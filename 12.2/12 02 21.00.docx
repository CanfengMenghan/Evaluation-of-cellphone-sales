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CD71F4" w:rsidRDefault="004706C5" w:rsidP="00CD71F4">
      <w:pPr>
        <w:rPr>
          <w:sz w:val="44"/>
          <w:szCs w:val="44"/>
          <w:u w:val="single"/>
        </w:rPr>
      </w:pPr>
      <w:r>
        <w:rPr>
          <w:sz w:val="44"/>
          <w:szCs w:val="44"/>
        </w:rPr>
        <w:t>(</w:t>
      </w:r>
      <w:r>
        <w:rPr>
          <w:rFonts w:hint="eastAsia"/>
          <w:sz w:val="44"/>
          <w:szCs w:val="44"/>
        </w:rPr>
        <w:t>参赛队员姓名</w:t>
      </w:r>
      <w:r>
        <w:rPr>
          <w:rFonts w:hint="eastAsia"/>
          <w:sz w:val="44"/>
          <w:szCs w:val="44"/>
        </w:rPr>
        <w:t>)</w:t>
      </w:r>
      <w:r w:rsidR="009952D1">
        <w:rPr>
          <w:rFonts w:hint="eastAsia"/>
          <w:sz w:val="44"/>
          <w:szCs w:val="44"/>
        </w:rPr>
        <w:t>St</w:t>
      </w:r>
      <w:r w:rsidR="009952D1">
        <w:rPr>
          <w:sz w:val="44"/>
          <w:szCs w:val="44"/>
        </w:rPr>
        <w:t>udent Name</w:t>
      </w:r>
      <w:r w:rsidR="00CD71F4" w:rsidRPr="00AF30B5">
        <w:rPr>
          <w:rFonts w:hint="eastAsia"/>
          <w:sz w:val="44"/>
          <w:szCs w:val="44"/>
        </w:rPr>
        <w:t>：</w:t>
      </w:r>
      <w:r w:rsidR="00CD71F4">
        <w:rPr>
          <w:rFonts w:hint="eastAsia"/>
          <w:sz w:val="44"/>
          <w:szCs w:val="44"/>
          <w:u w:val="single"/>
        </w:rPr>
        <w:t xml:space="preserve"> </w:t>
      </w:r>
      <w:proofErr w:type="spellStart"/>
      <w:r w:rsidR="00FA7A87">
        <w:rPr>
          <w:sz w:val="44"/>
          <w:szCs w:val="44"/>
          <w:u w:val="single"/>
        </w:rPr>
        <w:t>LingWei</w:t>
      </w:r>
      <w:proofErr w:type="spellEnd"/>
      <w:r w:rsidR="00FA7A87">
        <w:rPr>
          <w:sz w:val="44"/>
          <w:szCs w:val="44"/>
          <w:u w:val="single"/>
        </w:rPr>
        <w:t xml:space="preserve"> Cao, Cheng Qian, </w:t>
      </w:r>
      <w:proofErr w:type="spellStart"/>
      <w:r w:rsidR="00FA7A87">
        <w:rPr>
          <w:sz w:val="44"/>
          <w:szCs w:val="44"/>
          <w:u w:val="single"/>
        </w:rPr>
        <w:t>ZhaoYang</w:t>
      </w:r>
      <w:proofErr w:type="spellEnd"/>
      <w:r w:rsidR="00FA7A87">
        <w:rPr>
          <w:sz w:val="44"/>
          <w:szCs w:val="44"/>
          <w:u w:val="single"/>
        </w:rPr>
        <w:t xml:space="preserve"> Tian</w:t>
      </w:r>
      <w:r w:rsidR="00CD71F4">
        <w:rPr>
          <w:rFonts w:hint="eastAsia"/>
          <w:sz w:val="44"/>
          <w:szCs w:val="44"/>
          <w:u w:val="single"/>
        </w:rPr>
        <w:t xml:space="preserve"> </w:t>
      </w:r>
      <w:r w:rsidR="00CD71F4">
        <w:rPr>
          <w:sz w:val="44"/>
          <w:szCs w:val="44"/>
          <w:u w:val="single"/>
        </w:rPr>
        <w:t xml:space="preserve">  </w:t>
      </w:r>
    </w:p>
    <w:p w:rsidR="00CD71F4" w:rsidRDefault="00CD71F4" w:rsidP="00CD71F4">
      <w:pPr>
        <w:rPr>
          <w:sz w:val="44"/>
          <w:szCs w:val="44"/>
        </w:rPr>
      </w:pPr>
    </w:p>
    <w:p w:rsidR="00CD71F4" w:rsidRPr="00AF30B5" w:rsidRDefault="004706C5" w:rsidP="00CD71F4">
      <w:pPr>
        <w:rPr>
          <w:sz w:val="44"/>
          <w:szCs w:val="44"/>
          <w:u w:val="single"/>
        </w:rPr>
      </w:pPr>
      <w:r>
        <w:rPr>
          <w:rFonts w:hint="eastAsia"/>
          <w:sz w:val="44"/>
          <w:szCs w:val="44"/>
        </w:rPr>
        <w:t>（中学）</w:t>
      </w:r>
      <w:r w:rsidR="00FA7A87">
        <w:rPr>
          <w:rFonts w:hint="eastAsia"/>
          <w:sz w:val="44"/>
          <w:szCs w:val="44"/>
        </w:rPr>
        <w:t>M</w:t>
      </w:r>
      <w:r w:rsidR="00FA7A87">
        <w:rPr>
          <w:sz w:val="44"/>
          <w:szCs w:val="44"/>
        </w:rPr>
        <w:t>iddle School</w:t>
      </w:r>
      <w:r w:rsidR="00CD71F4" w:rsidRPr="00AF30B5">
        <w:rPr>
          <w:rFonts w:hint="eastAsia"/>
          <w:sz w:val="44"/>
          <w:szCs w:val="44"/>
        </w:rPr>
        <w:t>：</w:t>
      </w:r>
      <w:r w:rsidR="00FA7A87">
        <w:rPr>
          <w:sz w:val="44"/>
          <w:szCs w:val="44"/>
          <w:u w:val="single"/>
        </w:rPr>
        <w:t>Tsinghua University High School</w:t>
      </w:r>
      <w:r w:rsidR="00CD71F4">
        <w:rPr>
          <w:rFonts w:hint="eastAsia"/>
          <w:sz w:val="44"/>
          <w:szCs w:val="44"/>
          <w:u w:val="single"/>
        </w:rPr>
        <w:t xml:space="preserve">   </w:t>
      </w:r>
      <w:r w:rsidR="00CD71F4">
        <w:rPr>
          <w:sz w:val="44"/>
          <w:szCs w:val="44"/>
          <w:u w:val="single"/>
        </w:rPr>
        <w:t xml:space="preserve"> </w:t>
      </w:r>
    </w:p>
    <w:p w:rsidR="00CD71F4" w:rsidRDefault="00CD71F4" w:rsidP="00CD71F4">
      <w:pPr>
        <w:rPr>
          <w:sz w:val="44"/>
          <w:szCs w:val="44"/>
        </w:rPr>
      </w:pPr>
    </w:p>
    <w:p w:rsidR="00CD71F4" w:rsidRDefault="004706C5" w:rsidP="00CD71F4">
      <w:pPr>
        <w:rPr>
          <w:sz w:val="44"/>
          <w:szCs w:val="44"/>
          <w:u w:val="single"/>
        </w:rPr>
      </w:pPr>
      <w:r>
        <w:rPr>
          <w:rFonts w:hint="eastAsia"/>
          <w:sz w:val="44"/>
          <w:szCs w:val="44"/>
        </w:rPr>
        <w:t>（省份）</w:t>
      </w:r>
      <w:r w:rsidR="00FA7A87">
        <w:rPr>
          <w:rFonts w:hint="eastAsia"/>
          <w:sz w:val="44"/>
          <w:szCs w:val="44"/>
        </w:rPr>
        <w:t>P</w:t>
      </w:r>
      <w:r w:rsidR="00FA7A87">
        <w:rPr>
          <w:sz w:val="44"/>
          <w:szCs w:val="44"/>
        </w:rPr>
        <w:t>rovince</w:t>
      </w:r>
      <w:r w:rsidR="00CD71F4" w:rsidRPr="00AF30B5">
        <w:rPr>
          <w:rFonts w:hint="eastAsia"/>
          <w:sz w:val="44"/>
          <w:szCs w:val="44"/>
        </w:rPr>
        <w:t>：</w:t>
      </w:r>
      <w:r w:rsidR="00CD71F4">
        <w:rPr>
          <w:rFonts w:hint="eastAsia"/>
          <w:sz w:val="44"/>
          <w:szCs w:val="44"/>
          <w:u w:val="single"/>
        </w:rPr>
        <w:t xml:space="preserve">       </w:t>
      </w:r>
      <w:r w:rsidR="00FA7A87">
        <w:rPr>
          <w:sz w:val="44"/>
          <w:szCs w:val="44"/>
          <w:u w:val="single"/>
        </w:rPr>
        <w:t>Beijing</w:t>
      </w:r>
      <w:r w:rsidR="00CD71F4">
        <w:rPr>
          <w:rFonts w:hint="eastAsia"/>
          <w:sz w:val="44"/>
          <w:szCs w:val="44"/>
          <w:u w:val="single"/>
        </w:rPr>
        <w:t xml:space="preserve">              </w:t>
      </w:r>
    </w:p>
    <w:p w:rsidR="00CD71F4" w:rsidRDefault="00CD71F4" w:rsidP="00CD71F4">
      <w:pPr>
        <w:rPr>
          <w:sz w:val="44"/>
          <w:szCs w:val="44"/>
          <w:u w:val="single"/>
        </w:rPr>
      </w:pPr>
    </w:p>
    <w:p w:rsidR="00CD71F4" w:rsidRDefault="004706C5" w:rsidP="00CD71F4">
      <w:pPr>
        <w:rPr>
          <w:sz w:val="44"/>
          <w:szCs w:val="44"/>
          <w:u w:val="single"/>
        </w:rPr>
      </w:pPr>
      <w:r>
        <w:rPr>
          <w:rFonts w:hint="eastAsia"/>
          <w:sz w:val="44"/>
          <w:szCs w:val="44"/>
        </w:rPr>
        <w:t>（国家</w:t>
      </w:r>
      <w:r>
        <w:rPr>
          <w:rFonts w:hint="eastAsia"/>
          <w:sz w:val="44"/>
          <w:szCs w:val="44"/>
        </w:rPr>
        <w:t>/</w:t>
      </w:r>
      <w:r>
        <w:rPr>
          <w:rFonts w:hint="eastAsia"/>
          <w:sz w:val="44"/>
          <w:szCs w:val="44"/>
        </w:rPr>
        <w:t>地区）</w:t>
      </w:r>
      <w:r w:rsidR="00CC4038">
        <w:rPr>
          <w:rFonts w:hint="eastAsia"/>
          <w:sz w:val="44"/>
          <w:szCs w:val="44"/>
        </w:rPr>
        <w:t>C</w:t>
      </w:r>
      <w:r w:rsidR="00CC4038">
        <w:rPr>
          <w:sz w:val="44"/>
          <w:szCs w:val="44"/>
        </w:rPr>
        <w:t>ountry</w:t>
      </w:r>
      <w:r w:rsidR="00CD71F4" w:rsidRPr="00AF30B5">
        <w:rPr>
          <w:rFonts w:hint="eastAsia"/>
          <w:sz w:val="44"/>
          <w:szCs w:val="44"/>
        </w:rPr>
        <w:t>：</w:t>
      </w:r>
      <w:r w:rsidR="00CD71F4">
        <w:rPr>
          <w:rFonts w:hint="eastAsia"/>
          <w:sz w:val="44"/>
          <w:szCs w:val="44"/>
          <w:u w:val="single"/>
        </w:rPr>
        <w:t xml:space="preserve">    </w:t>
      </w:r>
      <w:r w:rsidR="00CC4038">
        <w:rPr>
          <w:sz w:val="44"/>
          <w:szCs w:val="44"/>
          <w:u w:val="single"/>
        </w:rPr>
        <w:t>P.R. China</w:t>
      </w:r>
      <w:r w:rsidR="00CD71F4">
        <w:rPr>
          <w:rFonts w:hint="eastAsia"/>
          <w:sz w:val="44"/>
          <w:szCs w:val="44"/>
          <w:u w:val="single"/>
        </w:rPr>
        <w:t xml:space="preserve">            </w:t>
      </w:r>
    </w:p>
    <w:p w:rsidR="00CD71F4" w:rsidRDefault="00CD71F4" w:rsidP="00CD71F4">
      <w:pPr>
        <w:rPr>
          <w:sz w:val="44"/>
          <w:szCs w:val="44"/>
        </w:rPr>
      </w:pPr>
    </w:p>
    <w:p w:rsidR="00CD71F4" w:rsidRPr="00AF30B5" w:rsidRDefault="004706C5" w:rsidP="00CD71F4">
      <w:pPr>
        <w:rPr>
          <w:sz w:val="44"/>
          <w:szCs w:val="44"/>
          <w:u w:val="single"/>
        </w:rPr>
      </w:pPr>
      <w:r>
        <w:rPr>
          <w:rFonts w:hint="eastAsia"/>
          <w:sz w:val="44"/>
          <w:szCs w:val="44"/>
        </w:rPr>
        <w:t>（指导教师姓名）</w:t>
      </w:r>
      <w:r w:rsidR="00FA7A87">
        <w:rPr>
          <w:rFonts w:hint="eastAsia"/>
          <w:sz w:val="44"/>
          <w:szCs w:val="44"/>
        </w:rPr>
        <w:t>I</w:t>
      </w:r>
      <w:r w:rsidR="00FA7A87">
        <w:rPr>
          <w:sz w:val="44"/>
          <w:szCs w:val="44"/>
        </w:rPr>
        <w:t>nstructor</w:t>
      </w:r>
      <w:r w:rsidR="00CD71F4" w:rsidRPr="00AF30B5">
        <w:rPr>
          <w:rFonts w:hint="eastAsia"/>
          <w:sz w:val="44"/>
          <w:szCs w:val="44"/>
        </w:rPr>
        <w:t>：</w:t>
      </w:r>
      <w:r w:rsidR="00CD71F4">
        <w:rPr>
          <w:rFonts w:hint="eastAsia"/>
          <w:sz w:val="44"/>
          <w:szCs w:val="44"/>
          <w:u w:val="single"/>
        </w:rPr>
        <w:t xml:space="preserve">  </w:t>
      </w:r>
      <w:proofErr w:type="spellStart"/>
      <w:r w:rsidR="00FA7A87">
        <w:rPr>
          <w:sz w:val="44"/>
          <w:szCs w:val="44"/>
          <w:u w:val="single"/>
        </w:rPr>
        <w:t>Hao</w:t>
      </w:r>
      <w:proofErr w:type="spellEnd"/>
      <w:r w:rsidR="00FA7A87">
        <w:rPr>
          <w:sz w:val="44"/>
          <w:szCs w:val="44"/>
          <w:u w:val="single"/>
        </w:rPr>
        <w:t xml:space="preserve"> Wu, </w:t>
      </w:r>
      <w:proofErr w:type="spellStart"/>
      <w:r w:rsidR="00FA7A87">
        <w:rPr>
          <w:sz w:val="44"/>
          <w:szCs w:val="44"/>
          <w:u w:val="single"/>
        </w:rPr>
        <w:t>DianJun</w:t>
      </w:r>
      <w:proofErr w:type="spellEnd"/>
      <w:r w:rsidR="00FA7A87">
        <w:rPr>
          <w:sz w:val="44"/>
          <w:szCs w:val="44"/>
          <w:u w:val="single"/>
        </w:rPr>
        <w:t xml:space="preserve"> Wang</w:t>
      </w:r>
      <w:r w:rsidR="003A1FFD">
        <w:rPr>
          <w:rFonts w:hint="eastAsia"/>
          <w:sz w:val="44"/>
          <w:szCs w:val="44"/>
          <w:u w:val="single"/>
        </w:rPr>
        <w:t xml:space="preserve"> </w:t>
      </w:r>
      <w:r w:rsidR="00CD71F4">
        <w:rPr>
          <w:rFonts w:hint="eastAsia"/>
          <w:sz w:val="44"/>
          <w:szCs w:val="44"/>
          <w:u w:val="single"/>
        </w:rPr>
        <w:t xml:space="preserve">    </w:t>
      </w:r>
    </w:p>
    <w:p w:rsidR="00CD71F4" w:rsidRDefault="00CD71F4" w:rsidP="00CD71F4">
      <w:pPr>
        <w:rPr>
          <w:sz w:val="44"/>
          <w:szCs w:val="44"/>
        </w:rPr>
      </w:pPr>
    </w:p>
    <w:p w:rsidR="00CD71F4" w:rsidRPr="00AF30B5" w:rsidRDefault="004706C5" w:rsidP="00CD71F4">
      <w:pPr>
        <w:rPr>
          <w:bCs/>
          <w:sz w:val="24"/>
        </w:rPr>
      </w:pPr>
      <w:r>
        <w:rPr>
          <w:rFonts w:hint="eastAsia"/>
          <w:sz w:val="44"/>
          <w:szCs w:val="44"/>
        </w:rPr>
        <w:t>（论文题目）</w:t>
      </w:r>
      <w:r w:rsidR="00FA7A87">
        <w:rPr>
          <w:rFonts w:hint="eastAsia"/>
          <w:sz w:val="44"/>
          <w:szCs w:val="44"/>
        </w:rPr>
        <w:t>P</w:t>
      </w:r>
      <w:r w:rsidR="00FA7A87">
        <w:rPr>
          <w:sz w:val="44"/>
          <w:szCs w:val="44"/>
        </w:rPr>
        <w:t>aper title</w:t>
      </w:r>
      <w:r w:rsidR="00CD71F4" w:rsidRPr="00AF30B5">
        <w:rPr>
          <w:rFonts w:hint="eastAsia"/>
          <w:sz w:val="44"/>
          <w:szCs w:val="44"/>
        </w:rPr>
        <w:t>：</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CA5993" w:rsidRPr="00964CDE" w:rsidRDefault="0030646B" w:rsidP="00CA5993">
      <w:pPr>
        <w:jc w:val="center"/>
        <w:rPr>
          <w:b/>
          <w:bCs/>
          <w:color w:val="000000" w:themeColor="text1"/>
          <w:sz w:val="36"/>
          <w:szCs w:val="36"/>
        </w:rPr>
      </w:pPr>
      <w:r>
        <w:rPr>
          <w:b/>
          <w:bCs/>
          <w:color w:val="000000" w:themeColor="text1"/>
          <w:sz w:val="36"/>
          <w:szCs w:val="36"/>
        </w:rPr>
        <w:lastRenderedPageBreak/>
        <w:t>Abstract</w:t>
      </w:r>
    </w:p>
    <w:p w:rsidR="0007230F" w:rsidRPr="0007230F" w:rsidRDefault="00427930" w:rsidP="0007230F">
      <w:pPr>
        <w:spacing w:afterLines="50" w:after="156"/>
        <w:rPr>
          <w:bCs/>
          <w:color w:val="000000" w:themeColor="text1"/>
          <w:sz w:val="24"/>
        </w:rPr>
      </w:pPr>
      <w:r>
        <w:rPr>
          <w:bCs/>
          <w:color w:val="000000" w:themeColor="text1"/>
          <w:sz w:val="24"/>
        </w:rPr>
        <w:t xml:space="preserve">As the modern </w:t>
      </w:r>
      <w:r w:rsidR="0007230F" w:rsidRPr="0007230F">
        <w:rPr>
          <w:bCs/>
          <w:color w:val="000000" w:themeColor="text1"/>
          <w:sz w:val="24"/>
        </w:rPr>
        <w:t xml:space="preserve">society </w:t>
      </w:r>
      <w:r>
        <w:rPr>
          <w:bCs/>
          <w:color w:val="000000" w:themeColor="text1"/>
          <w:sz w:val="24"/>
        </w:rPr>
        <w:t>and</w:t>
      </w:r>
      <w:r w:rsidR="0007230F" w:rsidRPr="0007230F">
        <w:rPr>
          <w:bCs/>
          <w:color w:val="000000" w:themeColor="text1"/>
          <w:sz w:val="24"/>
        </w:rPr>
        <w:t xml:space="preserve"> technology</w:t>
      </w:r>
      <w:r w:rsidR="00297E34">
        <w:rPr>
          <w:bCs/>
          <w:color w:val="000000" w:themeColor="text1"/>
          <w:sz w:val="24"/>
        </w:rPr>
        <w:t xml:space="preserve"> progresses</w:t>
      </w:r>
      <w:r w:rsidR="0007230F" w:rsidRPr="0007230F">
        <w:rPr>
          <w:bCs/>
          <w:color w:val="000000" w:themeColor="text1"/>
          <w:sz w:val="24"/>
        </w:rPr>
        <w:t xml:space="preserve">, online shopping gradually becomes a trend increasingly preferred by young people. This work mainly </w:t>
      </w:r>
      <w:r w:rsidR="00BF418B">
        <w:rPr>
          <w:bCs/>
          <w:color w:val="000000" w:themeColor="text1"/>
          <w:sz w:val="24"/>
        </w:rPr>
        <w:t>investigates</w:t>
      </w:r>
      <w:r w:rsidR="0007230F" w:rsidRPr="0007230F">
        <w:rPr>
          <w:bCs/>
          <w:color w:val="000000" w:themeColor="text1"/>
          <w:sz w:val="24"/>
        </w:rPr>
        <w:t xml:space="preserve"> the </w:t>
      </w:r>
      <w:r w:rsidR="00BF418B">
        <w:rPr>
          <w:bCs/>
          <w:color w:val="000000" w:themeColor="text1"/>
          <w:sz w:val="24"/>
        </w:rPr>
        <w:t xml:space="preserve">online </w:t>
      </w:r>
      <w:r w:rsidR="0007230F" w:rsidRPr="0007230F">
        <w:rPr>
          <w:bCs/>
          <w:color w:val="000000" w:themeColor="text1"/>
          <w:sz w:val="24"/>
        </w:rPr>
        <w:t>sales of cell phones as a</w:t>
      </w:r>
      <w:r w:rsidR="00BF418B">
        <w:rPr>
          <w:bCs/>
          <w:color w:val="000000" w:themeColor="text1"/>
          <w:sz w:val="24"/>
        </w:rPr>
        <w:t>n example</w:t>
      </w:r>
      <w:r w:rsidR="0007230F" w:rsidRPr="0007230F">
        <w:rPr>
          <w:bCs/>
          <w:color w:val="000000" w:themeColor="text1"/>
          <w:sz w:val="24"/>
        </w:rPr>
        <w:t xml:space="preserve">, aiming to construct a model </w:t>
      </w:r>
      <w:r w:rsidR="00BF418B">
        <w:rPr>
          <w:bCs/>
          <w:color w:val="000000" w:themeColor="text1"/>
          <w:sz w:val="24"/>
        </w:rPr>
        <w:t>w</w:t>
      </w:r>
      <w:r w:rsidR="0007230F" w:rsidRPr="0007230F">
        <w:rPr>
          <w:bCs/>
          <w:color w:val="000000" w:themeColor="text1"/>
          <w:sz w:val="24"/>
        </w:rPr>
        <w:t xml:space="preserve">hich </w:t>
      </w:r>
      <w:r w:rsidR="00912F90">
        <w:rPr>
          <w:bCs/>
          <w:color w:val="000000" w:themeColor="text1"/>
          <w:sz w:val="24"/>
        </w:rPr>
        <w:t xml:space="preserve">can find out what are </w:t>
      </w:r>
      <w:r w:rsidR="0007230F" w:rsidRPr="0007230F">
        <w:rPr>
          <w:bCs/>
          <w:color w:val="000000" w:themeColor="text1"/>
          <w:sz w:val="24"/>
        </w:rPr>
        <w:t>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To begin with, we use Information Entropy to extract the most crucial factors</w:t>
      </w:r>
      <w:r w:rsidR="00912F90">
        <w:rPr>
          <w:bCs/>
          <w:color w:val="000000" w:themeColor="text1"/>
          <w:sz w:val="24"/>
        </w:rPr>
        <w:t xml:space="preserve"> -</w:t>
      </w:r>
      <w:r w:rsidRPr="0007230F">
        <w:rPr>
          <w:bCs/>
          <w:color w:val="000000" w:themeColor="text1"/>
          <w:sz w:val="24"/>
        </w:rPr>
        <w:t xml:space="preserve"> Comment Count, Good Comment Count and Search Count. We also employ Principal Component Analysis to complete the same goal. The top significant factors are </w:t>
      </w:r>
      <w:r w:rsidR="00912F90">
        <w:rPr>
          <w:bCs/>
          <w:color w:val="000000" w:themeColor="text1"/>
          <w:sz w:val="24"/>
        </w:rPr>
        <w:t>d</w:t>
      </w:r>
      <w:r w:rsidRPr="0007230F">
        <w:rPr>
          <w:bCs/>
          <w:color w:val="000000" w:themeColor="text1"/>
          <w:sz w:val="24"/>
        </w:rPr>
        <w:t xml:space="preserve">isplay </w:t>
      </w:r>
      <w:r w:rsidR="00912F90">
        <w:rPr>
          <w:bCs/>
          <w:color w:val="000000" w:themeColor="text1"/>
          <w:sz w:val="24"/>
        </w:rPr>
        <w:t>r</w:t>
      </w:r>
      <w:r w:rsidRPr="0007230F">
        <w:rPr>
          <w:bCs/>
          <w:color w:val="000000" w:themeColor="text1"/>
          <w:sz w:val="24"/>
        </w:rPr>
        <w:t xml:space="preserve">esolution, </w:t>
      </w:r>
      <w:r w:rsidR="00912F90">
        <w:rPr>
          <w:bCs/>
          <w:color w:val="000000" w:themeColor="text1"/>
          <w:sz w:val="24"/>
        </w:rPr>
        <w:t>r</w:t>
      </w:r>
      <w:r w:rsidRPr="0007230F">
        <w:rPr>
          <w:bCs/>
          <w:color w:val="000000" w:themeColor="text1"/>
          <w:sz w:val="24"/>
        </w:rPr>
        <w:t xml:space="preserve">ecording </w:t>
      </w:r>
      <w:r w:rsidR="00912F90">
        <w:rPr>
          <w:bCs/>
          <w:color w:val="000000" w:themeColor="text1"/>
          <w:sz w:val="24"/>
        </w:rPr>
        <w:t>d</w:t>
      </w:r>
      <w:r w:rsidRPr="0007230F">
        <w:rPr>
          <w:bCs/>
          <w:color w:val="000000" w:themeColor="text1"/>
          <w:sz w:val="24"/>
        </w:rPr>
        <w:t xml:space="preserve">efinition, RAM and ROM. Next, we apply </w:t>
      </w:r>
      <w:r w:rsidR="00912F90">
        <w:rPr>
          <w:bCs/>
          <w:color w:val="000000" w:themeColor="text1"/>
          <w:sz w:val="24"/>
        </w:rPr>
        <w:t>l</w:t>
      </w:r>
      <w:r w:rsidRPr="0007230F">
        <w:rPr>
          <w:bCs/>
          <w:color w:val="000000" w:themeColor="text1"/>
          <w:sz w:val="24"/>
        </w:rPr>
        <w:t xml:space="preserve">inear </w:t>
      </w:r>
      <w:r w:rsidR="00912F90">
        <w:rPr>
          <w:bCs/>
          <w:color w:val="000000" w:themeColor="text1"/>
          <w:sz w:val="24"/>
        </w:rPr>
        <w:t>r</w:t>
      </w:r>
      <w:r w:rsidRPr="0007230F">
        <w:rPr>
          <w:bCs/>
          <w:color w:val="000000" w:themeColor="text1"/>
          <w:sz w:val="24"/>
        </w:rPr>
        <w:t xml:space="preserve">egression and </w:t>
      </w:r>
      <w:r w:rsidR="00E44D1D">
        <w:rPr>
          <w:bCs/>
          <w:color w:val="000000" w:themeColor="text1"/>
          <w:sz w:val="24"/>
        </w:rPr>
        <w:t xml:space="preserve">a </w:t>
      </w:r>
      <w:r w:rsidR="00912F90">
        <w:rPr>
          <w:bCs/>
          <w:color w:val="000000" w:themeColor="text1"/>
          <w:sz w:val="24"/>
        </w:rPr>
        <w:t>w</w:t>
      </w:r>
      <w:r w:rsidR="00E44D1D">
        <w:rPr>
          <w:bCs/>
          <w:color w:val="000000" w:themeColor="text1"/>
          <w:sz w:val="24"/>
        </w:rPr>
        <w:t xml:space="preserve">eight determination </w:t>
      </w:r>
      <w:r w:rsidR="00912F90">
        <w:rPr>
          <w:bCs/>
          <w:color w:val="000000" w:themeColor="text1"/>
          <w:sz w:val="24"/>
        </w:rPr>
        <w:t>t</w:t>
      </w:r>
      <w:r w:rsidR="00E44D1D">
        <w:rPr>
          <w:bCs/>
          <w:color w:val="000000" w:themeColor="text1"/>
          <w:sz w:val="24"/>
        </w:rPr>
        <w:t>echnique</w:t>
      </w:r>
      <w:r w:rsidRPr="0007230F">
        <w:rPr>
          <w:bCs/>
          <w:color w:val="000000" w:themeColor="text1"/>
          <w:sz w:val="24"/>
        </w:rPr>
        <w:t xml:space="preserve"> </w:t>
      </w:r>
      <w:r w:rsidR="00912F90">
        <w:rPr>
          <w:bCs/>
          <w:color w:val="000000" w:themeColor="text1"/>
          <w:sz w:val="24"/>
        </w:rPr>
        <w:t>to these results f</w:t>
      </w:r>
      <w:r w:rsidRPr="0007230F">
        <w:rPr>
          <w:bCs/>
          <w:color w:val="000000" w:themeColor="text1"/>
          <w:sz w:val="24"/>
        </w:rPr>
        <w:t xml:space="preserve">or the modeling, in pursuit of further detailed conclusion. The method of </w:t>
      </w:r>
      <w:r w:rsidR="00E17D2D">
        <w:rPr>
          <w:bCs/>
          <w:color w:val="000000" w:themeColor="text1"/>
          <w:sz w:val="24"/>
        </w:rPr>
        <w:t>w</w:t>
      </w:r>
      <w:r w:rsidR="00E44D1D">
        <w:rPr>
          <w:bCs/>
          <w:color w:val="000000" w:themeColor="text1"/>
          <w:sz w:val="24"/>
        </w:rPr>
        <w:t xml:space="preserve">eight determination </w:t>
      </w:r>
      <w:r w:rsidR="00E17D2D">
        <w:rPr>
          <w:bCs/>
          <w:color w:val="000000" w:themeColor="text1"/>
          <w:sz w:val="24"/>
        </w:rPr>
        <w:t>t</w:t>
      </w:r>
      <w:r w:rsidR="00E44D1D">
        <w:rPr>
          <w:bCs/>
          <w:color w:val="000000" w:themeColor="text1"/>
          <w:sz w:val="24"/>
        </w:rPr>
        <w: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 BP </w:t>
      </w:r>
      <w:r w:rsidR="00F84507">
        <w:rPr>
          <w:bCs/>
          <w:color w:val="000000" w:themeColor="text1"/>
          <w:sz w:val="24"/>
        </w:rPr>
        <w:t>n</w:t>
      </w:r>
      <w:r w:rsidRPr="0007230F">
        <w:rPr>
          <w:bCs/>
          <w:color w:val="000000" w:themeColor="text1"/>
          <w:sz w:val="24"/>
        </w:rPr>
        <w:t xml:space="preserve">eural network, </w:t>
      </w:r>
      <w:r w:rsidR="00F84507">
        <w:rPr>
          <w:bCs/>
          <w:color w:val="000000" w:themeColor="text1"/>
          <w:sz w:val="24"/>
        </w:rPr>
        <w:t>p</w:t>
      </w:r>
      <w:r w:rsidRPr="0007230F">
        <w:rPr>
          <w:bCs/>
          <w:color w:val="000000" w:themeColor="text1"/>
          <w:sz w:val="24"/>
        </w:rPr>
        <w:t xml:space="preserve">rincipal </w:t>
      </w:r>
      <w:r w:rsidR="00F84507">
        <w:rPr>
          <w:bCs/>
          <w:color w:val="000000" w:themeColor="text1"/>
          <w:sz w:val="24"/>
        </w:rPr>
        <w:t>c</w:t>
      </w:r>
      <w:r w:rsidRPr="0007230F">
        <w:rPr>
          <w:bCs/>
          <w:color w:val="000000" w:themeColor="text1"/>
          <w:sz w:val="24"/>
        </w:rPr>
        <w:t xml:space="preserve">omponent </w:t>
      </w:r>
      <w:r w:rsidR="00F84507">
        <w:rPr>
          <w:bCs/>
          <w:color w:val="000000" w:themeColor="text1"/>
          <w:sz w:val="24"/>
        </w:rPr>
        <w:t>r</w:t>
      </w:r>
      <w:r w:rsidRPr="0007230F">
        <w:rPr>
          <w:bCs/>
          <w:color w:val="000000" w:themeColor="text1"/>
          <w:sz w:val="24"/>
        </w:rPr>
        <w:t xml:space="preserve">egression and </w:t>
      </w:r>
      <w:r w:rsidR="00F84507">
        <w:rPr>
          <w:rFonts w:hint="eastAsia"/>
          <w:bCs/>
          <w:color w:val="000000" w:themeColor="text1"/>
          <w:sz w:val="24"/>
        </w:rPr>
        <w:t>B</w:t>
      </w:r>
      <w:r w:rsidRPr="0007230F">
        <w:rPr>
          <w:bCs/>
          <w:color w:val="000000" w:themeColor="text1"/>
          <w:sz w:val="24"/>
        </w:rPr>
        <w:t xml:space="preserve">ayes </w:t>
      </w:r>
      <w:r w:rsidR="00F84507">
        <w:rPr>
          <w:bCs/>
          <w:color w:val="000000" w:themeColor="text1"/>
          <w:sz w:val="24"/>
        </w:rPr>
        <w:t>d</w:t>
      </w:r>
      <w:r w:rsidRPr="0007230F">
        <w:rPr>
          <w:bCs/>
          <w:color w:val="000000" w:themeColor="text1"/>
          <w:sz w:val="24"/>
        </w:rPr>
        <w:t xml:space="preserve">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C93665">
        <w:rPr>
          <w:bCs/>
          <w:color w:val="000000" w:themeColor="text1"/>
          <w:sz w:val="24"/>
        </w:rPr>
        <w:t>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F84507">
        <w:rPr>
          <w:rFonts w:hint="eastAsia"/>
          <w:bCs/>
          <w:color w:val="000000" w:themeColor="text1"/>
          <w:sz w:val="24"/>
        </w:rPr>
        <w:t>s</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w:t>
      </w:r>
      <w:r w:rsidR="00290268">
        <w:rPr>
          <w:bCs/>
          <w:color w:val="000000" w:themeColor="text1"/>
          <w:sz w:val="24"/>
        </w:rPr>
        <w:t>summary</w:t>
      </w:r>
      <w:r w:rsidRPr="0007230F">
        <w:rPr>
          <w:bCs/>
          <w:color w:val="000000" w:themeColor="text1"/>
          <w:sz w:val="24"/>
        </w:rPr>
        <w:t xml:space="preserve">,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w:t>
      </w:r>
      <w:r w:rsidRPr="0007230F">
        <w:rPr>
          <w:bCs/>
          <w:color w:val="000000" w:themeColor="text1"/>
          <w:sz w:val="24"/>
        </w:rPr>
        <w:t>volume but also gives insight about which particular traits contribute more to sales volume. It also enables the manufacture</w:t>
      </w:r>
      <w:r w:rsidR="00290268">
        <w:rPr>
          <w:bCs/>
          <w:color w:val="000000" w:themeColor="text1"/>
          <w:sz w:val="24"/>
        </w:rPr>
        <w:t>r</w:t>
      </w:r>
      <w:r w:rsidRPr="0007230F">
        <w:rPr>
          <w:bCs/>
          <w:color w:val="000000" w:themeColor="text1"/>
          <w:sz w:val="24"/>
        </w:rPr>
        <w:t>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w:t>
      </w:r>
      <w:r w:rsidR="00290268">
        <w:rPr>
          <w:bCs/>
          <w:color w:val="000000" w:themeColor="text1"/>
          <w:sz w:val="24"/>
        </w:rPr>
        <w:t>e</w:t>
      </w:r>
      <w:r w:rsidRPr="0007230F">
        <w:rPr>
          <w:bCs/>
          <w:color w:val="000000" w:themeColor="text1"/>
          <w:sz w:val="24"/>
        </w:rPr>
        <w:t xml:space="preserve"> their profits. The testing of the model</w:t>
      </w:r>
      <w:r w:rsidR="00506F87">
        <w:rPr>
          <w:bCs/>
          <w:color w:val="000000" w:themeColor="text1"/>
          <w:sz w:val="24"/>
        </w:rPr>
        <w:t>s</w:t>
      </w:r>
      <w:r w:rsidRPr="0007230F">
        <w:rPr>
          <w:bCs/>
          <w:color w:val="000000" w:themeColor="text1"/>
          <w:sz w:val="24"/>
        </w:rPr>
        <w:t xml:space="preserve"> proves its stability as well as reliability, making it accessible and valuable for the further application in real life. Besides the practical application, the mathematics methods </w:t>
      </w:r>
      <w:r w:rsidR="006D0CD0">
        <w:rPr>
          <w:bCs/>
          <w:color w:val="000000" w:themeColor="text1"/>
          <w:sz w:val="24"/>
        </w:rPr>
        <w:t>used</w:t>
      </w:r>
      <w:r w:rsidRPr="0007230F">
        <w:rPr>
          <w:bCs/>
          <w:color w:val="000000" w:themeColor="text1"/>
          <w:sz w:val="24"/>
        </w:rPr>
        <w:t xml:space="preserve"> to </w:t>
      </w:r>
      <w:r w:rsidR="006D0CD0">
        <w:rPr>
          <w:bCs/>
          <w:color w:val="000000" w:themeColor="text1"/>
          <w:sz w:val="24"/>
        </w:rPr>
        <w:t xml:space="preserve">construct </w:t>
      </w:r>
      <w:r w:rsidRPr="0007230F">
        <w:rPr>
          <w:bCs/>
          <w:color w:val="000000" w:themeColor="text1"/>
          <w:sz w:val="24"/>
        </w:rPr>
        <w:t>the model</w:t>
      </w:r>
      <w:r w:rsidR="006D0CD0">
        <w:rPr>
          <w:bCs/>
          <w:color w:val="000000" w:themeColor="text1"/>
          <w:sz w:val="24"/>
        </w:rPr>
        <w:t>s</w:t>
      </w:r>
      <w:r w:rsidRPr="0007230F">
        <w:rPr>
          <w:bCs/>
          <w:color w:val="000000" w:themeColor="text1"/>
          <w:sz w:val="24"/>
        </w:rPr>
        <w:t xml:space="preserve"> are also better than the previous re</w:t>
      </w:r>
      <w:r w:rsidR="006D0CD0">
        <w:rPr>
          <w:bCs/>
          <w:color w:val="000000" w:themeColor="text1"/>
          <w:sz w:val="24"/>
        </w:rPr>
        <w:t>sults</w:t>
      </w:r>
      <w:r w:rsidRPr="0007230F">
        <w:rPr>
          <w:bCs/>
          <w:color w:val="000000" w:themeColor="text1"/>
          <w:sz w:val="24"/>
        </w:rPr>
        <w:t>, which yield</w:t>
      </w:r>
      <w:r w:rsidR="006D0CD0">
        <w:rPr>
          <w:bCs/>
          <w:color w:val="000000" w:themeColor="text1"/>
          <w:sz w:val="24"/>
        </w:rPr>
        <w:t xml:space="preserve"> only</w:t>
      </w:r>
      <w:r w:rsidRPr="0007230F">
        <w:rPr>
          <w:bCs/>
          <w:color w:val="000000" w:themeColor="text1"/>
          <w:sz w:val="24"/>
        </w:rPr>
        <w:t xml:space="preserve"> inconclusive and vague results. Therefore, we believe that the optimized model proposed </w:t>
      </w:r>
      <w:r w:rsidR="006D0CD0">
        <w:rPr>
          <w:bCs/>
          <w:color w:val="000000" w:themeColor="text1"/>
          <w:sz w:val="24"/>
        </w:rPr>
        <w:t xml:space="preserve">in this paper </w:t>
      </w:r>
      <w:r w:rsidRPr="0007230F">
        <w:rPr>
          <w:bCs/>
          <w:color w:val="000000" w:themeColor="text1"/>
          <w:sz w:val="24"/>
        </w:rPr>
        <w:t xml:space="preserve">is a </w:t>
      </w:r>
      <w:r w:rsidR="006D0CD0">
        <w:rPr>
          <w:bCs/>
          <w:color w:val="000000" w:themeColor="text1"/>
          <w:sz w:val="24"/>
        </w:rPr>
        <w:t>significant</w:t>
      </w:r>
      <w:r w:rsidRPr="0007230F">
        <w:rPr>
          <w:bCs/>
          <w:color w:val="000000" w:themeColor="text1"/>
          <w:sz w:val="24"/>
        </w:rPr>
        <w:t xml:space="preserve"> improvement in </w:t>
      </w:r>
      <w:r w:rsidR="006D0CD0">
        <w:rPr>
          <w:bCs/>
          <w:color w:val="000000" w:themeColor="text1"/>
          <w:sz w:val="24"/>
        </w:rPr>
        <w:t xml:space="preserve">both </w:t>
      </w:r>
      <w:r w:rsidRPr="0007230F">
        <w:rPr>
          <w:bCs/>
          <w:color w:val="000000" w:themeColor="text1"/>
          <w:sz w:val="24"/>
        </w:rPr>
        <w:t>application and methodology</w:t>
      </w:r>
      <w:r w:rsidR="006D0CD0">
        <w:rPr>
          <w:bCs/>
          <w:color w:val="000000" w:themeColor="text1"/>
          <w:sz w:val="24"/>
        </w:rPr>
        <w:t>. It</w:t>
      </w:r>
      <w:r w:rsidRPr="0007230F">
        <w:rPr>
          <w:bCs/>
          <w:color w:val="000000" w:themeColor="text1"/>
          <w:sz w:val="24"/>
        </w:rPr>
        <w:t xml:space="preserve"> fills in the vac</w:t>
      </w:r>
      <w:r w:rsidR="006D0CD0">
        <w:rPr>
          <w:bCs/>
          <w:color w:val="000000" w:themeColor="text1"/>
          <w:sz w:val="24"/>
        </w:rPr>
        <w:t>u</w:t>
      </w:r>
      <w:r w:rsidR="006D0CD0">
        <w:rPr>
          <w:rFonts w:hint="eastAsia"/>
          <w:bCs/>
          <w:color w:val="000000" w:themeColor="text1"/>
          <w:sz w:val="24"/>
        </w:rPr>
        <w:t>u</w:t>
      </w:r>
      <w:r w:rsidR="006D0CD0">
        <w:rPr>
          <w:bCs/>
          <w:color w:val="000000" w:themeColor="text1"/>
          <w:sz w:val="24"/>
        </w:rPr>
        <w:t>m</w:t>
      </w:r>
      <w:r w:rsidRPr="0007230F">
        <w:rPr>
          <w:bCs/>
          <w:color w:val="000000" w:themeColor="text1"/>
          <w:sz w:val="24"/>
        </w:rPr>
        <w:t xml:space="preserve"> in a </w:t>
      </w:r>
      <w:r w:rsidR="00EE079A">
        <w:rPr>
          <w:bCs/>
          <w:color w:val="000000" w:themeColor="text1"/>
          <w:sz w:val="24"/>
        </w:rPr>
        <w:t>current</w:t>
      </w:r>
      <w:r w:rsidRPr="0007230F">
        <w:rPr>
          <w:bCs/>
          <w:color w:val="000000" w:themeColor="text1"/>
          <w:sz w:val="24"/>
        </w:rPr>
        <w:t xml:space="preserve">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D13E47" w:rsidRPr="00D13E47" w:rsidRDefault="00D13E47" w:rsidP="00D13E47">
      <w:pPr>
        <w:pStyle w:val="a5"/>
        <w:numPr>
          <w:ilvl w:val="0"/>
          <w:numId w:val="2"/>
        </w:numPr>
        <w:spacing w:line="460" w:lineRule="exact"/>
        <w:ind w:left="357" w:firstLineChars="0" w:hanging="357"/>
        <w:rPr>
          <w:rFonts w:ascii="Times New Roman"/>
          <w:b/>
          <w:sz w:val="32"/>
          <w:szCs w:val="36"/>
        </w:rPr>
      </w:pPr>
      <w:r w:rsidRPr="00D13E47">
        <w:rPr>
          <w:rFonts w:ascii="Times New Roman" w:hint="eastAsia"/>
          <w:b/>
          <w:sz w:val="32"/>
          <w:szCs w:val="36"/>
        </w:rPr>
        <w:t>A</w:t>
      </w:r>
      <w:r w:rsidRPr="00D13E47">
        <w:rPr>
          <w:rFonts w:ascii="Times New Roman"/>
          <w:b/>
          <w:sz w:val="32"/>
          <w:szCs w:val="36"/>
        </w:rPr>
        <w:t>ssumptions, Justifications, and Definitions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r w:rsidR="00D13E47">
        <w:rPr>
          <w:rFonts w:ascii="Times New Roman"/>
          <w:b/>
          <w:sz w:val="24"/>
          <w:szCs w:val="36"/>
          <w:lang w:eastAsia="zh-CN"/>
        </w:rPr>
        <w:t xml:space="preserve"> and Justifications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w:t>
      </w:r>
      <w:r w:rsidR="00CA19A0">
        <w:rPr>
          <w:bCs/>
          <w:color w:val="000000" w:themeColor="text1"/>
          <w:sz w:val="24"/>
        </w:rPr>
        <w:t>As</w:t>
      </w:r>
      <w:r w:rsidRPr="00E45111">
        <w:rPr>
          <w:bCs/>
          <w:color w:val="000000" w:themeColor="text1"/>
          <w:sz w:val="24"/>
        </w:rPr>
        <w:t xml:space="preserve"> people nowadays have overwhelm</w:t>
      </w:r>
      <w:r w:rsidR="00CA19A0">
        <w:rPr>
          <w:bCs/>
          <w:color w:val="000000" w:themeColor="text1"/>
          <w:sz w:val="24"/>
        </w:rPr>
        <w:t>ing</w:t>
      </w:r>
      <w:r w:rsidRPr="00E45111">
        <w:rPr>
          <w:bCs/>
          <w:color w:val="000000" w:themeColor="text1"/>
          <w:sz w:val="24"/>
        </w:rPr>
        <w:t xml:space="preserve"> schedules and heavy workloads due to the fast pace of our society, more and more people prefer to shop online instead of going to department stores and supermarkets in person. However, online shopping </w:t>
      </w:r>
      <w:r w:rsidR="00F76F66">
        <w:rPr>
          <w:bCs/>
          <w:color w:val="000000" w:themeColor="text1"/>
          <w:sz w:val="24"/>
        </w:rPr>
        <w:t xml:space="preserve">has its </w:t>
      </w:r>
      <w:r w:rsidRPr="00E45111">
        <w:rPr>
          <w:bCs/>
          <w:color w:val="000000" w:themeColor="text1"/>
          <w:sz w:val="24"/>
        </w:rPr>
        <w:t xml:space="preserve">deficiencies and inconvenience despite its advantages. Shortcomings </w:t>
      </w:r>
      <w:r w:rsidR="00F76F66">
        <w:rPr>
          <w:bCs/>
          <w:color w:val="000000" w:themeColor="text1"/>
          <w:sz w:val="24"/>
        </w:rPr>
        <w:t xml:space="preserve">such as not </w:t>
      </w:r>
      <w:r w:rsidRPr="00E45111">
        <w:rPr>
          <w:bCs/>
          <w:color w:val="000000" w:themeColor="text1"/>
          <w:sz w:val="24"/>
        </w:rPr>
        <w:t xml:space="preserve">being able to see the products in person have become the greatest worry among customers as they may risk purchasing low-quality products due to lack of key information presented online. On the other hand, producers also suffer from the worry of </w:t>
      </w:r>
      <w:r w:rsidR="00610DF0">
        <w:rPr>
          <w:bCs/>
          <w:color w:val="000000" w:themeColor="text1"/>
          <w:sz w:val="24"/>
        </w:rPr>
        <w:t xml:space="preserve">not being able to </w:t>
      </w:r>
      <w:r w:rsidRPr="00E45111">
        <w:rPr>
          <w:bCs/>
          <w:color w:val="000000" w:themeColor="text1"/>
          <w:sz w:val="24"/>
        </w:rPr>
        <w:t xml:space="preserve">sell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w:t>
      </w:r>
      <w:r w:rsidR="00405DDF">
        <w:rPr>
          <w:sz w:val="24"/>
        </w:rPr>
        <w:t>r</w:t>
      </w:r>
      <w:r w:rsidRPr="00E45111">
        <w:rPr>
          <w:sz w:val="24"/>
        </w:rPr>
        <w:t xml:space="preserve">esearch mainly focuses on several key factors which are considered to influence sales volume. </w:t>
      </w:r>
      <w:r w:rsidR="00205633">
        <w:rPr>
          <w:sz w:val="24"/>
        </w:rPr>
        <w:t>From outside of China</w:t>
      </w:r>
      <w:r w:rsidRPr="00E45111">
        <w:rPr>
          <w:sz w:val="24"/>
        </w:rPr>
        <w:t xml:space="preserve">,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w:t>
      </w:r>
      <w:r w:rsidR="00FF7884">
        <w:rPr>
          <w:sz w:val="24"/>
        </w:rPr>
        <w:t xml:space="preserve">the </w:t>
      </w:r>
      <w:r w:rsidRPr="00E45111">
        <w:rPr>
          <w:sz w:val="24"/>
        </w:rPr>
        <w:t xml:space="preserve">comprehensiveness and correlation are the most important factors. Kelly </w:t>
      </w:r>
      <w:r w:rsidR="00FF7884">
        <w:rPr>
          <w:sz w:val="24"/>
        </w:rPr>
        <w:t>O</w:t>
      </w:r>
      <w:r w:rsidRPr="00E45111">
        <w:rPr>
          <w:sz w:val="24"/>
        </w:rPr>
        <w:t xml:space="preserve">.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w:t>
      </w:r>
      <w:r w:rsidR="00FF7884">
        <w:rPr>
          <w:sz w:val="24"/>
        </w:rPr>
        <w:t>D</w:t>
      </w:r>
      <w:r w:rsidRPr="00E45111">
        <w:rPr>
          <w:sz w:val="24"/>
        </w:rPr>
        <w:t xml:space="preserve">.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D43AA9" w:rsidP="00425A8B">
      <w:pPr>
        <w:spacing w:afterLines="50" w:after="156"/>
        <w:rPr>
          <w:sz w:val="24"/>
        </w:rPr>
      </w:pPr>
      <w:r>
        <w:rPr>
          <w:sz w:val="24"/>
        </w:rPr>
        <w:t>In China</w:t>
      </w:r>
      <w:r w:rsidR="00E45111" w:rsidRPr="00E45111">
        <w:rPr>
          <w:sz w:val="24"/>
        </w:rPr>
        <w:t xml:space="preserve">, </w:t>
      </w:r>
      <w:proofErr w:type="spellStart"/>
      <w:r w:rsidR="00E45111" w:rsidRPr="00E45111">
        <w:rPr>
          <w:sz w:val="24"/>
        </w:rPr>
        <w:t>Jie</w:t>
      </w:r>
      <w:proofErr w:type="spellEnd"/>
      <w:r w:rsidR="00E45111" w:rsidRPr="00E45111">
        <w:rPr>
          <w:sz w:val="24"/>
        </w:rPr>
        <w:t xml:space="preserve"> Zhang and </w:t>
      </w:r>
      <w:proofErr w:type="spellStart"/>
      <w:r w:rsidR="00E45111" w:rsidRPr="00E45111">
        <w:rPr>
          <w:sz w:val="24"/>
        </w:rPr>
        <w:t>Jianan</w:t>
      </w:r>
      <w:proofErr w:type="spellEnd"/>
      <w:r w:rsidR="00E45111" w:rsidRPr="00E45111">
        <w:rPr>
          <w:sz w:val="24"/>
        </w:rPr>
        <w:t xml:space="preserve"> Zhong </w:t>
      </w:r>
      <w:r w:rsidR="00E45111" w:rsidRPr="00E45111">
        <w:rPr>
          <w:sz w:val="24"/>
          <w:vertAlign w:val="superscript"/>
        </w:rPr>
        <w:t>[3]</w:t>
      </w:r>
      <w:r w:rsidR="00E45111" w:rsidRPr="00E45111">
        <w:rPr>
          <w:sz w:val="24"/>
        </w:rPr>
        <w:t xml:space="preserve"> conducted research to analyze how sale promotion influences </w:t>
      </w:r>
      <w:r w:rsidR="00B7198F">
        <w:rPr>
          <w:sz w:val="24"/>
        </w:rPr>
        <w:t xml:space="preserve">the minds of </w:t>
      </w:r>
      <w:r w:rsidR="00E45111" w:rsidRPr="00E45111">
        <w:rPr>
          <w:sz w:val="24"/>
        </w:rPr>
        <w:t xml:space="preserve">customers and predict the purchase choices of customers. Gang Du and </w:t>
      </w:r>
      <w:proofErr w:type="spellStart"/>
      <w:r w:rsidR="00E45111" w:rsidRPr="00E45111">
        <w:rPr>
          <w:sz w:val="24"/>
        </w:rPr>
        <w:t>Zhenyu</w:t>
      </w:r>
      <w:proofErr w:type="spellEnd"/>
      <w:r w:rsidR="00E45111" w:rsidRPr="00E45111">
        <w:rPr>
          <w:sz w:val="24"/>
        </w:rPr>
        <w:t xml:space="preserve"> Huang </w:t>
      </w:r>
      <w:r w:rsidR="00E45111" w:rsidRPr="00E45111">
        <w:rPr>
          <w:sz w:val="24"/>
          <w:vertAlign w:val="superscript"/>
        </w:rPr>
        <w:t>[4]</w:t>
      </w:r>
      <w:r w:rsidR="00E45111">
        <w:rPr>
          <w:sz w:val="24"/>
        </w:rPr>
        <w:t xml:space="preserve"> </w:t>
      </w:r>
      <w:r w:rsidR="00E45111" w:rsidRPr="00E45111">
        <w:rPr>
          <w:sz w:val="24"/>
        </w:rPr>
        <w:t>employed the Teradata platform to build decision-making tree model to predict purchasing behaviors</w:t>
      </w:r>
      <w:r w:rsidR="00B7198F">
        <w:rPr>
          <w:sz w:val="24"/>
        </w:rPr>
        <w:t xml:space="preserve"> of customers</w:t>
      </w:r>
      <w:r w:rsidR="00E45111" w:rsidRPr="00E45111">
        <w:rPr>
          <w:sz w:val="24"/>
        </w:rPr>
        <w:t xml:space="preserve">, further improving the efficiency and accuracy of prediction. </w:t>
      </w:r>
      <w:proofErr w:type="spellStart"/>
      <w:r w:rsidR="00E45111" w:rsidRPr="00E45111">
        <w:rPr>
          <w:sz w:val="24"/>
        </w:rPr>
        <w:t>Zhanbo</w:t>
      </w:r>
      <w:proofErr w:type="spellEnd"/>
      <w:r w:rsidR="00E45111" w:rsidRPr="00E45111">
        <w:rPr>
          <w:sz w:val="24"/>
        </w:rPr>
        <w:t xml:space="preserve"> Zhao, </w:t>
      </w:r>
      <w:proofErr w:type="spellStart"/>
      <w:r w:rsidR="00E45111" w:rsidRPr="00E45111">
        <w:rPr>
          <w:sz w:val="24"/>
        </w:rPr>
        <w:t>Luping</w:t>
      </w:r>
      <w:proofErr w:type="spellEnd"/>
      <w:r w:rsidR="00E45111" w:rsidRPr="00E45111">
        <w:rPr>
          <w:sz w:val="24"/>
        </w:rPr>
        <w:t xml:space="preserve"> Sun, and Meng Sun </w:t>
      </w:r>
      <w:r w:rsidR="00E45111" w:rsidRPr="00E45111">
        <w:rPr>
          <w:sz w:val="24"/>
          <w:vertAlign w:val="superscript"/>
        </w:rPr>
        <w:t>[5]</w:t>
      </w:r>
      <w:r w:rsidR="00E45111" w:rsidRPr="00E45111">
        <w:rPr>
          <w:sz w:val="24"/>
        </w:rPr>
        <w:t xml:space="preserve"> discovered that factors influencing page view and sales volume are substantially different. To be more specific, price, scale, reputation, and insurance have </w:t>
      </w:r>
      <w:r w:rsidR="00E45111" w:rsidRPr="00E45111">
        <w:rPr>
          <w:sz w:val="24"/>
        </w:rPr>
        <w:lastRenderedPageBreak/>
        <w:t xml:space="preserve">a significant influence on page view and sales volume. </w:t>
      </w:r>
      <w:proofErr w:type="spellStart"/>
      <w:r w:rsidR="00E45111" w:rsidRPr="00E45111">
        <w:rPr>
          <w:sz w:val="24"/>
        </w:rPr>
        <w:t>Zhihai</w:t>
      </w:r>
      <w:proofErr w:type="spellEnd"/>
      <w:r w:rsidR="00E45111" w:rsidRPr="00E45111">
        <w:rPr>
          <w:sz w:val="24"/>
        </w:rPr>
        <w:t xml:space="preserve"> Hu, </w:t>
      </w:r>
      <w:proofErr w:type="spellStart"/>
      <w:r w:rsidR="00E45111" w:rsidRPr="00E45111">
        <w:rPr>
          <w:sz w:val="24"/>
        </w:rPr>
        <w:t>Dandan</w:t>
      </w:r>
      <w:proofErr w:type="spellEnd"/>
      <w:r w:rsidR="00E45111" w:rsidRPr="00E45111">
        <w:rPr>
          <w:sz w:val="24"/>
        </w:rPr>
        <w:t xml:space="preserve"> Zhao and Yi Zhang </w:t>
      </w:r>
      <w:r w:rsidR="00E45111" w:rsidRPr="00E45111">
        <w:rPr>
          <w:sz w:val="24"/>
          <w:vertAlign w:val="superscript"/>
        </w:rPr>
        <w:t>[6]</w:t>
      </w:r>
      <w:r w:rsidR="00E45111" w:rsidRPr="00E45111">
        <w:rPr>
          <w:sz w:val="24"/>
        </w:rPr>
        <w:t xml:space="preserve"> employed sales </w:t>
      </w:r>
      <w:r w:rsidR="005F14D2">
        <w:rPr>
          <w:sz w:val="24"/>
        </w:rPr>
        <w:t xml:space="preserve">data </w:t>
      </w:r>
      <w:r w:rsidR="00E45111" w:rsidRPr="00E45111">
        <w:rPr>
          <w:sz w:val="24"/>
        </w:rPr>
        <w:t>of skin care products on Taobao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Guo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w:t>
      </w:r>
      <w:r w:rsidR="001B0F48">
        <w:rPr>
          <w:sz w:val="24"/>
        </w:rPr>
        <w:t>tative</w:t>
      </w:r>
      <w:r w:rsidRPr="00E45111">
        <w:rPr>
          <w:sz w:val="24"/>
        </w:rPr>
        <w:t xml:space="preserve">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lack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w:t>
      </w:r>
      <w:r w:rsidR="00245A89">
        <w:rPr>
          <w:sz w:val="24"/>
        </w:rPr>
        <w:t xml:space="preserve">contribute to </w:t>
      </w:r>
      <w:r w:rsidRPr="00B52512">
        <w:rPr>
          <w:sz w:val="24"/>
        </w:rPr>
        <w:t xml:space="preserve">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w:t>
      </w:r>
      <w:r w:rsidR="00245A89">
        <w:rPr>
          <w:sz w:val="24"/>
        </w:rPr>
        <w:t>of</w:t>
      </w:r>
      <w:r w:rsidRPr="00B52512">
        <w:rPr>
          <w:sz w:val="24"/>
        </w:rPr>
        <w:t xml:space="preserve"> cellphones with high sales volume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volume. Online cellphones sellers can consequently adjust their products according to our </w:t>
      </w:r>
      <w:r w:rsidRPr="00E45111">
        <w:rPr>
          <w:sz w:val="24"/>
        </w:rPr>
        <w:lastRenderedPageBreak/>
        <w:t>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2B1BEF" w:rsidP="00425A8B">
      <w:pPr>
        <w:spacing w:afterLines="50" w:after="156"/>
        <w:rPr>
          <w:sz w:val="24"/>
        </w:rPr>
      </w:pPr>
      <w:r>
        <w:rPr>
          <w:noProof/>
        </w:rPr>
        <mc:AlternateContent>
          <mc:Choice Requires="wpg">
            <w:drawing>
              <wp:inline distT="0" distB="0" distL="0" distR="0" wp14:anchorId="156E53F7" wp14:editId="4497E852">
                <wp:extent cx="5274310" cy="5865845"/>
                <wp:effectExtent l="0" t="0" r="21590" b="1905"/>
                <wp:docPr id="1084" name="组合 1084"/>
                <wp:cNvGraphicFramePr/>
                <a:graphic xmlns:a="http://schemas.openxmlformats.org/drawingml/2006/main">
                  <a:graphicData uri="http://schemas.microsoft.com/office/word/2010/wordprocessingGroup">
                    <wpg:wgp>
                      <wpg:cNvGrpSpPr/>
                      <wpg:grpSpPr>
                        <a:xfrm>
                          <a:off x="0" y="0"/>
                          <a:ext cx="5274310" cy="5865845"/>
                          <a:chOff x="0" y="0"/>
                          <a:chExt cx="5276850" cy="5868919"/>
                        </a:xfrm>
                      </wpg:grpSpPr>
                      <wps:wsp>
                        <wps:cNvPr id="1085" name="任意多边形 195"/>
                        <wps:cNvSpPr>
                          <a:spLocks/>
                        </wps:cNvSpPr>
                        <wps:spPr bwMode="auto">
                          <a:xfrm>
                            <a:off x="3962400" y="5419725"/>
                            <a:ext cx="1019513" cy="430243"/>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86" name="右箭头 198"/>
                        <wps:cNvSpPr>
                          <a:spLocks noChangeArrowheads="1"/>
                        </wps:cNvSpPr>
                        <wps:spPr bwMode="auto">
                          <a:xfrm rot="5400000">
                            <a:off x="4229100" y="5010150"/>
                            <a:ext cx="643891" cy="220045"/>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右箭头 199"/>
                        <wps:cNvSpPr>
                          <a:spLocks noChangeArrowheads="1"/>
                        </wps:cNvSpPr>
                        <wps:spPr bwMode="auto">
                          <a:xfrm rot="10800000">
                            <a:off x="1476375" y="5524500"/>
                            <a:ext cx="388148" cy="215023"/>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右箭头 200"/>
                        <wps:cNvSpPr>
                          <a:spLocks noChangeArrowheads="1"/>
                        </wps:cNvSpPr>
                        <wps:spPr bwMode="auto">
                          <a:xfrm rot="10800000">
                            <a:off x="3362325" y="5543550"/>
                            <a:ext cx="744481" cy="246933"/>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右箭头 203"/>
                        <wps:cNvSpPr>
                          <a:spLocks noChangeArrowheads="1"/>
                        </wps:cNvSpPr>
                        <wps:spPr bwMode="auto">
                          <a:xfrm>
                            <a:off x="1352550" y="2943225"/>
                            <a:ext cx="692150" cy="191135"/>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右箭头 205"/>
                        <wps:cNvSpPr>
                          <a:spLocks noChangeArrowheads="1"/>
                        </wps:cNvSpPr>
                        <wps:spPr bwMode="auto">
                          <a:xfrm rot="5400000">
                            <a:off x="719138" y="433387"/>
                            <a:ext cx="243398" cy="138547"/>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任意多边形 206"/>
                        <wps:cNvSpPr>
                          <a:spLocks/>
                        </wps:cNvSpPr>
                        <wps:spPr bwMode="auto">
                          <a:xfrm>
                            <a:off x="152400" y="0"/>
                            <a:ext cx="1344426" cy="428966"/>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96" name="右箭头 207"/>
                        <wps:cNvSpPr>
                          <a:spLocks noChangeArrowheads="1"/>
                        </wps:cNvSpPr>
                        <wps:spPr bwMode="auto">
                          <a:xfrm rot="5400000">
                            <a:off x="585788" y="1147762"/>
                            <a:ext cx="476880" cy="214841"/>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任意多边形 208"/>
                        <wps:cNvSpPr>
                          <a:spLocks/>
                        </wps:cNvSpPr>
                        <wps:spPr bwMode="auto">
                          <a:xfrm>
                            <a:off x="152400" y="657225"/>
                            <a:ext cx="1344426" cy="439472"/>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98" name="右箭头 215"/>
                        <wps:cNvSpPr>
                          <a:spLocks noChangeArrowheads="1"/>
                        </wps:cNvSpPr>
                        <wps:spPr bwMode="auto">
                          <a:xfrm>
                            <a:off x="3486150" y="2486025"/>
                            <a:ext cx="411615" cy="200983"/>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线形标注 3(带边框和强调线) 216"/>
                        <wps:cNvSpPr>
                          <a:spLocks/>
                        </wps:cNvSpPr>
                        <wps:spPr bwMode="auto">
                          <a:xfrm>
                            <a:off x="1047750" y="4629150"/>
                            <a:ext cx="1076759" cy="706434"/>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95658E" w:rsidRDefault="0095658E"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200" name="线形标注 3(带边框和强调线) 217"/>
                        <wps:cNvSpPr>
                          <a:spLocks/>
                        </wps:cNvSpPr>
                        <wps:spPr bwMode="auto">
                          <a:xfrm>
                            <a:off x="3771900" y="428625"/>
                            <a:ext cx="1504950" cy="485775"/>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95658E" w:rsidRDefault="0095658E"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201" name="线形标注 3(带边框和强调线) 219"/>
                        <wps:cNvSpPr>
                          <a:spLocks/>
                        </wps:cNvSpPr>
                        <wps:spPr bwMode="auto">
                          <a:xfrm>
                            <a:off x="2000250" y="276225"/>
                            <a:ext cx="1359842" cy="879140"/>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202" name="线形标注 3(带边框和强调线) 220"/>
                        <wps:cNvSpPr>
                          <a:spLocks/>
                        </wps:cNvSpPr>
                        <wps:spPr bwMode="auto">
                          <a:xfrm>
                            <a:off x="2314575" y="4419600"/>
                            <a:ext cx="1206500" cy="688340"/>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203" name="任意多边形 221"/>
                        <wps:cNvSpPr>
                          <a:spLocks/>
                        </wps:cNvSpPr>
                        <wps:spPr bwMode="auto">
                          <a:xfrm>
                            <a:off x="3990975" y="4772025"/>
                            <a:ext cx="1149985" cy="447675"/>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04" name="任意多边形 222"/>
                        <wps:cNvSpPr>
                          <a:spLocks/>
                        </wps:cNvSpPr>
                        <wps:spPr bwMode="auto">
                          <a:xfrm>
                            <a:off x="1847850" y="5438775"/>
                            <a:ext cx="1496425" cy="430144"/>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205" name="任意多边形 223"/>
                        <wps:cNvSpPr>
                          <a:spLocks/>
                        </wps:cNvSpPr>
                        <wps:spPr bwMode="auto">
                          <a:xfrm>
                            <a:off x="104775" y="5381625"/>
                            <a:ext cx="1344328" cy="411489"/>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206" name="组合 206"/>
                        <wpg:cNvGrpSpPr/>
                        <wpg:grpSpPr>
                          <a:xfrm>
                            <a:off x="0" y="1409700"/>
                            <a:ext cx="1660699" cy="3161030"/>
                            <a:chOff x="0" y="0"/>
                            <a:chExt cx="1660699" cy="3161030"/>
                          </a:xfrm>
                        </wpg:grpSpPr>
                        <wps:wsp>
                          <wps:cNvPr id="207" name="任意多边形 225"/>
                          <wps:cNvSpPr>
                            <a:spLocks/>
                          </wps:cNvSpPr>
                          <wps:spPr bwMode="auto">
                            <a:xfrm>
                              <a:off x="323850" y="600075"/>
                              <a:ext cx="957883" cy="837967"/>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208" name="任意多边形 226"/>
                          <wps:cNvSpPr>
                            <a:spLocks/>
                          </wps:cNvSpPr>
                          <wps:spPr bwMode="auto">
                            <a:xfrm>
                              <a:off x="314325" y="1495425"/>
                              <a:ext cx="1034352" cy="629359"/>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hint="eastAsia"/>
                                    <w:color w:val="FFFFFF" w:themeColor="light1"/>
                                    <w:kern w:val="24"/>
                                  </w:rPr>
                                </w:pPr>
                                <w:r>
                                  <w:rPr>
                                    <w:rFonts w:ascii="Times New Roman" w:eastAsiaTheme="minorEastAsia" w:hAnsi="Times New Roman" w:cs="Times New Roman"/>
                                    <w:color w:val="FFFFFF" w:themeColor="light1"/>
                                    <w:kern w:val="24"/>
                                  </w:rPr>
                                  <w:t>Information Entropy</w:t>
                                </w:r>
                              </w:p>
                            </w:txbxContent>
                          </wps:txbx>
                          <wps:bodyPr rot="0" vert="horz" wrap="square" lIns="124490" tIns="124490" rIns="124490" bIns="124490" anchor="ctr" anchorCtr="0" upright="1">
                            <a:noAutofit/>
                          </wps:bodyPr>
                        </wps:wsp>
                        <wps:wsp>
                          <wps:cNvPr id="213" name="任意多边形 227"/>
                          <wps:cNvSpPr>
                            <a:spLocks/>
                          </wps:cNvSpPr>
                          <wps:spPr bwMode="auto">
                            <a:xfrm>
                              <a:off x="171450" y="104775"/>
                              <a:ext cx="1371600" cy="419769"/>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214" name="圆角矩形 229"/>
                          <wps:cNvSpPr>
                            <a:spLocks noChangeArrowheads="1"/>
                          </wps:cNvSpPr>
                          <wps:spPr bwMode="auto">
                            <a:xfrm>
                              <a:off x="0" y="0"/>
                              <a:ext cx="1660699" cy="316103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任意多边形 232"/>
                          <wps:cNvSpPr>
                            <a:spLocks/>
                          </wps:cNvSpPr>
                          <wps:spPr bwMode="auto">
                            <a:xfrm>
                              <a:off x="323850" y="2247900"/>
                              <a:ext cx="981139" cy="832174"/>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g:grpSp>
                      <wpg:grpSp>
                        <wpg:cNvPr id="216" name="组合 216"/>
                        <wpg:cNvGrpSpPr/>
                        <wpg:grpSpPr>
                          <a:xfrm>
                            <a:off x="3952875" y="1057275"/>
                            <a:ext cx="1280160" cy="3403600"/>
                            <a:chOff x="0" y="0"/>
                            <a:chExt cx="1280160" cy="3403600"/>
                          </a:xfrm>
                        </wpg:grpSpPr>
                        <wps:wsp>
                          <wps:cNvPr id="217" name="任意多边形 234"/>
                          <wps:cNvSpPr>
                            <a:spLocks/>
                          </wps:cNvSpPr>
                          <wps:spPr bwMode="auto">
                            <a:xfrm>
                              <a:off x="200025" y="2514600"/>
                              <a:ext cx="962025" cy="857250"/>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219" name="任意多边形 228"/>
                          <wps:cNvSpPr>
                            <a:spLocks/>
                          </wps:cNvSpPr>
                          <wps:spPr bwMode="auto">
                            <a:xfrm>
                              <a:off x="85725" y="1619250"/>
                              <a:ext cx="1075055" cy="600075"/>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hint="eastAsia"/>
                                    <w:color w:val="FFFFFF" w:themeColor="light1"/>
                                    <w:kern w:val="24"/>
                                  </w:rPr>
                                </w:pPr>
                                <w:r>
                                  <w:rPr>
                                    <w:rFonts w:ascii="Times New Roman" w:eastAsiaTheme="minorEastAsia" w:hAnsi="Times New Roman" w:cs="Times New Roman"/>
                                    <w:color w:val="FFFFFF" w:themeColor="light1"/>
                                    <w:kern w:val="24"/>
                                  </w:rPr>
                                  <w:t>Bayes Distinction</w:t>
                                </w:r>
                              </w:p>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0" name="任意多边形 231"/>
                          <wps:cNvSpPr>
                            <a:spLocks/>
                          </wps:cNvSpPr>
                          <wps:spPr bwMode="auto">
                            <a:xfrm>
                              <a:off x="66675" y="704850"/>
                              <a:ext cx="1196085" cy="63515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221" name="任意多边形 233"/>
                          <wps:cNvSpPr>
                            <a:spLocks/>
                          </wps:cNvSpPr>
                          <wps:spPr bwMode="auto">
                            <a:xfrm>
                              <a:off x="123825" y="85725"/>
                              <a:ext cx="1056005" cy="467360"/>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222" name="圆角矩形 235"/>
                          <wps:cNvSpPr>
                            <a:spLocks noChangeArrowheads="1"/>
                          </wps:cNvSpPr>
                          <wps:spPr bwMode="auto">
                            <a:xfrm>
                              <a:off x="0" y="0"/>
                              <a:ext cx="1280160" cy="34036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23" name="组合 236"/>
                        <wpg:cNvGrpSpPr>
                          <a:grpSpLocks/>
                        </wpg:cNvGrpSpPr>
                        <wpg:grpSpPr bwMode="auto">
                          <a:xfrm>
                            <a:off x="2009775" y="1323975"/>
                            <a:ext cx="1468120" cy="2767965"/>
                            <a:chOff x="0" y="0"/>
                            <a:chExt cx="14954" cy="28194"/>
                          </a:xfrm>
                        </wpg:grpSpPr>
                        <wps:wsp>
                          <wps:cNvPr id="224" name="任意多边形 237"/>
                          <wps:cNvSpPr>
                            <a:spLocks/>
                          </wps:cNvSpPr>
                          <wps:spPr bwMode="auto">
                            <a:xfrm>
                              <a:off x="356" y="23194"/>
                              <a:ext cx="13993" cy="4520"/>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wps:txbx>
                          <wps:bodyPr rot="0" vert="horz" wrap="square" lIns="124490" tIns="124490" rIns="124490" bIns="124490" anchor="ctr" anchorCtr="0" upright="1">
                            <a:noAutofit/>
                          </wps:bodyPr>
                        </wps:wsp>
                        <wps:wsp>
                          <wps:cNvPr id="225" name="任意多边形 238"/>
                          <wps:cNvSpPr>
                            <a:spLocks/>
                          </wps:cNvSpPr>
                          <wps:spPr bwMode="auto">
                            <a:xfrm>
                              <a:off x="2000" y="10450"/>
                              <a:ext cx="11239" cy="8433"/>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Pr="00095548"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wps:txbx>
                          <wps:bodyPr rot="0" vert="horz" wrap="square" lIns="124490" tIns="124490" rIns="124490" bIns="124490" anchor="ctr" anchorCtr="0" upright="1">
                            <a:noAutofit/>
                          </wps:bodyPr>
                        </wps:wsp>
                        <wps:wsp>
                          <wps:cNvPr id="226" name="任意多边形 239"/>
                          <wps:cNvSpPr>
                            <a:spLocks/>
                          </wps:cNvSpPr>
                          <wps:spPr bwMode="auto">
                            <a:xfrm>
                              <a:off x="1261" y="5715"/>
                              <a:ext cx="12357"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227" name="任意多边形 240"/>
                          <wps:cNvSpPr>
                            <a:spLocks/>
                          </wps:cNvSpPr>
                          <wps:spPr bwMode="auto">
                            <a:xfrm>
                              <a:off x="4381" y="18864"/>
                              <a:ext cx="6291"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8" name="任意多边形 241"/>
                          <wps:cNvSpPr>
                            <a:spLocks/>
                          </wps:cNvSpPr>
                          <wps:spPr bwMode="auto">
                            <a:xfrm>
                              <a:off x="3202" y="666"/>
                              <a:ext cx="9085"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229" name="圆角矩形 242"/>
                          <wps:cNvSpPr>
                            <a:spLocks noChangeArrowheads="1"/>
                          </wps:cNvSpPr>
                          <wps:spPr bwMode="auto">
                            <a:xfrm>
                              <a:off x="0" y="0"/>
                              <a:ext cx="14954" cy="28194"/>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30" name="右箭头 244"/>
                        <wps:cNvSpPr>
                          <a:spLocks noChangeArrowheads="1"/>
                        </wps:cNvSpPr>
                        <wps:spPr bwMode="auto">
                          <a:xfrm rot="5400000">
                            <a:off x="4391025" y="4514850"/>
                            <a:ext cx="314189" cy="213859"/>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右箭头 207"/>
                        <wps:cNvSpPr>
                          <a:spLocks noChangeArrowheads="1"/>
                        </wps:cNvSpPr>
                        <wps:spPr bwMode="auto">
                          <a:xfrm rot="2886123">
                            <a:off x="1247775" y="1371600"/>
                            <a:ext cx="1116965" cy="198755"/>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右箭头 203"/>
                        <wps:cNvSpPr>
                          <a:spLocks noChangeArrowheads="1"/>
                        </wps:cNvSpPr>
                        <wps:spPr bwMode="auto">
                          <a:xfrm>
                            <a:off x="1314450" y="4219575"/>
                            <a:ext cx="2857500" cy="133350"/>
                          </a:xfrm>
                          <a:prstGeom prst="rightArrow">
                            <a:avLst>
                              <a:gd name="adj1" fmla="val 50000"/>
                              <a:gd name="adj2" fmla="val 50017"/>
                            </a:avLst>
                          </a:prstGeom>
                          <a:gradFill rotWithShape="1">
                            <a:gsLst>
                              <a:gs pos="0">
                                <a:srgbClr val="6083CB"/>
                              </a:gs>
                              <a:gs pos="50000">
                                <a:srgbClr val="6083CB"/>
                              </a:gs>
                              <a:gs pos="100000">
                                <a:srgbClr val="6083CB"/>
                              </a:gs>
                            </a:gsLst>
                            <a:lin ang="5400000"/>
                          </a:gradFill>
                          <a:ln>
                            <a:noFill/>
                          </a:ln>
                          <a:extLst/>
                        </wps:spPr>
                        <wps:bodyPr rot="0" vert="horz" wrap="square" lIns="91440" tIns="45720" rIns="91440" bIns="45720" anchor="t" anchorCtr="0" upright="1">
                          <a:noAutofit/>
                        </wps:bodyPr>
                      </wps:wsp>
                    </wpg:wgp>
                  </a:graphicData>
                </a:graphic>
              </wp:inline>
            </w:drawing>
          </mc:Choice>
          <mc:Fallback>
            <w:pict>
              <v:group w14:anchorId="156E53F7" id="组合 1084" o:spid="_x0000_s1026" style="width:415.3pt;height:461.9pt;mso-position-horizontal-relative:char;mso-position-vertical-relative:line" coordsize="52768,5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">
                <v:shape id="任意多边形 195" o:spid="_x0000_s1027" style="position:absolute;left:39624;top:54197;width:10195;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NbsQA&#10;AADdAAAADwAAAGRycy9kb3ducmV2LnhtbERPS2vCQBC+C/0PyxR6Ed200BCjq7SK0FOpD/Q6ZMds&#10;NDsbsqtJ/323IHibj+85s0Vva3Gj1leOFbyOExDEhdMVlwr2u/UoA+EDssbaMSn4JQ+L+dNghrl2&#10;HW/otg2liCHsc1RgQmhyKX1hyKIfu4Y4cifXWgwRtqXULXYx3NbyLUlSabHi2GCwoaWh4rK9WgXL&#10;5nOzGmaTw+ps1uFoftLrd5cq9fLcf0xBBOrDQ3x3f+k4P8ne4f+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gTW7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3;238,0;3731,0;3970,83;3970,746;3731,829;238,829;0,746;0,83"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8" o:spid="_x0000_s1028" type="#_x0000_t13" style="position:absolute;left:42290;top:50102;width:6439;height:220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4s9cYA&#10;AADdAAAADwAAAGRycy9kb3ducmV2LnhtbERPTWvCQBC9F/oflil4qxu1pGnqKiJKVTy0tqXXITsm&#10;wexs2F1j2l/fLQi9zeN9znTem0Z05HxtWcFomIAgLqyuuVTw8b6+z0D4gKyxsUwKvsnDfHZ7M8Vc&#10;2wu/UXcIpYgh7HNUUIXQ5lL6oiKDfmhb4sgdrTMYInSl1A4vMdw0cpwkqTRYc2yosKVlRcXpcDYK&#10;JuVqI/efr7uvce0et93P00v6oJUa3PWLZxCB+vAvvro3Os5PshT+vo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4s9cYAAADdAAAADwAAAAAAAAAAAAAAAACYAgAAZHJz&#10;L2Rvd25yZXYueG1sUEsFBgAAAAAEAAQA9QAAAIsDAAAAAA==&#10;" adj="17908" fillcolor="#ffc746" stroked="f">
                  <v:fill color2="#e5b600" rotate="t" colors="0 #ffc746;.5 #ffc600;1 #e5b600" focus="100%" type="gradient">
                    <o:fill v:ext="view" type="gradientUnscaled"/>
                  </v:fill>
                </v:shape>
                <v:shape id="右箭头 199" o:spid="_x0000_s1029" type="#_x0000_t13" style="position:absolute;left:14763;top:55245;width:3882;height:21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GXQsIA&#10;AADdAAAADwAAAGRycy9kb3ducmV2LnhtbERPTWsCMRC9F/wPYYTearI91GVrFBUqHluVssdhM2YX&#10;N5N1E3X77xtB8DaP9zmzxeBacaU+NJ41ZBMFgrjypmGr4bD/estBhIhssPVMGv4owGI+eplhYfyN&#10;f+i6i1akEA4Faqhj7AopQ1WTwzDxHXHijr53GBPsrTQ93lK4a+W7Uh/SYcOpocaO1jVVp93FaVCH&#10;32NjS/udrzZlmanp9pwtvdav42H5CSLSEJ/ih3tr0nyVT+H+TTp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ZdC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30" type="#_x0000_t13" style="position:absolute;left:33623;top:55435;width:7445;height:246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VBcQA&#10;AADcAAAADwAAAGRycy9kb3ducmV2LnhtbERP22rCQBB9F/oPyxT6phsFpaauIRSKUkQwFvo6zU4u&#10;bXY2ZrdJ+veuUPBtDuc6m2Q0jeipc7VlBfNZBII4t7rmUsHH+W36DMJ5ZI2NZVLwRw6S7cNkg7G2&#10;A5+oz3wpQgi7GBVU3rexlC6vyKCb2ZY4cIXtDPoAu1LqDocQbhq5iKKVNFhzaKiwpdeK8p/s1yj4&#10;Omb14f3bRetDvyyGdL4rLqtPpZ4ex/QFhKfR38X/7r0O89cLuD0TL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pVQXEAAAA3AAAAA8AAAAAAAAAAAAAAAAAmAIAAGRycy9k&#10;b3ducmV2LnhtbFBLBQYAAAAABAAEAPUAAACJAwAAAAA=&#10;" adj="18018" fillcolor="#f18c55" stroked="f">
                  <v:fill color2="#e56b17" rotate="t" colors="0 #f18c55;.5 #f67b28;1 #e56b17" focus="100%" type="gradient">
                    <o:fill v:ext="view" type="gradientUnscaled"/>
                  </v:fill>
                </v:shape>
                <v:shape id="右箭头 203" o:spid="_x0000_s1031" type="#_x0000_t13" style="position:absolute;left:13525;top:29432;width:6922;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ce+8EA&#10;AADcAAAADwAAAGRycy9kb3ducmV2LnhtbERPTWvCQBC9C/0PyxR6kbqxgqTRVWppJRcPRvE8ZKdJ&#10;MDu7ZLcm/ntXELzN433Ocj2YVlyo841lBdNJAoK4tLrhSsHx8PuegvABWWNrmRRcycN69TJaYqZt&#10;z3u6FKESMYR9hgrqEFwmpS9rMugn1hFH7s92BkOEXSV1h30MN638SJK5NNhwbKjR0XdN5bn4Nwrc&#10;Dk/bzZnHzub9vDhiPvykuVJvr8PXAkSgITzFD3eu4/zPG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vvBAAAA3AAAAA8AAAAAAAAAAAAAAAAAmAIAAGRycy9kb3du&#10;cmV2LnhtbFBLBQYAAAAABAAEAPUAAACGAwAAAAA=&#10;" adj="18617" fillcolor="#81b861" stroked="f">
                  <v:fill color2="#61a235" rotate="t" colors="0 #81b861;.5 #6fb242;1 #61a235" focus="100%" type="gradient">
                    <o:fill v:ext="view" type="gradientUnscaled"/>
                  </v:fill>
                </v:shape>
                <v:shape id="右箭头 205" o:spid="_x0000_s1032" type="#_x0000_t13" style="position:absolute;left:7191;top:4333;width:2434;height:13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yrMEA&#10;AADcAAAADwAAAGRycy9kb3ducmV2LnhtbERPzYrCMBC+L/gOYQRva6oui1ajiCB4cWGtDzAmY1Ns&#10;JqWJtfr0m4WFvc3H9zurTe9q0VEbKs8KJuMMBLH2puJSwbnYv89BhIhssPZMCp4UYLMevK0wN/7B&#10;39SdYilSCIccFdgYm1zKoC05DGPfECfu6luHMcG2lKbFRwp3tZxm2ad0WHFqsNjQzpK+ne5OweV2&#10;jpfrrih48dKd7r6OPLNGqdGw3y5BROrjv/jPfTBp/uIDfp9JF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ZMqzBAAAA3AAAAA8AAAAAAAAAAAAAAAAAmAIAAGRycy9kb3du&#10;cmV2LnhtbFBLBQYAAAAABAAEAPUAAACGAwAAAAA=&#10;" adj="15450" fillcolor="#f18c55" stroked="f">
                  <v:fill color2="#e56b17" rotate="t" colors="0 #f18c55;.5 #f67b28;1 #e56b17" focus="100%" type="gradient">
                    <o:fill v:ext="view" type="gradientUnscaled"/>
                  </v:fill>
                </v:shape>
                <v:shape id="任意多边形 206" o:spid="_x0000_s1033" style="position:absolute;left:1524;width:13444;height:428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nfcMA&#10;AADcAAAADwAAAGRycy9kb3ducmV2LnhtbERPTWvCQBC9C/6HZYRepG4UDJq6SqsIPRW1Ra9DdpqN&#10;ZmdDdjXx33cFobd5vM9ZrDpbiRs1vnSsYDxKQBDnTpdcKPj53r7OQPiArLFyTAru5GG17PcWmGnX&#10;8p5uh1CIGMI+QwUmhDqT0ueGLPqRq4kj9+saiyHCppC6wTaG20pOkiSVFkuODQZrWhvKL4erVbCu&#10;P/ab4Wx+3JzNNpzMLr1+talSL4Pu/Q1EoC78i5/uTx3nz6fwe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vnfcMAAADcAAAADwAAAAAAAAAAAAAAAACYAgAAZHJzL2Rv&#10;d25yZXYueG1sUEsFBgAAAAAEAAQA9QAAAIg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2;546,0;8557,0;9103,82;9103,739;8557,822;546,822;0,739;0,82"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4" type="#_x0000_t13" style="position:absolute;left:5857;top:11478;width:4769;height:21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3DscMA&#10;AADcAAAADwAAAGRycy9kb3ducmV2LnhtbERPTWvCQBC9F/oflin0VjexKDXNRopUEDwUtZfehuyY&#10;xGZnw+42if56tyB4m8f7nHw5mlb05HxjWUE6SUAQl1Y3XCn4Pqxf3kD4gKyxtUwKzuRhWTw+5Jhp&#10;O/CO+n2oRAxhn6GCOoQuk9KXNRn0E9sRR+5oncEQoaukdjjEcNPKaZLMpcGGY0ONHa1qKn/3f0aB&#10;nKH+TBfpj33l7XDpT279lTqlnp/Gj3cQgcZwF9/cGx3nL+bw/0y8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3DscMAAADcAAAADwAAAAAAAAAAAAAAAACYAgAAZHJzL2Rv&#10;d25yZXYueG1sUEsFBgAAAAAEAAQA9QAAAIgDAAAAAA==&#10;" adj="16735" fillcolor="#afafaf" stroked="f">
                  <v:fill color2="#929292" rotate="t" colors="0 #afafaf;.5 #a5a5a5;1 #929292" focus="100%" type="gradient">
                    <o:fill v:ext="view" type="gradientUnscaled"/>
                  </v:fill>
                </v:shape>
                <v:shape id="任意多边形 208" o:spid="_x0000_s1035" style="position:absolute;left:1524;top:6572;width:13444;height:4394;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YTMQA&#10;AADcAAAADwAAAGRycy9kb3ducmV2LnhtbERPS08CMRC+m/AfmiHxQqCLB5WFQowgQjzxOMBt2A7t&#10;hu10s62w/ntrQuJtvnzPmcxaV4krNaH0rGA4yEAQF16XbBTsdx/9VxAhImusPJOCHwowm3YeJphr&#10;f+MNXbfRiBTCIUcFNsY6lzIUlhyGga+JE3f2jcOYYGOkbvCWwl0ln7LsWTosOTVYrOndUnHZfjsF&#10;x7X5vJiv02bYK1bmvLDL+UEulXrstm9jEJHa+C++u1c6zR+9wN8z6Q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mEzEAAAA3A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88;546,0;8557,0;9103,88;9103,795;8557,883;546,883;0,795;0,88"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36" type="#_x0000_t13" style="position:absolute;left:34861;top:24860;width:4116;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aVsYA&#10;AADcAAAADwAAAGRycy9kb3ducmV2LnhtbESPT2vCQBDF7wW/wzKF3uqmaeuf6CpSsPQgiFEP3obs&#10;mASzsyG7jem37xwKvc3w3rz3m+V6cI3qqQu1ZwMv4wQUceFtzaWB03H7PAMVIrLFxjMZ+KEA69Xo&#10;YYmZ9Xc+UJ/HUkkIhwwNVDG2mdahqMhhGPuWWLSr7xxGWbtS2w7vEu4anSbJRDusWRoqbOmjouKW&#10;fzsDn/vzoP3uPX0N8ULpdqp3b3lvzNPjsFmAijTEf/Pf9Zc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eaVsYAAADcAAAADwAAAAAAAAAAAAAAAACYAgAAZHJz&#10;L2Rvd25yZXYueG1sUEsFBgAAAAAEAAQA9QAAAIsDAAAAAA==&#10;" adj="16327"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37" type="#_x0000_t52" style="position:absolute;left:10477;top:46291;width:10768;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QjcUA&#10;AADcAAAADwAAAGRycy9kb3ducmV2LnhtbESPQWvCQBCF7wX/wzKCt7pRUJrUVYpiKXgoTQPtcchO&#10;k8XsbNjdmvTfuwXB2wzvfW/ebHaj7cSFfDCOFSzmGQji2mnDjYLq8/j4BCJEZI2dY1LwRwF228nD&#10;BgvtBv6gSxkbkUI4FKigjbEvpAx1SxbD3PXESftx3mJMq2+k9jikcNvJZZatpUXD6UKLPe1bqs/l&#10;r0011ovXyn2dVs7o3ODh/fwdh0yp2XR8eQYRaYx3841+04nLc/h/Jk0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RCNxQAAANwAAAAPAAAAAAAAAAAAAAAAAJgCAABkcnMv&#10;ZG93bnJldi54bWxQSwUGAAAAAAQABAD1AAAAigMAAAAA&#10;" adj="58631,26251,47992,17703,34296,17489,22963,17489" fillcolor="#70ad47 [3209]" strokecolor="#375623 [1609]" strokeweight="1pt">
                  <v:textbox>
                    <w:txbxContent>
                      <w:p w:rsidR="0095658E" w:rsidRDefault="0095658E"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38" type="#_x0000_t52" style="position:absolute;left:37719;top:4286;width:1504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KWsQA&#10;AADcAAAADwAAAGRycy9kb3ducmV2LnhtbESPQWvCQBSE70L/w/IK3nRTC7GmrlKUohcPri29PrOv&#10;STD7NmTXGP+9Kwgeh5n5hpkve1uLjlpfOVbwNk5AEOfOVFwo+Dl8jz5A+IBssHZMCq7kYbl4Gcwx&#10;M+7Ce+p0KESEsM9QQRlCk0np85Is+rFriKP371qLIcq2kKbFS4TbWk6SJJUWK44LJTa0Kik/6bNV&#10;oHezNF91s+J0nK7Pv1r/HTfpu1LD1/7rE0SgPjzDj/bWKIhE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zilrEAAAA3AAAAA8AAAAAAAAAAAAAAAAAmAIAAGRycy9k&#10;b3ducmV2LnhtbFBLBQYAAAAABAAEAPUAAACJAwAAAAA=&#10;" adj="-32710,11047,-29370,-16403,-1721,-16795,-1800" fillcolor="#70ad47 [3209]" strokecolor="#375623 [1609]" strokeweight="1pt">
                  <v:textbox>
                    <w:txbxContent>
                      <w:p w:rsidR="0095658E" w:rsidRDefault="0095658E"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39" type="#_x0000_t52" style="position:absolute;left:20002;top:2762;width:13598;height:8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6wMQA&#10;AADcAAAADwAAAGRycy9kb3ducmV2LnhtbESPQYvCMBSE74L/ITzBm6YK6m41iiwsCC6CurB6ezTP&#10;tNi8lCba7r83guBxmJlvmMWqtaW4U+0LxwpGwwQEceZ0wUbB7/F78AHCB2SNpWNS8E8eVstuZ4Gp&#10;dg3v6X4IRkQI+xQV5CFUqZQ+y8miH7qKOHoXV1sMUdZG6hqbCLelHCfJVFosOC7kWNFXTtn1cLMK&#10;1o2VnxPzt539mN3tNDmezrjbKNXvtes5iEBteIdf7Y1WME5G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l+sDEAAAA3AAAAA8AAAAAAAAAAAAAAAAAmAIAAGRycy9k&#10;b3ducmV2LnhtbFBLBQYAAAAABAAEAPUAAACJAwAAAAA=&#10;" adj="-8055,29425,-3303,19322,-3402,12021,-1800,12021" fillcolor="#70ad47 [3209]" strokecolor="#375623 [1609]" strokeweight="1pt">
                  <v:textbo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0" type="#_x0000_t52" style="position:absolute;left:23145;top:44196;width:12065;height:6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AzcYA&#10;AADcAAAADwAAAGRycy9kb3ducmV2LnhtbESPQUvDQBSE74L/YXlCL9LuNoiU2G1RS6FQKhi99PbM&#10;PpNo9r2Q3abx33cFweMwM98wy/XoWzVQHxphC/OZAUVcimu4svD+tp0uQIWI7LAVJgs/FGC9ur5a&#10;Yu7kzK80FLFSCcIhRwt1jF2udShr8hhm0hEn71N6jzHJvtKux3OC+1Znxtxrjw2nhRo7eq6p/C5O&#10;3sLLV1GKbJ82RWYOH8N+cdfdHsXayc34+AAq0hj/w3/tnbOQmQx+z6Qjo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sAzcYAAADcAAAADwAAAAAAAAAAAAAAAACYAgAAZHJz&#10;L2Rvd25yZXYueG1sUEsFBgAAAAAEAAQA9QAAAIsDAAAAAA==&#10;" adj="32691,12634,27758,12278,24561,12021,22982,11664" fillcolor="#70ad47 [3209]" strokecolor="#375623 [1609]" strokeweight="1pt">
                  <v:textbox>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1" style="position:absolute;left:39909;top:47720;width:11500;height:4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5fZcMA&#10;AADcAAAADwAAAGRycy9kb3ducmV2LnhtbESP0WrCQBRE3wX/YbmCb7oxpVKiq0hroSA+aP2AS/aa&#10;BLN34+6axH69WxB8HGbmDLNc96YWLTlfWVYwmyYgiHOrKy4UnH6/Jx8gfEDWWFsmBXfysF4NB0vM&#10;tO34QO0xFCJC2GeooAyhyaT0eUkG/dQ2xNE7W2cwROkKqR12EW5qmSbJXBqsOC6U2NBnSfnleDMK&#10;/pz/4vfddju3bbdv7VXe6vSs1HjUbxYgAvXhFX62f7SCNHmD/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5fZc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84;141,0;2211,0;2352,84;2352,758;2211,843;141,843;0,758;0,84" o:connectangles="0,0,0,0,0,0,0,0,0" textboxrect="0,0,1663898,998339"/>
                  <v:textbox inset="3.45806mm,3.45806mm,3.45806mm,3.45806mm">
                    <w:txbxContent>
                      <w:p w:rsidR="0095658E" w:rsidRDefault="0095658E" w:rsidP="002B1BEF">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2" style="position:absolute;left:18478;top:54387;width:14964;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dNcUA&#10;AADcAAAADwAAAGRycy9kb3ducmV2LnhtbESPT2sCMRTE7wW/Q3hCbzWrSCmrUURZ8GJLtYjH5+a5&#10;u7p5WZLsn377plDocZiZ3zDL9WBq0ZHzlWUF00kCgji3uuJCwdcpe3kD4QOyxtoyKfgmD+vV6GmJ&#10;qbY9f1J3DIWIEPYpKihDaFIpfV6SQT+xDXH0btYZDFG6QmqHfYSbWs6S5FUarDgulNjQtqT8cWyN&#10;gsr15pRll+3u+nHO7901vLftQann8bBZgAg0hP/wX3uvFcySO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F01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83;754,0;11800,0;12554,83;12554,745;11800,829;754,829;0,745;0,83"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3" style="position:absolute;left:1047;top:53816;width:13444;height:411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ONcIA&#10;AADcAAAADwAAAGRycy9kb3ducmV2LnhtbESPQYvCMBSE7wv+h/AEb2ui4q5Uo4gg7KWCdfX8aJ5t&#10;sXkpTbbWf28EYY/DzHzDrDa9rUVHra8ca5iMFQji3JmKCw2/p/3nAoQPyAZrx6ThQR4268HHChPj&#10;7nykLguFiBD2CWooQ2gSKX1ekkU/dg1x9K6utRiibAtpWrxHuK3lVKkvabHiuFBiQ7uS8lv2ZzVc&#10;Jur7EUzW7bMD1bNzmnYnn2o9GvbbJYhAffgPv9s/RsNUz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U41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3;546,0;8556,0;9102,73;9102,652;8556,725;546,725;0,652;0,73"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06" o:spid="_x0000_s1044" style="position:absolute;top:14097;width:16606;height:31610" coordsize="16606,3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任意多边形 225" o:spid="_x0000_s1045" style="position:absolute;left:3238;top:6000;width:9579;height:838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ZZsUA&#10;AADcAAAADwAAAGRycy9kb3ducmV2LnhtbESPzWrDMBCE74W+g9hCb41cQ9LgWg4hPxAoOdTpAyzW&#10;xjaxVq6k2G6evgoUehxm5hsmX02mEwM531pW8DpLQBBXVrdcK/g67V+WIHxA1thZJgU/5GFVPD7k&#10;mGk78icNZahFhLDPUEETQp9J6auGDPqZ7Ymjd7bOYIjS1VI7HCPcdDJNkoU02HJcaLCnTUPVpbwa&#10;BTfntzz/2O0WdhiPg/2W1y49K/X8NK3fQQSawn/4r33QCtLkDe5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BVlmxQAAANwAAAAPAAAAAAAAAAAAAAAAAJgCAABkcnMv&#10;ZG93bnJldi54bWxQSwUGAAAAAAQABAD1AAAAig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13;197,0;3097,0;3294,613;3294,5514;3097,6126;197,6126;0,5514;0,613"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46" style="position:absolute;left:3143;top:14954;width:10343;height:62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1XMMIA&#10;AADcAAAADwAAAGRycy9kb3ducmV2LnhtbERPy2rCQBTdC/2H4Rbc6aQuRNKMUiyBbqr4QLq8Zm6T&#10;tJk7YWby8O+dheDycN7ZZjSN6Mn52rKCt3kCgriwuuZSwfmUz1YgfEDW2FgmBTfysFm/TDJMtR34&#10;QP0xlCKGsE9RQRVCm0rpi4oM+rltiSP3a53BEKErpXY4xHDTyEWSLKXBmmNDhS1tKyr+j51RULvB&#10;nPL8Z/t53V+Kv/4adl33rdT0dfx4BxFoDE/xw/2lFSySuDaeiU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VcwwgAAANwAAAAPAAAAAAAAAAAAAAAAAJgCAABkcnMvZG93&#10;bnJldi54bWxQSwUGAAAAAAQABAD1AAAAhw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446;249,0;3899,0;4148,446;4148,4015;3899,4461;249,4461;0,4015;0,446"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hint="eastAsia"/>
                              <w:color w:val="FFFFFF" w:themeColor="light1"/>
                              <w:kern w:val="24"/>
                            </w:rPr>
                          </w:pPr>
                          <w:r>
                            <w:rPr>
                              <w:rFonts w:ascii="Times New Roman" w:eastAsiaTheme="minorEastAsia" w:hAnsi="Times New Roman" w:cs="Times New Roman"/>
                              <w:color w:val="FFFFFF" w:themeColor="light1"/>
                              <w:kern w:val="24"/>
                            </w:rPr>
                            <w:t>Information Entropy</w:t>
                          </w:r>
                        </w:p>
                      </w:txbxContent>
                    </v:textbox>
                  </v:shape>
                  <v:shape id="任意多边形 227" o:spid="_x0000_s1047" style="position:absolute;left:1714;top:1047;width:13716;height:419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z8acYA&#10;AADcAAAADwAAAGRycy9kb3ducmV2LnhtbESPT2sCMRTE70K/Q3gFL1Kzq1DK1ijF/8WTtof29rp5&#10;Joubl2UTdf32plDocZiZ3zCTWedqcaE2VJ4V5MMMBHHpdcVGwefH6ukFRIjIGmvPpOBGAWbTh94E&#10;C+2vvKfLIRqRIBwKVGBjbAopQ2nJYRj6hjh5R986jEm2RuoWrwnuajnKsmfpsOK0YLGhuaXydDg7&#10;Bd/vZnMyu599Pii35ri068WXXCvVf+zeXkFE6uJ/+K+91QpG+Rh+z6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z8ac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77;557,0;8730,0;9287,77;9287,693;8730,770;557,770;0,693;0,77"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roundrect id="圆角矩形 229" o:spid="_x0000_s1048" style="position:absolute;width:16606;height:31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2AMIA&#10;AADcAAAADwAAAGRycy9kb3ducmV2LnhtbESP3arCMBCE7wXfIazgnabVIodqFH9QBG/U4wMszdoW&#10;m01pota3N4Lg5TAz3zCzRWsq8aDGlZYVxMMIBHFmdcm5gsv/dvAHwnlkjZVlUvAiB4t5tzPDVNsn&#10;n+hx9rkIEHYpKii8r1MpXVaQQTe0NXHwrrYx6INscqkbfAa4qeQoiibSYMlhocCa1gVlt/PdKDju&#10;V3EyzrZ6U7aT8WV3WNWcnJTq99rlFISn1v/C3/ZeKxjFCXz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7YAwgAAANwAAAAPAAAAAAAAAAAAAAAAAJgCAABkcnMvZG93&#10;bnJldi54bWxQSwUGAAAAAAQABAD1AAAAhwMAAAAA&#10;" filled="f" strokecolor="red" strokeweight="1pt">
                    <v:stroke joinstyle="miter"/>
                  </v:roundrect>
                  <v:shape id="任意多边形 232" o:spid="_x0000_s1049" style="position:absolute;left:3238;top:22479;width:9811;height:832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Y6MIA&#10;AADcAAAADwAAAGRycy9kb3ducmV2LnhtbESPT4vCMBTE7wt+h/AEb2taZVepRhFB8FLB+uf8aJ5t&#10;sXkpTaz125sFYY/DzPyGWa57U4uOWldZVhCPIxDEudUVFwrOp933HITzyBpry6TgRQ7Wq8HXEhNt&#10;n3ykLvOFCBB2CSoovW8SKV1ekkE3tg1x8G62NeiDbAupW3wGuKnlJIp+pcGKw0KJDW1Lyu/Zwyi4&#10;xtHs5XXW7bID1dNLmnYnlyo1GvabBQhPvf8Pf9p7rWAS/8Df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Nj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00;213,0;3332,0;3544,600;3544,5400;3332,6000;213,6000;0,5400;0,600"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group>
                <v:group id="组合 216" o:spid="_x0000_s1050" style="position:absolute;left:39528;top:10572;width:12802;height:34036" coordsize="12801,34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任意多边形 234" o:spid="_x0000_s1051" style="position:absolute;left:2000;top:25146;width:9620;height:857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t8UA&#10;AADcAAAADwAAAGRycy9kb3ducmV2LnhtbESPT2vCQBTE74LfYXlCL6IbPURNXaVVhJ7Ef7TXR/Y1&#10;G82+DdnVpN++KxR6HGbmN8xy3dlKPKjxpWMFk3ECgjh3uuRCweW8G81B+ICssXJMCn7Iw3rV7y0x&#10;067lIz1OoRARwj5DBSaEOpPS54Ys+rGriaP37RqLIcqmkLrBNsJtJadJkkqLJccFgzVtDOW3090q&#10;2NTvx+1wvvjcXs0ufJlDet+3qVIvg+7tFUSgLvyH/9ofWsF0MoPn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763xQAAANwAAAAPAAAAAAAAAAAAAAAAAJgCAABkcnMv&#10;ZG93bnJldi54bWxQSwUGAAAAAAQABAD1AAAAigM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30;201,0;3144,0;3344,330;3344,2967;3144,3296;201,3296;0,2967;0,330"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28" o:spid="_x0000_s1052" style="position:absolute;left:857;top:16192;width:10750;height:600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UsQA&#10;AADcAAAADwAAAGRycy9kb3ducmV2LnhtbESP3WrCQBSE7wu+w3IK3tWNAaWmrlL8AaF40egDHLLH&#10;JDR7Nu6uSfTpu0Khl8PMfMMs14NpREfO15YVTCcJCOLC6ppLBefT/u0dhA/IGhvLpOBOHtar0csS&#10;M217/qYuD6WIEPYZKqhCaDMpfVGRQT+xLXH0LtYZDFG6UmqHfYSbRqZJMpcGa44LFba0qaj4yW9G&#10;wcP5Lc++dru57fpjZ6/y1qQXpcavw+cHiEBD+A//tQ9aQTpdwPN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P/lLEAAAA3AAAAA8AAAAAAAAAAAAAAAAAmAIAAGRycy9k&#10;b3ducmV2LnhtbFBLBQYAAAAABAAEAPUAAACJ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272;280,0;4380,0;4659,272;4659,2445;4380,2716;280,2716;0,2445;0,272"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hint="eastAsia"/>
                              <w:color w:val="FFFFFF" w:themeColor="light1"/>
                              <w:kern w:val="24"/>
                            </w:rPr>
                          </w:pPr>
                          <w:r>
                            <w:rPr>
                              <w:rFonts w:ascii="Times New Roman" w:eastAsiaTheme="minorEastAsia" w:hAnsi="Times New Roman" w:cs="Times New Roman"/>
                              <w:color w:val="FFFFFF" w:themeColor="light1"/>
                              <w:kern w:val="24"/>
                            </w:rPr>
                            <w:t>Bayes Distinction</w:t>
                          </w:r>
                        </w:p>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31" o:spid="_x0000_s1053" style="position:absolute;left:666;top:7048;width:11961;height:635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zcAA&#10;AADcAAAADwAAAGRycy9kb3ducmV2LnhtbERPz2uDMBS+D/o/hFfYbSY62IZrKqUg7OJgtt35Yd5U&#10;al7EpGr/++Uw2PHj+70rVjuImSbfO9aQJgoEceNMz62G86l8egPhA7LBwTFpuJOHYr952GFu3MJf&#10;NNehFTGEfY4auhDGXErfdGTRJ24kjtyPmyyGCKdWmgmXGG4HmSn1Ii32HBs6HOnYUXOtb1bDd6pe&#10;78HUc1l/0vB8qar55CutH7fr4R1EoDX8i//cH0ZDlsX5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xzcAAAADcAAAADwAAAAAAAAAAAAAAAACYAgAAZHJzL2Rvd25y&#10;ZXYueG1sUEsFBgAAAAAEAAQA9QAAAIUDA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67;385,0;6037,0;6422,267;6422,2401;6037,2668;385,2668;0,2401;0,267"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3" o:spid="_x0000_s1054" style="position:absolute;left:1238;top:857;width:10560;height:467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NOMYA&#10;AADcAAAADwAAAGRycy9kb3ducmV2LnhtbESPT2sCMRTE70K/Q3iFXqRmdw9FtkYprVrFk38O7e11&#10;80wWNy/LJtXtt28EweMwM79hJrPeNeJMXag9K8hHGQjiyuuajYLDfvE8BhEissbGMyn4owCz6cNg&#10;gqX2F97SeReNSBAOJSqwMballKGy5DCMfEucvKPvHMYkOyN1h5cEd40ssuxFOqw5LVhs6d1Sddr9&#10;OgXfa/N5MpufbT6sVuY4t8uPL7lU6umxf3sFEamP9/CtvdIKiiKH65l0BOT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4NOM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06;260,0;4080,0;4341,106;4341,957;4080,1064;260,1064;0,957;0,106"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roundrect id="圆角矩形 235" o:spid="_x0000_s1055" style="position:absolute;width:12801;height:340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BUsAA&#10;AADcAAAADwAAAGRycy9kb3ducmV2LnhtbESPzQrCMBCE74LvEFbwpqlVRKpR/EERvPj3AEuztsVm&#10;U5qo9e2NIHgcZuYbZrZoTCmeVLvCsoJBPwJBnFpdcKbgetn2JiCcR9ZYWiYFb3KwmLdbM0y0ffGJ&#10;nmefiQBhl6CC3PsqkdKlORl0fVsRB+9ma4M+yDqTusZXgJtSxlE0lgYLDgs5VrTOKb2fH0bBcb8a&#10;jIbpVm+KZjy87g6rikcnpbqdZjkF4anx//CvvdcK4jiG75lwBO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JBUsAAAADcAAAADwAAAAAAAAAAAAAAAACYAgAAZHJzL2Rvd25y&#10;ZXYueG1sUEsFBgAAAAAEAAQA9QAAAIUDAAAAAA==&#10;" filled="f" strokecolor="red" strokeweight="1pt">
                    <v:stroke joinstyle="miter"/>
                  </v:roundrect>
                </v:group>
                <v:group id="组合 236" o:spid="_x0000_s1056" style="position:absolute;left:20097;top:13239;width:14681;height:27680"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任意多边形 237" o:spid="_x0000_s1057" style="position:absolute;left:356;top:23194;width:13993;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3zsIA&#10;AADcAAAADwAAAGRycy9kb3ducmV2LnhtbESPQYvCMBSE74L/ITxhb5raFZVqFBGEvXTBVj0/mrdt&#10;2ealNNla//1GEDwOM/MNs90PphE9da62rGA+i0AQF1bXXCq45KfpGoTzyBoby6TgQQ72u/Foi4m2&#10;dz5Tn/lSBAi7BBVU3reJlK6oyKCb2ZY4eD+2M+iD7EqpO7wHuGlkHEVLabDmsFBhS8eKit/szyi4&#10;zaPVw+usP2Xf1Hxe07TPXarUx2Q4bEB4Gvw7/Gp/aQVxvIDnmXA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Lf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91,0;96,1;96,8;91,9;6,9;0,8;0,1"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058" style="position:absolute;left:2000;top:10450;width:11239;height:843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5sYA&#10;AADcAAAADwAAAGRycy9kb3ducmV2LnhtbESPT2vCQBTE7wW/w/KEXkrdGGiwqav4B6GnUmNpr4/s&#10;MxvNvg3Z1aTfvlsQPA4z8xtmvhxsI67U+dqxgukkAUFcOl1zpeDrsHuegfABWWPjmBT8koflYvQw&#10;x1y7nvd0LUIlIoR9jgpMCG0upS8NWfQT1xJH7+g6iyHKrpK6wz7CbSPTJMmkxZrjgsGWNobKc3Gx&#10;Cjbter99mr1+b09mF37MZ3b56DOlHsfD6g1EoCHcw7f2u1aQpi/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P5sYAAADcAAAADwAAAAAAAAAAAAAAAACYAgAAZHJz&#10;L2Rvd25yZXYueG1sUEsFBgAAAAAEAAQA9QAAAIs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1,0;14,0;15,1;15,13;14,14;1,14;0,13;0,1" o:connectangles="0,0,0,0,0,0,0,0,0" textboxrect="0,0,1663898,998339"/>
                    <v:textbox inset="3.45806mm,3.45806mm,3.45806mm,3.45806mm">
                      <w:txbxContent>
                        <w:p w:rsidR="0095658E" w:rsidRPr="00095548"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v:textbox>
                  </v:shape>
                  <v:shape id="任意多边形 239" o:spid="_x0000_s1059" style="position:absolute;left:1261;top:5715;width:12357;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6ucUA&#10;AADcAAAADwAAAGRycy9kb3ducmV2LnhtbESPT2vCQBTE7wW/w/IEb3VjDlJSVylKwItKtZQen9nX&#10;JJp9G3Y3f/z23UKhx2FmfsOsNqNpRE/O15YVLOYJCOLC6ppLBR+X/PkFhA/IGhvLpOBBHjbrydMK&#10;M20Hfqf+HEoRIewzVFCF0GZS+qIig35uW+LofVtnMETpSqkdDhFuGpkmyVIarDkuVNjStqLifu6M&#10;gtoN5pLnX9vd9fRZ3PprOHbdQanZdHx7BRFoDP/hv/ZeK0jTJ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zq5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9,0;63,1;63,8;59,9;4,9;0,8;0,1"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0" style="position:absolute;left:4381;top:18864;width:6291;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FBsMA&#10;AADcAAAADwAAAGRycy9kb3ducmV2LnhtbESP0WrCQBRE3wv+w3IF3+rGgFaiq0irIBQfqn7AJXtN&#10;gtm7cXdNol/fFQp9HGbmDLNc96YWLTlfWVYwGScgiHOrKy4UnE+79zkIH5A11pZJwYM8rFeDtyVm&#10;2nb8Q+0xFCJC2GeooAyhyaT0eUkG/dg2xNG7WGcwROkKqR12EW5qmSbJTBqsOC6U2NBnSfn1eDcK&#10;ns5/8fR7u53Ztju09ibvdXpRajTsNwsQgfrwH/5r77WCNP2A1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AFBs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8,1;8,7;7,8;0,8;0,7;0,1"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1" style="position:absolute;left:3202;top:666;width:9085;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kpcMA&#10;AADcAAAADwAAAGRycy9kb3ducmV2LnhtbERPu27CMBTdK/EP1kXqUoFDhqoKGFTxKqgTj6HdbuOL&#10;HRFfR7EL4e/xgMR4dN6TWedqcaE2VJ4VjIYZCOLS64qNguNhNfgAESKyxtozKbhRgNm09zLBQvsr&#10;7+iyj0akEA4FKrAxNoWUobTkMAx9Q5y4k28dxgRbI3WL1xTuapln2bt0WHFqsNjQ3FJ53v87Bb9b&#10;83U233+70Vu5MaelXS9+5Fqp1373OQYRqYtP8cO90QryPK1NZ9IR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kpcMAAADcAAAADwAAAAAAAAAAAAAAAACYAgAAZHJzL2Rv&#10;d25yZXYueG1sUEsFBgAAAAAEAAQA9QAAAIg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2,0;24,1;24,10;22,11;1,11;0,10;0,1" o:connectangles="0,0,0,0,0,0,0,0,0" textboxrect="0,0,1663898,998339"/>
                    <v:textbox inset="3.45806mm,3.45806mm,3.45806mm,3.45806mm">
                      <w:txbxContent>
                        <w:p w:rsidR="0095658E" w:rsidRDefault="0095658E"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2"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TI8QA&#10;AADcAAAADwAAAGRycy9kb3ducmV2LnhtbESP3WrCQBSE7wu+w3KE3tVNoohG16CWiOCNfw9wyJ4m&#10;odmzIbuN6du7hYKXw8x8w6yzwTSip87VlhXEkwgEcWF1zaWC+y3/WIBwHlljY5kU/JKDbDN6W2Oq&#10;7YMv1F99KQKEXYoKKu/bVEpXVGTQTWxLHLwv2xn0QXal1B0+Atw0MomiuTRYc1iosKV9RcX39cco&#10;OB938Wxa5PqzHubT++G0a3l2Uep9PGxXIDwN/hX+bx+1giRZwt+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W0yPEAAAA3AAAAA8AAAAAAAAAAAAAAAAAmAIAAGRycy9k&#10;b3ducmV2LnhtbFBLBQYAAAAABAAEAPUAAACJAwAAAAA=&#10;" filled="f" strokecolor="red" strokeweight="1pt">
                    <v:stroke joinstyle="miter"/>
                  </v:roundrect>
                </v:group>
                <v:shape id="右箭头 244" o:spid="_x0000_s1063" type="#_x0000_t13" style="position:absolute;left:43910;top:45147;width:3142;height:213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v/8IA&#10;AADcAAAADwAAAGRycy9kb3ducmV2LnhtbERPTYvCMBC9L+x/CCN4W9MqLFJNiwiC60FWrehxaMa2&#10;2ExKE7W7v94cBI+P9z3PetOIO3WutqwgHkUgiAuray4V5IfV1xSE88gaG8uk4I8cZOnnxxwTbR+8&#10;o/velyKEsEtQQeV9m0jpiooMupFtiQN3sZ1BH2BXSt3hI4SbRo6j6FsarDk0VNjSsqLiur8ZBbf/&#10;cneO4351XG9+T8fmh/JTvlVqOOgXMxCeev8Wv9xrrWA8CfPDmXAE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m//wgAAANwAAAAPAAAAAAAAAAAAAAAAAJgCAABkcnMvZG93&#10;bnJldi54bWxQSwUGAAAAAAQABAD1AAAAhwMAAAAA&#10;" adj="14250" fillcolor="#f18c55" stroked="f">
                  <v:fill color2="#e56b17" rotate="t" colors="0 #f18c55;.5 #f67b28;1 #e56b17" focus="100%" type="gradient">
                    <o:fill v:ext="view" type="gradientUnscaled"/>
                  </v:fill>
                </v:shape>
                <v:shape id="右箭头 207" o:spid="_x0000_s1064" type="#_x0000_t13" style="position:absolute;left:12477;top:13715;width:11170;height:1988;rotation:31524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QgcIA&#10;AADcAAAADwAAAGRycy9kb3ducmV2LnhtbESPQYvCMBSE7wv+h/AEb2tahUWqUUQU9aSrgtdn82yL&#10;zUtposZ/bxaEPQ4z8w0zmQVTiwe1rrKsIO0nIIhzqysuFJyOq+8RCOeRNdaWScGLHMymna8JZto+&#10;+ZceB1+ICGGXoYLS+yaT0uUlGXR92xBH72pbgz7KtpC6xWeEm1oOkuRHGqw4LpTY0KKk/Ha4GwX7&#10;7Wt9T5vdpZZhtFtu7JXDWSrV64b5GISn4P/Dn/ZGKxgMU/g7E4+A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tCBwgAAANwAAAAPAAAAAAAAAAAAAAAAAJgCAABkcnMvZG93&#10;bnJldi54bWxQSwUGAAAAAAQABAD1AAAAhwMAAAAA&#10;" adj="19678" fillcolor="#afafaf" stroked="f">
                  <v:fill color2="#929292" rotate="t" colors="0 #afafaf;.5 #a5a5a5;1 #929292" focus="100%" type="gradient">
                    <o:fill v:ext="view" type="gradientUnscaled"/>
                  </v:fill>
                </v:shape>
                <v:shape id="右箭头 203" o:spid="_x0000_s1065" type="#_x0000_t13" style="position:absolute;left:13144;top:42195;width:28575;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nBsMA&#10;AADcAAAADwAAAGRycy9kb3ducmV2LnhtbESPQYvCMBSE7wv7H8Jb2NuabhelVKO4woIXD1YPHh/N&#10;s4k2L6WJWv/9RhA8DjPzDTNbDK4VV+qD9azge5SBIK69ttwo2O/+vgoQISJrbD2TgjsFWMzf32ZY&#10;an/jLV2r2IgE4VCiAhNjV0oZakMOw8h3xMk7+t5hTLJvpO7xluCulXmWTaRDy2nBYEcrQ/W5ujgF&#10;cmdpfa9skY87czidDr+bcTEo9fkxLKcgIg3xFX6211pB/pPD40w6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hnBsMAAADcAAAADwAAAAAAAAAAAAAAAACYAgAAZHJzL2Rv&#10;d25yZXYueG1sUEsFBgAAAAAEAAQA9QAAAIgDAAAAAA==&#10;" adj="21096" fillcolor="#6083cb" stroked="f">
                  <v:fill color2="#6083cb" rotate="t" focus="5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2B1BEF" w:rsidRDefault="004E6193" w:rsidP="004E6193">
      <w:pPr>
        <w:spacing w:afterLines="50" w:after="156"/>
        <w:rPr>
          <w:ins w:id="0" w:author="Windows 用户" w:date="2018-12-02T20:45:00Z"/>
          <w:sz w:val="24"/>
        </w:rPr>
      </w:pPr>
      <w:r w:rsidRPr="004E6193">
        <w:rPr>
          <w:sz w:val="24"/>
        </w:rPr>
        <w:t xml:space="preserve">Figure 1 </w:t>
      </w:r>
      <w:r w:rsidR="003236E5">
        <w:rPr>
          <w:sz w:val="24"/>
        </w:rPr>
        <w:t>above</w:t>
      </w:r>
      <w:r w:rsidRPr="004E6193">
        <w:rPr>
          <w:sz w:val="24"/>
        </w:rPr>
        <w:t xml:space="preserve"> presents the whole modeling process. </w:t>
      </w:r>
      <w:ins w:id="1" w:author="Windows 用户" w:date="2018-12-02T20:45:00Z">
        <w:r w:rsidR="002B1BEF">
          <w:rPr>
            <w:sz w:val="24"/>
          </w:rPr>
          <w:t xml:space="preserve">In order to solve the problem illustrated above, we consider to divide the whole process into several parts. To predict sales conditions of new phones, we need to study sales conditions of existing phones. As the real situation is too complex and complicated, we need to make several reasonable assumptions to simplify the real-world implications without the loss of the core. As the raw data from </w:t>
        </w:r>
        <w:r w:rsidR="002B1BEF" w:rsidRPr="004E6193">
          <w:rPr>
            <w:sz w:val="24"/>
          </w:rPr>
          <w:t>product</w:t>
        </w:r>
        <w:r w:rsidR="002B1BEF">
          <w:rPr>
            <w:sz w:val="24"/>
          </w:rPr>
          <w:t>s</w:t>
        </w:r>
        <w:r w:rsidR="002B1BEF" w:rsidRPr="004E6193">
          <w:rPr>
            <w:sz w:val="24"/>
          </w:rPr>
          <w:t xml:space="preserve"> s</w:t>
        </w:r>
        <w:r w:rsidR="002B1BEF">
          <w:rPr>
            <w:sz w:val="24"/>
          </w:rPr>
          <w:t>old</w:t>
        </w:r>
        <w:r w:rsidR="002B1BEF" w:rsidRPr="004E6193">
          <w:rPr>
            <w:sz w:val="24"/>
          </w:rPr>
          <w:t xml:space="preserve"> in </w:t>
        </w:r>
        <w:proofErr w:type="spellStart"/>
        <w:r w:rsidR="002B1BEF" w:rsidRPr="004E6193">
          <w:rPr>
            <w:sz w:val="24"/>
          </w:rPr>
          <w:t>AliExpress</w:t>
        </w:r>
        <w:proofErr w:type="spellEnd"/>
        <w:r w:rsidR="002B1BEF">
          <w:rPr>
            <w:sz w:val="24"/>
          </w:rPr>
          <w:t xml:space="preserve"> cannot be used straightly for modeling, we need to </w:t>
        </w:r>
        <w:r w:rsidR="002B1BEF" w:rsidRPr="004E6193">
          <w:rPr>
            <w:sz w:val="24"/>
          </w:rPr>
          <w:t>extract useful and relevant data</w:t>
        </w:r>
        <w:r w:rsidR="002B1BEF">
          <w:rPr>
            <w:sz w:val="24"/>
          </w:rPr>
          <w:t>.</w:t>
        </w:r>
        <w:r w:rsidR="002B1BEF" w:rsidRPr="004E6193">
          <w:rPr>
            <w:sz w:val="24"/>
          </w:rPr>
          <w:t xml:space="preserve"> </w:t>
        </w:r>
        <w:r w:rsidR="002B1BEF">
          <w:rPr>
            <w:sz w:val="24"/>
          </w:rPr>
          <w:t xml:space="preserve">In light of the vast amount of data which costs too much time to analyze without apparent benefits, we need to decide </w:t>
        </w:r>
        <w:r w:rsidR="002B1BEF" w:rsidRPr="004E6193">
          <w:rPr>
            <w:sz w:val="24"/>
          </w:rPr>
          <w:t>different influential factors</w:t>
        </w:r>
        <w:r w:rsidR="002B1BEF">
          <w:rPr>
            <w:sz w:val="24"/>
          </w:rPr>
          <w:t xml:space="preserve"> for further analysis, which is the data procurement part, </w:t>
        </w:r>
        <w:r w:rsidR="002B1BEF" w:rsidRPr="004E6193">
          <w:rPr>
            <w:sz w:val="24"/>
          </w:rPr>
          <w:t xml:space="preserve">to </w:t>
        </w:r>
        <w:r w:rsidR="002B1BEF" w:rsidRPr="004E6193">
          <w:rPr>
            <w:sz w:val="24"/>
          </w:rPr>
          <w:lastRenderedPageBreak/>
          <w:t>reduce the number of independent factors.</w:t>
        </w:r>
        <w:r w:rsidR="002B1BEF">
          <w:rPr>
            <w:sz w:val="24"/>
          </w:rPr>
          <w:t xml:space="preserve"> </w:t>
        </w:r>
        <w:r w:rsidR="002B1BEF" w:rsidRPr="004E6193">
          <w:rPr>
            <w:sz w:val="24"/>
          </w:rPr>
          <w:t xml:space="preserve">In this process, we apply three different method——Grey Relational Analysis, Principal Component Analysis, and Information Entropy. The Grey Relational Analysis fails to reduce the number of influential factors, while the other two methods effectively </w:t>
        </w:r>
        <w:r w:rsidR="002B1BEF">
          <w:rPr>
            <w:sz w:val="24"/>
          </w:rPr>
          <w:t>achieve</w:t>
        </w:r>
        <w:r w:rsidR="002B1BEF" w:rsidRPr="004E6193">
          <w:rPr>
            <w:sz w:val="24"/>
          </w:rPr>
          <w:t xml:space="preserve"> the goal.</w:t>
        </w:r>
        <w:r w:rsidR="002B1BEF">
          <w:rPr>
            <w:sz w:val="24"/>
          </w:rPr>
          <w:t xml:space="preserve"> </w:t>
        </w:r>
        <w:r w:rsidR="002B1BEF" w:rsidRPr="004E6193">
          <w:rPr>
            <w:sz w:val="24"/>
          </w:rPr>
          <w:t>Then we apply the results of data procurement for modeling.</w:t>
        </w:r>
        <w:r w:rsidR="002B1BEF">
          <w:rPr>
            <w:sz w:val="24"/>
          </w:rPr>
          <w:t xml:space="preserve"> </w:t>
        </w:r>
        <w:r w:rsidR="002B1BEF" w:rsidRPr="004E6193">
          <w:rPr>
            <w:sz w:val="24"/>
          </w:rPr>
          <w:t xml:space="preserve">In the modeling process, we apply results from Principal Component Analysis to </w:t>
        </w:r>
        <w:r w:rsidR="002B1BEF">
          <w:rPr>
            <w:sz w:val="24"/>
          </w:rPr>
          <w:t>Weight Determination Technique</w:t>
        </w:r>
        <w:r w:rsidR="002B1BEF" w:rsidRPr="004E6193">
          <w:rPr>
            <w:sz w:val="24"/>
          </w:rPr>
          <w:t xml:space="preserve">, KNN, and Linear Regression. At this point, </w:t>
        </w:r>
        <w:r w:rsidR="002B1BEF">
          <w:rPr>
            <w:sz w:val="24"/>
          </w:rPr>
          <w:t>although we have reached</w:t>
        </w:r>
        <w:r w:rsidR="002B1BEF" w:rsidRPr="004E6193">
          <w:rPr>
            <w:sz w:val="24"/>
          </w:rPr>
          <w:t xml:space="preserve"> conclusion</w:t>
        </w:r>
        <w:r w:rsidR="002B1BEF">
          <w:rPr>
            <w:sz w:val="24"/>
          </w:rPr>
          <w:t>s</w:t>
        </w:r>
        <w:r w:rsidR="002B1BEF" w:rsidRPr="004E6193">
          <w:rPr>
            <w:sz w:val="24"/>
          </w:rPr>
          <w:t xml:space="preserve"> of the rank o</w:t>
        </w:r>
        <w:r w:rsidR="002B1BEF">
          <w:rPr>
            <w:sz w:val="24"/>
          </w:rPr>
          <w:t xml:space="preserve">f different independent factors, none of them is satisfactory enough, which brings out the optimization for each model. </w:t>
        </w:r>
        <w:r w:rsidR="002B1BEF" w:rsidRPr="004E6193">
          <w:rPr>
            <w:sz w:val="24"/>
          </w:rPr>
          <w:t xml:space="preserve">We </w:t>
        </w:r>
        <w:r w:rsidR="002B1BEF">
          <w:rPr>
            <w:sz w:val="24"/>
          </w:rPr>
          <w:t xml:space="preserve">employ </w:t>
        </w:r>
        <w:r w:rsidR="002B1BEF" w:rsidRPr="004E6193">
          <w:rPr>
            <w:sz w:val="24"/>
          </w:rPr>
          <w:t>Principal Component Regression</w:t>
        </w:r>
        <w:r w:rsidR="002B1BEF">
          <w:rPr>
            <w:sz w:val="24"/>
          </w:rPr>
          <w:t>,</w:t>
        </w:r>
        <w:r w:rsidR="002B1BEF" w:rsidRPr="004E6193">
          <w:rPr>
            <w:sz w:val="24"/>
          </w:rPr>
          <w:t xml:space="preserve"> Bayes Distinction</w:t>
        </w:r>
        <w:r w:rsidR="002B1BEF">
          <w:rPr>
            <w:sz w:val="24"/>
          </w:rPr>
          <w:t>,</w:t>
        </w:r>
        <w:r w:rsidR="002B1BEF" w:rsidRPr="004E6193">
          <w:rPr>
            <w:sz w:val="24"/>
          </w:rPr>
          <w:t xml:space="preserve"> and BP Neural Network Fitting</w:t>
        </w:r>
        <w:r w:rsidR="002B1BEF">
          <w:rPr>
            <w:sz w:val="24"/>
          </w:rPr>
          <w:t xml:space="preserve"> to optimize the model, while all of them feature advantages and drawbacks</w:t>
        </w:r>
        <w:r w:rsidR="002B1BEF" w:rsidRPr="004E6193">
          <w:rPr>
            <w:sz w:val="24"/>
          </w:rPr>
          <w:t>.</w:t>
        </w:r>
        <w:r w:rsidR="002B1BEF">
          <w:rPr>
            <w:sz w:val="24"/>
          </w:rPr>
          <w:t xml:space="preserve"> Hence</w:t>
        </w:r>
        <w:r w:rsidR="002B1BEF" w:rsidRPr="004E6193">
          <w:rPr>
            <w:sz w:val="24"/>
          </w:rPr>
          <w:t xml:space="preserve">, we employ the </w:t>
        </w:r>
        <w:r w:rsidR="002B1BEF">
          <w:rPr>
            <w:sz w:val="24"/>
          </w:rPr>
          <w:t>XG Boosting</w:t>
        </w:r>
        <w:r w:rsidR="002B1BEF" w:rsidRPr="004E6193">
          <w:rPr>
            <w:sz w:val="24"/>
          </w:rPr>
          <w:t xml:space="preserve"> algorithm to synthesize the three methods and reach the </w:t>
        </w:r>
        <w:r w:rsidR="002B1BEF">
          <w:rPr>
            <w:sz w:val="24"/>
          </w:rPr>
          <w:t xml:space="preserve">most accurate </w:t>
        </w:r>
        <w:r w:rsidR="002B1BEF" w:rsidRPr="004E6193">
          <w:rPr>
            <w:sz w:val="24"/>
          </w:rPr>
          <w:t xml:space="preserve">conclusion </w:t>
        </w:r>
        <w:r w:rsidR="002B1BEF">
          <w:rPr>
            <w:sz w:val="24"/>
          </w:rPr>
          <w:t>about</w:t>
        </w:r>
        <w:r w:rsidR="002B1BEF" w:rsidRPr="004E6193">
          <w:rPr>
            <w:sz w:val="24"/>
          </w:rPr>
          <w:t xml:space="preserve"> which characteristics contribute to the highest sale volume. </w:t>
        </w:r>
        <w:r w:rsidR="002B1BEF">
          <w:rPr>
            <w:sz w:val="24"/>
          </w:rPr>
          <w:t>W</w:t>
        </w:r>
        <w:r w:rsidR="002B1BEF" w:rsidRPr="004E6193">
          <w:rPr>
            <w:sz w:val="24"/>
          </w:rPr>
          <w:t xml:space="preserve">e </w:t>
        </w:r>
        <w:r w:rsidR="002B1BEF">
          <w:rPr>
            <w:sz w:val="24"/>
          </w:rPr>
          <w:t>apply</w:t>
        </w:r>
        <w:r w:rsidR="002B1BEF" w:rsidRPr="004E6193">
          <w:rPr>
            <w:sz w:val="24"/>
          </w:rPr>
          <w:t xml:space="preserve"> our research results </w:t>
        </w:r>
        <w:r w:rsidR="002B1BEF">
          <w:rPr>
            <w:sz w:val="24"/>
          </w:rPr>
          <w:t>on</w:t>
        </w:r>
        <w:r w:rsidR="002B1BEF" w:rsidRPr="004E6193">
          <w:rPr>
            <w:sz w:val="24"/>
          </w:rPr>
          <w:t xml:space="preserve"> predicting future sales conditions.</w:t>
        </w:r>
        <w:r w:rsidR="002B1BEF">
          <w:rPr>
            <w:sz w:val="24"/>
          </w:rPr>
          <w:t xml:space="preserve"> Finally, we do the sensitivity analysis to show that our model is robust.</w:t>
        </w:r>
      </w:ins>
    </w:p>
    <w:p w:rsidR="004E6193" w:rsidRPr="004E6193" w:rsidDel="002B1BEF" w:rsidRDefault="004E6193" w:rsidP="004E6193">
      <w:pPr>
        <w:spacing w:afterLines="50" w:after="156"/>
        <w:rPr>
          <w:del w:id="2" w:author="Windows 用户" w:date="2018-12-02T20:45:00Z"/>
          <w:sz w:val="24"/>
        </w:rPr>
      </w:pPr>
      <w:del w:id="3" w:author="Windows 用户" w:date="2018-12-02T20:45:00Z">
        <w:r w:rsidRPr="004E6193" w:rsidDel="002B1BEF">
          <w:rPr>
            <w:sz w:val="24"/>
          </w:rPr>
          <w:delText>After gathering data about product s</w:delText>
        </w:r>
        <w:r w:rsidR="003236E5" w:rsidDel="002B1BEF">
          <w:rPr>
            <w:sz w:val="24"/>
          </w:rPr>
          <w:delText>old</w:delText>
        </w:r>
        <w:r w:rsidRPr="004E6193" w:rsidDel="002B1BEF">
          <w:rPr>
            <w:sz w:val="24"/>
          </w:rPr>
          <w:delText xml:space="preserve"> in AliExpress,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effectively </w:delText>
        </w:r>
        <w:r w:rsidR="002D7D4C" w:rsidDel="002B1BEF">
          <w:rPr>
            <w:sz w:val="24"/>
          </w:rPr>
          <w:delText>achieve</w:delText>
        </w:r>
        <w:r w:rsidRPr="004E6193" w:rsidDel="002B1BEF">
          <w:rPr>
            <w:sz w:val="24"/>
          </w:rPr>
          <w:delText xml:space="preserve"> the goal. Then we apply the results of data procurement for modeling. In the modeling process, we apply results from Principal Component Analysis to </w:delText>
        </w:r>
        <w:r w:rsidR="00E44D1D" w:rsidDel="002B1BEF">
          <w:rPr>
            <w:sz w:val="24"/>
          </w:rPr>
          <w:delText>Weight Determination Technique</w:delText>
        </w:r>
        <w:r w:rsidRPr="004E6193" w:rsidDel="002B1BEF">
          <w:rPr>
            <w:sz w:val="24"/>
          </w:rPr>
          <w:delText xml:space="preserve">,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delText>
        </w:r>
      </w:del>
    </w:p>
    <w:p w:rsidR="004E6193" w:rsidRPr="00B02296" w:rsidDel="002B1BEF" w:rsidRDefault="004E6193" w:rsidP="004E6193">
      <w:pPr>
        <w:spacing w:afterLines="50" w:after="156"/>
        <w:rPr>
          <w:del w:id="4" w:author="Windows 用户" w:date="2018-12-02T20:45:00Z"/>
          <w:sz w:val="24"/>
        </w:rPr>
      </w:pPr>
      <w:del w:id="5" w:author="Windows 用户" w:date="2018-12-02T20:45:00Z">
        <w:r w:rsidRPr="004E6193" w:rsidDel="002B1BEF">
          <w:rPr>
            <w:sz w:val="24"/>
          </w:rPr>
          <w:delText xml:space="preserve">Afterward, we employ the </w:delText>
        </w:r>
        <w:r w:rsidR="00C370FB" w:rsidDel="002B1BEF">
          <w:rPr>
            <w:sz w:val="24"/>
          </w:rPr>
          <w:delText>XG</w:delText>
        </w:r>
        <w:r w:rsidR="0002212F" w:rsidDel="002B1BEF">
          <w:rPr>
            <w:sz w:val="24"/>
          </w:rPr>
          <w:delText xml:space="preserve"> </w:delText>
        </w:r>
        <w:r w:rsidR="00C370FB" w:rsidDel="002B1BEF">
          <w:rPr>
            <w:sz w:val="24"/>
          </w:rPr>
          <w:delText>Boosting</w:delText>
        </w:r>
        <w:r w:rsidRPr="004E6193" w:rsidDel="002B1BEF">
          <w:rPr>
            <w:sz w:val="24"/>
          </w:rPr>
          <w:delText xml:space="preserve"> algorithm to synthesize the three methods and reach the conclusion </w:delText>
        </w:r>
        <w:r w:rsidR="00CF0BE6" w:rsidDel="002B1BEF">
          <w:rPr>
            <w:sz w:val="24"/>
          </w:rPr>
          <w:delText>about</w:delText>
        </w:r>
        <w:r w:rsidRPr="004E6193" w:rsidDel="002B1BEF">
          <w:rPr>
            <w:sz w:val="24"/>
          </w:rPr>
          <w:delText xml:space="preserve"> which characteristics contribute to the highest sale volume. Finally, we </w:delText>
        </w:r>
        <w:r w:rsidR="00CF0BE6" w:rsidDel="002B1BEF">
          <w:rPr>
            <w:sz w:val="24"/>
          </w:rPr>
          <w:delText>apply</w:delText>
        </w:r>
        <w:r w:rsidRPr="004E6193" w:rsidDel="002B1BEF">
          <w:rPr>
            <w:sz w:val="24"/>
          </w:rPr>
          <w:delText xml:space="preserve"> our research results </w:delText>
        </w:r>
        <w:r w:rsidR="00CF0BE6" w:rsidDel="002B1BEF">
          <w:rPr>
            <w:sz w:val="24"/>
          </w:rPr>
          <w:delText>on</w:delText>
        </w:r>
        <w:r w:rsidRPr="004E6193" w:rsidDel="002B1BEF">
          <w:rPr>
            <w:sz w:val="24"/>
          </w:rPr>
          <w:delText xml:space="preserve"> predicting future sales conditions.</w:delText>
        </w:r>
      </w:del>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r w:rsidR="00D13E47">
        <w:rPr>
          <w:rFonts w:ascii="Times New Roman"/>
          <w:b/>
          <w:sz w:val="36"/>
          <w:szCs w:val="36"/>
        </w:rPr>
        <w:t>, Justifications, and Definitions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r w:rsidR="00D13E47">
        <w:rPr>
          <w:rFonts w:ascii="Times New Roman"/>
          <w:b/>
          <w:sz w:val="24"/>
          <w:szCs w:val="36"/>
        </w:rPr>
        <w:t xml:space="preserve"> and Justifications</w:t>
      </w:r>
    </w:p>
    <w:p w:rsidR="00C874FF" w:rsidRPr="002B1BEF" w:rsidRDefault="00C874FF" w:rsidP="00C74AAD">
      <w:pPr>
        <w:spacing w:afterLines="50" w:after="156"/>
        <w:rPr>
          <w:b/>
          <w:sz w:val="24"/>
          <w:rPrChange w:id="6" w:author="Windows 用户" w:date="2018-12-02T20:46:00Z">
            <w:rPr>
              <w:sz w:val="24"/>
            </w:rPr>
          </w:rPrChange>
        </w:rPr>
      </w:pPr>
      <w:r w:rsidRPr="002B1BEF">
        <w:rPr>
          <w:b/>
          <w:sz w:val="24"/>
          <w:rPrChange w:id="7" w:author="Windows 用户" w:date="2018-12-02T20:46:00Z">
            <w:rPr>
              <w:sz w:val="24"/>
            </w:rPr>
          </w:rPrChange>
        </w:rPr>
        <w:t>We make the following assumptions in order to simplify the model without much loss of the core of the problem.</w:t>
      </w:r>
      <w:r w:rsidR="00AF62EA" w:rsidRPr="002B1BEF">
        <w:rPr>
          <w:b/>
          <w:sz w:val="24"/>
          <w:rPrChange w:id="8" w:author="Windows 用户" w:date="2018-12-02T20:46:00Z">
            <w:rPr>
              <w:sz w:val="24"/>
            </w:rPr>
          </w:rPrChange>
        </w:rPr>
        <w:t xml:space="preserve"> </w:t>
      </w:r>
      <w:r w:rsidR="00D13E47" w:rsidRPr="002B1BEF">
        <w:rPr>
          <w:b/>
          <w:sz w:val="24"/>
          <w:rPrChange w:id="9" w:author="Windows 用户" w:date="2018-12-02T20:46:00Z">
            <w:rPr>
              <w:sz w:val="24"/>
            </w:rPr>
          </w:rPrChange>
        </w:rPr>
        <w:t>We also include a justification part to show that our assumptions are reasonable.</w:t>
      </w:r>
      <w:r w:rsidR="00C3493D" w:rsidRPr="002B1BEF">
        <w:rPr>
          <w:b/>
          <w:sz w:val="24"/>
          <w:rPrChange w:id="10" w:author="Windows 用户" w:date="2018-12-02T20:46:00Z">
            <w:rPr>
              <w:sz w:val="24"/>
            </w:rPr>
          </w:rPrChange>
        </w:rPr>
        <w:t xml:space="preserve"> </w:t>
      </w:r>
    </w:p>
    <w:p w:rsidR="00D13E47" w:rsidRDefault="00D13E47" w:rsidP="00425A8B">
      <w:pPr>
        <w:pStyle w:val="a5"/>
        <w:numPr>
          <w:ilvl w:val="0"/>
          <w:numId w:val="15"/>
        </w:numPr>
        <w:spacing w:afterLines="50" w:after="156"/>
        <w:ind w:firstLineChars="0"/>
        <w:rPr>
          <w:rFonts w:ascii="Times New Roman"/>
          <w:sz w:val="24"/>
        </w:rPr>
      </w:pPr>
      <w:r>
        <w:rPr>
          <w:rFonts w:ascii="Times New Roman"/>
          <w:sz w:val="24"/>
        </w:rPr>
        <w:t xml:space="preserve">Assumption 1: </w:t>
      </w:r>
      <w:r w:rsidR="00314BE1" w:rsidRPr="0030646B">
        <w:rPr>
          <w:rFonts w:ascii="Times New Roman"/>
          <w:sz w:val="24"/>
        </w:rPr>
        <w:t>We assume that</w:t>
      </w:r>
      <w:r w:rsidR="0013622C" w:rsidRPr="0030646B">
        <w:rPr>
          <w:rFonts w:ascii="Times New Roman"/>
          <w:sz w:val="24"/>
        </w:rPr>
        <w:t xml:space="preserve"> considering </w:t>
      </w:r>
      <w:r w:rsidR="00C93665">
        <w:rPr>
          <w:rFonts w:ascii="Times New Roman"/>
          <w:sz w:val="24"/>
        </w:rPr>
        <w:t xml:space="preserve">Category Click and Convert rate </w:t>
      </w:r>
      <w:r w:rsidR="00DD5B3D">
        <w:rPr>
          <w:rFonts w:ascii="Times New Roman"/>
          <w:sz w:val="24"/>
        </w:rPr>
        <w:t xml:space="preserve">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00314BE1"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00314BE1" w:rsidRPr="0030646B">
        <w:rPr>
          <w:rFonts w:ascii="Times New Roman"/>
          <w:sz w:val="24"/>
        </w:rPr>
        <w:t xml:space="preserve">. </w:t>
      </w:r>
    </w:p>
    <w:p w:rsidR="005D47B1" w:rsidRDefault="00D13E47" w:rsidP="00D13E47">
      <w:pPr>
        <w:pStyle w:val="a5"/>
        <w:spacing w:afterLines="50" w:after="156"/>
        <w:ind w:left="480" w:firstLineChars="0" w:firstLine="0"/>
        <w:rPr>
          <w:rFonts w:ascii="Times New Roman"/>
          <w:sz w:val="24"/>
        </w:rPr>
      </w:pPr>
      <w:r>
        <w:rPr>
          <w:rFonts w:ascii="Times New Roman"/>
          <w:sz w:val="24"/>
        </w:rPr>
        <w:lastRenderedPageBreak/>
        <w:t>Justification:</w:t>
      </w:r>
      <w:r w:rsidR="00E35721" w:rsidRPr="0030646B">
        <w:rPr>
          <w:rFonts w:ascii="Times New Roman"/>
          <w:sz w:val="24"/>
        </w:rPr>
        <w:t xml:space="preserve">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00314BE1" w:rsidRPr="0030646B">
        <w:rPr>
          <w:rFonts w:ascii="Times New Roman"/>
          <w:sz w:val="24"/>
        </w:rPr>
        <w:t>uping and processing.</w:t>
      </w:r>
    </w:p>
    <w:p w:rsidR="00C3493D" w:rsidRPr="00D068B8" w:rsidRDefault="00C3493D" w:rsidP="00C3493D">
      <w:pPr>
        <w:pStyle w:val="a5"/>
        <w:numPr>
          <w:ilvl w:val="0"/>
          <w:numId w:val="15"/>
        </w:numPr>
        <w:spacing w:afterLines="50" w:after="156"/>
        <w:ind w:firstLineChars="0"/>
        <w:rPr>
          <w:rFonts w:ascii="Times New Roman"/>
          <w:sz w:val="24"/>
        </w:rPr>
      </w:pPr>
      <w:r>
        <w:rPr>
          <w:rFonts w:ascii="Times New Roman"/>
          <w:sz w:val="24"/>
        </w:rPr>
        <w:t xml:space="preserve">Assumption 2: </w:t>
      </w:r>
      <w:r w:rsidRPr="00C3493D">
        <w:rPr>
          <w:rFonts w:ascii="Times New Roman"/>
          <w:sz w:val="24"/>
        </w:rPr>
        <w:t xml:space="preserve">All the data which pass the data </w:t>
      </w:r>
      <w:r>
        <w:rPr>
          <w:rFonts w:ascii="Times New Roman"/>
          <w:sz w:val="24"/>
        </w:rPr>
        <w:t>process and procurement</w:t>
      </w:r>
      <w:r w:rsidRPr="00C3493D">
        <w:rPr>
          <w:rFonts w:ascii="Times New Roman"/>
          <w:sz w:val="24"/>
        </w:rPr>
        <w:t xml:space="preserve"> part are credible and reliable, meaning that they have no error.</w:t>
      </w:r>
      <w:r>
        <w:rPr>
          <w:rFonts w:ascii="Times New Roman"/>
          <w:sz w:val="24"/>
        </w:rPr>
        <w:t xml:space="preserve"> </w:t>
      </w:r>
    </w:p>
    <w:p w:rsidR="00D461DE" w:rsidRPr="00D461DE" w:rsidRDefault="00C3493D" w:rsidP="00D461DE">
      <w:pPr>
        <w:pStyle w:val="a5"/>
        <w:spacing w:afterLines="50" w:after="156"/>
        <w:ind w:left="480" w:firstLineChars="0" w:firstLine="0"/>
        <w:rPr>
          <w:rFonts w:ascii="Times New Roman"/>
          <w:sz w:val="24"/>
        </w:rPr>
      </w:pPr>
      <w:r w:rsidRPr="00D068B8">
        <w:rPr>
          <w:rFonts w:ascii="Times New Roman"/>
          <w:sz w:val="24"/>
        </w:rPr>
        <w:t xml:space="preserve">Justification: In light of the fact that the data are </w:t>
      </w:r>
      <w:r w:rsidR="00D068B8" w:rsidRPr="00D068B8">
        <w:rPr>
          <w:rFonts w:ascii="Times New Roman"/>
          <w:sz w:val="24"/>
        </w:rPr>
        <w:t>provided by AliExpress</w:t>
      </w:r>
      <w:r w:rsidRPr="00D068B8">
        <w:rPr>
          <w:rFonts w:ascii="Times New Roman"/>
          <w:sz w:val="24"/>
        </w:rPr>
        <w:t xml:space="preserve">, </w:t>
      </w:r>
      <w:r w:rsidR="00D068B8" w:rsidRPr="00D068B8">
        <w:rPr>
          <w:rFonts w:ascii="Times New Roman"/>
          <w:sz w:val="24"/>
        </w:rPr>
        <w:t>which comes</w:t>
      </w:r>
      <w:r w:rsidRPr="00D068B8">
        <w:rPr>
          <w:rFonts w:ascii="Times New Roman"/>
          <w:sz w:val="24"/>
        </w:rPr>
        <w:t xml:space="preserve"> from reliable sources, the data ought to be without fabrication.</w:t>
      </w:r>
      <w:r w:rsidR="00D068B8">
        <w:rPr>
          <w:rFonts w:ascii="Times New Roman"/>
          <w:sz w:val="24"/>
        </w:rPr>
        <w:t xml:space="preserve"> </w:t>
      </w:r>
    </w:p>
    <w:p w:rsidR="00D461DE" w:rsidRPr="00D461DE" w:rsidRDefault="00D461DE" w:rsidP="00D461DE">
      <w:pPr>
        <w:pStyle w:val="a5"/>
        <w:numPr>
          <w:ilvl w:val="0"/>
          <w:numId w:val="15"/>
        </w:numPr>
        <w:spacing w:afterLines="50" w:after="156"/>
        <w:ind w:firstLineChars="0"/>
        <w:rPr>
          <w:rFonts w:ascii="Times New Roman"/>
          <w:sz w:val="24"/>
        </w:rPr>
      </w:pPr>
      <w:r w:rsidRPr="00D461DE">
        <w:rPr>
          <w:rFonts w:ascii="Times New Roman"/>
          <w:sz w:val="24"/>
        </w:rPr>
        <w:t>A</w:t>
      </w:r>
      <w:r>
        <w:rPr>
          <w:rFonts w:ascii="Times New Roman"/>
          <w:sz w:val="24"/>
        </w:rPr>
        <w:t>ssumption 3</w:t>
      </w:r>
      <w:r w:rsidRPr="00D461DE">
        <w:rPr>
          <w:rFonts w:ascii="Times New Roman"/>
          <w:sz w:val="24"/>
        </w:rPr>
        <w:t xml:space="preserve">: Except the parameters given in the data, all other </w:t>
      </w:r>
      <w:r>
        <w:rPr>
          <w:rFonts w:ascii="Times New Roman"/>
          <w:sz w:val="24"/>
        </w:rPr>
        <w:t xml:space="preserve">factors, </w:t>
      </w:r>
      <w:r w:rsidRPr="00D461DE">
        <w:rPr>
          <w:rFonts w:ascii="Times New Roman"/>
          <w:sz w:val="24"/>
        </w:rPr>
        <w:t>including but not limited to</w:t>
      </w:r>
      <w:r>
        <w:rPr>
          <w:rFonts w:ascii="Times New Roman"/>
          <w:sz w:val="24"/>
        </w:rPr>
        <w:t xml:space="preserve"> the </w:t>
      </w:r>
      <w:r w:rsidR="008B5A93">
        <w:rPr>
          <w:rFonts w:ascii="Times New Roman"/>
          <w:sz w:val="24"/>
        </w:rPr>
        <w:t>other</w:t>
      </w:r>
      <w:r>
        <w:rPr>
          <w:rFonts w:ascii="Times New Roman"/>
          <w:sz w:val="24"/>
        </w:rPr>
        <w:t xml:space="preserve"> </w:t>
      </w:r>
      <w:r w:rsidRPr="00D461DE">
        <w:rPr>
          <w:rFonts w:ascii="Times New Roman"/>
          <w:sz w:val="24"/>
        </w:rPr>
        <w:t xml:space="preserve">properties of the </w:t>
      </w:r>
      <w:r>
        <w:rPr>
          <w:rFonts w:ascii="Times New Roman"/>
          <w:sz w:val="24"/>
        </w:rPr>
        <w:t>cell phones, such as the advertisement of the cell phones propagated by the manufacturer</w:t>
      </w:r>
      <w:r w:rsidRPr="00D461DE">
        <w:rPr>
          <w:rFonts w:ascii="Times New Roman"/>
          <w:sz w:val="24"/>
        </w:rPr>
        <w:t xml:space="preserve">, are exactly the same, which indicates </w:t>
      </w:r>
      <w:r w:rsidR="008B5A93">
        <w:rPr>
          <w:rFonts w:ascii="Times New Roman"/>
          <w:sz w:val="24"/>
        </w:rPr>
        <w:t xml:space="preserve">that </w:t>
      </w:r>
      <w:r w:rsidRPr="00D461DE">
        <w:rPr>
          <w:rFonts w:ascii="Times New Roman"/>
          <w:sz w:val="24"/>
        </w:rPr>
        <w:t xml:space="preserve">it has no impact </w:t>
      </w:r>
      <w:r>
        <w:rPr>
          <w:rFonts w:ascii="Times New Roman"/>
          <w:sz w:val="24"/>
        </w:rPr>
        <w:t xml:space="preserve">of difference </w:t>
      </w:r>
      <w:r w:rsidRPr="00D461DE">
        <w:rPr>
          <w:rFonts w:ascii="Times New Roman"/>
          <w:sz w:val="24"/>
        </w:rPr>
        <w:t xml:space="preserve">on the </w:t>
      </w:r>
      <w:r>
        <w:rPr>
          <w:rFonts w:ascii="Times New Roman"/>
          <w:sz w:val="24"/>
        </w:rPr>
        <w:t>click rate and the convert rate between each phone</w:t>
      </w:r>
      <w:r w:rsidRPr="00D461DE">
        <w:rPr>
          <w:rFonts w:ascii="Times New Roman"/>
          <w:sz w:val="24"/>
        </w:rPr>
        <w:t xml:space="preserve">. </w:t>
      </w:r>
    </w:p>
    <w:p w:rsidR="002D3D30" w:rsidRPr="002D3D30" w:rsidRDefault="00D461DE" w:rsidP="002D3D30">
      <w:pPr>
        <w:pStyle w:val="a5"/>
        <w:spacing w:afterLines="50" w:after="156"/>
        <w:ind w:left="480" w:firstLineChars="0" w:firstLine="0"/>
        <w:rPr>
          <w:rFonts w:ascii="Times New Roman"/>
          <w:sz w:val="24"/>
        </w:rPr>
      </w:pPr>
      <w:r w:rsidRPr="00D461DE">
        <w:rPr>
          <w:rFonts w:ascii="Times New Roman"/>
          <w:sz w:val="24"/>
        </w:rPr>
        <w:t xml:space="preserve">Justification: We make the assumption to simplify the problem, while we are unable to find and evaluate the data of the </w:t>
      </w:r>
      <w:r>
        <w:rPr>
          <w:rFonts w:ascii="Times New Roman"/>
          <w:sz w:val="24"/>
        </w:rPr>
        <w:t>cell phones</w:t>
      </w:r>
      <w:r w:rsidRPr="00D461DE">
        <w:rPr>
          <w:rFonts w:ascii="Times New Roman"/>
          <w:sz w:val="24"/>
        </w:rPr>
        <w:t xml:space="preserve"> other than the given ones.</w:t>
      </w:r>
    </w:p>
    <w:p w:rsidR="002D3D30" w:rsidRPr="002D3D30" w:rsidRDefault="002D3D30" w:rsidP="002D3D30">
      <w:pPr>
        <w:pStyle w:val="a5"/>
        <w:numPr>
          <w:ilvl w:val="0"/>
          <w:numId w:val="15"/>
        </w:numPr>
        <w:spacing w:afterLines="50" w:after="156"/>
        <w:ind w:firstLineChars="0"/>
        <w:rPr>
          <w:rFonts w:ascii="Times New Roman"/>
          <w:sz w:val="24"/>
        </w:rPr>
      </w:pPr>
      <w:r>
        <w:rPr>
          <w:rFonts w:ascii="Times New Roman"/>
          <w:sz w:val="24"/>
        </w:rPr>
        <w:t>Assumption 4</w:t>
      </w:r>
      <w:r w:rsidRPr="002D3D30">
        <w:rPr>
          <w:rFonts w:ascii="Times New Roman"/>
          <w:sz w:val="24"/>
        </w:rPr>
        <w:t xml:space="preserve">: All the </w:t>
      </w:r>
      <w:r>
        <w:rPr>
          <w:rFonts w:ascii="Times New Roman"/>
          <w:sz w:val="24"/>
        </w:rPr>
        <w:t>cell phones</w:t>
      </w:r>
      <w:r w:rsidRPr="002D3D30">
        <w:rPr>
          <w:rFonts w:ascii="Times New Roman"/>
          <w:sz w:val="24"/>
        </w:rPr>
        <w:t xml:space="preserve"> are suitable for </w:t>
      </w:r>
      <w:r>
        <w:rPr>
          <w:rFonts w:ascii="Times New Roman"/>
          <w:sz w:val="24"/>
        </w:rPr>
        <w:t>customers</w:t>
      </w:r>
      <w:r w:rsidRPr="002D3D30">
        <w:rPr>
          <w:rFonts w:ascii="Times New Roman"/>
          <w:sz w:val="24"/>
        </w:rPr>
        <w:t xml:space="preserve"> to </w:t>
      </w:r>
      <w:r>
        <w:rPr>
          <w:rFonts w:ascii="Times New Roman"/>
          <w:sz w:val="24"/>
        </w:rPr>
        <w:t>use</w:t>
      </w:r>
      <w:r w:rsidRPr="002D3D30">
        <w:rPr>
          <w:rFonts w:ascii="Times New Roman"/>
          <w:sz w:val="24"/>
        </w:rPr>
        <w:t xml:space="preserve">, which means all the coasters have no potential safety hazards, and the coasters will not </w:t>
      </w:r>
      <w:r>
        <w:rPr>
          <w:rFonts w:ascii="Times New Roman"/>
          <w:sz w:val="24"/>
        </w:rPr>
        <w:t xml:space="preserve">physically and/or </w:t>
      </w:r>
      <w:r w:rsidRPr="002D3D30">
        <w:rPr>
          <w:rFonts w:ascii="Times New Roman"/>
          <w:sz w:val="24"/>
        </w:rPr>
        <w:t xml:space="preserve">mentally harm the </w:t>
      </w:r>
      <w:r>
        <w:rPr>
          <w:rFonts w:ascii="Times New Roman"/>
          <w:sz w:val="24"/>
        </w:rPr>
        <w:t>users</w:t>
      </w:r>
      <w:r w:rsidRPr="002D3D30">
        <w:rPr>
          <w:rFonts w:ascii="Times New Roman"/>
          <w:sz w:val="24"/>
        </w:rPr>
        <w:t xml:space="preserve">. </w:t>
      </w:r>
      <w:r>
        <w:rPr>
          <w:rFonts w:ascii="Times New Roman"/>
          <w:sz w:val="24"/>
        </w:rPr>
        <w:t>For instance, the light generated by the screens will not harm the eyes of the users</w:t>
      </w:r>
    </w:p>
    <w:p w:rsidR="002D3D30" w:rsidRPr="00C3493D" w:rsidRDefault="002D3D30" w:rsidP="002D3D30">
      <w:pPr>
        <w:pStyle w:val="a5"/>
        <w:spacing w:afterLines="50" w:after="156"/>
        <w:ind w:left="480" w:firstLineChars="0" w:firstLine="0"/>
        <w:rPr>
          <w:rFonts w:ascii="Times New Roman"/>
          <w:sz w:val="24"/>
        </w:rPr>
      </w:pPr>
      <w:r w:rsidRPr="002D3D30">
        <w:rPr>
          <w:rFonts w:ascii="Times New Roman"/>
          <w:sz w:val="24"/>
        </w:rPr>
        <w:t xml:space="preserve">Justification: In accordance with the </w:t>
      </w:r>
      <w:r>
        <w:rPr>
          <w:rFonts w:ascii="Times New Roman"/>
          <w:sz w:val="24"/>
        </w:rPr>
        <w:t xml:space="preserve">local </w:t>
      </w:r>
      <w:r w:rsidRPr="002D3D30">
        <w:rPr>
          <w:rFonts w:ascii="Times New Roman"/>
          <w:sz w:val="24"/>
        </w:rPr>
        <w:t xml:space="preserve">policies and the regulations, all the </w:t>
      </w:r>
      <w:r>
        <w:rPr>
          <w:rFonts w:ascii="Times New Roman"/>
          <w:sz w:val="24"/>
        </w:rPr>
        <w:t>cell phones</w:t>
      </w:r>
      <w:r w:rsidRPr="002D3D30">
        <w:rPr>
          <w:rFonts w:ascii="Times New Roman"/>
          <w:sz w:val="24"/>
        </w:rPr>
        <w:t xml:space="preserve"> </w:t>
      </w:r>
      <w:r w:rsidR="00EE54B5">
        <w:rPr>
          <w:rFonts w:ascii="Times New Roman"/>
          <w:sz w:val="24"/>
        </w:rPr>
        <w:t xml:space="preserve">in the market </w:t>
      </w:r>
      <w:r w:rsidRPr="002D3D30">
        <w:rPr>
          <w:rFonts w:ascii="Times New Roman"/>
          <w:sz w:val="24"/>
        </w:rPr>
        <w:t>ought to have passed the mandatory security test given by local authorities, which institute the rules to eradicate safety concerns.</w:t>
      </w:r>
      <w:r>
        <w:rPr>
          <w:rFonts w:ascii="Times New Roman"/>
          <w:sz w:val="24"/>
        </w:rPr>
        <w:t xml:space="preserve"> </w:t>
      </w:r>
    </w:p>
    <w:p w:rsidR="002971E8"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AF62EA" w:rsidRPr="00AF62EA" w:rsidRDefault="00AF62EA" w:rsidP="00AF62EA">
      <w:pPr>
        <w:spacing w:afterLines="50" w:after="156"/>
        <w:rPr>
          <w:sz w:val="24"/>
        </w:rPr>
      </w:pPr>
      <w:r>
        <w:rPr>
          <w:rFonts w:hint="eastAsia"/>
          <w:sz w:val="24"/>
        </w:rPr>
        <w:t>H</w:t>
      </w:r>
      <w:r>
        <w:rPr>
          <w:sz w:val="24"/>
        </w:rPr>
        <w:t xml:space="preserve">ere we clarify the definitions of the key terms we are going to use and the notations we will employ to expand the mathematical derivation. </w:t>
      </w:r>
    </w:p>
    <w:p w:rsidR="00C874FF" w:rsidRPr="0030646B"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Convert Rate</w:t>
      </w:r>
      <w:r w:rsidRPr="0030646B">
        <w:rPr>
          <w:rFonts w:ascii="Times New Roman"/>
          <w:sz w:val="24"/>
        </w:rPr>
        <w:t xml:space="preserve"> represents the ratio of the number of people who buy that certain type of cell phone to the number of people who click on the picture online for more detail. </w:t>
      </w:r>
    </w:p>
    <w:p w:rsidR="00C874FF"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Click Rate</w:t>
      </w:r>
      <w:r w:rsidRPr="0030646B">
        <w:rPr>
          <w:rFonts w:ascii="Times New Roman"/>
          <w:sz w:val="24"/>
        </w:rPr>
        <w:t xml:space="preserve"> represents the ratio of the number of people who click on the picture for more detail to the number of people who browse the internet and see the picture of that certain type of cell phone. </w:t>
      </w:r>
    </w:p>
    <w:p w:rsidR="00AF62EA" w:rsidRPr="00AF62EA" w:rsidRDefault="00AF62EA" w:rsidP="00AF62EA">
      <w:pPr>
        <w:spacing w:afterLines="50" w:after="156"/>
        <w:rPr>
          <w:sz w:val="24"/>
        </w:rPr>
      </w:pPr>
      <w:r>
        <w:rPr>
          <w:rFonts w:hint="eastAsia"/>
          <w:sz w:val="24"/>
        </w:rPr>
        <w:t>T</w:t>
      </w:r>
      <w:r>
        <w:rPr>
          <w:sz w:val="24"/>
        </w:rPr>
        <w:t xml:space="preserve">he following table </w:t>
      </w:r>
      <w:r w:rsidR="009A50D6">
        <w:rPr>
          <w:sz w:val="24"/>
        </w:rPr>
        <w:t xml:space="preserve">1 </w:t>
      </w:r>
      <w:r>
        <w:rPr>
          <w:sz w:val="24"/>
        </w:rPr>
        <w:t>shows the definitions in the paper</w:t>
      </w:r>
      <w:r w:rsidR="000C466E">
        <w:rPr>
          <w:sz w:val="24"/>
        </w:rPr>
        <w:t xml:space="preserve">. </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2"/>
        <w:gridCol w:w="6488"/>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658E"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658E"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658E"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658E"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658E"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658E"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95658E"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95658E"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95658E"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658E"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The p</w:t>
            </w:r>
            <w:r w:rsidR="00865478">
              <w:rPr>
                <w:rFonts w:ascii="Times New Roman"/>
                <w:sz w:val="24"/>
              </w:rPr>
              <w:t>robability</w:t>
            </w:r>
            <w:r w:rsidRPr="00667F38">
              <w:rPr>
                <w:rFonts w:ascii="Times New Roman"/>
                <w:sz w:val="24"/>
              </w:rPr>
              <w:t xml:space="preserve">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658E"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658E"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658E"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658E"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658E"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658E"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t>
            </w:r>
            <w:r w:rsidR="00E77E33">
              <w:rPr>
                <w:rFonts w:ascii="Times New Roman" w:hAnsi="Times New Roman" w:cs="Times New Roman"/>
                <w:bCs/>
                <w:color w:val="000000" w:themeColor="text1"/>
                <w:sz w:val="24"/>
              </w:rPr>
              <w:t>w</w:t>
            </w:r>
            <w:r w:rsidR="00E44D1D" w:rsidRPr="00E44D1D">
              <w:rPr>
                <w:rFonts w:ascii="Times New Roman" w:hAnsi="Times New Roman" w:cs="Times New Roman"/>
                <w:bCs/>
                <w:color w:val="000000" w:themeColor="text1"/>
                <w:sz w:val="24"/>
              </w:rPr>
              <w:t xml:space="preserve">eight determination </w:t>
            </w:r>
            <w:r w:rsidR="00E77E33">
              <w:rPr>
                <w:rFonts w:ascii="Times New Roman" w:hAnsi="Times New Roman" w:cs="Times New Roman"/>
                <w:bCs/>
                <w:color w:val="000000" w:themeColor="text1"/>
                <w:sz w:val="24"/>
              </w:rPr>
              <w:t>t</w:t>
            </w:r>
            <w:r w:rsidR="00E44D1D" w:rsidRPr="00E44D1D">
              <w:rPr>
                <w:rFonts w:ascii="Times New Roman" w:hAnsi="Times New Roman" w:cs="Times New Roman"/>
                <w:bCs/>
                <w:color w:val="000000" w:themeColor="text1"/>
                <w:sz w:val="24"/>
              </w:rPr>
              <w: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658E"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658E"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95658E"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95658E"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95658E"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95658E"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95658E"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w:t>
            </w:r>
            <w:r w:rsidR="00BD0F13">
              <w:rPr>
                <w:rFonts w:ascii="Times New Roman"/>
                <w:sz w:val="24"/>
              </w:rPr>
              <w:t>i</w:t>
            </w:r>
            <w:r w:rsidRPr="008857F2">
              <w:rPr>
                <w:rFonts w:ascii="Times New Roman"/>
                <w:sz w:val="24"/>
              </w:rPr>
              <w:t>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95658E"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E95255" w:rsidP="00C3493D">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539" w:type="dxa"/>
          </w:tcPr>
          <w:p w:rsidR="00E95255" w:rsidRPr="008857F2"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95658E" w:rsidP="00C3493D">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95658E" w:rsidP="00C3493D">
            <w:pPr>
              <w:ind w:firstLine="480"/>
              <w:rPr>
                <w:rFonts w:ascii="Times New Roman" w:eastAsia="等线"/>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539" w:type="dxa"/>
          </w:tcPr>
          <w:p w:rsidR="00E95255" w:rsidRPr="00E95255"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95658E" w:rsidP="00C3493D">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B1BEF" w:rsidRPr="002B1BEF" w:rsidRDefault="002B1BEF" w:rsidP="002B1BEF">
      <w:pPr>
        <w:spacing w:afterLines="50" w:after="156"/>
        <w:rPr>
          <w:rFonts w:hint="eastAsia"/>
          <w:b/>
          <w:sz w:val="24"/>
          <w:szCs w:val="36"/>
        </w:rPr>
      </w:pPr>
      <w:ins w:id="11" w:author="Windows 用户" w:date="2018-12-02T20:46:00Z">
        <w:r w:rsidRPr="00D70EF2">
          <w:rPr>
            <w:b/>
            <w:bCs/>
            <w:color w:val="000000" w:themeColor="text1"/>
            <w:sz w:val="24"/>
          </w:rPr>
          <w:t xml:space="preserve">As the raw data from products sold in </w:t>
        </w:r>
        <w:proofErr w:type="spellStart"/>
        <w:r w:rsidRPr="00D70EF2">
          <w:rPr>
            <w:b/>
            <w:bCs/>
            <w:color w:val="000000" w:themeColor="text1"/>
            <w:sz w:val="24"/>
          </w:rPr>
          <w:t>AliExpress</w:t>
        </w:r>
        <w:proofErr w:type="spellEnd"/>
        <w:r w:rsidRPr="00D70EF2">
          <w:rPr>
            <w:b/>
            <w:bCs/>
            <w:color w:val="000000" w:themeColor="text1"/>
            <w:sz w:val="24"/>
          </w:rPr>
          <w:t xml:space="preserve"> cannot be used straightly for modeling, we need to extract useful and relevant data. </w:t>
        </w:r>
        <w:r w:rsidRPr="00D70EF2">
          <w:rPr>
            <w:b/>
            <w:sz w:val="24"/>
          </w:rPr>
          <w:t>In light of the vast amount of data which costs too much time to analyze without apparent benefits, we need to decide different influential factors for further analysis to reduce the number of independent factors.</w:t>
        </w:r>
      </w:ins>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lastRenderedPageBreak/>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AliExpress,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136349" w:rsidRDefault="00136349" w:rsidP="00136349">
      <w:pPr>
        <w:spacing w:afterLines="50" w:after="156"/>
        <w:rPr>
          <w:bCs/>
          <w:color w:val="000000" w:themeColor="text1"/>
          <w:sz w:val="24"/>
        </w:rPr>
      </w:pPr>
      <w:r>
        <w:rPr>
          <w:bCs/>
          <w:noProof/>
          <w:color w:val="000000" w:themeColor="text1"/>
          <w:sz w:val="24"/>
        </w:rPr>
        <w:lastRenderedPageBreak/>
        <mc:AlternateContent>
          <mc:Choice Requires="wpg">
            <w:drawing>
              <wp:inline distT="0" distB="0" distL="0" distR="0" wp14:anchorId="25FF71DF" wp14:editId="53C03334">
                <wp:extent cx="5410200" cy="7686040"/>
                <wp:effectExtent l="0" t="0" r="19050" b="10160"/>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95658E" w:rsidRDefault="0095658E" w:rsidP="00136349">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95658E" w:rsidRDefault="0095658E"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95658E" w:rsidRDefault="0095658E"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95658E" w:rsidRDefault="0095658E"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95658E" w:rsidRDefault="0095658E" w:rsidP="00136349">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95658E" w:rsidRDefault="0095658E"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95658E" w:rsidRDefault="0095658E"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95658E" w:rsidRDefault="0095658E" w:rsidP="00136349">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95658E" w:rsidRDefault="0095658E"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95658E" w:rsidRDefault="0095658E" w:rsidP="00136349">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95658E" w:rsidRDefault="0095658E"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4192" y="14192"/>
                                <a:ext cx="8195"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95658E" w:rsidRDefault="0095658E" w:rsidP="00136349">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95658E" w:rsidRDefault="0095658E"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667" y="14145"/>
                                <a:ext cx="14478" cy="3285"/>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3662" y="14192"/>
                                <a:ext cx="13098"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95658E" w:rsidRDefault="0095658E" w:rsidP="00136349">
                                  <w:pPr>
                                    <w:jc w:val="center"/>
                                    <w:rPr>
                                      <w:color w:val="FFFFFF" w:themeColor="background1"/>
                                    </w:rPr>
                                  </w:pPr>
                                  <w:r>
                                    <w:rPr>
                                      <w:color w:val="FFFFFF" w:themeColor="background1"/>
                                      <w:szCs w:val="21"/>
                                    </w:rPr>
                                    <w:t>75.8</w:t>
                                  </w:r>
                                </w:p>
                                <w:p w:rsidR="0095658E" w:rsidRDefault="0095658E" w:rsidP="00136349">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95658E" w:rsidRDefault="0095658E"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95658E" w:rsidRDefault="0095658E" w:rsidP="00136349">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95658E" w:rsidRDefault="0095658E"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95658E" w:rsidRDefault="0095658E" w:rsidP="00136349">
                                  <w:pPr>
                                    <w:jc w:val="center"/>
                                    <w:rPr>
                                      <w:color w:val="FFFFFF" w:themeColor="background1"/>
                                      <w:szCs w:val="21"/>
                                    </w:rPr>
                                  </w:pPr>
                                  <w:r>
                                    <w:rPr>
                                      <w:color w:val="FFFFFF"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95658E" w:rsidRDefault="0095658E"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95658E" w:rsidRDefault="0095658E" w:rsidP="00136349">
                                  <w:pPr>
                                    <w:jc w:val="center"/>
                                    <w:rPr>
                                      <w:color w:val="000000" w:themeColor="text1"/>
                                    </w:rPr>
                                  </w:pPr>
                                  <w:r>
                                    <w:rPr>
                                      <w:color w:val="FFFFFF"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95658E" w:rsidRDefault="0095658E" w:rsidP="00136349">
                                  <w:pPr>
                                    <w:jc w:val="center"/>
                                    <w:rPr>
                                      <w:color w:val="FFFFFF" w:themeColor="background1"/>
                                    </w:rPr>
                                  </w:pPr>
                                  <w:r>
                                    <w:rPr>
                                      <w:color w:val="FFFFFF"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5658E" w:rsidRDefault="0095658E" w:rsidP="00136349">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5FF71DF" id="组合 1035" o:spid="_x0000_s1066" style="width:426pt;height:605.2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67"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QmsQA&#10;AADbAAAADwAAAGRycy9kb3ducmV2LnhtbESP3WrCQBSE7wu+w3KE3tWNPxWJriKCYKEgtRK9PGSP&#10;STB7Nu5uTXx7t1Do5TAz3zCLVWdqcSfnK8sKhoMEBHFudcWFguP39m0GwgdkjbVlUvAgD6tl72WB&#10;qbYtf9H9EAoRIexTVFCG0KRS+rwkg35gG+LoXawzGKJ0hdQO2wg3tRwlyVQarDgulNjQpqT8evgx&#10;CorW7bPx6XjJ8mzb3j6y8+fEW6Ve+916DiJQF/7Df+2dVjB6h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kJrEAAAA2wAAAA8AAAAAAAAAAAAAAAAAmAIAAGRycy9k&#10;b3ducmV2LnhtbFBLBQYAAAAABAAEAPUAAACJAwAAAAA=&#10;" filled="f" strokecolor="black [3213]" strokeweight="1pt">
                  <v:textbox>
                    <w:txbxContent>
                      <w:p w:rsidR="0095658E" w:rsidRDefault="0095658E"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95658E" w:rsidRDefault="0095658E" w:rsidP="00136349">
                        <w:pPr>
                          <w:jc w:val="center"/>
                          <w:rPr>
                            <w:color w:val="000000" w:themeColor="text1"/>
                            <w:szCs w:val="21"/>
                          </w:rPr>
                        </w:pPr>
                        <w:r>
                          <w:rPr>
                            <w:color w:val="000000" w:themeColor="text1"/>
                            <w:szCs w:val="21"/>
                          </w:rPr>
                          <w:t>……</w:t>
                        </w:r>
                      </w:p>
                    </w:txbxContent>
                  </v:textbox>
                </v:shape>
                <v:group id="组合 1037" o:spid="_x0000_s1068"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038" o:spid="_x0000_s1069"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流程图: 可选过程 1039" o:spid="_x0000_s1070"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BMIA&#10;AADbAAAADwAAAGRycy9kb3ducmV2LnhtbERPXWvCMBR9F/wP4Qq+abpujNEZZQwKDoRhJ9XHS3Nt&#10;y5qbLolt9++XB2GPh/O92U2mEwM531pW8LBOQBBXVrdcKzh95asXED4ga+wsk4Jf8rDbzmcbzLQd&#10;+UhDEWoRQ9hnqKAJoc+k9FVDBv3a9sSRu1pnMEToaqkdjjHcdDJNkmdpsOXY0GBP7w1V38XNKKhH&#10;91k+nk/Xsirz8eejvByevFVquZjeXkEEmsK/+O7eawVpHBu/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z8EwgAAANsAAAAPAAAAAAAAAAAAAAAAAJgCAABkcnMvZG93&#10;bnJldi54bWxQSwUGAAAAAAQABAD1AAAAhwMAAAAA&#10;" filled="f" strokecolor="black [3213]" strokeweight="1pt">
                      <v:textbox>
                        <w:txbxContent>
                          <w:p w:rsidR="0095658E" w:rsidRDefault="0095658E"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1"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I3cMA&#10;AADbAAAADwAAAGRycy9kb3ducmV2LnhtbESP3WrCQBSE7wu+w3KE3tWNXkhMXaUUNUHxotoHOGRP&#10;k2j2bMhufvr2rlDo5TAz3zDr7Whq0VPrKssK5rMIBHFudcWFgu/r/i0G4TyyxtoyKfglB9vN5GWN&#10;ibYDf1F/8YUIEHYJKii9bxIpXV6SQTezDXHwfmxr0AfZFlK3OAS4qeUiipbSYMVhocSGPkvK75fO&#10;KDjEOuvOdNvh8couHQ50GtJOqdfp+PEOwtPo/8N/7UwrWKzg+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I3cMAAADbAAAADwAAAAAAAAAAAAAAAACYAgAAZHJzL2Rv&#10;d25yZXYueG1sUEsFBgAAAAAEAAQA9QAAAIgDAAAAAA==&#10;" fillcolor="red" strokecolor="black [3213]" strokeweight="1pt">
                      <v:textbox>
                        <w:txbxContent>
                          <w:p w:rsidR="0095658E" w:rsidRDefault="0095658E"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2"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rsidR="0095658E" w:rsidRDefault="0095658E"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3"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rsidR="0095658E" w:rsidRDefault="0095658E"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4"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cMA&#10;AADbAAAADwAAAGRycy9kb3ducmV2LnhtbESP3WrCQBSE7wu+w3KE3tWNFiSkrlKKNaHihT8PcMie&#10;JtHs2ZDd/PTtu4Lg5TAz3zCrzWhq0VPrKssK5rMIBHFudcWFgsv5+y0G4TyyxtoyKfgjB5v15GWF&#10;ibYDH6k/+UIECLsEFZTeN4mULi/JoJvZhjh4v7Y16INsC6lbHALc1HIRRUtpsOKwUGJDXyXlt1Nn&#10;FOxinXUHum7x58wuHXa0H9JOqdfp+PkBwtPon+FHO9MK3h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MccMAAADbAAAADwAAAAAAAAAAAAAAAACYAgAAZHJzL2Rv&#10;d25yZXYueG1sUEsFBgAAAAAEAAQA9QAAAIgDAAAAAA==&#10;" fillcolor="red" strokecolor="black [3213]" strokeweight="1pt">
                      <v:textbox>
                        <w:txbxContent>
                          <w:p w:rsidR="0095658E" w:rsidRDefault="0095658E"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5"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rsidR="0095658E" w:rsidRDefault="0095658E"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v:textbox>
                    </v:shape>
                    <v:shape id="流程图: 可选过程 1045" o:spid="_x0000_s1076"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rsidR="0095658E" w:rsidRDefault="0095658E"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77"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rsidR="0095658E" w:rsidRDefault="0095658E"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78"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rsidR="0095658E" w:rsidRDefault="0095658E"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79"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vccEA&#10;AADbAAAADwAAAGRycy9kb3ducmV2LnhtbESP0YrCMBRE3wX/IVzBN01doWo1iiwI4lPt7gdcmmtb&#10;bG5KE9u6X78RBB+HmTnD7A6DqUVHrassK1jMIxDEudUVFwp+f06zNQjnkTXWlknBkxwc9uPRDhNt&#10;e75Sl/lCBAi7BBWU3jeJlC4vyaCb24Y4eDfbGvRBtoXULfYBbmr5FUWxNFhxWCixoe+S8nv2MAqq&#10;FDddH5/T3kWXLDVx95cubkpNJ8NxC8LT4D/hd/usFSxX8PoSfo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Hr3HBAAAA2wAAAA8AAAAAAAAAAAAAAAAAmAIAAGRycy9kb3du&#10;cmV2LnhtbFBLBQYAAAAABAAEAPUAAACGAwAAAAA=&#10;" fillcolor="#bf8f00 [2407]" strokecolor="black [3213]" strokeweight="1pt">
                      <v:textbox>
                        <w:txbxContent>
                          <w:p w:rsidR="0095658E" w:rsidRDefault="0095658E"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0"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p2cAA&#10;AADbAAAADwAAAGRycy9kb3ducmV2LnhtbERPy4rCMBTdC/5DuMLsNJ1RRDpGGQRhhAHxQXV5aa5t&#10;meamJtHWvzcLweXhvOfLztTiTs5XlhV8jhIQxLnVFRcKjof1cAbCB2SNtWVS8CAPy0W/N8dU25Z3&#10;dN+HQsQQ9ikqKENoUil9XpJBP7INceQu1hkMEbpCaodtDDe1/EqSqTRYcWwosaFVSfn//mYUFK3b&#10;ZuPT8ZLl2bq9brLz38RbpT4G3c83iEBdeItf7l+tYBz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Kp2cAAAADbAAAADwAAAAAAAAAAAAAAAACYAgAAZHJzL2Rvd25y&#10;ZXYueG1sUEsFBgAAAAAEAAQA9QAAAIUDAAAAAA==&#10;" filled="f" strokecolor="black [3213]" strokeweight="1pt">
                      <v:textbox>
                        <w:txbxContent>
                          <w:p w:rsidR="0095658E" w:rsidRDefault="0095658E"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1"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MQsQA&#10;AADbAAAADwAAAGRycy9kb3ducmV2LnhtbESP3WrCQBSE7wXfYTkF73TTWkSjq0hBaKFQ/CF6ecge&#10;k2D2bLq7mvTtu4Lg5TAz3zCLVWdqcSPnK8sKXkcJCOLc6ooLBYf9ZjgF4QOyxtoyKfgjD6tlv7fA&#10;VNuWt3TbhUJECPsUFZQhNKmUPi/JoB/Zhjh6Z+sMhihdIbXDNsJNLd+SZCINVhwXSmzoo6T8srsa&#10;BUXrfrLx8XDO8mzT/n5lp+93b5UavHTrOYhAXXiGH+1PrWA8g/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ELEAAAA2wAAAA8AAAAAAAAAAAAAAAAAmAIAAGRycy9k&#10;b3ducmV2LnhtbFBLBQYAAAAABAAEAPUAAACJAwAAAAA=&#10;" filled="f" strokecolor="black [3213]" strokeweight="1pt">
                      <v:textbox>
                        <w:txbxContent>
                          <w:p w:rsidR="0095658E" w:rsidRDefault="0095658E"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2"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WosIA&#10;AADbAAAADwAAAGRycy9kb3ducmV2LnhtbERPXWvCMBR9H/gfwhV8m+lmGaMzyhAKE4SxTqqPl+ba&#10;ljU3NYlt/ffLw2CPh/O93k6mEwM531pW8LRMQBBXVrdcKzh+54+vIHxA1thZJgV38rDdzB7WmGk7&#10;8hcNRahFDGGfoYImhD6T0lcNGfRL2xNH7mKdwRChq6V2OMZw08nnJHmRBluODQ32tGuo+iluRkE9&#10;us9ydTpeyqrMx+u+PB9Sb5VazKf3NxCBpvAv/nN/aAVpXB+/x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taiwgAAANsAAAAPAAAAAAAAAAAAAAAAAJgCAABkcnMvZG93&#10;bnJldi54bWxQSwUGAAAAAAQABAD1AAAAhwMAAAAA&#10;" filled="f" strokecolor="black [3213]" strokeweight="1pt">
                      <v:textbox>
                        <w:txbxContent>
                          <w:p w:rsidR="0095658E" w:rsidRDefault="0095658E"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083"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zOcQA&#10;AADbAAAADwAAAGRycy9kb3ducmV2LnhtbESP3WrCQBSE7wu+w3KE3tWNP5QSXUUEoUJBtBK9PGSP&#10;STB7Nu5uTXx7VxB6OczMN8xs0Zla3Mj5yrKC4SABQZxbXXGh4PC7/vgC4QOyxtoyKbiTh8W89zbD&#10;VNuWd3Tbh0JECPsUFZQhNKmUPi/JoB/Yhjh6Z+sMhihdIbXDNsJNLUdJ8ikNVhwXSmxoVVJ+2f8Z&#10;BUXrttn4eDhnebZur5vs9DPxVqn3frecggjUhf/wq/2tFUyG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cznEAAAA2wAAAA8AAAAAAAAAAAAAAAAAmAIAAGRycy9k&#10;b3ducmV2LnhtbFBLBQYAAAAABAAEAPUAAACJAwAAAAA=&#10;" filled="f" strokecolor="black [3213]" strokeweight="1pt">
                      <v:textbox>
                        <w:txbxContent>
                          <w:p w:rsidR="0095658E" w:rsidRDefault="0095658E"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95658E" w:rsidRDefault="0095658E" w:rsidP="00136349">
                            <w:pPr>
                              <w:jc w:val="center"/>
                              <w:rPr>
                                <w:color w:val="000000" w:themeColor="text1"/>
                              </w:rPr>
                            </w:pPr>
                          </w:p>
                        </w:txbxContent>
                      </v:textbox>
                    </v:shape>
                    <v:shape id="流程图: 可选过程 1053" o:spid="_x0000_s1084"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TsQA&#10;AADbAAAADwAAAGRycy9kb3ducmV2LnhtbESP3WrCQBSE7wt9h+UUvNONVkSiq0hBaEEQf4heHrLH&#10;JJg9m+5uTXx7VxB6OczMN8x82Zla3Mj5yrKC4SABQZxbXXGh4HhY96cgfEDWWFsmBXfysFy8v80x&#10;1bblHd32oRARwj5FBWUITSqlz0sy6Ae2IY7exTqDIUpXSO2wjXBTy1GSTKTBiuNCiQ19lZRf939G&#10;QdG6bfZ5Ol6yPFu3vz/ZeTP2VqneR7eagQjUhf/wq/2tFYxH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c7U7EAAAA2wAAAA8AAAAAAAAAAAAAAAAAmAIAAGRycy9k&#10;b3ducmV2LnhtbFBLBQYAAAAABAAEAPUAAACJAwAAAAA=&#10;" filled="f" strokecolor="black [3213]" strokeweight="1pt">
                      <v:textbox>
                        <w:txbxContent>
                          <w:p w:rsidR="0095658E" w:rsidRDefault="0095658E"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5"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dcUA&#10;AADbAAAADwAAAGRycy9kb3ducmV2LnhtbESPQWvCQBSE70L/w/IKvdWN1VaJriIFUXuRaoLXR/aZ&#10;jc2+TbNbjf++Wyh4HGbmG2a26GwtLtT6yrGCQT8BQVw4XXGpIDusnicgfEDWWDsmBTfysJg/9GaY&#10;anflT7rsQykihH2KCkwITSqlLwxZ9H3XEEfv5FqLIcq2lLrFa4TbWr4kyZu0WHFcMNjQu6Hia/9j&#10;FWxf1369bNx29zE2m/Mxy6X8zpV6euyWUxCBunAP/7c3WsFoCH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NF1xQAAANsAAAAPAAAAAAAAAAAAAAAAAJgCAABkcnMv&#10;ZG93bnJldi54bWxQSwUGAAAAAAQABAD1AAAAigMAAAAA&#10;" fillcolor="#7030a0" strokecolor="black [3213]" strokeweight="1pt">
                      <v:textbox>
                        <w:txbxContent>
                          <w:p w:rsidR="0095658E" w:rsidRDefault="0095658E"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6"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uJsQA&#10;AADbAAAADwAAAGRycy9kb3ducmV2LnhtbESPS2vDMBCE74H8B7GB3hI5bQjFjRKCobTHNg9Dbxtr&#10;a5tYKyOpfvTXV4VAjsPMfMNsdoNpREfO15YVLBcJCOLC6ppLBafj6/wZhA/IGhvLpGAkD7vtdLLB&#10;VNueP6k7hFJECPsUFVQhtKmUvqjIoF/Yljh639YZDFG6UmqHfYSbRj4myVoarDkuVNhSVlFxPfwY&#10;BXny9YsZy8tbfi6uH9a5y9PolHqYDfsXEIGGcA/f2u9awW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vLibEAAAA2wAAAA8AAAAAAAAAAAAAAAAAmAIAAGRycy9k&#10;b3ducmV2LnhtbFBLBQYAAAAABAAEAPUAAACJAwAAAAA=&#10;" filled="f" strokecolor="black [3213]" strokeweight="1pt">
                      <v:stroke joinstyle="miter"/>
                      <v:textbox>
                        <w:txbxContent>
                          <w:p w:rsidR="0095658E" w:rsidRDefault="0095658E"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87"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F8QA&#10;AADbAAAADwAAAGRycy9kb3ducmV2LnhtbESPQWvCQBSE74L/YXkFb7ppUZHUVcQiBC9WLaXH1+wz&#10;Cc2+jburSfvru4LgcZiZb5j5sjO1uJLzlWUFz6MEBHFudcWFgo/jZjgD4QOyxtoyKfglD8tFvzfH&#10;VNuW93Q9hEJECPsUFZQhNKmUPi/JoB/Zhjh6J+sMhihdIbXDNsJNLV+SZCoNVhwXSmxoXVL+c7gY&#10;BbTafZ0vmX7Ptp+6rSZv338n7ZQaPHWrVxCBuvAI39uZVjCewO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0BfEAAAA2wAAAA8AAAAAAAAAAAAAAAAAmAIAAGRycy9k&#10;b3ducmV2LnhtbFBLBQYAAAAABAAEAPUAAACJAwAAAAA=&#10;" fillcolor="#2e74b5 [2404]" strokecolor="black [3213]" strokeweight="1pt">
                      <v:textbox>
                        <w:txbxContent>
                          <w:p w:rsidR="0095658E" w:rsidRDefault="0095658E"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088"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95658E" w:rsidRDefault="0095658E"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95658E" w:rsidRDefault="0095658E" w:rsidP="00136349">
                            <w:pPr>
                              <w:jc w:val="center"/>
                              <w:rPr>
                                <w:color w:val="000000" w:themeColor="text1"/>
                              </w:rPr>
                            </w:pPr>
                          </w:p>
                        </w:txbxContent>
                      </v:textbox>
                    </v:roundrect>
                    <v:shape id="流程图: 可选过程 1058" o:spid="_x0000_s1089"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r28IA&#10;AADbAAAADwAAAGRycy9kb3ducmV2LnhtbESPX2vCMBTF3wf7DuEOfJupVtyoRhFB8GWIbuz50tw1&#10;pclNbWKt334RBB8P58+Ps1wPzoqeulB7VjAZZyCIS69rrhT8fO/eP0GEiKzReiYFNwqwXr2+LLHQ&#10;/spH6k+xEmmEQ4EKTIxtIWUoDTkMY98SJ+/Pdw5jkl0ldYfXNO6snGbZXDqsOREMtrQ1VDani0tc&#10;WTeX5nzIj31u7Zc5T/Pc/So1ehs2CxCRhvgMP9p7rWD2Afc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6vbwgAAANsAAAAPAAAAAAAAAAAAAAAAAJgCAABkcnMvZG93&#10;bnJldi54bWxQSwUGAAAAAAQABAD1AAAAhwMAAAAA&#10;" fillcolor="#92d050" strokecolor="black [3213]" strokeweight="1pt">
                      <v:textbox>
                        <w:txbxContent>
                          <w:p w:rsidR="0095658E" w:rsidRDefault="0095658E"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95658E" w:rsidRDefault="0095658E" w:rsidP="00136349">
                            <w:pPr>
                              <w:jc w:val="center"/>
                              <w:rPr>
                                <w:color w:val="000000" w:themeColor="text1"/>
                              </w:rPr>
                            </w:pPr>
                          </w:p>
                        </w:txbxContent>
                      </v:textbox>
                    </v:shape>
                  </v:group>
                  <v:rect id="矩形 1059" o:spid="_x0000_s1090"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v:group id="组合 1060" o:spid="_x0000_s1091"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组合 1061" o:spid="_x0000_s1092"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流程图: 可选过程 1062" o:spid="_x0000_s1093"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4l8UA&#10;AADbAAAADwAAAGRycy9kb3ducmV2LnhtbESPQWvCQBSE74X+h+UVvNWNSsVGNyKCWIRWagpeH9mX&#10;bDD7NmZXjf313UKhx2FmvmEWy9424kqdrx0rGA0TEMSF0zVXCr7yzfMMhA/IGhvHpOBOHpbZ48MC&#10;U+1u/EnXQ6hEhLBPUYEJoU2l9IUhi37oWuLola6zGKLsKqk7vEW4beQ4SabSYs1xwWBLa0PF6XCx&#10;CvazvDTv40nxcdyep690/z7udrlSg6d+NQcRqA//4b/2m1bwMoL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iXxQAAANsAAAAPAAAAAAAAAAAAAAAAAJgCAABkcnMv&#10;ZG93bnJldi54bWxQSwUGAAAAAAQABAD1AAAAigMAAAAA&#10;" fillcolor="red" strokecolor="#404040 [2429]" strokeweight="1pt">
                      <v:textbox>
                        <w:txbxContent>
                          <w:p w:rsidR="0095658E" w:rsidRDefault="0095658E"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4"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rsidR="0095658E" w:rsidRDefault="0095658E"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5"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rsidR="0095658E" w:rsidRDefault="0095658E"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6"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rsidR="0095658E" w:rsidRDefault="0095658E"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097"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kt8MA&#10;AADbAAAADwAAAGRycy9kb3ducmV2LnhtbESPS4vCMBSF9wP+h3CF2YimjihajWIVYTYyjM/tpbm2&#10;xeamNFE7/94IwiwP5/FxZovGlOJOtSssK+j3IhDEqdUFZwoO+013DMJ5ZI2lZVLwRw4W89bHDGNt&#10;H/xL953PRBhhF6OC3PsqltKlORl0PVsRB+9ia4M+yDqTusZHGDel/IqikTRYcCDkWNEqp/S6u5kA&#10;WR63p2SCyZpXm3TQuQySn85Zqc92s5yC8NT4//C7/a0VD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zkt8MAAADbAAAADwAAAAAAAAAAAAAAAACYAgAAZHJzL2Rv&#10;d25yZXYueG1sUEsFBgAAAAAEAAQA9QAAAIgDAAAAAA==&#10;" filled="f" strokecolor="#404040 [2429]" strokeweight="1pt">
                      <v:textbox>
                        <w:txbxContent>
                          <w:p w:rsidR="0095658E" w:rsidRDefault="0095658E"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098"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rsidR="0095658E" w:rsidRDefault="0095658E"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099" type="#_x0000_t176" style="position:absolute;left:44192;top:14192;width:819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rsidR="0095658E" w:rsidRDefault="0095658E"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0"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rsidR="0095658E" w:rsidRDefault="0095658E"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1"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ussUA&#10;AADbAAAADwAAAGRycy9kb3ducmV2LnhtbESPS2vCQBSF94X+h+EK3YhOWql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e6yxQAAANsAAAAPAAAAAAAAAAAAAAAAAJgCAABkcnMv&#10;ZG93bnJldi54bWxQSwUGAAAAAAQABAD1AAAAigMAAAAA&#10;" filled="f" strokecolor="#404040 [2429]" strokeweight="1pt">
                      <v:textbox>
                        <w:txbxContent>
                          <w:p w:rsidR="0095658E" w:rsidRDefault="0095658E"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95658E" w:rsidRDefault="0095658E" w:rsidP="00136349">
                            <w:pPr>
                              <w:jc w:val="center"/>
                              <w:rPr>
                                <w:color w:val="000000" w:themeColor="text1"/>
                              </w:rPr>
                            </w:pPr>
                          </w:p>
                        </w:txbxContent>
                      </v:textbox>
                    </v:shape>
                    <v:shape id="流程图: 可选过程 1071" o:spid="_x0000_s1102"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17wA&#10;AADbAAAADwAAAGRycy9kb3ducmV2LnhtbERPSwrCMBDdC94hjOBOU12oraZFBVFw5ecAQzO2xWZS&#10;mqjV05uF4PLx/qusM7V4Uusqywom4wgEcW51xYWC62U3WoBwHlljbZkUvMlBlvZ7K0y0ffGJnmdf&#10;iBDCLkEFpfdNIqXLSzLoxrYhDtzNtgZ9gG0hdYuvEG5qOY2imTRYcWgosaFtSfn9/DAKyO9j+Y55&#10;e5tHaK6m2Bw/zUmp4aBbL0F46vxf/HMftIJZ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v7nXvAAAANsAAAAPAAAAAAAAAAAAAAAAAJgCAABkcnMvZG93bnJldi54&#10;bWxQSwUGAAAAAAQABAD1AAAAgQMAAAAA&#10;" fillcolor="#bf8f00 [2407]" strokecolor="#404040 [2429]" strokeweight="1pt">
                      <v:textbox>
                        <w:txbxContent>
                          <w:p w:rsidR="0095658E" w:rsidRDefault="0095658E"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3"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CcQA&#10;AADbAAAADwAAAGRycy9kb3ducmV2LnhtbESPzWrCQBSF9wXfYbhCN2ImVpAaHcVEAm5Kqa26vWSu&#10;STBzJ2TGmL59p1Do8nB+Ps56O5hG9NS52rKCWRSDIC6srrlU8PWZT19BOI+ssbFMCr7JwXYzelpj&#10;ou2DP6g/+lKEEXYJKqi8bxMpXVGRQRfZljh4V9sZ9EF2pdQdPsK4aeRLHC+kwZoDocKWsoqK2/Fu&#10;AmR3ejunS0z3nOXFfHKdp++Ti1LP42G3AuFp8P/hv/ZBK1jM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7KAnEAAAA2wAAAA8AAAAAAAAAAAAAAAAAmAIAAGRycy9k&#10;b3ducmV2LnhtbFBLBQYAAAAABAAEAPUAAACJAwAAAAA=&#10;" filled="f" strokecolor="#404040 [2429]" strokeweight="1pt">
                      <v:textbox>
                        <w:txbxContent>
                          <w:p w:rsidR="0095658E" w:rsidRDefault="0095658E"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4"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rsidR="0095658E" w:rsidRDefault="0095658E"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v:textbox>
                    </v:shape>
                    <v:shape id="流程图: 可选过程 1074" o:spid="_x0000_s1105" type="#_x0000_t176" style="position:absolute;left:28667;top:14145;width:14478;height:3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5cUA&#10;AADbAAAADwAAAGRycy9kb3ducmV2LnhtbESPS2vCQBSF9wX/w3CFbkQnbUBq6igmJdCNFFMf20vm&#10;moRm7oTMNKb/viMUujycx8dZb0fTioF611hW8LSIQBCXVjdcKTh+5vMXEM4ja2wtk4IfcrDdTB7W&#10;mGh74wMNha9EGGGXoILa+y6R0pU1GXQL2xEH72p7gz7IvpK6x1sYN618jqKlNNhwINTYUVZT+VV8&#10;mwDZnfbndIXpG2d5Gc+ucfoxuyj1OB13ryA8jf4//Nd+1wqWM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PlxQAAANsAAAAPAAAAAAAAAAAAAAAAAJgCAABkcnMv&#10;ZG93bnJldi54bWxQSwUGAAAAAAQABAD1AAAAigMAAAAA&#10;" filled="f" strokecolor="#404040 [2429]" strokeweight="1pt">
                      <v:textbox>
                        <w:txbxContent>
                          <w:p w:rsidR="0095658E" w:rsidRDefault="0095658E"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6" style="position:absolute;left:13662;top:14192;width:13098;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Y9cUA&#10;AADdAAAADwAAAGRycy9kb3ducmV2LnhtbERPTWvCQBC9C/6HZYTedBNpq8RsRKSFHkpBqwdvY3ZM&#10;gtnZJbuNaX99Vyj0No/3Ofl6MK3oqfONZQXpLAFBXFrdcKXg8Pk6XYLwAVlja5kUfJOHdTEe5Zhp&#10;e+Md9ftQiRjCPkMFdQguk9KXNRn0M+uII3exncEQYVdJ3eEthptWzpPkWRpsODbU6GhbU3ndfxkF&#10;Py9V+nHu38uDG9widccnfVyclHqYDJsViEBD+Bf/ud90nJ/MH+H+TT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j1xQAAAN0AAAAPAAAAAAAAAAAAAAAAAJgCAABkcnMv&#10;ZG93bnJldi54bWxQSwUGAAAAAAQABAD1AAAAigMAAAAA&#10;" filled="f" strokecolor="#404040 [2429]" strokeweight="1pt">
                      <v:stroke joinstyle="miter"/>
                      <v:textbox>
                        <w:txbxContent>
                          <w:p w:rsidR="0095658E" w:rsidRDefault="0095658E"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v:textbox>
                    </v:roundrect>
                    <v:shape id="流程图: 可选过程 1076" o:spid="_x0000_s1107"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EwMMA&#10;AADdAAAADwAAAGRycy9kb3ducmV2LnhtbERPS2sCMRC+F/ofwhS81WxFRbZGKRXBi4qvQ2/TzXSz&#10;dDNZN1HjvzeC4G0+vueMp9HW4kytrxwr+OhmIIgLpysuFex38/cRCB+QNdaOScGVPEwnry9jzLW7&#10;8IbO21CKFMI+RwUmhCaX0heGLPqua4gT9+daiyHBtpS6xUsKt7XsZdlQWqw4NRhs6NtQ8b89WQXL&#10;/o9eVbvDZsZxdlgfZVz+slGq8xa/PkEEiuEpfrgXOs3PegO4f5NO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EwMMAAADdAAAADwAAAAAAAAAAAAAAAACYAgAAZHJzL2Rv&#10;d25yZXYueG1sUEsFBgAAAAAEAAQA9QAAAIgDAAAAAA==&#10;" fillcolor="#92d050" strokecolor="#404040 [2429]" strokeweight="1pt">
                      <v:textbox>
                        <w:txbxContent>
                          <w:p w:rsidR="0095658E" w:rsidRDefault="0095658E" w:rsidP="00136349">
                            <w:pPr>
                              <w:jc w:val="center"/>
                              <w:rPr>
                                <w:color w:val="FFFFFF" w:themeColor="background1"/>
                              </w:rPr>
                            </w:pPr>
                            <w:r>
                              <w:rPr>
                                <w:color w:val="FFFFFF" w:themeColor="background1"/>
                                <w:szCs w:val="21"/>
                              </w:rPr>
                              <w:t>75.8</w:t>
                            </w:r>
                          </w:p>
                          <w:p w:rsidR="0095658E" w:rsidRDefault="0095658E" w:rsidP="00136349">
                            <w:pPr>
                              <w:jc w:val="center"/>
                              <w:rPr>
                                <w:color w:val="000000" w:themeColor="text1"/>
                              </w:rPr>
                            </w:pPr>
                          </w:p>
                        </w:txbxContent>
                      </v:textbox>
                    </v:shape>
                    <v:shape id="流程图: 可选过程 1077" o:spid="_x0000_s1108"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IwsIA&#10;AADdAAAADwAAAGRycy9kb3ducmV2LnhtbERPPWvDMBDdC/0P4grdarkeQuNGCSFQqFs6xA6dD+ti&#10;m1gnIcmJ8++rQiDbPd7nrTazGcWZfBgsK3jNchDErdUDdwoOzcfLG4gQkTWOlknBlQJs1o8PKyy1&#10;vfCeznXsRArhUKKCPkZXShnangyGzDrixB2tNxgT9J3UHi8p3IyyyPOFNDhwaujR0a6n9lRPRgFW&#10;xbL7dS4UbeXx+vNdT1/NoNTz07x9BxFpjnfxzf2p0/y8WMD/N+kE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0jCwgAAAN0AAAAPAAAAAAAAAAAAAAAAAJgCAABkcnMvZG93&#10;bnJldi54bWxQSwUGAAAAAAQABAD1AAAAhwMAAAAA&#10;" fillcolor="#7030a0" strokecolor="#404040 [2429]" strokeweight="1pt">
                      <v:textbox>
                        <w:txbxContent>
                          <w:p w:rsidR="0095658E" w:rsidRDefault="0095658E"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09"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5csUA&#10;AADdAAAADwAAAGRycy9kb3ducmV2LnhtbESPTWvCQBCG70L/wzIFL1I3NSBtdBVjEbyIaL+uQ3ZM&#10;gtnZkF01/fedg+Bthnk/npkve9eoK3Wh9mzgdZyAIi68rbk08PW5eXkDFSKyxcYzGfijAMvF02CO&#10;mfU3PtD1GEslIRwyNFDF2GZah6Iih2HsW2K5nXznMMraldp2eJNw1+hJkky1w5qlocKW1hUV5+PF&#10;Scnqe/eTv2P+wetNkY5Oab4f/RozfO5XM1CR+vgQ391bK/hJKvzyjY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rlyxQAAAN0AAAAPAAAAAAAAAAAAAAAAAJgCAABkcnMv&#10;ZG93bnJldi54bWxQSwUGAAAAAAQABAD1AAAAigMAAAAA&#10;" filled="f" strokecolor="#404040 [2429]" strokeweight="1pt">
                      <v:textbox>
                        <w:txbxContent>
                          <w:p w:rsidR="0095658E" w:rsidRDefault="0095658E" w:rsidP="00136349">
                            <w:pPr>
                              <w:jc w:val="center"/>
                              <w:rPr>
                                <w:color w:val="000000" w:themeColor="text1"/>
                              </w:rPr>
                            </w:pPr>
                            <w:r>
                              <w:rPr>
                                <w:color w:val="000000" w:themeColor="text1"/>
                                <w:szCs w:val="21"/>
                              </w:rPr>
                              <w:t>Dual Camera: 1</w:t>
                            </w:r>
                          </w:p>
                        </w:txbxContent>
                      </v:textbox>
                    </v:shape>
                    <v:roundrect id="圆角矩形 1079" o:spid="_x0000_s1110"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sMQA&#10;AADdAAAADwAAAGRycy9kb3ducmV2LnhtbERPS2vCQBC+F/wPyxS81U0qVYmuIkXBgxR8HXqbZsck&#10;NDu7ZNcY++u7guBtPr7nzBadqUVLja8sK0gHCQji3OqKCwXHw/ptAsIHZI21ZVJwIw+Lee9lhpm2&#10;V95Ruw+FiCHsM1RQhuAyKX1ekkE/sI44cmfbGAwRNoXUDV5juKnle5KMpMGKY0OJjj5Lyn/3F6Pg&#10;b1WkXz/tNj+6zo1Td/rQp/G3Uv3XbjkFEagLT/HDvdFxfjJM4f5NPE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DbbDEAAAA3QAAAA8AAAAAAAAAAAAAAAAAmAIAAGRycy9k&#10;b3ducmV2LnhtbFBLBQYAAAAABAAEAPUAAACJAwAAAAA=&#10;" filled="f" strokecolor="#404040 [2429]" strokeweight="1pt">
                      <v:stroke joinstyle="miter"/>
                      <v:textbox>
                        <w:txbxContent>
                          <w:p w:rsidR="0095658E" w:rsidRDefault="0095658E"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95658E" w:rsidRDefault="0095658E" w:rsidP="00136349">
                            <w:pPr>
                              <w:jc w:val="center"/>
                              <w:rPr>
                                <w:color w:val="000000" w:themeColor="text1"/>
                              </w:rPr>
                            </w:pPr>
                          </w:p>
                        </w:txbxContent>
                      </v:textbox>
                    </v:roundrect>
                    <v:shape id="流程图: 可选过程 1080" o:spid="_x0000_s1111"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cQA&#10;AADdAAAADwAAAGRycy9kb3ducmV2LnhtbESPQWvCQBCF7wX/wzKF3uqmKRRNXaUUql6NIngbstMk&#10;NDsbs6NJ/PVuodDbDO99b94sVoNr1JW6UHs28DJNQBEX3tZcGjjsv55noIIgW2w8k4GRAqyWk4cF&#10;Ztb3vKNrLqWKIRwyNFCJtJnWoajIYZj6ljhq375zKHHtSm077GO4a3SaJG/aYc3xQoUtfVZU/OQX&#10;F2vgrc9Px7S9SDnKeT3ONzadG/P0OHy8gxIa5N/8R29t5JLXFH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vxXEAAAA3QAAAA8AAAAAAAAAAAAAAAAAmAIAAGRycy9k&#10;b3ducmV2LnhtbFBLBQYAAAAABAAEAPUAAACJAwAAAAA=&#10;" fillcolor="#2e74b5 [2404]" strokecolor="#404040 [2429]" strokeweight="1pt">
                      <v:textbox>
                        <w:txbxContent>
                          <w:p w:rsidR="0095658E" w:rsidRDefault="0095658E"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2"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V9h8IA&#10;AADdAAAADwAAAGRycy9kb3ducmV2LnhtbERP32vCMBB+H+x/CDfY20xXQbQzlTEYTMUHq+z5aG5t&#10;WXMJSar1vzeC4Nt9fD9vuRpNL07kQ2dZwfskA0FcW91xo+B4+H6bgwgRWWNvmRRcKMCqfH5aYqHt&#10;mfd0qmIjUgiHAhW0MbpCylC3ZDBMrCNO3J/1BmOCvpHa4zmFm17mWTaTBjtODS06+mqp/q8GowDX&#10;+aL5dS7k9drjZbeths2hU+r1Zfz8ABFpjA/x3f2j0/xsOoXbN+kE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X2HwgAAAN0AAAAPAAAAAAAAAAAAAAAAAJgCAABkcnMvZG93&#10;bnJldi54bWxQSwUGAAAAAAQABAD1AAAAhwMAAAAA&#10;" fillcolor="#7030a0" strokecolor="#404040 [2429]" strokeweight="1pt">
                      <v:textbox>
                        <w:txbxContent>
                          <w:p w:rsidR="0095658E" w:rsidRDefault="0095658E" w:rsidP="00136349">
                            <w:pPr>
                              <w:jc w:val="center"/>
                              <w:rPr>
                                <w:color w:val="FFFFFF" w:themeColor="background1"/>
                                <w:szCs w:val="21"/>
                              </w:rPr>
                            </w:pPr>
                            <w:r>
                              <w:rPr>
                                <w:color w:val="FFFFFF" w:themeColor="background1"/>
                                <w:szCs w:val="21"/>
                              </w:rPr>
                              <w:t>1080</w:t>
                            </w:r>
                          </w:p>
                        </w:txbxContent>
                      </v:textbox>
                    </v:shape>
                    <v:shape id="流程图: 可选过程 1082" o:spid="_x0000_s1113"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3hsMA&#10;AADdAAAADwAAAGRycy9kb3ducmV2LnhtbERPS2sCMRC+C/6HMAVvmq2KyNYoRRG82OLr0Nt0M90s&#10;3UzWTarx35uC4G0+vufMFtHW4kKtrxwreB1kIIgLpysuFRwP6/4UhA/IGmvHpOBGHhbzbmeGuXZX&#10;3tFlH0qRQtjnqMCE0ORS+sKQRT9wDXHiflxrMSTYllK3eE3htpbDLJtIixWnBoMNLQ0Vv/s/q2A7&#10;/tIf1eG0W3FcnT7PMm6/2SjVe4nvbyACxfAUP9wbneZno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3hsMAAADdAAAADwAAAAAAAAAAAAAAAACYAgAAZHJzL2Rv&#10;d25yZXYueG1sUEsFBgAAAAAEAAQA9QAAAIgDAAAAAA==&#10;" fillcolor="#92d050" strokecolor="#404040 [2429]" strokeweight="1pt">
                      <v:textbox>
                        <w:txbxContent>
                          <w:p w:rsidR="0095658E" w:rsidRDefault="0095658E"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4"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SHcMA&#10;AADdAAAADwAAAGRycy9kb3ducmV2LnhtbERPS2sCMRC+C/0PYQq9adZHpaxGKRXBiy1qPfQ23Yyb&#10;xc1k3aSa/nsjCN7m43vOdB5tLc7U+sqxgn4vA0FcOF1xqeB7t+y+gfABWWPtmBT8k4f57KkzxVy7&#10;C2/ovA2lSCHsc1RgQmhyKX1hyKLvuYY4cQfXWgwJtqXULV5SuK3lIMvG0mLFqcFgQx+GiuP2zypY&#10;j370Z7XbbxYcF/uvk4zrXzZKvTzH9wmIQDE8xHf3Sqf52fAVbt+kE+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2SHcMAAADdAAAADwAAAAAAAAAAAAAAAACYAgAAZHJzL2Rv&#10;d25yZXYueG1sUEsFBgAAAAAEAAQA9QAAAIgDAAAAAA==&#10;" fillcolor="#92d050" strokecolor="#404040 [2429]" strokeweight="1pt">
                      <v:textbox>
                        <w:txbxContent>
                          <w:p w:rsidR="0095658E" w:rsidRDefault="0095658E" w:rsidP="00136349">
                            <w:pPr>
                              <w:jc w:val="center"/>
                              <w:rPr>
                                <w:color w:val="000000" w:themeColor="text1"/>
                              </w:rPr>
                            </w:pPr>
                            <w:r>
                              <w:rPr>
                                <w:color w:val="FFFFFF" w:themeColor="background1"/>
                                <w:szCs w:val="21"/>
                              </w:rPr>
                              <w:t>7.3</w:t>
                            </w:r>
                          </w:p>
                        </w:txbxContent>
                      </v:textbox>
                    </v:shape>
                    <v:shape id="流程图: 可选过程 1084" o:spid="_x0000_s1115"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5FsUA&#10;AADdAAAADwAAAGRycy9kb3ducmV2LnhtbESPQWvCQBCF74X+h2UK3uqmKUhNXaUIbb2aitDbkJ0m&#10;odnZmB1N4q93BcHbDO99b94sVoNr1Im6UHs28DJNQBEX3tZcGtj9fD6/gQqCbLHxTAZGCrBaPj4s&#10;MLO+5y2dcilVDOGQoYFKpM20DkVFDsPUt8RR+/OdQ4lrV2rbYR/DXaPTJJlphzXHCxW2tK6o+M+P&#10;LtbAc5//7tP2KOUoh69x/m3TuTGTp+HjHZTQIHfzjd7YyCWvM7h+E0f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LkWxQAAAN0AAAAPAAAAAAAAAAAAAAAAAJgCAABkcnMv&#10;ZG93bnJldi54bWxQSwUGAAAAAAQABAD1AAAAigMAAAAA&#10;" fillcolor="#2e74b5 [2404]" strokecolor="#404040 [2429]" strokeweight="1pt">
                      <v:textbox>
                        <w:txbxContent>
                          <w:p w:rsidR="0095658E" w:rsidRDefault="0095658E" w:rsidP="00136349">
                            <w:pPr>
                              <w:jc w:val="center"/>
                              <w:rPr>
                                <w:color w:val="FFFFFF" w:themeColor="background1"/>
                              </w:rPr>
                            </w:pPr>
                            <w:r>
                              <w:rPr>
                                <w:color w:val="FFFFFF" w:themeColor="background1"/>
                                <w:szCs w:val="21"/>
                              </w:rPr>
                              <w:t>1 (GPRS)</w:t>
                            </w:r>
                          </w:p>
                        </w:txbxContent>
                      </v:textbox>
                    </v:shape>
                    <v:shape id="流程图: 可选过程 1085" o:spid="_x0000_s1116"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8hBsYA&#10;AADdAAAADwAAAGRycy9kb3ducmV2LnhtbESPQWvCQBCF74L/YRnBi+hGA7WNrmIsgpciWqvXITsm&#10;wexsyK6a/nu3UPA2w3vzvjfzZWsqcafGlZYVjEcRCOLM6pJzBcfvzfAdhPPIGivLpOCXHCwX3c4c&#10;E20fvKf7wecihLBLUEHhfZ1I6bKCDLqRrYmDdrGNQR/WJpe6wUcIN5WcRNGbNFhyIBRY07qg7Hq4&#10;mQBZ/Xyd0g9MP3m9yeLBJU53g7NS/V67moHw1PqX+f96q0P9KJ7C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8hBsYAAADdAAAADwAAAAAAAAAAAAAAAACYAgAAZHJz&#10;L2Rvd25yZXYueG1sUEsFBgAAAAAEAAQA9QAAAIsDAAAAAA==&#10;" filled="f" strokecolor="#404040 [2429]" strokeweight="1pt">
                      <v:textbox>
                        <w:txbxContent>
                          <w:p w:rsidR="0095658E" w:rsidRDefault="0095658E" w:rsidP="00136349">
                            <w:pPr>
                              <w:jc w:val="center"/>
                              <w:rPr>
                                <w:color w:val="000000" w:themeColor="text1"/>
                              </w:rPr>
                            </w:pPr>
                            <w:r>
                              <w:rPr>
                                <w:color w:val="000000" w:themeColor="text1"/>
                                <w:szCs w:val="21"/>
                              </w:rPr>
                              <w:t>Front Camera: 1</w:t>
                            </w:r>
                          </w:p>
                        </w:txbxContent>
                      </v:textbox>
                    </v:shape>
                  </v:group>
                  <v:rect id="矩形 1086" o:spid="_x0000_s1117"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0scA&#10;AADdAAAADwAAAGRycy9kb3ducmV2LnhtbESPQUsDQQyF70L/w5CCl2JnqyCydlqkRdmDCFY9eEt3&#10;4s7ancyyE9v135uD0FvCe3nvy3I9xs4cachtYgeLeQGGuE6+5cbB+9vj1R2YLMgeu8Tk4JcyrFeT&#10;iyWWPp34lY47aYyGcC7RQRDpS2tzHShinqeeWLWvNEQUXYfG+gFPGh47e10UtzZiy9oQsKdNoPqw&#10;+4kOPqtRmu/FkzwfcPYxq8K+ftnunbucjg/3YIRGOZv/ryuv+MWN4uo3OoJ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Pm9LHAAAA3Q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1087" o:spid="_x0000_s1118"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LmsQAAADdAAAADwAAAGRycy9kb3ducmV2LnhtbERPS2vCQBC+F/oflil4q5sa0Jq6ighi&#10;xYum0sdtyE6TpdnZkN2a+O9dQfA2H99zZove1uJErTeOFbwMExDEhdOGSwXHj/XzKwgfkDXWjknB&#10;mTws5o8PM8y06/hApzyUIoawz1BBFUKTSemLiiz6oWuII/frWoshwraUusUuhttajpJkLC0ajg0V&#10;NrSqqPjL/62C4vj9NaW9+dRdaiabZvezS/OtUoOnfvkGIlAf7uKb+13H+Uk6he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AuaxAAAAN0AAAAPAAAAAAAAAAAA&#10;AAAAAKECAABkcnMvZG93bnJldi54bWxQSwUGAAAAAAQABAD5AAAAkgMAAAAA&#10;" strokecolor="black [3213]" strokeweight=".5pt">
                  <v:stroke endarrow="block" joinstyle="miter"/>
                </v:shape>
                <v:shape id="直接箭头连接符 192" o:spid="_x0000_s1119"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RescAAADdAAAADwAAAGRycy9kb3ducmV2LnhtbESPQU/CQBCF7yb+h82YcJMtYhQqCzEm&#10;RA0XLATwNukO7cbubNNdaf33zsHE20zem/e+WawG36gLddEFNjAZZ6CIy2AdVwb2u/XtDFRMyBab&#10;wGTghyKsltdXC8xt6PmDLkWqlIRwzNFAnVKbax3LmjzGcWiJRTuHzmOStau07bCXcN/ouyx70B4d&#10;S0ONLb3UVH4V395AuT8d57R1B9tP3eNru/ncTIt3Y0Y3w/MTqERD+jf/Xb9Zwc/u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NF6xwAAAN0AAAAPAAAAAAAA&#10;AAAAAAAAAKECAABkcnMvZG93bnJldi54bWxQSwUGAAAAAAQABAD5AAAAlQMAAAAA&#10;" strokecolor="black [3213]" strokeweight=".5pt">
                  <v:stroke endarrow="block" joinstyle="miter"/>
                </v:shape>
                <w10:anchorlock/>
              </v:group>
            </w:pict>
          </mc:Fallback>
        </mc:AlternateContent>
      </w:r>
    </w:p>
    <w:p w:rsidR="00136349" w:rsidRPr="007D5214" w:rsidRDefault="00136349" w:rsidP="00136349">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136349" w:rsidRDefault="00136349" w:rsidP="00425A8B">
      <w:pPr>
        <w:spacing w:afterLines="50" w:after="156"/>
        <w:rPr>
          <w:bCs/>
          <w:color w:val="000000" w:themeColor="text1"/>
          <w:sz w:val="24"/>
        </w:rPr>
      </w:pPr>
    </w:p>
    <w:p w:rsidR="00FA6EDE" w:rsidRDefault="00FA6EDE" w:rsidP="00425A8B">
      <w:pPr>
        <w:spacing w:afterLines="50" w:after="156"/>
        <w:rPr>
          <w:bCs/>
          <w:color w:val="000000" w:themeColor="text1"/>
          <w:sz w:val="24"/>
        </w:rPr>
      </w:pPr>
      <w:r w:rsidRPr="00FA6EDE">
        <w:rPr>
          <w:bCs/>
          <w:color w:val="000000" w:themeColor="text1"/>
          <w:sz w:val="24"/>
        </w:rPr>
        <w:t>When we are extracting the highest camera resolution fields, we search all the fields 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lastRenderedPageBreak/>
        <w:t xml:space="preserve">As for extracting the size, we </w:t>
      </w:r>
      <w:r w:rsidR="004D1E82">
        <w:rPr>
          <w:bCs/>
          <w:color w:val="000000" w:themeColor="text1"/>
          <w:sz w:val="24"/>
        </w:rPr>
        <w:t xml:space="preserve">encounter </w:t>
      </w:r>
      <w:r w:rsidRPr="00FA6EDE">
        <w:rPr>
          <w:bCs/>
          <w:color w:val="000000" w:themeColor="text1"/>
          <w:sz w:val="24"/>
        </w:rPr>
        <w:t>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size in inches and centimeters, as well as in centimeters and in millimeters, which are regarded as the critical value. We obtain the essential values of volume, which are 36.86334 and 4712.451. If the product is less than 36.86334, we a</w:t>
      </w:r>
      <w:r w:rsidR="003832DB">
        <w:rPr>
          <w:bCs/>
          <w:color w:val="000000" w:themeColor="text1"/>
          <w:sz w:val="24"/>
        </w:rPr>
        <w:t>ssociate</w:t>
      </w:r>
      <w:r w:rsidRPr="00FA6EDE">
        <w:rPr>
          <w:bCs/>
          <w:color w:val="000000" w:themeColor="text1"/>
          <w:sz w:val="24"/>
        </w:rPr>
        <w:t xml:space="preserv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In the real world, it is commonly seen that a system tends to be </w:t>
      </w:r>
      <w:r w:rsidR="0098719E">
        <w:rPr>
          <w:rFonts w:eastAsia="仿宋_GB2312"/>
          <w:sz w:val="24"/>
        </w:rPr>
        <w:t xml:space="preserve">influenced by </w:t>
      </w:r>
      <w:r w:rsidRPr="002A59FE">
        <w:rPr>
          <w:rFonts w:eastAsia="仿宋_GB2312"/>
          <w:sz w:val="24"/>
        </w:rPr>
        <w:t xml:space="preserve">multi-factors instead of a single </w:t>
      </w:r>
      <w:r w:rsidR="00394529">
        <w:rPr>
          <w:rFonts w:eastAsia="仿宋_GB2312"/>
          <w:sz w:val="24"/>
        </w:rPr>
        <w:t>one</w:t>
      </w:r>
      <w:r w:rsidRPr="002A59FE">
        <w:rPr>
          <w:rFonts w:eastAsia="仿宋_GB2312"/>
          <w:sz w:val="24"/>
        </w:rPr>
        <w:t xml:space="preserve">, </w:t>
      </w:r>
      <w:r w:rsidR="00E2175A">
        <w:rPr>
          <w:rFonts w:eastAsia="仿宋_GB2312"/>
          <w:sz w:val="24"/>
        </w:rPr>
        <w:t>and</w:t>
      </w:r>
      <w:r w:rsidRPr="002A59FE">
        <w:rPr>
          <w:rFonts w:eastAsia="仿宋_GB2312"/>
          <w:sz w:val="24"/>
        </w:rPr>
        <w:t xml:space="preserve"> the relationship between factors is complicated</w:t>
      </w:r>
      <w:r w:rsidR="00E2175A">
        <w:rPr>
          <w:rFonts w:eastAsia="仿宋_GB2312"/>
          <w:sz w:val="24"/>
        </w:rPr>
        <w:t xml:space="preserve">. </w:t>
      </w:r>
      <w:r w:rsidR="0098719E">
        <w:rPr>
          <w:rFonts w:eastAsia="仿宋_GB2312"/>
          <w:sz w:val="24"/>
        </w:rPr>
        <w:t>Therefore,</w:t>
      </w:r>
      <w:r w:rsidR="00E2175A">
        <w:rPr>
          <w:rFonts w:eastAsia="仿宋_GB2312"/>
          <w:sz w:val="24"/>
        </w:rPr>
        <w:t xml:space="preserve"> </w:t>
      </w:r>
      <w:r w:rsidRPr="002A59FE">
        <w:rPr>
          <w:rFonts w:eastAsia="仿宋_GB2312"/>
          <w:sz w:val="24"/>
        </w:rPr>
        <w:t xml:space="preserve">it is easy to cover up </w:t>
      </w:r>
      <w:r w:rsidR="00E2175A">
        <w:rPr>
          <w:rFonts w:eastAsia="仿宋_GB2312"/>
          <w:sz w:val="24"/>
        </w:rPr>
        <w:t>the system’s</w:t>
      </w:r>
      <w:r w:rsidRPr="002A59FE">
        <w:rPr>
          <w:rFonts w:eastAsia="仿宋_GB2312"/>
          <w:sz w:val="24"/>
        </w:rPr>
        <w:t xml:space="preserve"> essence with mere regards of its appearance, which makes </w:t>
      </w:r>
      <w:r w:rsidR="0098719E">
        <w:rPr>
          <w:rFonts w:eastAsia="仿宋_GB2312"/>
          <w:sz w:val="24"/>
        </w:rPr>
        <w:t>it</w:t>
      </w:r>
      <w:r w:rsidR="00920B2D">
        <w:rPr>
          <w:rFonts w:eastAsia="仿宋_GB2312"/>
          <w:sz w:val="24"/>
        </w:rPr>
        <w:t xml:space="preserve"> </w:t>
      </w:r>
      <w:r w:rsidRPr="002A59FE">
        <w:rPr>
          <w:rFonts w:eastAsia="仿宋_GB2312"/>
          <w:sz w:val="24"/>
        </w:rPr>
        <w:t xml:space="preserve">difficult to get accurate information and distinguish the primary and secondary factors. </w:t>
      </w:r>
      <w:r w:rsidRPr="002B1BEF">
        <w:rPr>
          <w:rFonts w:eastAsia="仿宋_GB2312"/>
          <w:b/>
          <w:sz w:val="24"/>
          <w:rPrChange w:id="12" w:author="Windows 用户" w:date="2018-12-02T20:47:00Z">
            <w:rPr>
              <w:rFonts w:eastAsia="仿宋_GB2312"/>
              <w:sz w:val="24"/>
            </w:rPr>
          </w:rPrChange>
        </w:rPr>
        <w:t>The grey system analysis method is essentially an analytic method that replaces discrete data with linked concepts</w:t>
      </w:r>
      <w:ins w:id="13" w:author="Windows 用户" w:date="2018-12-02T20:47:00Z">
        <w:r w:rsidR="002B1BEF" w:rsidRPr="002B1BEF">
          <w:rPr>
            <w:rFonts w:eastAsia="仿宋_GB2312"/>
            <w:b/>
            <w:sz w:val="24"/>
            <w:rPrChange w:id="14" w:author="Windows 用户" w:date="2018-12-02T20:47:00Z">
              <w:rPr>
                <w:rFonts w:eastAsia="仿宋_GB2312"/>
                <w:sz w:val="24"/>
              </w:rPr>
            </w:rPrChange>
          </w:rPr>
          <w:t xml:space="preserve"> </w:t>
        </w:r>
        <w:r w:rsidR="002B1BEF" w:rsidRPr="00D70EF2">
          <w:rPr>
            <w:rFonts w:eastAsia="仿宋_GB2312"/>
            <w:b/>
            <w:sz w:val="24"/>
          </w:rPr>
          <w:t>and define the importance between each label</w:t>
        </w:r>
      </w:ins>
      <w:r w:rsidRPr="002A59FE">
        <w:rPr>
          <w:rFonts w:eastAsia="仿宋_GB2312"/>
          <w:sz w:val="24"/>
        </w:rPr>
        <w:t>.</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w:t>
      </w:r>
      <w:r w:rsidR="00AC12A4">
        <w:rPr>
          <w:rFonts w:eastAsia="仿宋_GB2312"/>
          <w:sz w:val="24"/>
        </w:rPr>
        <w:t>s</w:t>
      </w:r>
      <w:r w:rsidRPr="002A59FE">
        <w:rPr>
          <w:rFonts w:eastAsia="仿宋_GB2312"/>
          <w:sz w:val="24"/>
        </w:rPr>
        <w:t xml:space="preserve"> in general: </w:t>
      </w:r>
      <w:r w:rsidR="00AC12A4">
        <w:rPr>
          <w:rFonts w:eastAsia="仿宋_GB2312"/>
          <w:sz w:val="24"/>
        </w:rPr>
        <w:t>f</w:t>
      </w:r>
      <w:r w:rsidRPr="002A59FE">
        <w:rPr>
          <w:rFonts w:eastAsia="仿宋_GB2312"/>
          <w:sz w:val="24"/>
        </w:rPr>
        <w:t>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0"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" fillcolor="white [3201]" stroked="f" strokeweight=".5pt">
                <v:path arrowok="t"/>
                <v:textbox>
                  <w:txbxContent>
                    <w:p w:rsidR="0095658E" w:rsidRPr="008A1391" w:rsidRDefault="0095658E" w:rsidP="001211E9">
                      <w:pPr>
                        <w:rPr>
                          <w:rFonts w:eastAsia="仿宋_GB2312"/>
                        </w:rPr>
                      </w:pPr>
                      <w:r>
                        <w:rPr>
                          <w:rFonts w:eastAsia="仿宋_GB2312"/>
                        </w:rPr>
                        <w:t>(1)</w:t>
                      </w:r>
                    </w:p>
                  </w:txbxContent>
                </v:textbox>
                <w10:wrap anchorx="margin"/>
              </v:shape>
            </w:pict>
          </mc:Fallback>
        </mc:AlternateConten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95658E"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1"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" fillcolor="white [3201]" stroked="f" strokeweight=".5pt">
                <v:path arrowok="t"/>
                <v:textbox>
                  <w:txbxContent>
                    <w:p w:rsidR="0095658E" w:rsidRPr="008A1391" w:rsidRDefault="0095658E"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95658E"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lastRenderedPageBreak/>
        <w:t>We consider the 26 series of independent variables as comparing sequence. As shown in the appendix, we let the following sequence 3 d</w:t>
      </w:r>
      <w:r>
        <w:rPr>
          <w:rFonts w:eastAsia="仿宋_GB2312"/>
          <w:sz w:val="24"/>
        </w:rPr>
        <w:t xml:space="preserve">enote the Google play sequence: </w:t>
      </w:r>
    </w:p>
    <w:p w:rsidR="00493D23" w:rsidRPr="00E354B3" w:rsidRDefault="0095658E"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2"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pj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C2jipjqwIAAK8FAAAOAAAAAAAA&#10;AAAAAAAAAC4CAABkcnMvZTJvRG9jLnhtbFBLAQItABQABgAIAAAAIQByGD9J3wAAAAkBAAAPAAAA&#10;AAAAAAAAAAAAAAUFAABkcnMvZG93bnJldi54bWxQSwUGAAAAAAQABADzAAAAEQYAAAAA&#10;" fillcolor="white [3201]" stroked="f" strokeweight=".5pt">
                <v:path arrowok="t"/>
                <v:textbox>
                  <w:txbxContent>
                    <w:p w:rsidR="0095658E" w:rsidRPr="008A1391" w:rsidRDefault="0095658E" w:rsidP="001211E9">
                      <w:pPr>
                        <w:rPr>
                          <w:rFonts w:eastAsia="仿宋_GB2312"/>
                        </w:rPr>
                      </w:pPr>
                      <w:r>
                        <w:rPr>
                          <w:rFonts w:eastAsia="仿宋_GB2312"/>
                        </w:rPr>
                        <w:t>(3)</w:t>
                      </w:r>
                    </w:p>
                  </w:txbxContent>
                </v:textbox>
                <w10:wrap anchorx="margin"/>
              </v:shape>
            </w:pict>
          </mc:Fallback>
        </mc:AlternateContent>
      </w:r>
      <w:r w:rsidR="0098719E">
        <w:rPr>
          <w:rFonts w:eastAsia="仿宋_GB2312"/>
          <w:sz w:val="24"/>
        </w:rPr>
        <w:t>Then</w:t>
      </w:r>
      <w:r w:rsidR="00493D23">
        <w:rPr>
          <w:rFonts w:eastAsia="仿宋_GB2312"/>
          <w:sz w:val="24"/>
        </w:rPr>
        <w:t xml:space="preserve">, we let the following sequence </w:t>
      </w:r>
      <w:r w:rsidR="001211E9">
        <w:rPr>
          <w:rFonts w:eastAsia="仿宋_GB2312"/>
          <w:sz w:val="24"/>
        </w:rPr>
        <w:t xml:space="preserve">4 </w:t>
      </w:r>
      <w:r w:rsidR="00FE6C93">
        <w:rPr>
          <w:rFonts w:eastAsia="仿宋_GB2312"/>
          <w:sz w:val="24"/>
        </w:rPr>
        <w:t>be</w:t>
      </w:r>
      <w:r w:rsidR="00493D23">
        <w:rPr>
          <w:rFonts w:eastAsia="仿宋_GB2312"/>
          <w:sz w:val="24"/>
        </w:rPr>
        <w:t xml:space="preserve">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3"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5w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" fillcolor="white [3201]" stroked="f" strokeweight=".5pt">
                <v:path arrowok="t"/>
                <v:textbox>
                  <w:txbxContent>
                    <w:p w:rsidR="0095658E" w:rsidRPr="008A1391" w:rsidRDefault="0095658E" w:rsidP="001211E9">
                      <w:pPr>
                        <w:rPr>
                          <w:rFonts w:eastAsia="仿宋_GB2312"/>
                        </w:rPr>
                      </w:pPr>
                      <w:r>
                        <w:rPr>
                          <w:rFonts w:eastAsia="仿宋_GB2312"/>
                        </w:rPr>
                        <w:t>(4)</w:t>
                      </w:r>
                    </w:p>
                  </w:txbxContent>
                </v:textbox>
                <w10:wrap anchorx="margin"/>
              </v:shape>
            </w:pict>
          </mc:Fallback>
        </mc:AlternateContent>
      </w:r>
      <w:r w:rsidR="002A59FE">
        <w:rPr>
          <w:rFonts w:eastAsia="仿宋_GB2312"/>
          <w:sz w:val="24"/>
        </w:rPr>
        <w:t xml:space="preserve">: </w:t>
      </w:r>
    </w:p>
    <w:p w:rsidR="00493D23" w:rsidRPr="00E354B3" w:rsidRDefault="0095658E"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4"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" fillcolor="white [3201]" stroked="f" strokeweight=".5pt">
                <v:path arrowok="t"/>
                <v:textbox>
                  <w:txbxContent>
                    <w:p w:rsidR="0095658E" w:rsidRPr="008A1391" w:rsidRDefault="0095658E"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5"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DsZCvPrAIAAK8FAAAOAAAA&#10;AAAAAAAAAAAAAC4CAABkcnMvZTJvRG9jLnhtbFBLAQItABQABgAIAAAAIQDdADXa4QAAAAsBAAAP&#10;AAAAAAAAAAAAAAAAAAYFAABkcnMvZG93bnJldi54bWxQSwUGAAAAAAQABADzAAAAFAYAAAAA&#10;" fillcolor="white [3201]" stroked="f" strokeweight=".5pt">
                <v:path arrowok="t"/>
                <v:textbox>
                  <w:txbxContent>
                    <w:p w:rsidR="0095658E" w:rsidRPr="008A1391" w:rsidRDefault="0095658E" w:rsidP="001211E9">
                      <w:pPr>
                        <w:rPr>
                          <w:rFonts w:eastAsia="仿宋_GB2312"/>
                        </w:rPr>
                      </w:pPr>
                      <w:r>
                        <w:rPr>
                          <w:rFonts w:eastAsia="仿宋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95658E"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95658E"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6"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jB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" fillcolor="white [3201]" stroked="f" strokeweight=".5pt">
                <v:path arrowok="t"/>
                <v:textbox>
                  <w:txbxContent>
                    <w:p w:rsidR="0095658E" w:rsidRPr="008A1391" w:rsidRDefault="0095658E"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27"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qc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" fillcolor="white [3201]" stroked="f" strokeweight=".5pt">
                <v:path arrowok="t"/>
                <v:textbox>
                  <w:txbxContent>
                    <w:p w:rsidR="0095658E" w:rsidRPr="008A1391" w:rsidRDefault="0095658E" w:rsidP="001211E9">
                      <w:pPr>
                        <w:rPr>
                          <w:rFonts w:eastAsia="仿宋_GB2312"/>
                        </w:rPr>
                      </w:pPr>
                      <w:r>
                        <w:rPr>
                          <w:rFonts w:eastAsia="仿宋_GB2312"/>
                        </w:rPr>
                        <w:t>(7)</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xml:space="preserve">, </w:t>
      </w:r>
      <w:r w:rsidR="001211E9">
        <w:rPr>
          <w:rFonts w:eastAsia="仿宋_GB2312"/>
          <w:sz w:val="24"/>
        </w:rPr>
        <w:t>as</w:t>
      </w:r>
      <w:r w:rsidR="00865620">
        <w:rPr>
          <w:rFonts w:eastAsia="仿宋_GB2312"/>
          <w:sz w:val="24"/>
        </w:rPr>
        <w:t xml:space="preserve"> in</w:t>
      </w:r>
      <w:r w:rsidR="001211E9">
        <w:rPr>
          <w:rFonts w:eastAsia="仿宋_GB2312"/>
          <w:sz w:val="24"/>
        </w:rPr>
        <w:t xml:space="preserve"> formula 7-9</w:t>
      </w:r>
      <w:r w:rsidR="00807045">
        <w:rPr>
          <w:rFonts w:eastAsia="仿宋_GB2312"/>
          <w:sz w:val="24"/>
        </w:rPr>
        <w:t xml:space="preserve">. </w:t>
      </w:r>
      <w:ins w:id="15" w:author="Windows 用户" w:date="2018-12-02T20:47:00Z">
        <w:r w:rsidR="002B1BEF">
          <w:rPr>
            <w:rFonts w:eastAsia="仿宋_GB2312"/>
            <w:sz w:val="24"/>
          </w:rPr>
          <w:t>The result of Grey Relational Analysis is shown in table 2.</w:t>
        </w:r>
      </w:ins>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B1BEF" w:rsidRPr="002A5F4D" w:rsidRDefault="002B1BEF" w:rsidP="002B1BEF">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07"/>
        <w:gridCol w:w="1244"/>
        <w:gridCol w:w="1155"/>
        <w:gridCol w:w="1186"/>
        <w:gridCol w:w="1106"/>
        <w:gridCol w:w="1106"/>
        <w:gridCol w:w="1104"/>
        <w:gridCol w:w="1104"/>
      </w:tblGrid>
      <w:tr w:rsidR="002B1BEF" w:rsidRPr="00FA4701" w:rsidTr="0095658E">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2B1BEF" w:rsidRPr="00FA4701" w:rsidRDefault="002B1BEF" w:rsidP="0095658E">
            <w:pPr>
              <w:widowControl/>
              <w:jc w:val="left"/>
              <w:rPr>
                <w:sz w:val="24"/>
                <w:szCs w:val="36"/>
              </w:rPr>
            </w:pPr>
          </w:p>
          <w:p w:rsidR="002B1BEF" w:rsidRPr="00FA4701" w:rsidRDefault="002B1BEF" w:rsidP="0095658E">
            <w:pPr>
              <w:jc w:val="left"/>
              <w:rPr>
                <w:sz w:val="24"/>
                <w:szCs w:val="36"/>
              </w:rPr>
            </w:pPr>
            <w:r w:rsidRPr="00FA4701">
              <w:rPr>
                <w:sz w:val="24"/>
                <w:szCs w:val="36"/>
              </w:rPr>
              <w:t xml:space="preserve">　</w:t>
            </w:r>
          </w:p>
          <w:p w:rsidR="002B1BEF" w:rsidRPr="00FA4701" w:rsidRDefault="002B1BEF" w:rsidP="0095658E">
            <w:pPr>
              <w:jc w:val="left"/>
              <w:rPr>
                <w:sz w:val="24"/>
                <w:szCs w:val="36"/>
              </w:rPr>
            </w:pPr>
            <w:r w:rsidRPr="00FA4701">
              <w:rPr>
                <w:sz w:val="24"/>
                <w:szCs w:val="36"/>
              </w:rPr>
              <w:t xml:space="preserve">　</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2B1BEF" w:rsidRPr="00FA4701" w:rsidRDefault="002B1BEF" w:rsidP="0095658E">
            <w:pPr>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2B1BEF" w:rsidRPr="00FA4701" w:rsidRDefault="002B1BEF" w:rsidP="0095658E">
            <w:pPr>
              <w:widowControl/>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Size</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0.771116</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0.805193</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Price</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lastRenderedPageBreak/>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0.555845</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0.539377</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2B1BEF" w:rsidRPr="00FA4701" w:rsidRDefault="002B1BEF" w:rsidP="0095658E">
            <w:pPr>
              <w:jc w:val="left"/>
              <w:rPr>
                <w:sz w:val="24"/>
                <w:szCs w:val="36"/>
              </w:rPr>
            </w:pPr>
            <w:r w:rsidRPr="00FA4701">
              <w:rPr>
                <w:sz w:val="24"/>
                <w:szCs w:val="36"/>
              </w:rPr>
              <w:t xml:space="preserve">　</w:t>
            </w:r>
          </w:p>
          <w:p w:rsidR="002B1BEF" w:rsidRPr="00FA4701" w:rsidRDefault="002B1BEF" w:rsidP="0095658E">
            <w:pPr>
              <w:jc w:val="left"/>
              <w:rPr>
                <w:sz w:val="24"/>
                <w:szCs w:val="36"/>
              </w:rPr>
            </w:pPr>
            <w:r w:rsidRPr="00FA4701">
              <w:rPr>
                <w:sz w:val="24"/>
                <w:szCs w:val="36"/>
              </w:rPr>
              <w:t xml:space="preserve">　</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2B1BEF" w:rsidRPr="00FA4701" w:rsidRDefault="002B1BEF" w:rsidP="0095658E">
            <w:pPr>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2B1BEF" w:rsidRPr="00FA4701" w:rsidRDefault="002B1BEF" w:rsidP="0095658E">
            <w:pPr>
              <w:widowControl/>
              <w:jc w:val="left"/>
              <w:rPr>
                <w:sz w:val="24"/>
                <w:szCs w:val="36"/>
              </w:rPr>
            </w:pPr>
          </w:p>
        </w:tc>
      </w:tr>
    </w:tbl>
    <w:p w:rsidR="002A59FE" w:rsidRPr="002B1BEF" w:rsidRDefault="006C24D8" w:rsidP="002B1BEF">
      <w:pPr>
        <w:spacing w:afterLines="50" w:after="156"/>
        <w:rPr>
          <w:sz w:val="24"/>
          <w:rPrChange w:id="16" w:author="Windows 用户" w:date="2018-12-02T20:48:00Z">
            <w:rPr>
              <w:rFonts w:eastAsia="仿宋_GB2312"/>
              <w:sz w:val="24"/>
            </w:rPr>
          </w:rPrChange>
        </w:rPr>
        <w:pPrChange w:id="17" w:author="Windows 用户" w:date="2018-12-02T20:48:00Z">
          <w:pPr>
            <w:snapToGrid w:val="0"/>
            <w:spacing w:afterLines="50" w:after="156" w:line="180" w:lineRule="atLeast"/>
          </w:pPr>
        </w:pPrChange>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28"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1+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" fillcolor="white [3201]" stroked="f" strokeweight=".5pt">
                <v:path arrowok="t"/>
                <v:textbox>
                  <w:txbxContent>
                    <w:p w:rsidR="0095658E" w:rsidRPr="008A1391" w:rsidRDefault="0095658E" w:rsidP="001211E9">
                      <w:pPr>
                        <w:rPr>
                          <w:rFonts w:eastAsia="仿宋_GB2312"/>
                        </w:rPr>
                      </w:pPr>
                      <w:r>
                        <w:rPr>
                          <w:rFonts w:eastAsia="仿宋_GB2312"/>
                        </w:rPr>
                        <w:t>(9)</w:t>
                      </w:r>
                    </w:p>
                  </w:txbxContent>
                </v:textbox>
                <w10:wrap anchorx="margin"/>
              </v:shape>
            </w:pict>
          </mc:Fallback>
        </mc:AlternateContent>
      </w:r>
      <w:r w:rsidR="002A59FE" w:rsidRPr="002A59FE">
        <w:rPr>
          <w:rFonts w:eastAsia="仿宋_GB2312"/>
          <w:sz w:val="24"/>
        </w:rPr>
        <w:t>From the obtained correlation degree</w:t>
      </w:r>
      <w:ins w:id="18" w:author="Windows 用户" w:date="2018-12-02T20:47:00Z">
        <w:r w:rsidR="002B1BEF">
          <w:rPr>
            <w:rFonts w:eastAsia="仿宋_GB2312"/>
            <w:sz w:val="24"/>
          </w:rPr>
          <w:t xml:space="preserve"> in table 2</w:t>
        </w:r>
      </w:ins>
      <w:r w:rsidR="002A59FE" w:rsidRPr="002A59FE">
        <w:rPr>
          <w:rFonts w:eastAsia="仿宋_GB2312"/>
          <w:sz w:val="24"/>
        </w:rPr>
        <w:t xml:space="preserv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t>
      </w:r>
      <w:r w:rsidR="002A59FE" w:rsidRPr="002B1BEF">
        <w:rPr>
          <w:rFonts w:eastAsia="仿宋_GB2312"/>
          <w:b/>
          <w:sz w:val="24"/>
          <w:rPrChange w:id="19" w:author="Windows 用户" w:date="2018-12-02T20:48:00Z">
            <w:rPr>
              <w:rFonts w:eastAsia="仿宋_GB2312"/>
              <w:sz w:val="24"/>
            </w:rPr>
          </w:rPrChange>
        </w:rPr>
        <w:t xml:space="preserve">We can conclude that the Grey Relational Analysis suits for continuous variables rather than discrete variables, indicating that it is not an ideal technique for us to determine how </w:t>
      </w:r>
      <w:r w:rsidR="00993D78" w:rsidRPr="002B1BEF">
        <w:rPr>
          <w:rFonts w:eastAsia="仿宋_GB2312"/>
          <w:b/>
          <w:sz w:val="24"/>
          <w:rPrChange w:id="20" w:author="Windows 用户" w:date="2018-12-02T20:48:00Z">
            <w:rPr>
              <w:rFonts w:eastAsia="仿宋_GB2312"/>
              <w:sz w:val="24"/>
            </w:rPr>
          </w:rPrChange>
        </w:rPr>
        <w:t>strong</w:t>
      </w:r>
      <w:r w:rsidR="002A59FE" w:rsidRPr="002B1BEF">
        <w:rPr>
          <w:rFonts w:eastAsia="仿宋_GB2312"/>
          <w:b/>
          <w:sz w:val="24"/>
          <w:rPrChange w:id="21" w:author="Windows 用户" w:date="2018-12-02T20:48:00Z">
            <w:rPr>
              <w:rFonts w:eastAsia="仿宋_GB2312"/>
              <w:sz w:val="24"/>
            </w:rPr>
          </w:rPrChange>
        </w:rPr>
        <w:t xml:space="preserve"> the relationship is under this situation.</w:t>
      </w:r>
      <w:r w:rsidR="002A59FE" w:rsidRPr="002A59FE">
        <w:rPr>
          <w:rFonts w:eastAsia="仿宋_GB2312"/>
          <w:sz w:val="24"/>
        </w:rPr>
        <w:t xml:space="preserve"> </w:t>
      </w:r>
      <w:ins w:id="22" w:author="Windows 用户" w:date="2018-12-02T20:48:00Z">
        <w:r w:rsidR="002B1BEF">
          <w:rPr>
            <w:sz w:val="24"/>
          </w:rPr>
          <w:t xml:space="preserve">It does not mean that the models in red do not work well for the problems; it merely means that this model is technically correct and work if the data are all continuous, while they are not perfectly suitable for the current data given. </w:t>
        </w:r>
      </w:ins>
    </w:p>
    <w:p w:rsidR="002971E8" w:rsidRPr="00E95255" w:rsidRDefault="00690751" w:rsidP="00E95255">
      <w:pPr>
        <w:pStyle w:val="a5"/>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98719E" w:rsidP="00B03C0E">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4726728</wp:posOffset>
                </wp:positionH>
                <wp:positionV relativeFrom="paragraph">
                  <wp:posOffset>373804</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29" type="#_x0000_t202" style="position:absolute;left:0;text-align:left;margin-left:372.2pt;margin-top:29.45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a0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" fillcolor="white [3201]" stroked="f" strokeweight=".5pt">
                <v:path arrowok="t"/>
                <v:textbox>
                  <w:txbxContent>
                    <w:p w:rsidR="0095658E" w:rsidRPr="008A1391" w:rsidRDefault="0095658E" w:rsidP="001211E9">
                      <w:pPr>
                        <w:rPr>
                          <w:rFonts w:eastAsia="仿宋_GB2312"/>
                        </w:rPr>
                      </w:pPr>
                      <w:r>
                        <w:rPr>
                          <w:rFonts w:eastAsia="仿宋_GB2312"/>
                        </w:rPr>
                        <w:t>(10)</w:t>
                      </w:r>
                    </w:p>
                  </w:txbxContent>
                </v:textbox>
                <w10:wrap anchorx="margin"/>
              </v:shape>
            </w:pict>
          </mc:Fallback>
        </mc:AlternateContent>
      </w:r>
      <w:r w:rsidR="002A59FE" w:rsidRPr="002A59FE">
        <w:rPr>
          <w:rFonts w:eastAsia="仿宋_GB2312"/>
          <w:sz w:val="24"/>
        </w:rPr>
        <w:t>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A27F12" w:rsidRDefault="0013622C" w:rsidP="00425A8B">
      <w:pPr>
        <w:widowControl/>
        <w:spacing w:afterLines="50" w:after="156"/>
        <w:jc w:val="left"/>
        <w:rPr>
          <w:rFonts w:eastAsia="仿宋_GB2312"/>
          <w:sz w:val="24"/>
        </w:rPr>
      </w:pPr>
      <w:r w:rsidRPr="0013622C">
        <w:rPr>
          <w:rFonts w:eastAsia="仿宋_GB2312" w:hint="eastAsia"/>
          <w:sz w:val="24"/>
        </w:rPr>
        <w:t xml:space="preserve">where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w:t>
      </w:r>
      <w:r w:rsidR="0098719E">
        <w:rPr>
          <w:rFonts w:eastAsia="仿宋_GB2312"/>
          <w:sz w:val="24"/>
        </w:rPr>
        <w:t>,</w:t>
      </w:r>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13622C" w:rsidRPr="007034C5" w:rsidRDefault="00FE1280" w:rsidP="00425A8B">
      <w:pPr>
        <w:widowControl/>
        <w:spacing w:afterLines="50" w:after="156"/>
        <w:jc w:val="left"/>
        <w:rPr>
          <w:rFonts w:eastAsia="仿宋_GB2312"/>
          <w:sz w:val="24"/>
        </w:rPr>
      </w:pPr>
      <w:r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w:t>
      </w:r>
    </w:p>
    <w:p w:rsidR="0089712D" w:rsidRDefault="0089712D" w:rsidP="00425A8B">
      <w:pPr>
        <w:widowControl/>
        <w:spacing w:afterLines="50" w:after="156"/>
        <w:jc w:val="left"/>
        <w:rPr>
          <w:rFonts w:eastAsia="仿宋_GB2312"/>
          <w:sz w:val="24"/>
        </w:rPr>
      </w:pPr>
      <w:r w:rsidRPr="0089712D">
        <w:rPr>
          <w:rFonts w:eastAsia="仿宋_GB2312"/>
          <w:sz w:val="24"/>
        </w:rPr>
        <w:t xml:space="preserve">However, in determining which factor is more important for us to take into consideration among </w:t>
      </w:r>
      <w:r w:rsidR="00181BF1">
        <w:rPr>
          <w:rFonts w:eastAsia="仿宋_GB2312"/>
          <w:sz w:val="24"/>
        </w:rPr>
        <w:t xml:space="preserve">the </w:t>
      </w:r>
      <w:r w:rsidRPr="0089712D">
        <w:rPr>
          <w:rFonts w:eastAsia="仿宋_GB2312"/>
          <w:sz w:val="24"/>
        </w:rPr>
        <w:t xml:space="preserve">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w:t>
      </w:r>
      <w:r w:rsidRPr="0089712D">
        <w:rPr>
          <w:rFonts w:eastAsia="仿宋_GB2312"/>
          <w:sz w:val="24"/>
        </w:rPr>
        <w:lastRenderedPageBreak/>
        <w:t>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w:t>
      </w:r>
      <w:r w:rsidR="00D34C22">
        <w:rPr>
          <w:rFonts w:eastAsia="仿宋_GB2312"/>
          <w:sz w:val="24"/>
        </w:rPr>
        <w:t>given</w:t>
      </w:r>
      <w:r w:rsidRPr="0089712D">
        <w:rPr>
          <w:rFonts w:eastAsia="仿宋_GB2312"/>
          <w:sz w:val="24"/>
        </w:rPr>
        <w:t xml:space="preserve">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w:t>
      </w:r>
      <w:r w:rsidR="00EB0C81">
        <w:rPr>
          <w:rFonts w:eastAsia="仿宋_GB2312"/>
          <w:sz w:val="24"/>
        </w:rPr>
        <w:t>manual</w:t>
      </w:r>
      <w:r w:rsidRPr="0013622C">
        <w:rPr>
          <w:rFonts w:eastAsia="仿宋_GB2312" w:hint="eastAsia"/>
          <w:sz w:val="24"/>
        </w:rPr>
        <w:t xml:space="preserve">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w:t>
      </w:r>
      <w:r w:rsidR="004F10FB">
        <w:rPr>
          <w:rFonts w:eastAsia="仿宋_GB2312"/>
          <w:sz w:val="24"/>
        </w:rPr>
        <w:t>robability</w:t>
      </w:r>
      <w:r w:rsidRPr="0013622C">
        <w:rPr>
          <w:rFonts w:eastAsia="仿宋_GB2312" w:hint="eastAsia"/>
          <w:sz w:val="24"/>
        </w:rPr>
        <w:t xml:space="preserve"> that each line will happen. As for the first </w:t>
      </w:r>
      <w:proofErr w:type="gramStart"/>
      <w:r w:rsidRPr="0013622C">
        <w:rPr>
          <w:rFonts w:eastAsia="仿宋_GB2312" w:hint="eastAsia"/>
          <w:sz w:val="24"/>
        </w:rPr>
        <w:t>line</w:t>
      </w:r>
      <w:r w:rsidR="00A44407">
        <w:rPr>
          <w:rFonts w:eastAsia="仿宋_GB2312" w:hint="eastAsia"/>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w:t>
      </w:r>
      <w:r w:rsidR="004F10FB">
        <w:rPr>
          <w:rFonts w:eastAsia="仿宋_GB2312"/>
          <w:sz w:val="24"/>
        </w:rPr>
        <w:t>robability</w:t>
      </w:r>
      <w:r w:rsidRPr="0013622C">
        <w:rPr>
          <w:rFonts w:eastAsia="仿宋_GB2312" w:hint="eastAsia"/>
          <w:sz w:val="24"/>
        </w:rPr>
        <w:t xml:space="preserve">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r w:rsidR="00136349">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004F10FB">
              <w:rPr>
                <w:rFonts w:eastAsia="仿宋_GB2312"/>
                <w:sz w:val="24"/>
              </w:rPr>
              <w:t>roba</w:t>
            </w:r>
            <w:r w:rsidRPr="0013622C">
              <w:rPr>
                <w:rFonts w:eastAsia="仿宋_GB2312"/>
                <w:sz w:val="24"/>
              </w:rPr>
              <w:t>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6C24D8" w:rsidP="00425A8B">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130"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" fillcolor="white [3201]" stroked="f" strokeweight=".5pt">
                <v:path arrowok="t"/>
                <v:textbox>
                  <w:txbxContent>
                    <w:p w:rsidR="0095658E" w:rsidRPr="008A1391" w:rsidRDefault="0095658E" w:rsidP="00314BE1">
                      <w:pPr>
                        <w:rPr>
                          <w:rFonts w:eastAsia="仿宋_GB2312"/>
                        </w:rPr>
                      </w:pPr>
                      <w:r>
                        <w:rPr>
                          <w:rFonts w:eastAsia="仿宋_GB2312"/>
                        </w:rPr>
                        <w:t>(11)</w:t>
                      </w:r>
                    </w:p>
                  </w:txbxContent>
                </v:textbox>
                <w10:wrap anchorx="margin"/>
              </v:shape>
            </w:pict>
          </mc:Fallback>
        </mc:AlternateContent>
      </w:r>
      <w:r w:rsidR="0013622C" w:rsidRPr="0013622C">
        <w:rPr>
          <w:rFonts w:eastAsia="仿宋_GB2312" w:hint="eastAsia"/>
          <w:sz w:val="24"/>
        </w:rPr>
        <w:t xml:space="preserve">where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lastRenderedPageBreak/>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Is gallery Featured are also significant factors promoting the </w:t>
      </w:r>
      <w:r w:rsidR="004F4257">
        <w:rPr>
          <w:rFonts w:eastAsia="仿宋_GB2312"/>
          <w:sz w:val="24"/>
        </w:rPr>
        <w:t>sales of the phones</w:t>
      </w:r>
      <w:r w:rsidRPr="001A6F74">
        <w:rPr>
          <w:rFonts w:eastAsia="仿宋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r w:rsidR="000C466E">
        <w:rPr>
          <w:rFonts w:eastAsia="仿宋_GB2312"/>
          <w:sz w:val="24"/>
        </w:rPr>
        <w:t xml:space="preserve"> </w:t>
      </w:r>
    </w:p>
    <w:p w:rsidR="000C466E" w:rsidRDefault="000C466E" w:rsidP="001A6F74">
      <w:pPr>
        <w:spacing w:afterLines="50" w:after="156"/>
        <w:rPr>
          <w:rFonts w:eastAsia="仿宋_GB2312"/>
          <w:sz w:val="24"/>
        </w:rPr>
      </w:pPr>
      <w:r>
        <w:rPr>
          <w:rFonts w:eastAsia="仿宋_GB2312"/>
          <w:sz w:val="24"/>
        </w:rPr>
        <w:t xml:space="preserve">In order to predict the sales of the phones based on the properties of the phones rather than the subjective comments, we synthesize the two results and selected 7 properties of the phones for further analysis, which are all the settings of phones. </w:t>
      </w:r>
    </w:p>
    <w:p w:rsidR="000C466E" w:rsidRPr="001A6F74" w:rsidRDefault="000C466E" w:rsidP="001A6F74">
      <w:pPr>
        <w:spacing w:afterLines="50" w:after="156"/>
        <w:rPr>
          <w:rFonts w:eastAsia="仿宋_GB2312"/>
          <w:sz w:val="24"/>
        </w:rPr>
      </w:pPr>
      <w:r>
        <w:rPr>
          <w:rFonts w:eastAsia="仿宋_GB2312"/>
          <w:sz w:val="24"/>
        </w:rPr>
        <w:t xml:space="preserve">We finally obtain 6 properties of the phones for further analysis, which are </w:t>
      </w:r>
      <w:r w:rsidRPr="005B20C6">
        <w:rPr>
          <w:rFonts w:eastAsia="仿宋_GB2312"/>
          <w:sz w:val="24"/>
        </w:rPr>
        <w:t>Display Resolution</w:t>
      </w:r>
      <w:r>
        <w:rPr>
          <w:rFonts w:eastAsia="仿宋_GB2312"/>
          <w:sz w:val="24"/>
        </w:rPr>
        <w:t xml:space="preserve">, </w:t>
      </w:r>
      <w:r w:rsidRPr="005B20C6">
        <w:rPr>
          <w:rFonts w:eastAsia="仿宋_GB2312"/>
          <w:sz w:val="24"/>
        </w:rPr>
        <w:t>Recording Definition</w:t>
      </w:r>
      <w:r>
        <w:rPr>
          <w:rFonts w:eastAsia="仿宋_GB2312"/>
          <w:sz w:val="24"/>
        </w:rPr>
        <w:t xml:space="preserve">, </w:t>
      </w:r>
      <w:r w:rsidRPr="005B20C6">
        <w:rPr>
          <w:rFonts w:eastAsia="仿宋_GB2312"/>
          <w:sz w:val="24"/>
        </w:rPr>
        <w:t>RAM</w:t>
      </w:r>
      <w:r>
        <w:rPr>
          <w:rFonts w:eastAsia="仿宋_GB2312"/>
          <w:sz w:val="24"/>
        </w:rPr>
        <w:t xml:space="preserve">, ROM, </w:t>
      </w:r>
      <w:r w:rsidRPr="005B20C6">
        <w:rPr>
          <w:rFonts w:eastAsia="仿宋_GB2312"/>
          <w:sz w:val="24"/>
        </w:rPr>
        <w:t>CPU</w:t>
      </w:r>
      <w:r>
        <w:rPr>
          <w:rFonts w:eastAsia="仿宋_GB2312"/>
          <w:sz w:val="24"/>
        </w:rPr>
        <w:t xml:space="preserve">, </w:t>
      </w:r>
      <w:r w:rsidRPr="005B20C6">
        <w:rPr>
          <w:rFonts w:eastAsia="仿宋_GB2312"/>
          <w:sz w:val="24"/>
        </w:rPr>
        <w:t>Highest camera resolution</w:t>
      </w:r>
      <w:r>
        <w:rPr>
          <w:rFonts w:eastAsia="仿宋_GB2312"/>
          <w:sz w:val="24"/>
        </w:rPr>
        <w:t xml:space="preserve">, and </w:t>
      </w:r>
      <w:r w:rsidRPr="005B20C6">
        <w:rPr>
          <w:rFonts w:eastAsia="仿宋_GB2312"/>
          <w:sz w:val="24"/>
        </w:rPr>
        <w:lastRenderedPageBreak/>
        <w:t>Price</w:t>
      </w:r>
      <w:r>
        <w:rPr>
          <w:rFonts w:eastAsia="仿宋_GB2312"/>
          <w:sz w:val="24"/>
        </w:rPr>
        <w:t>.</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95658E" w:rsidRPr="00D70EF2" w:rsidRDefault="0095658E" w:rsidP="0095658E">
      <w:pPr>
        <w:spacing w:afterLines="50" w:after="156"/>
        <w:rPr>
          <w:ins w:id="23" w:author="Windows 用户" w:date="2018-12-02T20:48:00Z"/>
          <w:rFonts w:eastAsia="仿宋_GB2312"/>
          <w:b/>
          <w:sz w:val="24"/>
        </w:rPr>
      </w:pPr>
      <w:ins w:id="24" w:author="Windows 用户" w:date="2018-12-02T20:48:00Z">
        <w:r w:rsidRPr="00D70EF2">
          <w:rPr>
            <w:rFonts w:eastAsia="仿宋_GB2312" w:hint="eastAsia"/>
            <w:b/>
            <w:sz w:val="24"/>
          </w:rPr>
          <w:t>T</w:t>
        </w:r>
        <w:r w:rsidRPr="00D70EF2">
          <w:rPr>
            <w:rFonts w:eastAsia="仿宋_GB2312"/>
            <w:b/>
            <w:sz w:val="24"/>
          </w:rPr>
          <w:t>he reason why we use PCA is that it can create several new variables, making them reflect most of the information of the original variables</w:t>
        </w:r>
        <w:r>
          <w:rPr>
            <w:rFonts w:eastAsia="仿宋_GB2312"/>
            <w:b/>
            <w:sz w:val="24"/>
          </w:rPr>
          <w:t>, which reduces the number of variables</w:t>
        </w:r>
        <w:r w:rsidRPr="00D70EF2">
          <w:rPr>
            <w:rFonts w:eastAsia="仿宋_GB2312"/>
            <w:b/>
            <w:sz w:val="24"/>
          </w:rPr>
          <w:t xml:space="preserve">. </w:t>
        </w:r>
      </w:ins>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w:t>
      </w:r>
      <w:r w:rsidR="0098719E">
        <w:rPr>
          <w:rFonts w:eastAsia="仿宋_GB2312"/>
          <w:sz w:val="24"/>
        </w:rPr>
        <w:t xml:space="preserve"> as well as </w:t>
      </w:r>
      <w:r>
        <w:rPr>
          <w:rFonts w:eastAsia="仿宋_GB2312"/>
          <w:sz w:val="24"/>
        </w:rPr>
        <w:t>vast amount of the orig</w:t>
      </w:r>
      <w:r w:rsidR="001A6F74">
        <w:rPr>
          <w:rFonts w:eastAsia="仿宋_GB2312"/>
          <w:sz w:val="24"/>
        </w:rPr>
        <w:t>inal data and variables into fewer</w:t>
      </w:r>
      <w:r>
        <w:rPr>
          <w:rFonts w:eastAsia="仿宋_GB2312"/>
          <w:sz w:val="24"/>
        </w:rPr>
        <w:t xml:space="preserve"> data and variables, </w:t>
      </w:r>
      <w:r w:rsidR="0098719E">
        <w:rPr>
          <w:rFonts w:eastAsia="仿宋_GB2312"/>
          <w:sz w:val="24"/>
        </w:rPr>
        <w:t>in order that</w:t>
      </w:r>
      <w:r>
        <w:rPr>
          <w:rFonts w:eastAsia="仿宋_GB2312"/>
          <w:sz w:val="24"/>
        </w:rPr>
        <w:t xml:space="preserv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" fillcolor="white [3201]" stroked="f" strokeweight=".5pt">
                <v:path arrowok="t"/>
                <v:textbox>
                  <w:txbxContent>
                    <w:p w:rsidR="0095658E" w:rsidRPr="008A1391" w:rsidRDefault="0095658E"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w:t>
      </w:r>
      <w:r w:rsidR="00657651">
        <w:rPr>
          <w:rFonts w:eastAsia="仿宋_GB2312"/>
          <w:sz w:val="24"/>
        </w:rPr>
        <w:t xml:space="preserve"> </w:t>
      </w:r>
      <w:r w:rsidR="00C23900">
        <w:rPr>
          <w:rFonts w:eastAsia="仿宋_GB2312"/>
          <w:sz w:val="24"/>
        </w:rPr>
        <w:t xml:space="preserve">as the original data. We use </w:t>
      </w:r>
      <m:oMath>
        <m:r>
          <w:rPr>
            <w:rFonts w:ascii="Cambria Math" w:eastAsia="仿宋_GB2312" w:hAnsi="Cambria Math"/>
            <w:sz w:val="24"/>
          </w:rPr>
          <m:t xml:space="preserve">X </m:t>
        </m:r>
      </m:oMath>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657651">
        <w:rPr>
          <w:rFonts w:eastAsia="仿宋_GB2312" w:hint="eastAsia"/>
          <w:sz w:val="24"/>
        </w:rPr>
        <w:t xml:space="preserve"> </w:t>
      </w:r>
      <w:r w:rsidR="00657651">
        <w:rPr>
          <w:rFonts w:eastAsia="仿宋_GB2312"/>
          <w:sz w:val="24"/>
        </w:rPr>
        <w:t>to denote the two independent variables</w:t>
      </w:r>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32"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" fillcolor="white [3201]" stroked="f" strokeweight=".5pt">
                <v:path arrowok="t"/>
                <v:textbox>
                  <w:txbxContent>
                    <w:p w:rsidR="0095658E" w:rsidRPr="008A1391" w:rsidRDefault="0095658E"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w:t>
      </w:r>
      <w:r w:rsidR="0098719E">
        <w:rPr>
          <w:rFonts w:eastAsia="仿宋_GB2312"/>
          <w:sz w:val="24"/>
        </w:rPr>
        <w:t>standardize</w:t>
      </w:r>
      <w:r w:rsidR="00C23900">
        <w:rPr>
          <w:rFonts w:eastAsia="仿宋_GB2312"/>
          <w:sz w:val="24"/>
        </w:rPr>
        <w:t xml:space="preserve"> the data. We adopt </w:t>
      </w:r>
      <w:r w:rsidR="001A6F74">
        <w:rPr>
          <w:rFonts w:eastAsia="仿宋_GB2312"/>
          <w:sz w:val="24"/>
        </w:rPr>
        <w:t xml:space="preserve">the </w:t>
      </w:r>
      <w:r w:rsidR="00A977A6">
        <w:rPr>
          <w:rFonts w:eastAsia="仿宋_GB2312" w:hint="eastAsia"/>
          <w:sz w:val="24"/>
        </w:rPr>
        <w:t xml:space="preserve">variance </w:t>
      </w:r>
      <w:r w:rsidR="0098719E">
        <w:rPr>
          <w:rFonts w:eastAsia="仿宋_GB2312"/>
          <w:sz w:val="24"/>
        </w:rPr>
        <w:t>standardization</w:t>
      </w:r>
      <w:r w:rsidR="00A44407">
        <w:rPr>
          <w:rFonts w:eastAsia="仿宋_GB2312"/>
          <w:sz w:val="24"/>
        </w:rPr>
        <w:t xml:space="preserve"> </w:t>
      </w:r>
      <w:r w:rsidR="00C23900">
        <w:rPr>
          <w:rFonts w:eastAsia="仿宋_GB2312"/>
          <w:sz w:val="24"/>
        </w:rPr>
        <w:t xml:space="preserve">technique to operate the data so that the variance of the </w:t>
      </w:r>
      <w:r w:rsidR="006B6220">
        <w:rPr>
          <w:rFonts w:eastAsia="仿宋_GB2312"/>
          <w:sz w:val="24"/>
        </w:rPr>
        <w:t>standardize</w:t>
      </w:r>
      <w:r w:rsidR="00C23900">
        <w:rPr>
          <w:rFonts w:eastAsia="仿宋_GB2312"/>
          <w:sz w:val="24"/>
        </w:rPr>
        <w:t xml:space="preserve">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95658E"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95658E"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r w:rsidR="00C23900">
        <w:rPr>
          <w:rFonts w:eastAsia="仿宋_GB2312"/>
          <w:sz w:val="24"/>
        </w:rPr>
        <w:t xml:space="preserve">denotes the </w:t>
      </w:r>
      <w:r w:rsidR="006B6220">
        <w:rPr>
          <w:rFonts w:eastAsia="仿宋_GB2312"/>
          <w:sz w:val="24"/>
        </w:rPr>
        <w:t>standardize</w:t>
      </w:r>
      <w:r w:rsidR="00C23900">
        <w:rPr>
          <w:rFonts w:eastAsia="仿宋_GB2312"/>
          <w:sz w:val="24"/>
        </w:rPr>
        <w:t xml:space="preserve">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w:t>
      </w:r>
      <w:r w:rsidR="006B6220">
        <w:rPr>
          <w:rFonts w:eastAsia="仿宋_GB2312"/>
          <w:sz w:val="24"/>
        </w:rPr>
        <w:t>standardization</w:t>
      </w:r>
      <w:r w:rsidR="00C23900">
        <w:rPr>
          <w:rFonts w:eastAsia="仿宋_GB2312"/>
          <w:sz w:val="24"/>
        </w:rPr>
        <w:t xml:space="preserve">.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6C24D8"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1211E9" w:rsidRDefault="0095658E"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33"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" fillcolor="white [3201]" stroked="f" strokeweight=".5pt">
                <v:path arrowok="t"/>
                <v:textbox>
                  <w:txbxContent>
                    <w:p w:rsidR="0095658E" w:rsidRPr="001211E9" w:rsidRDefault="0095658E"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1211E9" w:rsidRDefault="0095658E"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34"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rsidR="0095658E" w:rsidRPr="001211E9" w:rsidRDefault="0095658E"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6A5984" w:rsidRPr="006A5984">
        <w:rPr>
          <w:rFonts w:ascii="仿宋_GB2312" w:eastAsia="仿宋_GB2312"/>
          <w:noProof/>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3.5pt;height:1in;mso-width-percent:0;mso-height-percent:0;mso-width-percent:0;mso-height-percent:0" o:ole="">
            <v:imagedata r:id="rId8" o:title=""/>
          </v:shape>
          <o:OLEObject Type="Embed" ProgID="Unknown" ShapeID="_x0000_i1025" DrawAspect="Content" ObjectID="_1605289525"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6B6220" w:rsidP="00425A8B">
      <w:pPr>
        <w:snapToGrid w:val="0"/>
        <w:spacing w:afterLines="50" w:after="156"/>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1086697</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1211E9" w:rsidRDefault="0095658E"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35" type="#_x0000_t202" style="position:absolute;margin-left:379.1pt;margin-top:85.55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lp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" fillcolor="white [3201]" stroked="f" strokeweight=".5pt">
                <v:path arrowok="t"/>
                <v:textbox>
                  <w:txbxContent>
                    <w:p w:rsidR="0095658E" w:rsidRPr="001211E9" w:rsidRDefault="0095658E"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large</w:t>
      </w:r>
      <w:r w:rsidR="001518B7">
        <w:rPr>
          <w:rFonts w:eastAsia="仿宋_GB2312"/>
          <w:sz w:val="24"/>
        </w:rPr>
        <w:t>st</w:t>
      </w:r>
      <w:r w:rsidR="00C23900">
        <w:rPr>
          <w:rFonts w:eastAsia="仿宋_GB2312"/>
          <w:sz w:val="24"/>
        </w:rPr>
        <w:t xml:space="preserve"> characteristic values of the correlation </w:t>
      </w:r>
      <w:r w:rsidR="001A6F74">
        <w:rPr>
          <w:rFonts w:eastAsia="仿宋_GB2312"/>
          <w:sz w:val="24"/>
        </w:rPr>
        <w:lastRenderedPageBreak/>
        <w:t>matrix corresponding to the e</w:t>
      </w:r>
      <w:r w:rsidR="006D226D">
        <w:rPr>
          <w:rFonts w:eastAsia="仿宋_GB2312"/>
          <w:sz w:val="24"/>
        </w:rPr>
        <w:t>igen</w:t>
      </w:r>
      <w:r w:rsidR="00C23900">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00C23900">
        <w:rPr>
          <w:rFonts w:eastAsia="仿宋_GB2312"/>
          <w:sz w:val="24"/>
        </w:rPr>
        <w:t>is</w:t>
      </w:r>
      <w:proofErr w:type="gramEnd"/>
      <w:r w:rsidR="00C23900">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w:t>
      </w:r>
      <w:r>
        <w:rPr>
          <w:rFonts w:eastAsia="仿宋_GB2312"/>
          <w:sz w:val="24"/>
        </w:rPr>
        <w:t>vector.</w:t>
      </w:r>
      <w:r w:rsidR="00C23900">
        <w:rPr>
          <w:rFonts w:eastAsia="仿宋_GB2312"/>
          <w:sz w:val="24"/>
        </w:rPr>
        <w:t xml:space="preserve">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8"/>
        <w:tblW w:w="7560" w:type="dxa"/>
        <w:jc w:val="center"/>
        <w:tblLook w:val="04A0" w:firstRow="1" w:lastRow="0" w:firstColumn="1" w:lastColumn="0" w:noHBand="0" w:noVBand="1"/>
      </w:tblPr>
      <w:tblGrid>
        <w:gridCol w:w="1080"/>
        <w:gridCol w:w="1080"/>
        <w:gridCol w:w="1080"/>
        <w:gridCol w:w="1080"/>
        <w:gridCol w:w="1080"/>
        <w:gridCol w:w="1080"/>
        <w:gridCol w:w="1080"/>
      </w:tblGrid>
      <w:tr w:rsidR="00095548" w:rsidTr="00095548">
        <w:trPr>
          <w:trHeight w:val="270"/>
          <w:jc w:val="center"/>
        </w:trPr>
        <w:tc>
          <w:tcPr>
            <w:tcW w:w="1080" w:type="dxa"/>
            <w:noWrap/>
            <w:hideMark/>
          </w:tcPr>
          <w:p w:rsidR="00095548" w:rsidRDefault="00095548">
            <w:pPr>
              <w:widowControl/>
              <w:jc w:val="right"/>
              <w:rPr>
                <w:color w:val="000000"/>
                <w:kern w:val="0"/>
                <w:sz w:val="22"/>
                <w:szCs w:val="22"/>
              </w:rPr>
            </w:pPr>
            <w:r>
              <w:rPr>
                <w:rFonts w:hint="eastAsia"/>
                <w:color w:val="000000"/>
                <w:sz w:val="22"/>
                <w:szCs w:val="22"/>
              </w:rPr>
              <w:t>5.621007</w:t>
            </w:r>
          </w:p>
        </w:tc>
        <w:tc>
          <w:tcPr>
            <w:tcW w:w="1080" w:type="dxa"/>
            <w:noWrap/>
            <w:hideMark/>
          </w:tcPr>
          <w:p w:rsidR="00095548" w:rsidRDefault="00095548">
            <w:pPr>
              <w:jc w:val="right"/>
              <w:rPr>
                <w:color w:val="000000"/>
                <w:sz w:val="22"/>
                <w:szCs w:val="22"/>
              </w:rPr>
            </w:pPr>
            <w:r>
              <w:rPr>
                <w:rFonts w:hint="eastAsia"/>
                <w:color w:val="000000"/>
                <w:sz w:val="22"/>
                <w:szCs w:val="22"/>
              </w:rPr>
              <w:t>2.838555</w:t>
            </w:r>
          </w:p>
        </w:tc>
        <w:tc>
          <w:tcPr>
            <w:tcW w:w="1080" w:type="dxa"/>
            <w:noWrap/>
            <w:hideMark/>
          </w:tcPr>
          <w:p w:rsidR="00095548" w:rsidRDefault="00095548">
            <w:pPr>
              <w:jc w:val="right"/>
              <w:rPr>
                <w:color w:val="000000"/>
                <w:sz w:val="22"/>
                <w:szCs w:val="22"/>
              </w:rPr>
            </w:pPr>
            <w:r>
              <w:rPr>
                <w:rFonts w:hint="eastAsia"/>
                <w:color w:val="000000"/>
                <w:sz w:val="22"/>
                <w:szCs w:val="22"/>
              </w:rPr>
              <w:t>1.74397</w:t>
            </w:r>
          </w:p>
        </w:tc>
        <w:tc>
          <w:tcPr>
            <w:tcW w:w="1080" w:type="dxa"/>
            <w:noWrap/>
            <w:hideMark/>
          </w:tcPr>
          <w:p w:rsidR="00095548" w:rsidRDefault="00095548">
            <w:pPr>
              <w:jc w:val="right"/>
              <w:rPr>
                <w:color w:val="000000"/>
                <w:sz w:val="22"/>
                <w:szCs w:val="22"/>
              </w:rPr>
            </w:pPr>
            <w:r>
              <w:rPr>
                <w:rFonts w:hint="eastAsia"/>
                <w:color w:val="000000"/>
                <w:sz w:val="22"/>
                <w:szCs w:val="22"/>
              </w:rPr>
              <w:t>1.527089</w:t>
            </w:r>
          </w:p>
        </w:tc>
        <w:tc>
          <w:tcPr>
            <w:tcW w:w="1080" w:type="dxa"/>
            <w:noWrap/>
            <w:hideMark/>
          </w:tcPr>
          <w:p w:rsidR="00095548" w:rsidRDefault="00095548">
            <w:pPr>
              <w:jc w:val="right"/>
              <w:rPr>
                <w:color w:val="000000"/>
                <w:sz w:val="22"/>
                <w:szCs w:val="22"/>
              </w:rPr>
            </w:pPr>
            <w:r>
              <w:rPr>
                <w:rFonts w:hint="eastAsia"/>
                <w:color w:val="000000"/>
                <w:sz w:val="22"/>
                <w:szCs w:val="22"/>
              </w:rPr>
              <w:t>1.239298</w:t>
            </w:r>
          </w:p>
        </w:tc>
        <w:tc>
          <w:tcPr>
            <w:tcW w:w="1080" w:type="dxa"/>
            <w:noWrap/>
            <w:hideMark/>
          </w:tcPr>
          <w:p w:rsidR="00095548" w:rsidRDefault="00095548">
            <w:pPr>
              <w:jc w:val="right"/>
              <w:rPr>
                <w:color w:val="000000"/>
                <w:sz w:val="22"/>
                <w:szCs w:val="22"/>
              </w:rPr>
            </w:pPr>
            <w:r>
              <w:rPr>
                <w:rFonts w:hint="eastAsia"/>
                <w:color w:val="000000"/>
                <w:sz w:val="22"/>
                <w:szCs w:val="22"/>
              </w:rPr>
              <w:t>1.134014</w:t>
            </w:r>
          </w:p>
        </w:tc>
        <w:tc>
          <w:tcPr>
            <w:tcW w:w="1080" w:type="dxa"/>
            <w:noWrap/>
            <w:hideMark/>
          </w:tcPr>
          <w:p w:rsidR="00095548" w:rsidRDefault="00095548">
            <w:pPr>
              <w:jc w:val="right"/>
              <w:rPr>
                <w:color w:val="000000"/>
                <w:sz w:val="22"/>
                <w:szCs w:val="22"/>
              </w:rPr>
            </w:pPr>
            <w:r>
              <w:rPr>
                <w:rFonts w:hint="eastAsia"/>
                <w:color w:val="000000"/>
                <w:sz w:val="22"/>
                <w:szCs w:val="22"/>
              </w:rPr>
              <w:t>1.054113</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1.048395</w:t>
            </w:r>
          </w:p>
        </w:tc>
        <w:tc>
          <w:tcPr>
            <w:tcW w:w="1080" w:type="dxa"/>
            <w:noWrap/>
            <w:hideMark/>
          </w:tcPr>
          <w:p w:rsidR="00095548" w:rsidRDefault="00095548">
            <w:pPr>
              <w:jc w:val="right"/>
              <w:rPr>
                <w:color w:val="000000"/>
                <w:sz w:val="22"/>
                <w:szCs w:val="22"/>
              </w:rPr>
            </w:pPr>
            <w:r>
              <w:rPr>
                <w:rFonts w:hint="eastAsia"/>
                <w:color w:val="000000"/>
                <w:sz w:val="22"/>
                <w:szCs w:val="22"/>
              </w:rPr>
              <w:t>0.949492</w:t>
            </w:r>
          </w:p>
        </w:tc>
        <w:tc>
          <w:tcPr>
            <w:tcW w:w="1080" w:type="dxa"/>
            <w:noWrap/>
            <w:hideMark/>
          </w:tcPr>
          <w:p w:rsidR="00095548" w:rsidRDefault="00095548">
            <w:pPr>
              <w:jc w:val="right"/>
              <w:rPr>
                <w:color w:val="000000"/>
                <w:sz w:val="22"/>
                <w:szCs w:val="22"/>
              </w:rPr>
            </w:pPr>
            <w:r>
              <w:rPr>
                <w:rFonts w:hint="eastAsia"/>
                <w:color w:val="000000"/>
                <w:sz w:val="22"/>
                <w:szCs w:val="22"/>
              </w:rPr>
              <w:t>0.937416</w:t>
            </w:r>
          </w:p>
        </w:tc>
        <w:tc>
          <w:tcPr>
            <w:tcW w:w="1080" w:type="dxa"/>
            <w:noWrap/>
            <w:hideMark/>
          </w:tcPr>
          <w:p w:rsidR="00095548" w:rsidRDefault="00095548">
            <w:pPr>
              <w:jc w:val="right"/>
              <w:rPr>
                <w:color w:val="000000"/>
                <w:sz w:val="22"/>
                <w:szCs w:val="22"/>
              </w:rPr>
            </w:pPr>
            <w:r>
              <w:rPr>
                <w:rFonts w:hint="eastAsia"/>
                <w:color w:val="000000"/>
                <w:sz w:val="22"/>
                <w:szCs w:val="22"/>
              </w:rPr>
              <w:t>0.904457</w:t>
            </w:r>
          </w:p>
        </w:tc>
        <w:tc>
          <w:tcPr>
            <w:tcW w:w="1080" w:type="dxa"/>
            <w:noWrap/>
            <w:hideMark/>
          </w:tcPr>
          <w:p w:rsidR="00095548" w:rsidRDefault="00095548">
            <w:pPr>
              <w:jc w:val="right"/>
              <w:rPr>
                <w:color w:val="000000"/>
                <w:sz w:val="22"/>
                <w:szCs w:val="22"/>
              </w:rPr>
            </w:pPr>
            <w:r>
              <w:rPr>
                <w:rFonts w:hint="eastAsia"/>
                <w:color w:val="000000"/>
                <w:sz w:val="22"/>
                <w:szCs w:val="22"/>
              </w:rPr>
              <w:t>0.871657</w:t>
            </w:r>
          </w:p>
        </w:tc>
        <w:tc>
          <w:tcPr>
            <w:tcW w:w="1080" w:type="dxa"/>
            <w:noWrap/>
            <w:hideMark/>
          </w:tcPr>
          <w:p w:rsidR="00095548" w:rsidRDefault="00095548">
            <w:pPr>
              <w:jc w:val="right"/>
              <w:rPr>
                <w:color w:val="000000"/>
                <w:sz w:val="22"/>
                <w:szCs w:val="22"/>
              </w:rPr>
            </w:pPr>
            <w:r>
              <w:rPr>
                <w:rFonts w:hint="eastAsia"/>
                <w:color w:val="000000"/>
                <w:sz w:val="22"/>
                <w:szCs w:val="22"/>
              </w:rPr>
              <w:t>0.793186</w:t>
            </w:r>
          </w:p>
        </w:tc>
        <w:tc>
          <w:tcPr>
            <w:tcW w:w="1080" w:type="dxa"/>
            <w:noWrap/>
            <w:hideMark/>
          </w:tcPr>
          <w:p w:rsidR="00095548" w:rsidRDefault="00095548">
            <w:pPr>
              <w:jc w:val="right"/>
              <w:rPr>
                <w:color w:val="000000"/>
                <w:sz w:val="22"/>
                <w:szCs w:val="22"/>
              </w:rPr>
            </w:pPr>
          </w:p>
        </w:tc>
      </w:tr>
      <w:tr w:rsidR="00095548" w:rsidTr="00095548">
        <w:trPr>
          <w:trHeight w:val="270"/>
          <w:jc w:val="center"/>
        </w:trPr>
        <w:tc>
          <w:tcPr>
            <w:tcW w:w="1080" w:type="dxa"/>
            <w:noWrap/>
            <w:hideMark/>
          </w:tcPr>
          <w:p w:rsidR="00095548" w:rsidRDefault="00095548">
            <w:pPr>
              <w:jc w:val="right"/>
              <w:rPr>
                <w:rFonts w:ascii="宋体" w:hAnsi="宋体" w:cs="宋体"/>
                <w:color w:val="000000"/>
                <w:sz w:val="22"/>
                <w:szCs w:val="22"/>
              </w:rPr>
            </w:pPr>
            <w:r>
              <w:rPr>
                <w:rFonts w:hint="eastAsia"/>
                <w:color w:val="000000"/>
                <w:sz w:val="22"/>
                <w:szCs w:val="22"/>
              </w:rPr>
              <w:t>0.777347</w:t>
            </w:r>
          </w:p>
        </w:tc>
        <w:tc>
          <w:tcPr>
            <w:tcW w:w="1080" w:type="dxa"/>
            <w:noWrap/>
            <w:hideMark/>
          </w:tcPr>
          <w:p w:rsidR="00095548" w:rsidRDefault="00095548">
            <w:pPr>
              <w:jc w:val="right"/>
              <w:rPr>
                <w:color w:val="000000"/>
                <w:sz w:val="22"/>
                <w:szCs w:val="22"/>
              </w:rPr>
            </w:pPr>
            <w:r>
              <w:rPr>
                <w:rFonts w:hint="eastAsia"/>
                <w:color w:val="000000"/>
                <w:sz w:val="22"/>
                <w:szCs w:val="22"/>
              </w:rPr>
              <w:t>0.700505</w:t>
            </w:r>
          </w:p>
        </w:tc>
        <w:tc>
          <w:tcPr>
            <w:tcW w:w="1080" w:type="dxa"/>
            <w:noWrap/>
            <w:hideMark/>
          </w:tcPr>
          <w:p w:rsidR="00095548" w:rsidRDefault="00095548">
            <w:pPr>
              <w:jc w:val="right"/>
              <w:rPr>
                <w:color w:val="000000"/>
                <w:sz w:val="22"/>
                <w:szCs w:val="22"/>
              </w:rPr>
            </w:pPr>
            <w:r>
              <w:rPr>
                <w:rFonts w:hint="eastAsia"/>
                <w:color w:val="000000"/>
                <w:sz w:val="22"/>
                <w:szCs w:val="22"/>
              </w:rPr>
              <w:t>0.672353</w:t>
            </w:r>
          </w:p>
        </w:tc>
        <w:tc>
          <w:tcPr>
            <w:tcW w:w="1080" w:type="dxa"/>
            <w:noWrap/>
            <w:hideMark/>
          </w:tcPr>
          <w:p w:rsidR="00095548" w:rsidRDefault="00095548">
            <w:pPr>
              <w:jc w:val="right"/>
              <w:rPr>
                <w:color w:val="000000"/>
                <w:sz w:val="22"/>
                <w:szCs w:val="22"/>
              </w:rPr>
            </w:pPr>
            <w:r>
              <w:rPr>
                <w:rFonts w:hint="eastAsia"/>
                <w:color w:val="000000"/>
                <w:sz w:val="22"/>
                <w:szCs w:val="22"/>
              </w:rPr>
              <w:t>0.597227</w:t>
            </w:r>
          </w:p>
        </w:tc>
        <w:tc>
          <w:tcPr>
            <w:tcW w:w="1080" w:type="dxa"/>
            <w:noWrap/>
            <w:hideMark/>
          </w:tcPr>
          <w:p w:rsidR="00095548" w:rsidRDefault="00095548">
            <w:pPr>
              <w:jc w:val="right"/>
              <w:rPr>
                <w:color w:val="000000"/>
                <w:sz w:val="22"/>
                <w:szCs w:val="22"/>
              </w:rPr>
            </w:pPr>
            <w:r>
              <w:rPr>
                <w:rFonts w:hint="eastAsia"/>
                <w:color w:val="000000"/>
                <w:sz w:val="22"/>
                <w:szCs w:val="22"/>
              </w:rPr>
              <w:t>0.516641</w:t>
            </w:r>
          </w:p>
        </w:tc>
        <w:tc>
          <w:tcPr>
            <w:tcW w:w="1080" w:type="dxa"/>
            <w:noWrap/>
            <w:hideMark/>
          </w:tcPr>
          <w:p w:rsidR="00095548" w:rsidRDefault="00095548">
            <w:pPr>
              <w:jc w:val="right"/>
              <w:rPr>
                <w:color w:val="000000"/>
                <w:sz w:val="22"/>
                <w:szCs w:val="22"/>
              </w:rPr>
            </w:pPr>
            <w:r>
              <w:rPr>
                <w:rFonts w:hint="eastAsia"/>
                <w:color w:val="000000"/>
                <w:sz w:val="22"/>
                <w:szCs w:val="22"/>
              </w:rPr>
              <w:t>0.424188</w:t>
            </w:r>
          </w:p>
        </w:tc>
        <w:tc>
          <w:tcPr>
            <w:tcW w:w="1080" w:type="dxa"/>
            <w:noWrap/>
            <w:hideMark/>
          </w:tcPr>
          <w:p w:rsidR="00095548" w:rsidRDefault="00095548">
            <w:pPr>
              <w:jc w:val="right"/>
              <w:rPr>
                <w:color w:val="000000"/>
                <w:sz w:val="22"/>
                <w:szCs w:val="22"/>
              </w:rPr>
            </w:pPr>
            <w:r>
              <w:rPr>
                <w:rFonts w:hint="eastAsia"/>
                <w:color w:val="000000"/>
                <w:sz w:val="22"/>
                <w:szCs w:val="22"/>
              </w:rPr>
              <w:t>0.393516</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0.341449</w:t>
            </w:r>
          </w:p>
        </w:tc>
        <w:tc>
          <w:tcPr>
            <w:tcW w:w="1080" w:type="dxa"/>
            <w:noWrap/>
            <w:hideMark/>
          </w:tcPr>
          <w:p w:rsidR="00095548" w:rsidRDefault="00095548">
            <w:pPr>
              <w:jc w:val="right"/>
              <w:rPr>
                <w:color w:val="000000"/>
                <w:sz w:val="22"/>
                <w:szCs w:val="22"/>
              </w:rPr>
            </w:pPr>
            <w:r>
              <w:rPr>
                <w:rFonts w:hint="eastAsia"/>
                <w:color w:val="000000"/>
                <w:sz w:val="22"/>
                <w:szCs w:val="22"/>
              </w:rPr>
              <w:t>0.32244</w:t>
            </w:r>
          </w:p>
        </w:tc>
        <w:tc>
          <w:tcPr>
            <w:tcW w:w="1080" w:type="dxa"/>
            <w:noWrap/>
            <w:hideMark/>
          </w:tcPr>
          <w:p w:rsidR="00095548" w:rsidRDefault="00095548">
            <w:pPr>
              <w:jc w:val="right"/>
              <w:rPr>
                <w:color w:val="000000"/>
                <w:sz w:val="22"/>
                <w:szCs w:val="22"/>
              </w:rPr>
            </w:pPr>
            <w:r>
              <w:rPr>
                <w:rFonts w:hint="eastAsia"/>
                <w:color w:val="000000"/>
                <w:sz w:val="22"/>
                <w:szCs w:val="22"/>
              </w:rPr>
              <w:t>0.263981</w:t>
            </w:r>
          </w:p>
        </w:tc>
        <w:tc>
          <w:tcPr>
            <w:tcW w:w="1080" w:type="dxa"/>
            <w:noWrap/>
            <w:hideMark/>
          </w:tcPr>
          <w:p w:rsidR="00095548" w:rsidRDefault="00095548">
            <w:pPr>
              <w:jc w:val="right"/>
              <w:rPr>
                <w:color w:val="000000"/>
                <w:sz w:val="22"/>
                <w:szCs w:val="22"/>
              </w:rPr>
            </w:pPr>
            <w:r>
              <w:rPr>
                <w:rFonts w:hint="eastAsia"/>
                <w:color w:val="000000"/>
                <w:sz w:val="22"/>
                <w:szCs w:val="22"/>
              </w:rPr>
              <w:t>0.199171</w:t>
            </w:r>
          </w:p>
        </w:tc>
        <w:tc>
          <w:tcPr>
            <w:tcW w:w="1080" w:type="dxa"/>
            <w:noWrap/>
            <w:hideMark/>
          </w:tcPr>
          <w:p w:rsidR="00095548" w:rsidRDefault="00095548">
            <w:pPr>
              <w:jc w:val="right"/>
              <w:rPr>
                <w:color w:val="000000"/>
                <w:sz w:val="22"/>
                <w:szCs w:val="22"/>
              </w:rPr>
            </w:pPr>
            <w:r>
              <w:rPr>
                <w:rFonts w:hint="eastAsia"/>
                <w:color w:val="000000"/>
                <w:sz w:val="22"/>
                <w:szCs w:val="22"/>
              </w:rPr>
              <w:t>0.128173</w:t>
            </w:r>
          </w:p>
        </w:tc>
        <w:tc>
          <w:tcPr>
            <w:tcW w:w="1080" w:type="dxa"/>
            <w:noWrap/>
            <w:hideMark/>
          </w:tcPr>
          <w:p w:rsidR="00095548" w:rsidRDefault="00095548">
            <w:pPr>
              <w:jc w:val="right"/>
              <w:rPr>
                <w:color w:val="000000"/>
                <w:sz w:val="22"/>
                <w:szCs w:val="22"/>
              </w:rPr>
            </w:pPr>
            <w:r>
              <w:rPr>
                <w:rFonts w:hint="eastAsia"/>
                <w:color w:val="000000"/>
                <w:sz w:val="22"/>
                <w:szCs w:val="22"/>
              </w:rPr>
              <w:t>0.00036</w:t>
            </w:r>
          </w:p>
        </w:tc>
        <w:tc>
          <w:tcPr>
            <w:tcW w:w="1080" w:type="dxa"/>
            <w:noWrap/>
            <w:hideMark/>
          </w:tcPr>
          <w:p w:rsidR="00095548" w:rsidRDefault="00095548">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6C24D8" w:rsidP="00CE70C1">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5658E" w:rsidRDefault="0095658E"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136"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9WLGJpwIAADsFAAAOAAAAAAAAAAAAAAAA&#10;AC4CAABkcnMvZTJvRG9jLnhtbFBLAQItABQABgAIAAAAIQDfVMFr3QAAAAcBAAAPAAAAAAAAAAAA&#10;AAAAAAEFAABkcnMvZG93bnJldi54bWxQSwUGAAAAAAQABADzAAAACwYAAAAA&#10;" fillcolor="white [3201]" stroked="f" strokeweight=".5pt">
                <v:path arrowok="t"/>
                <v:textbox>
                  <w:txbxContent>
                    <w:p w:rsidR="0095658E" w:rsidRDefault="0095658E"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004136BA">
        <w:rPr>
          <w:rFonts w:eastAsia="仿宋_GB2312"/>
          <w:sz w:val="24"/>
        </w:rPr>
        <w:t>and</w:t>
      </w:r>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6C24D8" w:rsidP="00425A8B">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5658E" w:rsidRDefault="0095658E"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137"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" fillcolor="white [3201]" stroked="f" strokeweight=".5pt">
                <v:path arrowok="t"/>
                <v:textbox>
                  <w:txbxContent>
                    <w:p w:rsidR="0095658E" w:rsidRDefault="0095658E"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95658E"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95658E"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sz w:val="24"/>
        </w:rPr>
      </w:pPr>
      <m:oMathPara>
        <m:oMath>
          <m:r>
            <m:rPr>
              <m:sty m:val="p"/>
            </m:rPr>
            <w:rPr>
              <w:rFonts w:ascii="Cambria Math" w:eastAsia="仿宋_GB2312" w:hAnsi="Cambria Math"/>
              <w:sz w:val="24"/>
            </w:rPr>
            <m:t>…</m:t>
          </m:r>
        </m:oMath>
      </m:oMathPara>
    </w:p>
    <w:p w:rsidR="004136BA" w:rsidRPr="004136BA" w:rsidRDefault="0095658E"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A33DEE" w:rsidP="00425A8B">
      <w:pPr>
        <w:snapToGrid w:val="0"/>
        <w:spacing w:afterLines="50" w:after="156"/>
        <w:contextualSpacing/>
        <w:rPr>
          <w:rFonts w:eastAsia="仿宋_GB2312"/>
          <w:sz w:val="24"/>
        </w:rPr>
      </w:pPr>
      <w:r>
        <w:rPr>
          <w:rFonts w:eastAsia="仿宋_GB2312"/>
          <w:sz w:val="24"/>
        </w:rPr>
        <w:t xml:space="preserve">We calculate the data as shown in the formula and find the result of Principal Component Analysis. </w:t>
      </w:r>
      <w:r w:rsidR="000C466E">
        <w:rPr>
          <w:rFonts w:eastAsia="仿宋_GB2312"/>
          <w:sz w:val="24"/>
        </w:rPr>
        <w:t xml:space="preserve">The data after Principal Component Analysis can be found in the appendix. </w:t>
      </w:r>
      <w:ins w:id="25" w:author="Windows 用户" w:date="2018-12-02T20:50:00Z">
        <w:r w:rsidR="0095658E" w:rsidRPr="00D70EF2">
          <w:rPr>
            <w:rFonts w:eastAsia="仿宋_GB2312"/>
            <w:b/>
            <w:sz w:val="24"/>
          </w:rPr>
          <w:t>Data after Principal Component Analysis is used in Principal Component Regression, which is a conventional way to use the method.</w:t>
        </w:r>
      </w:ins>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136349" w:rsidRPr="00D60425" w:rsidRDefault="00136349" w:rsidP="00136349">
      <w:pPr>
        <w:snapToGrid w:val="0"/>
        <w:spacing w:line="180" w:lineRule="atLeast"/>
        <w:contextualSpacing/>
        <w:jc w:val="center"/>
        <w:rPr>
          <w:rFonts w:eastAsia="仿宋_GB2312"/>
          <w:sz w:val="24"/>
        </w:rPr>
      </w:pPr>
      <w:r>
        <w:rPr>
          <w:noProof/>
        </w:rPr>
        <w:lastRenderedPageBreak/>
        <w:drawing>
          <wp:inline distT="0" distB="0" distL="0" distR="0" wp14:anchorId="22A301EE" wp14:editId="628DC1C1">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349" w:rsidRPr="00136349" w:rsidRDefault="00136349" w:rsidP="00136349">
      <w:pPr>
        <w:snapToGrid w:val="0"/>
        <w:spacing w:afterLines="50" w:after="156"/>
        <w:ind w:firstLineChars="250" w:firstLine="525"/>
        <w:contextualSpacing/>
        <w:jc w:val="center"/>
        <w:rPr>
          <w:noProof/>
        </w:rPr>
      </w:pPr>
      <w:r>
        <w:rPr>
          <w:rFonts w:hint="eastAsia"/>
          <w:noProof/>
        </w:rPr>
        <w:t>F</w:t>
      </w:r>
      <w:r>
        <w:rPr>
          <w:noProof/>
        </w:rPr>
        <w:t xml:space="preserve">igure 3: Line Chart of Battery Capacity. The Capacity focuses on 3000, 4000, and 4100 mAh. </w:t>
      </w:r>
    </w:p>
    <w:p w:rsidR="006D226D" w:rsidRDefault="006D226D" w:rsidP="006D226D">
      <w:pPr>
        <w:snapToGrid w:val="0"/>
        <w:spacing w:line="180" w:lineRule="atLeast"/>
        <w:contextualSpacing/>
        <w:rPr>
          <w:rFonts w:eastAsia="仿宋_GB2312"/>
          <w:sz w:val="24"/>
        </w:rPr>
      </w:pPr>
      <w:r w:rsidRPr="006D226D">
        <w:rPr>
          <w:rFonts w:eastAsia="仿宋_GB2312"/>
          <w:sz w:val="24"/>
        </w:rPr>
        <w:t>After obtaining the original data, we do the basic statistics process</w:t>
      </w:r>
      <w:ins w:id="26" w:author="Windows 用户" w:date="2018-12-02T20:51:00Z">
        <w:r w:rsidR="0095658E">
          <w:rPr>
            <w:rFonts w:eastAsia="仿宋_GB2312"/>
            <w:sz w:val="24"/>
          </w:rPr>
          <w:t xml:space="preserve">, </w:t>
        </w:r>
        <w:r w:rsidR="0095658E" w:rsidRPr="00D70EF2">
          <w:rPr>
            <w:rFonts w:eastAsia="仿宋_GB2312"/>
            <w:b/>
            <w:sz w:val="24"/>
          </w:rPr>
          <w:t>bring</w:t>
        </w:r>
        <w:r w:rsidR="0095658E">
          <w:rPr>
            <w:rFonts w:eastAsia="仿宋_GB2312"/>
            <w:b/>
            <w:sz w:val="24"/>
          </w:rPr>
          <w:t>ing</w:t>
        </w:r>
        <w:r w:rsidR="0095658E" w:rsidRPr="00D70EF2">
          <w:rPr>
            <w:rFonts w:eastAsia="仿宋_GB2312"/>
            <w:b/>
            <w:sz w:val="24"/>
          </w:rPr>
          <w:t xml:space="preserve"> us a rough understanding to the problem</w:t>
        </w:r>
        <w:proofErr w:type="gramStart"/>
        <w:r w:rsidR="0095658E" w:rsidRPr="006D226D">
          <w:rPr>
            <w:rFonts w:eastAsia="仿宋_GB2312"/>
            <w:sz w:val="24"/>
          </w:rPr>
          <w:t>.</w:t>
        </w:r>
      </w:ins>
      <w:r w:rsidRPr="006D226D">
        <w:rPr>
          <w:rFonts w:eastAsia="仿宋_GB2312"/>
          <w:sz w:val="24"/>
        </w:rPr>
        <w:t>.</w:t>
      </w:r>
      <w:proofErr w:type="gramEnd"/>
      <w:r w:rsidRPr="006D226D">
        <w:rPr>
          <w:rFonts w:eastAsia="仿宋_GB2312"/>
          <w:sz w:val="24"/>
        </w:rPr>
        <w:t xml:space="preserve"> We set the click rate and the convert rate as the dependent variables, while other variables as independent variables. On the one hand, we make pie charts, as well as line charts, </w:t>
      </w:r>
      <w:r w:rsidR="002A3673">
        <w:rPr>
          <w:rFonts w:eastAsia="仿宋_GB2312"/>
          <w:sz w:val="24"/>
        </w:rPr>
        <w:t xml:space="preserve">to </w:t>
      </w:r>
      <w:r w:rsidRPr="006D226D">
        <w:rPr>
          <w:rFonts w:eastAsia="仿宋_GB2312"/>
          <w:sz w:val="24"/>
        </w:rPr>
        <w:t>reveal the proportions of the phones with each characteristic over the ensemble, as 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0.3-0.464. We divide the convert rate into 5 categories, which are 0-0.1, 0.1-0.2, 0.20-0.22, 0.22-0.23, 0.23-0.468.</w:t>
      </w:r>
      <w:r w:rsidR="00F90C09">
        <w:rPr>
          <w:rFonts w:eastAsia="仿宋_GB2312"/>
          <w:sz w:val="24"/>
        </w:rPr>
        <w:t xml:space="preserve">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136349">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136349">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lastRenderedPageBreak/>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95658E">
        <w:rPr>
          <w:rFonts w:eastAsia="仿宋_GB2312" w:hint="eastAsia"/>
          <w:b/>
          <w:sz w:val="24"/>
          <w:rPrChange w:id="27" w:author="Windows 用户" w:date="2018-12-02T20:51:00Z">
            <w:rPr>
              <w:rFonts w:eastAsia="仿宋_GB2312" w:hint="eastAsia"/>
              <w:sz w:val="24"/>
            </w:rPr>
          </w:rPrChange>
        </w:rPr>
        <w:t>I</w:t>
      </w:r>
      <w:r w:rsidRPr="0095658E">
        <w:rPr>
          <w:rFonts w:eastAsia="仿宋_GB2312"/>
          <w:b/>
          <w:sz w:val="24"/>
          <w:rPrChange w:id="28" w:author="Windows 用户" w:date="2018-12-02T20:51:00Z">
            <w:rPr>
              <w:rFonts w:eastAsia="仿宋_GB2312"/>
              <w:sz w:val="24"/>
            </w:rPr>
          </w:rPrChange>
        </w:rPr>
        <w:t xml:space="preserve">n order to choose </w:t>
      </w:r>
      <w:r w:rsidR="00C51C08" w:rsidRPr="0095658E">
        <w:rPr>
          <w:rFonts w:eastAsia="仿宋_GB2312"/>
          <w:b/>
          <w:sz w:val="24"/>
          <w:rPrChange w:id="29" w:author="Windows 用户" w:date="2018-12-02T20:51:00Z">
            <w:rPr>
              <w:rFonts w:eastAsia="仿宋_GB2312"/>
              <w:sz w:val="24"/>
            </w:rPr>
          </w:rPrChange>
        </w:rPr>
        <w:t xml:space="preserve">by </w:t>
      </w:r>
      <w:r w:rsidRPr="0095658E">
        <w:rPr>
          <w:rFonts w:eastAsia="仿宋_GB2312"/>
          <w:b/>
          <w:sz w:val="24"/>
          <w:rPrChange w:id="30" w:author="Windows 用户" w:date="2018-12-02T20:51:00Z">
            <w:rPr>
              <w:rFonts w:eastAsia="仿宋_GB2312"/>
              <w:sz w:val="24"/>
            </w:rPr>
          </w:rPrChange>
        </w:rPr>
        <w:t>diverse factors and judge the sales of cert</w:t>
      </w:r>
      <w:r w:rsidR="00C51C08" w:rsidRPr="0095658E">
        <w:rPr>
          <w:rFonts w:eastAsia="仿宋_GB2312"/>
          <w:b/>
          <w:sz w:val="24"/>
          <w:rPrChange w:id="31" w:author="Windows 用户" w:date="2018-12-02T20:51:00Z">
            <w:rPr>
              <w:rFonts w:eastAsia="仿宋_GB2312"/>
              <w:sz w:val="24"/>
            </w:rPr>
          </w:rPrChange>
        </w:rPr>
        <w:t xml:space="preserve">ain types of phones, we </w:t>
      </w:r>
      <w:r w:rsidR="00AA61FE" w:rsidRPr="0095658E">
        <w:rPr>
          <w:rFonts w:eastAsia="仿宋_GB2312"/>
          <w:b/>
          <w:sz w:val="24"/>
          <w:rPrChange w:id="32" w:author="Windows 用户" w:date="2018-12-02T20:51:00Z">
            <w:rPr>
              <w:rFonts w:eastAsia="仿宋_GB2312"/>
              <w:sz w:val="24"/>
            </w:rPr>
          </w:rPrChange>
        </w:rPr>
        <w:t>create a new</w:t>
      </w:r>
      <w:r w:rsidR="00A44407" w:rsidRPr="0095658E">
        <w:rPr>
          <w:rFonts w:eastAsia="仿宋_GB2312"/>
          <w:b/>
          <w:sz w:val="24"/>
          <w:rPrChange w:id="33" w:author="Windows 用户" w:date="2018-12-02T20:51:00Z">
            <w:rPr>
              <w:rFonts w:eastAsia="仿宋_GB2312"/>
              <w:sz w:val="24"/>
            </w:rPr>
          </w:rPrChange>
        </w:rPr>
        <w:t xml:space="preserve"> </w:t>
      </w:r>
      <w:r w:rsidR="00AA61FE" w:rsidRPr="0095658E">
        <w:rPr>
          <w:rFonts w:eastAsia="仿宋_GB2312"/>
          <w:b/>
          <w:sz w:val="24"/>
          <w:rPrChange w:id="34" w:author="Windows 用户" w:date="2018-12-02T20:51:00Z">
            <w:rPr>
              <w:rFonts w:eastAsia="仿宋_GB2312"/>
              <w:sz w:val="24"/>
            </w:rPr>
          </w:rPrChange>
        </w:rPr>
        <w:t>Weight Determination Technique</w:t>
      </w:r>
      <w:r w:rsidR="00AA61FE" w:rsidRPr="0095658E">
        <w:rPr>
          <w:rFonts w:eastAsia="仿宋_GB2312" w:hint="eastAsia"/>
          <w:b/>
          <w:sz w:val="24"/>
          <w:rPrChange w:id="35" w:author="Windows 用户" w:date="2018-12-02T20:51:00Z">
            <w:rPr>
              <w:rFonts w:eastAsia="仿宋_GB2312" w:hint="eastAsia"/>
              <w:sz w:val="24"/>
            </w:rPr>
          </w:rPrChange>
        </w:rPr>
        <w:t>,</w:t>
      </w:r>
      <w:r w:rsidR="00AA61FE" w:rsidRPr="0095658E">
        <w:rPr>
          <w:rFonts w:eastAsia="仿宋_GB2312"/>
          <w:b/>
          <w:sz w:val="24"/>
          <w:rPrChange w:id="36" w:author="Windows 用户" w:date="2018-12-02T20:51:00Z">
            <w:rPr>
              <w:rFonts w:eastAsia="仿宋_GB2312"/>
              <w:sz w:val="24"/>
            </w:rPr>
          </w:rPrChange>
        </w:rPr>
        <w:t xml:space="preserve"> which imitates the </w:t>
      </w:r>
      <w:r w:rsidRPr="0095658E">
        <w:rPr>
          <w:rFonts w:eastAsia="仿宋_GB2312"/>
          <w:b/>
          <w:sz w:val="24"/>
          <w:rPrChange w:id="37" w:author="Windows 用户" w:date="2018-12-02T20:51:00Z">
            <w:rPr>
              <w:rFonts w:eastAsia="仿宋_GB2312"/>
              <w:sz w:val="24"/>
            </w:rPr>
          </w:rPrChange>
        </w:rPr>
        <w:t>Analytic Hierarchy Process</w:t>
      </w:r>
      <w:r w:rsidR="00A44407" w:rsidRPr="0095658E">
        <w:rPr>
          <w:rFonts w:eastAsia="仿宋_GB2312"/>
          <w:b/>
          <w:sz w:val="24"/>
          <w:rPrChange w:id="38" w:author="Windows 用户" w:date="2018-12-02T20:51:00Z">
            <w:rPr>
              <w:rFonts w:eastAsia="仿宋_GB2312"/>
              <w:sz w:val="24"/>
            </w:rPr>
          </w:rPrChange>
        </w:rPr>
        <w:t xml:space="preserve"> </w:t>
      </w:r>
      <w:r w:rsidRPr="0095658E">
        <w:rPr>
          <w:rFonts w:eastAsia="仿宋_GB2312"/>
          <w:b/>
          <w:sz w:val="24"/>
          <w:rPrChange w:id="39" w:author="Windows 用户" w:date="2018-12-02T20:51:00Z">
            <w:rPr>
              <w:rFonts w:eastAsia="仿宋_GB2312"/>
              <w:sz w:val="24"/>
            </w:rPr>
          </w:rPrChange>
        </w:rPr>
        <w:t>(AHP)</w:t>
      </w:r>
      <w:r w:rsidR="00AA61FE" w:rsidRPr="0095658E">
        <w:rPr>
          <w:rFonts w:eastAsia="仿宋_GB2312"/>
          <w:b/>
          <w:sz w:val="24"/>
          <w:rPrChange w:id="40" w:author="Windows 用户" w:date="2018-12-02T20:51:00Z">
            <w:rPr>
              <w:rFonts w:eastAsia="仿宋_GB2312"/>
              <w:sz w:val="24"/>
            </w:rPr>
          </w:rPrChange>
        </w:rPr>
        <w:t>,</w:t>
      </w:r>
      <w:r w:rsidRPr="0095658E">
        <w:rPr>
          <w:rFonts w:eastAsia="仿宋_GB2312"/>
          <w:b/>
          <w:sz w:val="24"/>
          <w:rPrChange w:id="41" w:author="Windows 用户" w:date="2018-12-02T20:51:00Z">
            <w:rPr>
              <w:rFonts w:eastAsia="仿宋_GB2312"/>
              <w:sz w:val="24"/>
            </w:rPr>
          </w:rPrChange>
        </w:rPr>
        <w:t xml:space="preserve"> to achieve the goal which is to</w:t>
      </w:r>
      <w:ins w:id="42" w:author="Windows 用户" w:date="2018-12-02T20:51:00Z">
        <w:r w:rsidR="0095658E" w:rsidRPr="0095658E">
          <w:rPr>
            <w:rFonts w:eastAsia="仿宋_GB2312"/>
            <w:b/>
            <w:sz w:val="24"/>
          </w:rPr>
          <w:t xml:space="preserve"> qualitatively</w:t>
        </w:r>
      </w:ins>
      <w:r w:rsidRPr="0095658E">
        <w:rPr>
          <w:rFonts w:eastAsia="仿宋_GB2312"/>
          <w:b/>
          <w:sz w:val="24"/>
          <w:rPrChange w:id="43" w:author="Windows 用户" w:date="2018-12-02T20:51:00Z">
            <w:rPr>
              <w:rFonts w:eastAsia="仿宋_GB2312"/>
              <w:sz w:val="24"/>
            </w:rPr>
          </w:rPrChange>
        </w:rPr>
        <w:t xml:space="preserve"> determine the </w:t>
      </w:r>
      <w:r w:rsidR="00D71539" w:rsidRPr="0095658E">
        <w:rPr>
          <w:rFonts w:eastAsia="仿宋_GB2312"/>
          <w:b/>
          <w:sz w:val="24"/>
          <w:rPrChange w:id="44" w:author="Windows 用户" w:date="2018-12-02T20:51:00Z">
            <w:rPr>
              <w:rFonts w:eastAsia="仿宋_GB2312"/>
              <w:sz w:val="24"/>
            </w:rPr>
          </w:rPrChange>
        </w:rPr>
        <w:t>weight of each option</w:t>
      </w:r>
      <w:r w:rsidRPr="0095658E">
        <w:rPr>
          <w:rFonts w:eastAsia="仿宋_GB2312"/>
          <w:b/>
          <w:sz w:val="24"/>
          <w:rPrChange w:id="45" w:author="Windows 用户" w:date="2018-12-02T20:51:00Z">
            <w:rPr>
              <w:rFonts w:eastAsia="仿宋_GB2312"/>
              <w:sz w:val="24"/>
            </w:rPr>
          </w:rPrChange>
        </w:rPr>
        <w:t xml:space="preserve"> in complicated and uncertain problems. </w:t>
      </w:r>
      <w:r w:rsidRPr="009F0449">
        <w:rPr>
          <w:rFonts w:eastAsia="仿宋_GB2312"/>
          <w:sz w:val="24"/>
        </w:rPr>
        <w:t xml:space="preserve">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136349">
      <w:pPr>
        <w:snapToGrid w:val="0"/>
        <w:spacing w:afterLines="50" w:after="156"/>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ED6855" w:rsidP="00425A8B">
      <w:pPr>
        <w:spacing w:afterLines="50" w:after="156"/>
        <w:rPr>
          <w:rFonts w:eastAsia="仿宋_GB2312"/>
          <w:sz w:val="24"/>
        </w:rPr>
      </w:pPr>
      <w:r>
        <w:rPr>
          <w:rFonts w:eastAsia="仿宋_GB2312"/>
          <w:sz w:val="24"/>
        </w:rPr>
        <w:lastRenderedPageBreak/>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w:r w:rsidR="006D226D">
        <w:rPr>
          <w:rFonts w:eastAsia="仿宋_GB2312" w:hint="eastAsia"/>
          <w:sz w:val="24"/>
        </w:rPr>
        <w:t xml:space="preserve"> </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6C24D8">
        <w:rPr>
          <w:rFonts w:eastAsia="仿宋_GB2312"/>
          <w:noProof/>
          <w:sz w:val="24"/>
        </w:rPr>
        <mc:AlternateContent>
          <mc:Choice Requires="wps">
            <w:drawing>
              <wp:anchor distT="0" distB="0" distL="114300" distR="114300" simplePos="0" relativeHeight="251729920" behindDoc="0" locked="0" layoutInCell="1" allowOverlap="1">
                <wp:simplePos x="0" y="0"/>
                <wp:positionH relativeFrom="margin">
                  <wp:posOffset>4814570</wp:posOffset>
                </wp:positionH>
                <wp:positionV relativeFrom="paragraph">
                  <wp:posOffset>1619885</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5658E" w:rsidRDefault="0095658E" w:rsidP="00E95255">
                            <w:pPr>
                              <w:rPr>
                                <w:rFonts w:eastAsia="仿宋_GB2312"/>
                              </w:rPr>
                            </w:pPr>
                            <w:r>
                              <w:rPr>
                                <w:rFonts w:eastAsia="仿宋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38" type="#_x0000_t202" style="position:absolute;left:0;text-align:left;margin-left:379.1pt;margin-top:127.55pt;width:36.75pt;height:2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" fillcolor="white [3201]" stroked="f" strokeweight=".5pt">
                <v:path arrowok="t"/>
                <v:textbox>
                  <w:txbxContent>
                    <w:p w:rsidR="0095658E" w:rsidRDefault="0095658E" w:rsidP="00E95255">
                      <w:pPr>
                        <w:rPr>
                          <w:rFonts w:eastAsia="仿宋_GB2312"/>
                        </w:rPr>
                      </w:pPr>
                      <w:r>
                        <w:rPr>
                          <w:rFonts w:eastAsia="仿宋_GB2312"/>
                        </w:rPr>
                        <w:t>(20)</w:t>
                      </w:r>
                    </w:p>
                  </w:txbxContent>
                </v:textbox>
                <w10:wrap anchorx="margin"/>
              </v:shape>
            </w:pict>
          </mc:Fallback>
        </mc:AlternateContent>
      </w:r>
      <w:r w:rsidR="006C24D8">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39"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pqrAIAALEFAAAOAAAAZHJzL2Uyb0RvYy54bWysVM1u2zAMvg/YOwi6L3bStM2M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" fillcolor="white [3201]" stroked="f" strokeweight=".5pt">
                <v:path arrowok="t"/>
                <v:textbox>
                  <w:txbxContent>
                    <w:p w:rsidR="0095658E" w:rsidRPr="008A1391" w:rsidRDefault="0095658E" w:rsidP="001211E9">
                      <w:pPr>
                        <w:rPr>
                          <w:rFonts w:eastAsia="仿宋_GB2312"/>
                        </w:rPr>
                      </w:pPr>
                      <w:r>
                        <w:rPr>
                          <w:rFonts w:eastAsia="仿宋_GB2312"/>
                        </w:rPr>
                        <w:t>(20)</w:t>
                      </w:r>
                    </w:p>
                  </w:txbxContent>
                </v:textbox>
                <w10:wrap anchorx="margin"/>
              </v:shape>
            </w:pict>
          </mc:Fallback>
        </mc:AlternateConten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Default="0006075F" w:rsidP="00425A8B">
      <w:pPr>
        <w:spacing w:afterLines="50" w:after="156"/>
        <w:rPr>
          <w:ins w:id="46" w:author="Windows 用户" w:date="2018-12-02T20:51:00Z"/>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t>
      </w:r>
      <w:r w:rsidR="00C81EE6">
        <w:rPr>
          <w:sz w:val="24"/>
          <w:szCs w:val="36"/>
        </w:rPr>
        <w:lastRenderedPageBreak/>
        <w:t xml:space="preserve">with lower RAM, ROM, and CPU involve in more click rate, whereas phones with higher equivalents involve in more convert rate. For both highest camera resolution and price, the medium ones are both attractive. </w:t>
      </w:r>
    </w:p>
    <w:p w:rsidR="0095658E" w:rsidRPr="0095658E" w:rsidRDefault="0095658E" w:rsidP="00425A8B">
      <w:pPr>
        <w:spacing w:afterLines="50" w:after="156"/>
        <w:rPr>
          <w:rFonts w:hint="eastAsia"/>
          <w:b/>
          <w:sz w:val="24"/>
          <w:szCs w:val="36"/>
          <w:rPrChange w:id="47" w:author="Windows 用户" w:date="2018-12-02T20:51:00Z">
            <w:rPr>
              <w:sz w:val="24"/>
              <w:szCs w:val="36"/>
            </w:rPr>
          </w:rPrChange>
        </w:rPr>
      </w:pPr>
      <w:ins w:id="48" w:author="Windows 用户" w:date="2018-12-02T20:51:00Z">
        <w:r w:rsidRPr="00D70EF2">
          <w:rPr>
            <w:b/>
            <w:sz w:val="24"/>
            <w:szCs w:val="36"/>
          </w:rPr>
          <w:t xml:space="preserve">It is obvious that a qualitative analysis is not ample for the issue, which indicates we need to do further analysis. </w:t>
        </w:r>
      </w:ins>
    </w:p>
    <w:p w:rsidR="0000189C" w:rsidRPr="00E606B4" w:rsidRDefault="00D6042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Pr>
          <w:rFonts w:eastAsia="仿宋_GB2312"/>
          <w:sz w:val="24"/>
        </w:rPr>
        <w:t xml:space="preserve">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0"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J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" fillcolor="white [3201]" stroked="f" strokeweight=".5pt">
                <v:path arrowok="t"/>
                <v:textbox>
                  <w:txbxContent>
                    <w:p w:rsidR="0095658E" w:rsidRPr="008A1391" w:rsidRDefault="0095658E"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95658E"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1"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hG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" fillcolor="white [3201]" stroked="f" strokeweight=".5pt">
                <v:path arrowok="t"/>
                <v:textbox>
                  <w:txbxContent>
                    <w:p w:rsidR="0095658E" w:rsidRPr="008A1391" w:rsidRDefault="0095658E"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r w:rsidR="000B42C2">
        <w:rPr>
          <w:rFonts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095548" w:rsidRPr="004C258E" w:rsidTr="004C258E">
        <w:trPr>
          <w:trHeight w:val="270"/>
          <w:jc w:val="center"/>
        </w:trPr>
        <w:tc>
          <w:tcPr>
            <w:tcW w:w="455" w:type="dxa"/>
          </w:tcPr>
          <w:p w:rsidR="00095548" w:rsidRPr="004C258E" w:rsidRDefault="0095658E"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0.015683</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0.016454</w:t>
            </w:r>
          </w:p>
        </w:tc>
      </w:tr>
      <w:tr w:rsidR="00095548" w:rsidRPr="004C258E" w:rsidTr="004C258E">
        <w:trPr>
          <w:trHeight w:val="270"/>
          <w:jc w:val="center"/>
        </w:trPr>
        <w:tc>
          <w:tcPr>
            <w:tcW w:w="455" w:type="dxa"/>
          </w:tcPr>
          <w:p w:rsidR="00095548" w:rsidRPr="004C258E" w:rsidRDefault="0095658E"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8.16E-10</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6.63E-10</w:t>
            </w:r>
          </w:p>
        </w:tc>
      </w:tr>
      <w:tr w:rsidR="00095548" w:rsidRPr="004C258E" w:rsidTr="004C258E">
        <w:trPr>
          <w:trHeight w:val="270"/>
          <w:jc w:val="center"/>
        </w:trPr>
        <w:tc>
          <w:tcPr>
            <w:tcW w:w="455" w:type="dxa"/>
          </w:tcPr>
          <w:p w:rsidR="00095548" w:rsidRPr="004C258E" w:rsidRDefault="0095658E"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2.12E-06</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1.94E-06</w:t>
            </w:r>
          </w:p>
        </w:tc>
      </w:tr>
      <w:tr w:rsidR="00095548" w:rsidRPr="004C258E" w:rsidTr="004C258E">
        <w:trPr>
          <w:trHeight w:val="270"/>
          <w:jc w:val="center"/>
        </w:trPr>
        <w:tc>
          <w:tcPr>
            <w:tcW w:w="455" w:type="dxa"/>
          </w:tcPr>
          <w:p w:rsidR="00095548" w:rsidRPr="004C258E" w:rsidRDefault="0095658E"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color w:val="000000"/>
                <w:sz w:val="24"/>
              </w:rPr>
              <w:t>-0.000403673946932437</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-0.0004</w:t>
            </w:r>
          </w:p>
        </w:tc>
      </w:tr>
      <w:tr w:rsidR="00095548" w:rsidRPr="004C258E" w:rsidTr="004C258E">
        <w:trPr>
          <w:trHeight w:val="270"/>
          <w:jc w:val="center"/>
        </w:trPr>
        <w:tc>
          <w:tcPr>
            <w:tcW w:w="455" w:type="dxa"/>
          </w:tcPr>
          <w:p w:rsidR="00095548" w:rsidRPr="004C258E" w:rsidRDefault="0095658E"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9.24E-06</w:t>
            </w:r>
          </w:p>
        </w:tc>
        <w:tc>
          <w:tcPr>
            <w:tcW w:w="3837"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9.30E-06</w:t>
            </w:r>
          </w:p>
        </w:tc>
      </w:tr>
      <w:tr w:rsidR="00095548" w:rsidRPr="004C258E" w:rsidTr="004C258E">
        <w:trPr>
          <w:trHeight w:val="270"/>
          <w:jc w:val="center"/>
        </w:trPr>
        <w:tc>
          <w:tcPr>
            <w:tcW w:w="455" w:type="dxa"/>
          </w:tcPr>
          <w:p w:rsidR="00095548" w:rsidRPr="004C258E" w:rsidRDefault="0095658E"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3.86E-05</w:t>
            </w:r>
          </w:p>
        </w:tc>
        <w:tc>
          <w:tcPr>
            <w:tcW w:w="3837" w:type="dxa"/>
            <w:shd w:val="clear" w:color="auto" w:fill="auto"/>
            <w:noWrap/>
            <w:vAlign w:val="bottom"/>
          </w:tcPr>
          <w:p w:rsidR="00095548" w:rsidRPr="00095548" w:rsidRDefault="00095548" w:rsidP="00095548">
            <w:pPr>
              <w:jc w:val="center"/>
              <w:rPr>
                <w:color w:val="000000"/>
                <w:sz w:val="24"/>
              </w:rPr>
            </w:pPr>
            <w:r w:rsidRPr="00095548">
              <w:rPr>
                <w:color w:val="000000"/>
                <w:sz w:val="24"/>
              </w:rPr>
              <w:t>-1.99E-05</w:t>
            </w:r>
          </w:p>
        </w:tc>
      </w:tr>
      <w:tr w:rsidR="00095548" w:rsidRPr="004C258E" w:rsidTr="004C258E">
        <w:trPr>
          <w:trHeight w:val="270"/>
          <w:jc w:val="center"/>
        </w:trPr>
        <w:tc>
          <w:tcPr>
            <w:tcW w:w="455" w:type="dxa"/>
          </w:tcPr>
          <w:p w:rsidR="00095548" w:rsidRPr="004C258E" w:rsidRDefault="0095658E"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2.55E-05</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1.99E-05</w:t>
            </w:r>
          </w:p>
        </w:tc>
      </w:tr>
    </w:tbl>
    <w:p w:rsidR="00DC7E74"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posOffset>4852670</wp:posOffset>
                </wp:positionH>
                <wp:positionV relativeFrom="paragraph">
                  <wp:posOffset>571500</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2" type="#_x0000_t202" style="position:absolute;left:0;text-align:left;margin-left:382.1pt;margin-top:45pt;width:33.75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h3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" fillcolor="white [3201]" stroked="f" strokeweight=".5pt">
                <v:path arrowok="t"/>
                <v:textbox>
                  <w:txbxContent>
                    <w:p w:rsidR="0095658E" w:rsidRPr="008A1391" w:rsidRDefault="0095658E" w:rsidP="00A463EB">
                      <w:pPr>
                        <w:rPr>
                          <w:rFonts w:eastAsia="仿宋_GB2312"/>
                        </w:rPr>
                      </w:pPr>
                      <w:r>
                        <w:rPr>
                          <w:rFonts w:eastAsia="仿宋_GB2312"/>
                        </w:rPr>
                        <w:t>(23)</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posOffset>4843145</wp:posOffset>
                </wp:positionH>
                <wp:positionV relativeFrom="paragraph">
                  <wp:posOffset>1489710</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3" type="#_x0000_t202" style="position:absolute;left:0;text-align:left;margin-left:381.35pt;margin-top:117.3pt;width:33.75pt;height:2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7qqw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K1SHuqrAgAAsQUAAA4AAAAA&#10;AAAAAAAAAAAALgIAAGRycy9lMm9Eb2MueG1sUEsBAi0AFAAGAAgAAAAhAFp0/5vhAAAACwEAAA8A&#10;AAAAAAAAAAAAAAAABQUAAGRycy9kb3ducmV2LnhtbFBLBQYAAAAABAAEAPMAAAATBgAAAAA=&#10;" fillcolor="white [3201]" stroked="f" strokeweight=".5pt">
                <v:path arrowok="t"/>
                <v:textbox>
                  <w:txbxContent>
                    <w:p w:rsidR="0095658E" w:rsidRPr="008A1391" w:rsidRDefault="0095658E" w:rsidP="00A463EB">
                      <w:pPr>
                        <w:rPr>
                          <w:rFonts w:eastAsia="仿宋_GB2312"/>
                        </w:rPr>
                      </w:pPr>
                      <w:r>
                        <w:rPr>
                          <w:rFonts w:eastAsia="仿宋_GB2312"/>
                        </w:rPr>
                        <w:t>(24)</w:t>
                      </w:r>
                    </w:p>
                  </w:txbxContent>
                </v:textbox>
                <w10:wrap anchorx="margin"/>
              </v:shape>
            </w:pict>
          </mc:Fallback>
        </mc:AlternateConten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425A8B">
      <w:pPr>
        <w:spacing w:afterLines="50" w:after="156"/>
        <w:rPr>
          <w:rFonts w:eastAsia="仿宋_GB2312"/>
          <w:sz w:val="24"/>
        </w:rPr>
      </w:pPr>
      <w:r>
        <w:rPr>
          <w:rFonts w:eastAsia="仿宋_GB2312"/>
          <w:sz w:val="24"/>
        </w:rPr>
        <w:t xml:space="preserve">With </w:t>
      </w:r>
      <w:r w:rsidR="00C3484E">
        <w:rPr>
          <w:rFonts w:eastAsia="仿宋_GB2312"/>
          <w:sz w:val="24"/>
        </w:rPr>
        <w:t xml:space="preserve">the </w:t>
      </w:r>
      <w:r>
        <w:rPr>
          <w:rFonts w:eastAsia="仿宋_GB2312"/>
          <w:sz w:val="24"/>
        </w:rPr>
        <w:t xml:space="preserve">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011563" w:rsidRPr="004C258E" w:rsidTr="00D973DF">
        <w:trPr>
          <w:trHeight w:val="270"/>
          <w:jc w:val="center"/>
        </w:trPr>
        <w:tc>
          <w:tcPr>
            <w:tcW w:w="455" w:type="dxa"/>
          </w:tcPr>
          <w:p w:rsidR="00011563" w:rsidRPr="00B24D11" w:rsidRDefault="0095658E"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0.0117798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0.0125964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0.0195868</w:t>
            </w:r>
          </w:p>
        </w:tc>
        <w:tc>
          <w:tcPr>
            <w:tcW w:w="1701" w:type="dxa"/>
            <w:vAlign w:val="bottom"/>
          </w:tcPr>
          <w:p w:rsidR="00011563" w:rsidRPr="00011563" w:rsidRDefault="00011563" w:rsidP="00011563">
            <w:pPr>
              <w:jc w:val="center"/>
              <w:rPr>
                <w:color w:val="000000"/>
                <w:sz w:val="24"/>
              </w:rPr>
            </w:pPr>
            <w:r w:rsidRPr="00011563">
              <w:rPr>
                <w:rFonts w:hint="eastAsia"/>
                <w:color w:val="000000"/>
                <w:sz w:val="24"/>
              </w:rPr>
              <w:t>0.0203106</w:t>
            </w:r>
          </w:p>
        </w:tc>
      </w:tr>
      <w:tr w:rsidR="00011563" w:rsidRPr="004C258E" w:rsidTr="00D973DF">
        <w:trPr>
          <w:trHeight w:val="270"/>
          <w:jc w:val="center"/>
        </w:trPr>
        <w:tc>
          <w:tcPr>
            <w:tcW w:w="455" w:type="dxa"/>
          </w:tcPr>
          <w:p w:rsidR="00011563" w:rsidRPr="00B24D11" w:rsidRDefault="0095658E"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-4.83E-10</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-6.20E-10</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2.11E-09</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1.95E-09</w:t>
            </w:r>
          </w:p>
        </w:tc>
      </w:tr>
      <w:tr w:rsidR="00011563" w:rsidRPr="004C258E" w:rsidTr="00D973DF">
        <w:trPr>
          <w:trHeight w:val="270"/>
          <w:jc w:val="center"/>
        </w:trPr>
        <w:tc>
          <w:tcPr>
            <w:tcW w:w="455" w:type="dxa"/>
          </w:tcPr>
          <w:p w:rsidR="00011563" w:rsidRPr="00B24D11" w:rsidRDefault="0095658E"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-1.79E-06</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-1.92E-06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6.03E-06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5.81E-06</w:t>
            </w:r>
          </w:p>
        </w:tc>
      </w:tr>
      <w:tr w:rsidR="00011563" w:rsidRPr="004C258E" w:rsidTr="00D973DF">
        <w:trPr>
          <w:trHeight w:val="270"/>
          <w:jc w:val="center"/>
        </w:trPr>
        <w:tc>
          <w:tcPr>
            <w:tcW w:w="455" w:type="dxa"/>
          </w:tcPr>
          <w:p w:rsidR="00011563" w:rsidRPr="00B24D11" w:rsidRDefault="0095658E"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-0.001248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-0.001232</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0.0004407</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0.0004365</w:t>
            </w:r>
          </w:p>
        </w:tc>
      </w:tr>
      <w:tr w:rsidR="00011563" w:rsidRPr="004C258E" w:rsidTr="00D973DF">
        <w:trPr>
          <w:trHeight w:val="270"/>
          <w:jc w:val="center"/>
        </w:trPr>
        <w:tc>
          <w:tcPr>
            <w:tcW w:w="455" w:type="dxa"/>
          </w:tcPr>
          <w:p w:rsidR="00011563" w:rsidRPr="00B24D11" w:rsidRDefault="0095658E"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-3.04E-05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-2.99E-05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4.85E-05</w:t>
            </w:r>
          </w:p>
        </w:tc>
      </w:tr>
      <w:tr w:rsidR="00011563" w:rsidRPr="004C258E" w:rsidTr="00D973DF">
        <w:trPr>
          <w:trHeight w:val="270"/>
          <w:jc w:val="center"/>
        </w:trPr>
        <w:tc>
          <w:tcPr>
            <w:tcW w:w="455" w:type="dxa"/>
          </w:tcPr>
          <w:p w:rsidR="00011563" w:rsidRPr="00B24D11" w:rsidRDefault="0095658E"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-0.000473</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-0.000574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0.0005504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0.0004379</w:t>
            </w:r>
          </w:p>
        </w:tc>
      </w:tr>
      <w:tr w:rsidR="00011563" w:rsidRPr="004C258E" w:rsidTr="00D973DF">
        <w:trPr>
          <w:trHeight w:val="270"/>
          <w:jc w:val="center"/>
        </w:trPr>
        <w:tc>
          <w:tcPr>
            <w:tcW w:w="455" w:type="dxa"/>
          </w:tcPr>
          <w:p w:rsidR="00011563" w:rsidRPr="00B24D11" w:rsidRDefault="0095658E"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-0.000162</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-0.000165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0.0002128</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0.000205</w:t>
            </w:r>
          </w:p>
        </w:tc>
      </w:tr>
      <w:tr w:rsidR="00011563" w:rsidRPr="004C258E" w:rsidTr="00D973DF">
        <w:trPr>
          <w:trHeight w:val="270"/>
          <w:jc w:val="center"/>
        </w:trPr>
        <w:tc>
          <w:tcPr>
            <w:tcW w:w="455" w:type="dxa"/>
          </w:tcPr>
          <w:p w:rsidR="00011563" w:rsidRDefault="0095658E"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-1.78E-05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-1.73E-05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-3.02E-06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-2.68E-06</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Default="00EE3E00" w:rsidP="00425A8B">
      <w:pPr>
        <w:snapToGrid w:val="0"/>
        <w:spacing w:afterLines="50" w:after="156"/>
        <w:ind w:firstLineChars="200" w:firstLine="420"/>
        <w:jc w:val="center"/>
        <w:rPr>
          <w:rFonts w:eastAsia="仿宋_GB2312"/>
        </w:rPr>
      </w:pPr>
      <w:r>
        <w:rPr>
          <w:rFonts w:eastAsia="仿宋_GB2312"/>
        </w:rPr>
        <w:t>Table 16</w:t>
      </w:r>
      <w:r w:rsidR="00214F6F">
        <w:rPr>
          <w:rFonts w:eastAsia="仿宋_GB2312"/>
        </w:rPr>
        <w:t>: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0.011098</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0.01021</w:t>
            </w:r>
          </w:p>
        </w:tc>
      </w:tr>
    </w:tbl>
    <w:p w:rsidR="00EE3E00" w:rsidRPr="0095658E" w:rsidRDefault="00EE3E00" w:rsidP="00EE3E00">
      <w:pPr>
        <w:spacing w:afterLines="50" w:after="156"/>
        <w:rPr>
          <w:rFonts w:eastAsia="仿宋_GB2312"/>
          <w:b/>
          <w:sz w:val="24"/>
          <w:rPrChange w:id="49" w:author="Windows 用户" w:date="2018-12-02T20:52:00Z">
            <w:rPr>
              <w:rFonts w:eastAsia="仿宋_GB2312"/>
              <w:sz w:val="24"/>
            </w:rPr>
          </w:rPrChange>
        </w:rPr>
      </w:pPr>
      <w:r w:rsidRPr="0095658E">
        <w:rPr>
          <w:rFonts w:eastAsia="仿宋_GB2312"/>
          <w:b/>
          <w:sz w:val="24"/>
          <w:rPrChange w:id="50" w:author="Windows 用户" w:date="2018-12-02T20:52:00Z">
            <w:rPr>
              <w:rFonts w:eastAsia="仿宋_GB2312"/>
              <w:sz w:val="24"/>
            </w:rPr>
          </w:rPrChange>
        </w:rPr>
        <w:t xml:space="preserve">In light of the </w:t>
      </w:r>
      <w:ins w:id="51" w:author="Windows 用户" w:date="2018-12-02T20:52:00Z">
        <w:r w:rsidR="0095658E" w:rsidRPr="0095658E">
          <w:rPr>
            <w:rFonts w:eastAsia="仿宋_GB2312"/>
            <w:b/>
            <w:sz w:val="24"/>
          </w:rPr>
          <w:t>low correlation coefficients</w:t>
        </w:r>
      </w:ins>
      <w:del w:id="52" w:author="Windows 用户" w:date="2018-12-02T20:52:00Z">
        <w:r w:rsidRPr="0095658E" w:rsidDel="0095658E">
          <w:rPr>
            <w:rFonts w:eastAsia="仿宋_GB2312"/>
            <w:b/>
            <w:sz w:val="24"/>
            <w:rPrChange w:id="53" w:author="Windows 用户" w:date="2018-12-02T20:52:00Z">
              <w:rPr>
                <w:rFonts w:eastAsia="仿宋_GB2312"/>
                <w:sz w:val="24"/>
              </w:rPr>
            </w:rPrChange>
          </w:rPr>
          <w:delText>fact that the accuracy is relative low</w:delText>
        </w:r>
      </w:del>
      <w:r w:rsidRPr="0095658E">
        <w:rPr>
          <w:rFonts w:eastAsia="仿宋_GB2312"/>
          <w:b/>
          <w:sz w:val="24"/>
          <w:rPrChange w:id="54" w:author="Windows 用户" w:date="2018-12-02T20:52:00Z">
            <w:rPr>
              <w:rFonts w:eastAsia="仿宋_GB2312"/>
              <w:sz w:val="24"/>
            </w:rPr>
          </w:rPrChange>
        </w:rPr>
        <w:t xml:space="preserve">, which is insufficient to reveal the features of each variable precisely, we consider taking the advantage of other methods. </w:t>
      </w:r>
    </w:p>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 xml:space="preserve">In accordance with the given data, we try to randomly sample two-thirds of the data as learning samples and one-third of the data as the test data to highly merge the vast </w:t>
      </w:r>
      <w:r>
        <w:rPr>
          <w:rFonts w:eastAsia="仿宋_GB2312"/>
          <w:sz w:val="24"/>
        </w:rPr>
        <w:lastRenderedPageBreak/>
        <w:t>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 xml:space="preserve">a is </w:t>
      </w:r>
      <w:r w:rsidR="00E91EF8">
        <w:rPr>
          <w:rFonts w:eastAsia="仿宋_GB2312"/>
          <w:sz w:val="24"/>
        </w:rPr>
        <w:t xml:space="preserve"> </w:t>
      </w:r>
    </w:p>
    <w:p w:rsidR="00056768" w:rsidRPr="00056768" w:rsidRDefault="006C24D8"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A463EB">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4"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d2rQ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" fillcolor="white [3201]" stroked="f" strokeweight=".5pt">
                <v:path arrowok="t"/>
                <v:textbox>
                  <w:txbxContent>
                    <w:p w:rsidR="0095658E" w:rsidRPr="008A1391" w:rsidRDefault="0095658E" w:rsidP="00A463EB">
                      <w:pPr>
                        <w:rPr>
                          <w:rFonts w:eastAsia="仿宋_GB2312"/>
                        </w:rPr>
                      </w:pPr>
                      <w:r>
                        <w:rPr>
                          <w:rFonts w:eastAsia="仿宋_GB2312"/>
                        </w:rPr>
                        <w:t>(25)</w:t>
                      </w:r>
                    </w:p>
                  </w:txbxContent>
                </v:textbox>
                <w10:wrap anchorx="margin"/>
              </v:shape>
            </w:pict>
          </mc:Fallback>
        </mc:AlternateContent>
      </w:r>
      <w:r w:rsidR="006A5984" w:rsidRPr="006A5984">
        <w:rPr>
          <w:rFonts w:eastAsia="仿宋_GB2312"/>
          <w:noProof/>
          <w:sz w:val="24"/>
        </w:rPr>
        <w:object w:dxaOrig="7663" w:dyaOrig="1154">
          <v:shape id="_x0000_i1026" type="#_x0000_t75" alt="" style="width:150.75pt;height:26.25pt;mso-width-percent:0;mso-height-percent:0;mso-width-percent:0;mso-height-percent:0" o:ole="">
            <v:imagedata r:id="rId17" o:title=""/>
          </v:shape>
          <o:OLEObject Type="Embed" ProgID="Unknown" ShapeID="_x0000_i1026" DrawAspect="Content" ObjectID="_1605289526"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w:t>
      </w:r>
      <w:r w:rsidRPr="0095658E">
        <w:rPr>
          <w:rFonts w:eastAsia="仿宋_GB2312"/>
          <w:b/>
          <w:sz w:val="24"/>
          <w:rPrChange w:id="55" w:author="Windows 用户" w:date="2018-12-02T20:52:00Z">
            <w:rPr>
              <w:rFonts w:eastAsia="仿宋_GB2312"/>
              <w:sz w:val="24"/>
            </w:rPr>
          </w:rPrChange>
        </w:rPr>
        <w:t>achieving an accuracy of 11%</w:t>
      </w:r>
      <w:r w:rsidRPr="00E606B4">
        <w:rPr>
          <w:rFonts w:eastAsia="仿宋_GB2312"/>
          <w:sz w:val="24"/>
        </w:rPr>
        <w:t xml:space="preserve">; for the convert rate, we correctly categorized 72 samples out of 444, </w:t>
      </w:r>
      <w:r w:rsidRPr="0095658E">
        <w:rPr>
          <w:rFonts w:eastAsia="仿宋_GB2312"/>
          <w:b/>
          <w:sz w:val="24"/>
          <w:rPrChange w:id="56" w:author="Windows 用户" w:date="2018-12-02T20:52:00Z">
            <w:rPr>
              <w:rFonts w:eastAsia="仿宋_GB2312"/>
              <w:sz w:val="24"/>
            </w:rPr>
          </w:rPrChange>
        </w:rPr>
        <w:t xml:space="preserve">achieving an accuracy of 16%, which is too low for further application. </w:t>
      </w:r>
      <w:r w:rsidRPr="00E606B4">
        <w:rPr>
          <w:rFonts w:eastAsia="仿宋_GB2312"/>
          <w:sz w:val="24"/>
        </w:rPr>
        <w:t xml:space="preserve">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Pr="0095658E" w:rsidRDefault="00C3484E" w:rsidP="00425A8B">
      <w:pPr>
        <w:spacing w:afterLines="50" w:after="156"/>
        <w:rPr>
          <w:rFonts w:eastAsia="仿宋_GB2312"/>
          <w:b/>
          <w:sz w:val="24"/>
          <w:rPrChange w:id="57" w:author="Windows 用户" w:date="2018-12-02T20:52:00Z">
            <w:rPr>
              <w:rFonts w:eastAsia="仿宋_GB2312"/>
              <w:sz w:val="24"/>
            </w:rPr>
          </w:rPrChange>
        </w:rPr>
      </w:pPr>
      <w:r w:rsidRPr="0095658E">
        <w:rPr>
          <w:rFonts w:eastAsia="仿宋_GB2312"/>
          <w:b/>
          <w:sz w:val="24"/>
          <w:rPrChange w:id="58" w:author="Windows 用户" w:date="2018-12-02T20:52:00Z">
            <w:rPr>
              <w:rFonts w:eastAsia="仿宋_GB2312"/>
              <w:sz w:val="24"/>
            </w:rPr>
          </w:rPrChange>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3484E" w:rsidP="00425A8B">
      <w:pPr>
        <w:spacing w:afterLines="50" w:after="156"/>
        <w:rPr>
          <w:rFonts w:eastAsia="仿宋_GB2312"/>
          <w:sz w:val="24"/>
        </w:rPr>
      </w:pPr>
      <w:r w:rsidRPr="00C3484E">
        <w:rPr>
          <w:rFonts w:eastAsia="仿宋_GB2312"/>
          <w:sz w:val="24"/>
        </w:rPr>
        <w:t xml:space="preserve">We can still do as part </w:t>
      </w:r>
      <w:r w:rsidR="00657651">
        <w:rPr>
          <w:rFonts w:eastAsia="仿宋_GB2312"/>
          <w:sz w:val="24"/>
        </w:rPr>
        <w:t>3</w:t>
      </w:r>
      <w:r w:rsidRPr="00C3484E">
        <w:rPr>
          <w:rFonts w:eastAsia="仿宋_GB2312"/>
          <w:sz w:val="24"/>
        </w:rPr>
        <w:t>.</w:t>
      </w:r>
      <w:r w:rsidR="00657651">
        <w:rPr>
          <w:rFonts w:eastAsia="仿宋_GB2312"/>
          <w:sz w:val="24"/>
        </w:rPr>
        <w:t>4</w:t>
      </w:r>
      <w:r w:rsidRPr="00C3484E">
        <w:rPr>
          <w:rFonts w:eastAsia="仿宋_GB2312"/>
          <w:sz w:val="24"/>
        </w:rPr>
        <w:t xml:space="preserve">, regarding the sales condition as dependent variables and the properties of phones as independent variables. We try to reduce the dimensionality, </w:t>
      </w:r>
      <w:r w:rsidR="008851BB">
        <w:rPr>
          <w:rFonts w:eastAsia="仿宋_GB2312"/>
          <w:sz w:val="24"/>
        </w:rPr>
        <w:t>reducing</w:t>
      </w:r>
      <w:r w:rsidRPr="00C3484E">
        <w:rPr>
          <w:rFonts w:eastAsia="仿宋_GB2312"/>
          <w:sz w:val="24"/>
        </w:rPr>
        <w:t xml:space="preserve">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657651">
        <w:rPr>
          <w:rFonts w:eastAsia="仿宋_GB2312" w:hint="eastAsia"/>
          <w:sz w:val="24"/>
        </w:rPr>
        <w:t xml:space="preserve"> </w:t>
      </w:r>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657651">
        <w:rPr>
          <w:rFonts w:eastAsia="仿宋_GB2312" w:hint="eastAsia"/>
          <w:sz w:val="24"/>
        </w:rPr>
        <w:t>t</w:t>
      </w:r>
      <w:r w:rsidR="00657651">
        <w:rPr>
          <w:rFonts w:eastAsia="仿宋_GB2312"/>
          <w:sz w:val="24"/>
        </w:rPr>
        <w:t>o denote the two dependent variables</w:t>
      </w:r>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657651">
        <w:rPr>
          <w:rFonts w:eastAsia="仿宋_GB2312" w:hint="eastAsia"/>
          <w:sz w:val="24"/>
        </w:rPr>
        <w:t xml:space="preserve"> </w:t>
      </w:r>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6C24D8"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A463EB" w:rsidRDefault="0095658E" w:rsidP="00E843A9">
                            <w:pPr>
                              <w:rPr>
                                <w:rFonts w:eastAsia="仿宋_GB2312"/>
                              </w:rPr>
                            </w:pPr>
                            <w:r w:rsidRPr="00A463EB">
                              <w:rPr>
                                <w:rFonts w:eastAsia="仿宋_GB2312"/>
                              </w:rPr>
                              <w:t>(</w:t>
                            </w:r>
                            <w:r>
                              <w:rPr>
                                <w:rFonts w:eastAsia="仿宋_GB2312"/>
                              </w:rPr>
                              <w:t>26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5"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st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" fillcolor="white [3201]" stroked="f" strokeweight=".5pt">
                <v:path arrowok="t"/>
                <v:textbox>
                  <w:txbxContent>
                    <w:p w:rsidR="0095658E" w:rsidRPr="00A463EB" w:rsidRDefault="0095658E"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EE3E00">
        <w:rPr>
          <w:rFonts w:eastAsia="仿宋_GB2312"/>
          <w:sz w:val="24"/>
        </w:rPr>
        <w:t>7</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95658E"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w:t>
      </w:r>
      <w:r w:rsidR="00EE3E00">
        <w:rPr>
          <w:rFonts w:eastAsia="仿宋_GB2312"/>
        </w:rPr>
        <w:t>7</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0C466E" w:rsidRPr="00444DE3" w:rsidTr="000C466E">
        <w:trPr>
          <w:trHeight w:val="270"/>
          <w:jc w:val="center"/>
        </w:trPr>
        <w:tc>
          <w:tcPr>
            <w:tcW w:w="1271" w:type="dxa"/>
            <w:noWrap/>
            <w:vAlign w:val="bottom"/>
            <w:hideMark/>
          </w:tcPr>
          <w:p w:rsidR="000C466E" w:rsidRDefault="000C466E" w:rsidP="000C466E">
            <w:pPr>
              <w:widowControl/>
              <w:jc w:val="right"/>
              <w:rPr>
                <w:kern w:val="0"/>
                <w:sz w:val="22"/>
                <w:szCs w:val="22"/>
              </w:rPr>
            </w:pPr>
            <w:r>
              <w:rPr>
                <w:rFonts w:hint="eastAsia"/>
                <w:sz w:val="22"/>
                <w:szCs w:val="22"/>
              </w:rPr>
              <w:t>0.0060599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0.0056618</w:t>
            </w:r>
          </w:p>
        </w:tc>
        <w:tc>
          <w:tcPr>
            <w:tcW w:w="1447"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0.003038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0.009082</w:t>
            </w:r>
          </w:p>
        </w:tc>
        <w:tc>
          <w:tcPr>
            <w:tcW w:w="1370"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0.002802</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0.008522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lastRenderedPageBreak/>
              <w:t>-5.91E-05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-4.68E-05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-0.00016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4.42E-05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-0.00014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5.10E-05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0.0022433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2.28E-03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0.002389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0.002139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0.002414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0.0005191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0.0004617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0.000286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0.000637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-0.001295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-0.001239</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-0.00149</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-0.00143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0.0023177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0.0024434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0.002538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0.002235</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0.002652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-0.00197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-0.001954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-0.0022</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-0.00217</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-0.002325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-0.002318</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-0.00256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-0.00254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-0.001023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-0.001066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-0.00129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-0.00084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0.0014761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0.0014155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0.001727</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0.001178</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0.001653</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0.0035007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0.0034757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0.003248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0.003754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0.003236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0.003715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-0.000469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-0.00073</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-0.00021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-0.00071</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0.0026733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0.0026214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0.002411</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0.002936</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0.002373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0.00287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0.0007999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0.000746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0.000525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0.001075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0.000486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0.001006</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-0.003063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-0.00304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r>
    </w:tbl>
    <w:p w:rsidR="00E95255"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009F4C3F">
        <w:rPr>
          <w:rFonts w:eastAsia="仿宋_GB2312"/>
          <w:sz w:val="24"/>
        </w:rPr>
        <w:t>shown in table 1</w:t>
      </w:r>
      <w:r w:rsidR="00EE3E00">
        <w:rPr>
          <w:rFonts w:eastAsia="仿宋_GB2312"/>
          <w:sz w:val="24"/>
        </w:rPr>
        <w:t>8</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p>
    <w:p w:rsidR="00E95255" w:rsidRDefault="009F4C3F" w:rsidP="00E95255">
      <w:pPr>
        <w:snapToGrid w:val="0"/>
        <w:spacing w:afterLines="50" w:after="156"/>
        <w:ind w:firstLineChars="200" w:firstLine="420"/>
        <w:jc w:val="center"/>
        <w:rPr>
          <w:rFonts w:eastAsia="仿宋_GB2312"/>
        </w:rPr>
      </w:pPr>
      <w:r>
        <w:rPr>
          <w:rFonts w:eastAsia="仿宋_GB2312"/>
        </w:rPr>
        <w:t>Table 1</w:t>
      </w:r>
      <w:r w:rsidR="00EE3E00">
        <w:rPr>
          <w:rFonts w:eastAsia="仿宋_GB2312"/>
        </w:rPr>
        <w:t>8</w:t>
      </w:r>
      <w:r w:rsidR="00E95255">
        <w:rPr>
          <w:rFonts w:eastAsia="仿宋_GB2312"/>
        </w:rPr>
        <w:t>: Linear Regression Correlation Coefficient</w:t>
      </w:r>
      <w:r>
        <w:rPr>
          <w:rFonts w:eastAsia="仿宋_GB2312"/>
        </w:rPr>
        <w:t>, which shows that the model is accurate</w:t>
      </w:r>
      <w:r w:rsidR="00E95255">
        <w:rPr>
          <w:rFonts w:eastAsia="仿宋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rsidTr="00C3493D">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Convert Rate</w:t>
            </w:r>
          </w:p>
        </w:tc>
      </w:tr>
    </w:tbl>
    <w:p w:rsidR="00444DE3" w:rsidRDefault="00444DE3" w:rsidP="00425A8B">
      <w:pPr>
        <w:widowControl/>
        <w:spacing w:afterLines="50" w:after="156"/>
        <w:jc w:val="left"/>
        <w:rPr>
          <w:rFonts w:eastAsia="仿宋_GB2312"/>
          <w:sz w:val="24"/>
        </w:rPr>
      </w:pPr>
      <w:r>
        <w:rPr>
          <w:rFonts w:eastAsia="仿宋_GB2312"/>
          <w:sz w:val="24"/>
        </w:rPr>
        <w:t>Ultimately, we conduct the inverse stan</w:t>
      </w:r>
      <w:r w:rsidR="00CD3392">
        <w:rPr>
          <w:rFonts w:eastAsia="仿宋_GB2312"/>
          <w:sz w:val="24"/>
        </w:rPr>
        <w:t>dardization process and obtain</w:t>
      </w:r>
      <w:r>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Pr>
          <w:rFonts w:eastAsia="仿宋_GB2312"/>
          <w:sz w:val="24"/>
        </w:rPr>
        <w:t>, and the final coefficient matrix, as s</w:t>
      </w:r>
      <w:r w:rsidR="009F4C3F">
        <w:rPr>
          <w:rFonts w:eastAsia="仿宋_GB2312"/>
          <w:sz w:val="24"/>
        </w:rPr>
        <w:t xml:space="preserve">hown in table </w:t>
      </w:r>
      <w:r w:rsidR="00EE3E00">
        <w:rPr>
          <w:rFonts w:eastAsia="仿宋_GB2312"/>
          <w:sz w:val="24"/>
        </w:rPr>
        <w:t>19</w:t>
      </w:r>
      <w:r>
        <w:rPr>
          <w:rFonts w:eastAsia="仿宋_GB2312"/>
          <w:sz w:val="24"/>
        </w:rPr>
        <w:t xml:space="preserve">. </w:t>
      </w:r>
    </w:p>
    <w:p w:rsidR="00444DE3" w:rsidRPr="007E7819" w:rsidRDefault="0095658E"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6C24D8" w:rsidP="00425A8B">
      <w:pPr>
        <w:snapToGrid w:val="0"/>
        <w:spacing w:afterLines="50" w:after="156"/>
        <w:ind w:firstLineChars="200" w:firstLine="480"/>
        <w:jc w:val="center"/>
        <w:rPr>
          <w:rFonts w:eastAsia="仿宋_GB2312"/>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simplePos x="0" y="0"/>
                <wp:positionH relativeFrom="margin">
                  <wp:posOffset>4814570</wp:posOffset>
                </wp:positionH>
                <wp:positionV relativeFrom="paragraph">
                  <wp:posOffset>-187960</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A463EB" w:rsidRDefault="0095658E" w:rsidP="00912BE0">
                            <w:pPr>
                              <w:rPr>
                                <w:rFonts w:eastAsia="仿宋_GB2312"/>
                              </w:rPr>
                            </w:pPr>
                            <w:r w:rsidRPr="00A463EB">
                              <w:rPr>
                                <w:rFonts w:eastAsia="仿宋_GB2312"/>
                              </w:rPr>
                              <w:t>(</w:t>
                            </w:r>
                            <w:r>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6" type="#_x0000_t202" style="position:absolute;left:0;text-align:left;margin-left:379.1pt;margin-top:-14.8pt;width:36.7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2YqgIAAKw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OaP2YqgIAAKwFAAAOAAAAAAAA&#10;AAAAAAAAAC4CAABkcnMvZTJvRG9jLnhtbFBLAQItABQABgAIAAAAIQDoAwB+4AAAAAoBAAAPAAAA&#10;AAAAAAAAAAAAAAQFAABkcnMvZG93bnJldi54bWxQSwUGAAAAAAQABADzAAAAEQYAAAAA&#10;" fillcolor="white [3201]" stroked="f" strokeweight=".5pt">
                <v:path arrowok="t"/>
                <v:textbox>
                  <w:txbxContent>
                    <w:p w:rsidR="0095658E" w:rsidRPr="00A463EB" w:rsidRDefault="0095658E"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mc:Fallback>
        </mc:AlternateContent>
      </w:r>
      <w:r w:rsidR="009F4C3F">
        <w:rPr>
          <w:rFonts w:eastAsia="仿宋_GB2312"/>
        </w:rPr>
        <w:t xml:space="preserve">Table </w:t>
      </w:r>
      <w:r w:rsidR="00EE3E00">
        <w:rPr>
          <w:rFonts w:eastAsia="仿宋_GB2312"/>
        </w:rPr>
        <w:t>19</w:t>
      </w:r>
      <w:r w:rsidR="00214F6F">
        <w:rPr>
          <w:rFonts w:eastAsia="仿宋_GB2312"/>
        </w:rPr>
        <w:t>: Final Coefficient Matrix of original variables</w:t>
      </w:r>
    </w:p>
    <w:tbl>
      <w:tblPr>
        <w:tblW w:w="7790" w:type="dxa"/>
        <w:jc w:val="center"/>
        <w:tblLook w:val="04A0" w:firstRow="1" w:lastRow="0" w:firstColumn="1" w:lastColumn="0" w:noHBand="0" w:noVBand="1"/>
      </w:tblPr>
      <w:tblGrid>
        <w:gridCol w:w="1151"/>
        <w:gridCol w:w="1443"/>
        <w:gridCol w:w="1151"/>
        <w:gridCol w:w="1493"/>
        <w:gridCol w:w="1151"/>
        <w:gridCol w:w="1401"/>
      </w:tblGrid>
      <w:tr w:rsidR="00E46B20" w:rsidRPr="00C436E2" w:rsidTr="0095658E">
        <w:trPr>
          <w:trHeight w:val="285"/>
          <w:jc w:val="center"/>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644"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52"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widowControl/>
              <w:jc w:val="center"/>
              <w:rPr>
                <w:kern w:val="0"/>
                <w:sz w:val="22"/>
                <w:szCs w:val="22"/>
              </w:rPr>
            </w:pPr>
            <w:r>
              <w:rPr>
                <w:rFonts w:hint="eastAsia"/>
                <w:sz w:val="22"/>
                <w:szCs w:val="22"/>
              </w:rPr>
              <w:t>0.0060599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0.0056618</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widowControl/>
              <w:jc w:val="center"/>
              <w:rPr>
                <w:color w:val="000000"/>
                <w:kern w:val="0"/>
                <w:sz w:val="22"/>
                <w:szCs w:val="22"/>
              </w:rPr>
            </w:pPr>
            <w:r>
              <w:rPr>
                <w:rFonts w:hint="eastAsia"/>
                <w:color w:val="000000"/>
                <w:sz w:val="22"/>
                <w:szCs w:val="22"/>
              </w:rPr>
              <w:t>0.0030378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0.009082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0.0028019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0.0085217</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-0.000432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-0.000136</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-0.000741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-6.20E-04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8.15E-04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8.05E-04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0.0004825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0.0011472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0.0004903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0.0011194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6.25E-04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0.0006069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0.0006826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0.0005892</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0.0006609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5.33E-05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-2.88E-05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-0.000243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0.0003497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-0.000309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0.0002516</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6.66E-06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6.73E-05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0.0001809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-9.77E-05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0.0002322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-4.21E-05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-4.43E-05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-5.70E-05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-2.71E-05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-5.85E-05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-3.02E-05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0.0003321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0.0003663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0.0004958</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0.0002114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0.0005212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-1.58E-04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-1.42E-04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-1.88E-04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-9.45E-05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-1.33E-04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-1.17E-04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-1.04E-04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-8.83E-05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8.91E-05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-2.26E-05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6.22E-06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3.34E-05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-1.08E-06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-5.25E-05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-5.88E-05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-7.27E-07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-5.68E-05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7.73E-05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-6.41E-05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6.28E-05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-7.90E-05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2.53E-05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-0.00123</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-0.001159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-0.001532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-0.000929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-0.001444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-0.000873</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lastRenderedPageBreak/>
              <w:t>-3.70E-04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-3.43E-04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-0.000322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-0.000297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-0.000388</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0.0002795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0.0007006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0.0002093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0.0006079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0.0017751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0.0018274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0.0018016</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0.0017487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0.0018521</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0.0018021</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2.30E-04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1.74E-04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1.86E-04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3.89E-04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2.98E-04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4.80E-04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3.21E-04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4.94E-04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6.14E-04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6.37E-04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5.44E-04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6.83E-04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7.01E-04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0.0006015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0.0006246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0.0005317</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0.0006714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0.0005567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0.0006889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0.0067859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0.0067646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0.0067075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0.0068643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0.0066899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0.0068383</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0.0006558</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0.0006962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0.000579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0.0007326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0.0006229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0.0007682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0.0002644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0.0002347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0.0006663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0.0006153</w:t>
            </w:r>
          </w:p>
        </w:tc>
      </w:tr>
    </w:tbl>
    <w:p w:rsidR="0095658E" w:rsidRPr="0095658E" w:rsidRDefault="0095658E" w:rsidP="0095658E">
      <w:pPr>
        <w:spacing w:afterLines="50" w:after="156"/>
        <w:rPr>
          <w:rFonts w:hint="eastAsia"/>
          <w:b/>
          <w:sz w:val="24"/>
          <w:szCs w:val="36"/>
        </w:rPr>
      </w:pPr>
      <w:ins w:id="59" w:author="Windows 用户" w:date="2018-12-02T20:53:00Z">
        <w:r w:rsidRPr="0095658E">
          <w:rPr>
            <w:rFonts w:hint="eastAsia"/>
            <w:b/>
            <w:sz w:val="24"/>
            <w:szCs w:val="36"/>
            <w:rPrChange w:id="60" w:author="Windows 用户" w:date="2018-12-02T20:53:00Z">
              <w:rPr>
                <w:rFonts w:hint="eastAsia"/>
                <w:sz w:val="24"/>
                <w:szCs w:val="36"/>
              </w:rPr>
            </w:rPrChange>
          </w:rPr>
          <w:t>P</w:t>
        </w:r>
        <w:r w:rsidRPr="0095658E">
          <w:rPr>
            <w:b/>
            <w:sz w:val="24"/>
            <w:szCs w:val="36"/>
            <w:rPrChange w:id="61" w:author="Windows 用户" w:date="2018-12-02T20:53:00Z">
              <w:rPr>
                <w:sz w:val="24"/>
                <w:szCs w:val="36"/>
              </w:rPr>
            </w:rPrChange>
          </w:rPr>
          <w:t>rincipal Component Regression features a significant weakness that it cannot portray the discrete variables perfectly, which means we need further optimization.</w:t>
        </w:r>
      </w:ins>
    </w:p>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w:t>
      </w:r>
      <w:r w:rsidRPr="0095658E">
        <w:rPr>
          <w:b/>
          <w:sz w:val="24"/>
          <w:szCs w:val="36"/>
          <w:rPrChange w:id="62" w:author="Windows 用户" w:date="2018-12-02T20:53:00Z">
            <w:rPr>
              <w:sz w:val="24"/>
              <w:szCs w:val="36"/>
            </w:rPr>
          </w:rPrChange>
        </w:rPr>
        <w:t xml:space="preserve">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A463EB">
                            <w:pPr>
                              <w:rPr>
                                <w:rFonts w:eastAsia="仿宋_GB2312"/>
                              </w:rPr>
                            </w:pPr>
                            <w:r>
                              <w:rPr>
                                <w:rFonts w:eastAsia="仿宋_GB231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47"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556Qma0CAACxBQAADgAAAAAAAAAA&#10;AAAAAAAuAgAAZHJzL2Uyb0RvYy54bWxQSwECLQAUAAYACAAAACEAtDG10dsAAAAEAQAADwAAAAAA&#10;AAAAAAAAAAAHBQAAZHJzL2Rvd25yZXYueG1sUEsFBgAAAAAEAAQA8wAAAA8GAAAAAA==&#10;" fillcolor="white [3201]" stroked="f" strokeweight=".5pt">
                <v:path arrowok="t"/>
                <v:textbox>
                  <w:txbxContent>
                    <w:p w:rsidR="0095658E" w:rsidRPr="008A1391" w:rsidRDefault="0095658E" w:rsidP="00A463EB">
                      <w:pPr>
                        <w:rPr>
                          <w:rFonts w:eastAsia="仿宋_GB2312"/>
                        </w:rPr>
                      </w:pPr>
                      <w:r>
                        <w:rPr>
                          <w:rFonts w:eastAsia="仿宋_GB2312"/>
                        </w:rPr>
                        <w:t>(28)</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A463EB">
                            <w:pPr>
                              <w:rPr>
                                <w:rFonts w:eastAsia="仿宋_GB2312"/>
                              </w:rPr>
                            </w:pPr>
                            <w:r>
                              <w:rPr>
                                <w:rFonts w:eastAsia="仿宋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48"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kFqw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BRsikFqwIAALEFAAAOAAAAAAAAAAAA&#10;AAAAAC4CAABkcnMvZTJvRG9jLnhtbFBLAQItABQABgAIAAAAIQBEGDAM3AAAAAQBAAAPAAAAAAAA&#10;AAAAAAAAAAUFAABkcnMvZG93bnJldi54bWxQSwUGAAAAAAQABADzAAAADgYAAAAA&#10;" fillcolor="white [3201]" stroked="f" strokeweight=".5pt">
                <v:path arrowok="t"/>
                <v:textbox>
                  <w:txbxContent>
                    <w:p w:rsidR="0095658E" w:rsidRPr="008A1391" w:rsidRDefault="0095658E" w:rsidP="00A463EB">
                      <w:pPr>
                        <w:rPr>
                          <w:rFonts w:eastAsia="仿宋_GB2312"/>
                        </w:rPr>
                      </w:pPr>
                      <w:r>
                        <w:rPr>
                          <w:rFonts w:eastAsia="仿宋_GB2312"/>
                        </w:rPr>
                        <w:t>(29)</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A463EB">
                            <w:pPr>
                              <w:rPr>
                                <w:rFonts w:eastAsia="仿宋_GB2312"/>
                              </w:rPr>
                            </w:pPr>
                            <w:r>
                              <w:rPr>
                                <w:rFonts w:eastAsia="仿宋_GB2312"/>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49"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" fillcolor="white [3201]" stroked="f" strokeweight=".5pt">
                <v:path arrowok="t"/>
                <v:textbox>
                  <w:txbxContent>
                    <w:p w:rsidR="0095658E" w:rsidRPr="008A1391" w:rsidRDefault="0095658E" w:rsidP="00A463EB">
                      <w:pPr>
                        <w:rPr>
                          <w:rFonts w:eastAsia="仿宋_GB2312"/>
                        </w:rPr>
                      </w:pPr>
                      <w:r>
                        <w:rPr>
                          <w:rFonts w:eastAsia="仿宋_GB2312"/>
                        </w:rPr>
                        <w:t>(30)</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7E7819">
                            <w:pPr>
                              <w:rPr>
                                <w:rFonts w:eastAsia="仿宋_GB2312"/>
                              </w:rPr>
                            </w:pPr>
                            <w:r>
                              <w:rPr>
                                <w:rFonts w:eastAsia="仿宋_GB231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0"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Nm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pyehukE1g2KNhLHQzp0z/LLE7k2Z8zfM4qBhw3F5+Gv8SAVYfegkShZgv76kD3jk&#10;P1opqXFwc+q+LJkVlKiPGifjtDcYhEmPh8HRcR8Pdt8y27foZTUBpEQP15ThUQx4rzaitFDd444Z&#10;h6hoYppj7Jz6jTjx7TrBHcXFeBxBONuG+am+NXwzJ4Gbd809s6YjsEfmX8FmxFn2jMctNjRIw3jp&#10;QZaR5Luqdg3AvRCZ3O2wsHj2zxG127SjP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6NDZqwCAACxBQAADgAAAAAA&#10;AAAAAAAAAAAuAgAAZHJzL2Uyb0RvYy54bWxQSwECLQAUAAYACAAAACEAA+vo898AAAAJAQAADwAA&#10;AAAAAAAAAAAAAAAGBQAAZHJzL2Rvd25yZXYueG1sUEsFBgAAAAAEAAQA8wAAABIGAAAAAA==&#10;" fillcolor="white [3201]" stroked="f" strokeweight=".5pt">
                <v:path arrowok="t"/>
                <v:textbox>
                  <w:txbxContent>
                    <w:p w:rsidR="0095658E" w:rsidRPr="008A1391" w:rsidRDefault="0095658E" w:rsidP="007E7819">
                      <w:pPr>
                        <w:rPr>
                          <w:rFonts w:eastAsia="仿宋_GB2312"/>
                        </w:rPr>
                      </w:pPr>
                      <w:r>
                        <w:rPr>
                          <w:rFonts w:eastAsia="仿宋_GB2312"/>
                        </w:rPr>
                        <w:t>(31)</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r w:rsidR="002D531C">
        <w:rPr>
          <w:sz w:val="24"/>
          <w:szCs w:val="36"/>
        </w:rPr>
        <w:t>ensemble</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r w:rsidRPr="00165464">
        <w:rPr>
          <w:sz w:val="24"/>
          <w:szCs w:val="36"/>
        </w:rPr>
        <w:t xml:space="preserve">is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r w:rsidR="002D531C">
        <w:rPr>
          <w:iCs/>
          <w:sz w:val="24"/>
          <w:szCs w:val="36"/>
        </w:rPr>
        <w:t>is</w:t>
      </w:r>
      <w:r w:rsidR="00A44407">
        <w:rPr>
          <w:iCs/>
          <w:sz w:val="24"/>
          <w:szCs w:val="36"/>
        </w:rPr>
        <w:t xml:space="preserve"> </w:t>
      </w:r>
      <w:r w:rsidRPr="00165464">
        <w:rPr>
          <w:sz w:val="24"/>
          <w:szCs w:val="36"/>
        </w:rPr>
        <w:t xml:space="preserve">the average </w:t>
      </w:r>
      <w:r w:rsidRPr="00165464">
        <w:rPr>
          <w:sz w:val="24"/>
          <w:szCs w:val="36"/>
        </w:rPr>
        <w:lastRenderedPageBreak/>
        <w:t xml:space="preserve">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r w:rsidR="00136349">
        <w:rPr>
          <w:sz w:val="24"/>
          <w:szCs w:val="36"/>
        </w:rPr>
        <w:t xml:space="preserve"> </w:t>
      </w:r>
    </w:p>
    <w:p w:rsidR="00136349" w:rsidRDefault="00136349" w:rsidP="00136349">
      <w:pPr>
        <w:jc w:val="center"/>
        <w:rPr>
          <w:sz w:val="24"/>
          <w:szCs w:val="36"/>
        </w:rPr>
      </w:pPr>
      <w:r>
        <w:rPr>
          <w:noProof/>
        </w:rPr>
        <w:drawing>
          <wp:inline distT="0" distB="0" distL="0" distR="0" wp14:anchorId="7A1D2FF3" wp14:editId="4CC576E3">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36349" w:rsidRPr="00EE2C6F" w:rsidRDefault="00136349" w:rsidP="00136349">
      <w:pPr>
        <w:spacing w:afterLines="50" w:after="156"/>
        <w:jc w:val="center"/>
        <w:rPr>
          <w:szCs w:val="36"/>
        </w:rPr>
      </w:pPr>
      <w:r>
        <w:rPr>
          <w:szCs w:val="36"/>
        </w:rPr>
        <w:t xml:space="preserve">Figure 8: Bayes Result of Recording Definition in Low Convert Rate. Lower Recording Definition has a relatively lower Convert Rate. </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36349"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EE3E00">
        <w:rPr>
          <w:sz w:val="24"/>
          <w:szCs w:val="36"/>
        </w:rPr>
        <w:t>0</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EE2C6F" w:rsidRDefault="00EE2C6F" w:rsidP="00EE2C6F">
      <w:pPr>
        <w:jc w:val="center"/>
        <w:rPr>
          <w:sz w:val="24"/>
          <w:szCs w:val="36"/>
        </w:rPr>
      </w:pPr>
      <w:r>
        <w:rPr>
          <w:noProof/>
        </w:rPr>
        <w:lastRenderedPageBreak/>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F4C3F" w:rsidRPr="00136349" w:rsidRDefault="00EE2C6F" w:rsidP="00136349">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9F4C3F" w:rsidRPr="00D550FF" w:rsidRDefault="009F4C3F" w:rsidP="009F4C3F">
      <w:pPr>
        <w:spacing w:after="50"/>
        <w:jc w:val="center"/>
        <w:rPr>
          <w:szCs w:val="36"/>
        </w:rPr>
      </w:pPr>
      <w:r>
        <w:rPr>
          <w:szCs w:val="36"/>
        </w:rPr>
        <w:t>Table 2</w:t>
      </w:r>
      <w:r w:rsidR="00EE3E00">
        <w:rPr>
          <w:szCs w:val="36"/>
        </w:rPr>
        <w:t>0</w:t>
      </w:r>
      <w:r w:rsidRPr="00D550FF">
        <w:rPr>
          <w:szCs w:val="36"/>
        </w:rPr>
        <w:t>: RAM result in click rate</w:t>
      </w:r>
      <w:r>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rsidTr="00C3493D">
        <w:trPr>
          <w:trHeight w:val="270"/>
          <w:jc w:val="center"/>
        </w:trPr>
        <w:tc>
          <w:tcPr>
            <w:tcW w:w="825" w:type="dxa"/>
            <w:tcBorders>
              <w:tl2br w:val="single" w:sz="4" w:space="0" w:color="auto"/>
            </w:tcBorders>
            <w:noWrap/>
            <w:hideMark/>
          </w:tcPr>
          <w:p w:rsidR="009F4C3F" w:rsidRPr="000E4AE3" w:rsidRDefault="009F4C3F" w:rsidP="00C3493D">
            <w:pPr>
              <w:widowControl/>
              <w:jc w:val="left"/>
              <w:rPr>
                <w:kern w:val="0"/>
                <w:szCs w:val="21"/>
              </w:rPr>
            </w:pPr>
          </w:p>
        </w:tc>
        <w:tc>
          <w:tcPr>
            <w:tcW w:w="1246" w:type="dxa"/>
            <w:noWrap/>
            <w:hideMark/>
          </w:tcPr>
          <w:p w:rsidR="009F4C3F" w:rsidRPr="000E4AE3" w:rsidRDefault="009F4C3F" w:rsidP="00C3493D">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4</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0.125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49</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91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25</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64</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19</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4</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68</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6</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8</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bl>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136349" w:rsidRPr="0095658E" w:rsidRDefault="0095658E" w:rsidP="00425A8B">
      <w:pPr>
        <w:spacing w:afterLines="50" w:after="156"/>
        <w:rPr>
          <w:rFonts w:hint="eastAsia"/>
          <w:b/>
          <w:sz w:val="24"/>
          <w:szCs w:val="36"/>
          <w:rPrChange w:id="63" w:author="Windows 用户" w:date="2018-12-02T20:53:00Z">
            <w:rPr>
              <w:rFonts w:hint="eastAsia"/>
              <w:sz w:val="24"/>
              <w:szCs w:val="36"/>
            </w:rPr>
          </w:rPrChange>
        </w:rPr>
      </w:pPr>
      <w:ins w:id="64" w:author="Windows 用户" w:date="2018-12-02T20:53:00Z">
        <w:r w:rsidRPr="0095658E">
          <w:rPr>
            <w:rFonts w:hint="eastAsia"/>
            <w:b/>
            <w:sz w:val="24"/>
            <w:szCs w:val="36"/>
            <w:rPrChange w:id="65" w:author="Windows 用户" w:date="2018-12-02T20:53:00Z">
              <w:rPr>
                <w:rFonts w:hint="eastAsia"/>
                <w:sz w:val="24"/>
                <w:szCs w:val="36"/>
              </w:rPr>
            </w:rPrChange>
          </w:rPr>
          <w:t>B</w:t>
        </w:r>
        <w:r w:rsidRPr="0095658E">
          <w:rPr>
            <w:b/>
            <w:sz w:val="24"/>
            <w:szCs w:val="36"/>
            <w:rPrChange w:id="66" w:author="Windows 用户" w:date="2018-12-02T20:53:00Z">
              <w:rPr>
                <w:sz w:val="24"/>
                <w:szCs w:val="36"/>
              </w:rPr>
            </w:rPrChange>
          </w:rPr>
          <w:t xml:space="preserve">ayes Distinction has a drawback that the results it gives out are discrete, while the click rate and convert rate ought to be continuous, which means we need further optimization. </w:t>
        </w:r>
      </w:ins>
    </w:p>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t>
      </w:r>
      <w:r w:rsidR="00F669FA" w:rsidRPr="0095658E">
        <w:rPr>
          <w:b/>
          <w:bCs/>
          <w:color w:val="000000"/>
          <w:sz w:val="24"/>
          <w:rPrChange w:id="67" w:author="Windows 用户" w:date="2018-12-02T20:53:00Z">
            <w:rPr>
              <w:bCs/>
              <w:color w:val="000000"/>
              <w:sz w:val="24"/>
            </w:rPr>
          </w:rPrChange>
        </w:rPr>
        <w:t xml:space="preserve">which highly fits for the problem that there are data with </w:t>
      </w:r>
      <w:r w:rsidR="00D844F1" w:rsidRPr="0095658E">
        <w:rPr>
          <w:b/>
          <w:bCs/>
          <w:color w:val="000000"/>
          <w:sz w:val="24"/>
          <w:rPrChange w:id="68" w:author="Windows 用户" w:date="2018-12-02T20:53:00Z">
            <w:rPr>
              <w:bCs/>
              <w:color w:val="000000"/>
              <w:sz w:val="24"/>
            </w:rPr>
          </w:rPrChange>
        </w:rPr>
        <w:t xml:space="preserve">a </w:t>
      </w:r>
      <w:r w:rsidR="00F669FA" w:rsidRPr="0095658E">
        <w:rPr>
          <w:b/>
          <w:bCs/>
          <w:color w:val="000000"/>
          <w:sz w:val="24"/>
          <w:rPrChange w:id="69" w:author="Windows 用户" w:date="2018-12-02T20:53:00Z">
            <w:rPr>
              <w:bCs/>
              <w:color w:val="000000"/>
              <w:sz w:val="24"/>
            </w:rPr>
          </w:rPrChange>
        </w:rPr>
        <w:t xml:space="preserve">certain scale, the relationship between which is not too complicated to identify. </w:t>
      </w:r>
      <w:r w:rsidR="00F669FA">
        <w:rPr>
          <w:bCs/>
          <w:color w:val="000000"/>
          <w:sz w:val="24"/>
        </w:rPr>
        <w:t xml:space="preserve">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lastRenderedPageBreak/>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136349" w:rsidRDefault="00136349" w:rsidP="00425A8B">
      <w:pPr>
        <w:spacing w:afterLines="50" w:after="156"/>
        <w:rPr>
          <w:sz w:val="24"/>
          <w:szCs w:val="36"/>
        </w:rPr>
      </w:pP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w:t>
      </w:r>
      <w:r>
        <w:rPr>
          <w:sz w:val="24"/>
          <w:szCs w:val="36"/>
        </w:rPr>
        <w:lastRenderedPageBreak/>
        <w:t xml:space="preserve">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which is as the following table 21. </w:t>
      </w:r>
    </w:p>
    <w:p w:rsidR="00EE3E00" w:rsidRPr="00940226" w:rsidRDefault="00EE3E00" w:rsidP="00EE3E00">
      <w:pPr>
        <w:spacing w:afterLines="50" w:after="156"/>
        <w:jc w:val="center"/>
        <w:rPr>
          <w:szCs w:val="36"/>
        </w:rPr>
      </w:pPr>
      <w:r>
        <w:rPr>
          <w:szCs w:val="36"/>
        </w:rPr>
        <w:t>Table 21</w:t>
      </w:r>
      <w:r w:rsidRPr="00D550FF">
        <w:rPr>
          <w:szCs w:val="36"/>
        </w:rPr>
        <w:t xml:space="preserve">: </w:t>
      </w:r>
      <w:r>
        <w:rPr>
          <w:szCs w:val="36"/>
        </w:rPr>
        <w:t xml:space="preserve">BP Neural Network Result. The error of some numbers is lower than 1%. </w:t>
      </w:r>
    </w:p>
    <w:p w:rsidR="00EE3E00" w:rsidRPr="00BD5C4E" w:rsidRDefault="00EE3E00" w:rsidP="00EE3E00">
      <w:pPr>
        <w:rPr>
          <w:sz w:val="24"/>
          <w:szCs w:val="36"/>
        </w:rPr>
      </w:pPr>
      <w:r w:rsidRPr="009A11F4">
        <w:rPr>
          <w:noProof/>
          <w:sz w:val="24"/>
          <w:szCs w:val="36"/>
        </w:rPr>
        <w:drawing>
          <wp:inline distT="0" distB="0" distL="0" distR="0" wp14:anchorId="383D4182" wp14:editId="2106E8B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23A0A" w:rsidRDefault="00923A0A" w:rsidP="00425A8B">
      <w:pPr>
        <w:spacing w:afterLines="50" w:after="156"/>
        <w:rPr>
          <w:sz w:val="24"/>
          <w:szCs w:val="36"/>
        </w:rPr>
      </w:pPr>
      <w:r w:rsidRPr="0095658E">
        <w:rPr>
          <w:b/>
          <w:bCs/>
          <w:noProof/>
          <w:color w:val="000000"/>
          <w:sz w:val="24"/>
          <w:rPrChange w:id="70" w:author="Windows 用户" w:date="2018-12-02T20:53:00Z">
            <w:rPr>
              <w:bCs/>
              <w:noProof/>
              <w:color w:val="000000"/>
              <w:sz w:val="24"/>
            </w:rPr>
          </w:rPrChange>
        </w:rPr>
        <w:t>It can be seen that some of the predicted data run an accuracy that is higher than 99%.</w:t>
      </w:r>
      <w:ins w:id="71" w:author="Windows 用户" w:date="2018-12-02T20:53:00Z">
        <w:r w:rsidR="0095658E">
          <w:rPr>
            <w:bCs/>
            <w:noProof/>
            <w:color w:val="000000"/>
            <w:sz w:val="24"/>
          </w:rPr>
          <w:t xml:space="preserve"> </w:t>
        </w:r>
        <w:r w:rsidR="0095658E" w:rsidRPr="00D70EF2">
          <w:rPr>
            <w:b/>
            <w:bCs/>
            <w:noProof/>
            <w:color w:val="000000"/>
            <w:sz w:val="24"/>
          </w:rPr>
          <w:t>However, it may overfit the data as the epoch increasing, which finally comes to the XG Boosting Algorithm.</w:t>
        </w:r>
      </w:ins>
    </w:p>
    <w:p w:rsidR="007D5CA9" w:rsidRPr="007E7819" w:rsidRDefault="00C370FB"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sidRPr="0095658E">
        <w:rPr>
          <w:rFonts w:ascii="仿宋_GB2312" w:eastAsia="仿宋_GB2312"/>
          <w:b/>
          <w:noProof/>
          <w:sz w:val="24"/>
          <w:szCs w:val="21"/>
          <w:rPrChange w:id="72" w:author="Windows 用户" w:date="2018-12-02T20:54:00Z">
            <w:rPr>
              <w:rFonts w:ascii="仿宋_GB2312" w:eastAsia="仿宋_GB2312"/>
              <w:noProof/>
              <w:sz w:val="24"/>
              <w:szCs w:val="21"/>
            </w:rPr>
          </w:rPrChange>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A463EB">
                            <w:pPr>
                              <w:rPr>
                                <w:rFonts w:eastAsia="仿宋_GB2312"/>
                              </w:rPr>
                            </w:pPr>
                            <w:r>
                              <w:rPr>
                                <w:rFonts w:eastAsia="仿宋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1"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" fillcolor="white [3201]" stroked="f" strokeweight=".5pt">
                <v:path arrowok="t"/>
                <v:textbox>
                  <w:txbxContent>
                    <w:p w:rsidR="0095658E" w:rsidRPr="008A1391" w:rsidRDefault="0095658E" w:rsidP="00A463EB">
                      <w:pPr>
                        <w:rPr>
                          <w:rFonts w:eastAsia="仿宋_GB2312"/>
                        </w:rPr>
                      </w:pPr>
                      <w:r>
                        <w:rPr>
                          <w:rFonts w:eastAsia="仿宋_GB2312"/>
                        </w:rPr>
                        <w:t>(32)</w:t>
                      </w:r>
                    </w:p>
                  </w:txbxContent>
                </v:textbox>
                <w10:wrap anchorx="margin"/>
              </v:shape>
            </w:pict>
          </mc:Fallback>
        </mc:AlternateContent>
      </w:r>
      <w:r w:rsidR="00F45570" w:rsidRPr="0095658E">
        <w:rPr>
          <w:rFonts w:hint="eastAsia"/>
          <w:b/>
          <w:sz w:val="24"/>
          <w:szCs w:val="36"/>
          <w:rPrChange w:id="73" w:author="Windows 用户" w:date="2018-12-02T20:54:00Z">
            <w:rPr>
              <w:rFonts w:hint="eastAsia"/>
              <w:sz w:val="24"/>
              <w:szCs w:val="36"/>
            </w:rPr>
          </w:rPrChange>
        </w:rPr>
        <w:t>W</w:t>
      </w:r>
      <w:r w:rsidR="003E681E" w:rsidRPr="0095658E">
        <w:rPr>
          <w:b/>
          <w:sz w:val="24"/>
          <w:szCs w:val="36"/>
          <w:rPrChange w:id="74" w:author="Windows 用户" w:date="2018-12-02T20:54:00Z">
            <w:rPr>
              <w:sz w:val="24"/>
              <w:szCs w:val="36"/>
            </w:rPr>
          </w:rPrChange>
        </w:rPr>
        <w:t>e utilize</w:t>
      </w:r>
      <w:r w:rsidR="00914AB9" w:rsidRPr="0095658E">
        <w:rPr>
          <w:b/>
          <w:sz w:val="24"/>
          <w:szCs w:val="36"/>
          <w:rPrChange w:id="75" w:author="Windows 用户" w:date="2018-12-02T20:54:00Z">
            <w:rPr>
              <w:sz w:val="24"/>
              <w:szCs w:val="36"/>
            </w:rPr>
          </w:rPrChange>
        </w:rPr>
        <w:t xml:space="preserve"> </w:t>
      </w:r>
      <w:r w:rsidR="00C370FB" w:rsidRPr="0095658E">
        <w:rPr>
          <w:b/>
          <w:sz w:val="24"/>
          <w:szCs w:val="36"/>
          <w:rPrChange w:id="76" w:author="Windows 用户" w:date="2018-12-02T20:54:00Z">
            <w:rPr>
              <w:sz w:val="24"/>
              <w:szCs w:val="36"/>
            </w:rPr>
          </w:rPrChange>
        </w:rPr>
        <w:t>XG</w:t>
      </w:r>
      <w:r w:rsidR="00481739" w:rsidRPr="0095658E">
        <w:rPr>
          <w:b/>
          <w:sz w:val="24"/>
          <w:szCs w:val="36"/>
          <w:rPrChange w:id="77" w:author="Windows 用户" w:date="2018-12-02T20:54:00Z">
            <w:rPr>
              <w:sz w:val="24"/>
              <w:szCs w:val="36"/>
            </w:rPr>
          </w:rPrChange>
        </w:rPr>
        <w:t xml:space="preserve"> </w:t>
      </w:r>
      <w:r w:rsidR="00C370FB" w:rsidRPr="0095658E">
        <w:rPr>
          <w:b/>
          <w:sz w:val="24"/>
          <w:szCs w:val="36"/>
          <w:rPrChange w:id="78" w:author="Windows 用户" w:date="2018-12-02T20:54:00Z">
            <w:rPr>
              <w:sz w:val="24"/>
              <w:szCs w:val="36"/>
            </w:rPr>
          </w:rPrChange>
        </w:rPr>
        <w:t>B</w:t>
      </w:r>
      <w:r w:rsidR="00040E98" w:rsidRPr="0095658E">
        <w:rPr>
          <w:b/>
          <w:sz w:val="24"/>
          <w:szCs w:val="36"/>
          <w:rPrChange w:id="79" w:author="Windows 用户" w:date="2018-12-02T20:54:00Z">
            <w:rPr>
              <w:sz w:val="24"/>
              <w:szCs w:val="36"/>
            </w:rPr>
          </w:rPrChange>
        </w:rPr>
        <w:t>oosting</w:t>
      </w:r>
      <w:r w:rsidR="00914AB9" w:rsidRPr="0095658E">
        <w:rPr>
          <w:b/>
          <w:sz w:val="24"/>
          <w:szCs w:val="36"/>
          <w:rPrChange w:id="80" w:author="Windows 用户" w:date="2018-12-02T20:54:00Z">
            <w:rPr>
              <w:sz w:val="24"/>
              <w:szCs w:val="36"/>
            </w:rPr>
          </w:rPrChange>
        </w:rPr>
        <w:t xml:space="preserve"> a</w:t>
      </w:r>
      <w:r w:rsidR="00F45570" w:rsidRPr="0095658E">
        <w:rPr>
          <w:b/>
          <w:sz w:val="24"/>
          <w:szCs w:val="36"/>
          <w:rPrChange w:id="81" w:author="Windows 用户" w:date="2018-12-02T20:54:00Z">
            <w:rPr>
              <w:sz w:val="24"/>
              <w:szCs w:val="36"/>
            </w:rPr>
          </w:rPrChange>
        </w:rPr>
        <w:t xml:space="preserve">lgorithm to </w:t>
      </w:r>
      <w:del w:id="82" w:author="Windows 用户" w:date="2018-12-02T20:54:00Z">
        <w:r w:rsidR="00F45570" w:rsidRPr="0095658E" w:rsidDel="0095658E">
          <w:rPr>
            <w:b/>
            <w:sz w:val="24"/>
            <w:szCs w:val="36"/>
            <w:rPrChange w:id="83" w:author="Windows 用户" w:date="2018-12-02T20:54:00Z">
              <w:rPr>
                <w:sz w:val="24"/>
                <w:szCs w:val="36"/>
              </w:rPr>
            </w:rPrChange>
          </w:rPr>
          <w:delText>obtain t</w:delText>
        </w:r>
        <w:r w:rsidR="00D844F1" w:rsidRPr="0095658E" w:rsidDel="0095658E">
          <w:rPr>
            <w:b/>
            <w:sz w:val="24"/>
            <w:szCs w:val="36"/>
            <w:rPrChange w:id="84" w:author="Windows 用户" w:date="2018-12-02T20:54:00Z">
              <w:rPr>
                <w:sz w:val="24"/>
                <w:szCs w:val="36"/>
              </w:rPr>
            </w:rPrChange>
          </w:rPr>
          <w:delText>he average value of each method</w:delText>
        </w:r>
        <w:r w:rsidR="00F45570" w:rsidRPr="0095658E" w:rsidDel="0095658E">
          <w:rPr>
            <w:b/>
            <w:sz w:val="24"/>
            <w:szCs w:val="36"/>
            <w:rPrChange w:id="85" w:author="Windows 用户" w:date="2018-12-02T20:54:00Z">
              <w:rPr>
                <w:sz w:val="24"/>
                <w:szCs w:val="36"/>
              </w:rPr>
            </w:rPrChange>
          </w:rPr>
          <w:delText xml:space="preserve"> of the sa</w:delText>
        </w:r>
        <w:r w:rsidR="00A463EB" w:rsidRPr="0095658E" w:rsidDel="0095658E">
          <w:rPr>
            <w:b/>
            <w:sz w:val="24"/>
            <w:szCs w:val="36"/>
            <w:rPrChange w:id="86" w:author="Windows 用户" w:date="2018-12-02T20:54:00Z">
              <w:rPr>
                <w:sz w:val="24"/>
                <w:szCs w:val="36"/>
              </w:rPr>
            </w:rPrChange>
          </w:rPr>
          <w:delText>mples</w:delText>
        </w:r>
      </w:del>
      <w:ins w:id="87" w:author="Windows 用户" w:date="2018-12-02T20:54:00Z">
        <w:r w:rsidR="0095658E" w:rsidRPr="0095658E">
          <w:rPr>
            <w:b/>
            <w:sz w:val="24"/>
            <w:szCs w:val="36"/>
          </w:rPr>
          <w:t>s</w:t>
        </w:r>
        <w:r w:rsidR="0095658E" w:rsidRPr="00D33136">
          <w:rPr>
            <w:b/>
            <w:sz w:val="24"/>
            <w:szCs w:val="36"/>
          </w:rPr>
          <w:t>ynthesize the three methods above</w:t>
        </w:r>
      </w:ins>
      <w:r w:rsidR="00A463EB" w:rsidRPr="0095658E">
        <w:rPr>
          <w:b/>
          <w:sz w:val="24"/>
          <w:szCs w:val="36"/>
          <w:rPrChange w:id="88" w:author="Windows 用户" w:date="2018-12-02T20:54:00Z">
            <w:rPr>
              <w:sz w:val="24"/>
              <w:szCs w:val="36"/>
            </w:rPr>
          </w:rPrChange>
        </w:rPr>
        <w:t xml:space="preserve">. </w:t>
      </w:r>
      <w:ins w:id="89" w:author="Windows 用户" w:date="2018-12-02T20:54:00Z">
        <w:r w:rsidR="0095658E" w:rsidRPr="0095658E">
          <w:rPr>
            <w:b/>
            <w:sz w:val="24"/>
            <w:szCs w:val="36"/>
          </w:rPr>
          <w:t>T</w:t>
        </w:r>
        <w:r w:rsidR="0095658E" w:rsidRPr="00D33136">
          <w:rPr>
            <w:b/>
            <w:sz w:val="24"/>
            <w:szCs w:val="36"/>
          </w:rPr>
          <w:t xml:space="preserve">he </w:t>
        </w:r>
        <w:r w:rsidR="0095658E" w:rsidRPr="0095658E">
          <w:rPr>
            <w:b/>
            <w:sz w:val="24"/>
            <w:szCs w:val="36"/>
            <w:rPrChange w:id="90" w:author="Windows 用户" w:date="2018-12-02T20:54:00Z">
              <w:rPr>
                <w:b/>
                <w:sz w:val="24"/>
                <w:szCs w:val="36"/>
              </w:rPr>
            </w:rPrChange>
          </w:rPr>
          <w:t xml:space="preserve">basic principle is that it combines several weak classifier into a strong classifier, which ideally suits the problem we are studying. </w:t>
        </w:r>
      </w:ins>
      <w:r w:rsidR="00A463EB">
        <w:rPr>
          <w:sz w:val="24"/>
          <w:szCs w:val="36"/>
        </w:rPr>
        <w:t xml:space="preserve">The </w:t>
      </w:r>
      <w:r w:rsidR="00C370FB">
        <w:rPr>
          <w:sz w:val="24"/>
          <w:szCs w:val="36"/>
        </w:rPr>
        <w:t xml:space="preserve">basic </w:t>
      </w:r>
      <w:r w:rsidR="00A463EB">
        <w:rPr>
          <w:sz w:val="24"/>
          <w:szCs w:val="36"/>
        </w:rPr>
        <w:t>formula is as the following formula</w:t>
      </w:r>
      <w:r w:rsidR="00314BE1">
        <w:rPr>
          <w:sz w:val="24"/>
          <w:szCs w:val="36"/>
        </w:rPr>
        <w:t xml:space="preserve"> 3</w:t>
      </w:r>
      <w:r w:rsidR="00923A0A">
        <w:rPr>
          <w:sz w:val="24"/>
          <w:szCs w:val="36"/>
        </w:rPr>
        <w:t>2</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r w:rsidR="00D844F1" w:rsidRPr="00D844F1">
        <w:rPr>
          <w:sz w:val="24"/>
          <w:szCs w:val="36"/>
        </w:rPr>
        <w:t xml:space="preserve">denotes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r w:rsidR="00D844F1" w:rsidRPr="00D844F1">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denotes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t xml:space="preserve">The </w:t>
      </w:r>
      <w:r>
        <w:rPr>
          <w:sz w:val="24"/>
          <w:szCs w:val="36"/>
        </w:rPr>
        <w:t xml:space="preserve">main </w:t>
      </w:r>
      <w:r w:rsidRPr="00D844F1">
        <w:rPr>
          <w:sz w:val="24"/>
          <w:szCs w:val="36"/>
        </w:rPr>
        <w:t xml:space="preserve">theory of BOOST algorithm is as follows. For a complicated issue, it is a </w:t>
      </w:r>
      <w:r w:rsidRPr="00D844F1">
        <w:rPr>
          <w:sz w:val="24"/>
          <w:szCs w:val="36"/>
        </w:rPr>
        <w:lastRenderedPageBreak/>
        <w:t xml:space="preserve">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learner into a strong learner by determining the </w:t>
      </w:r>
      <w:r>
        <w:rPr>
          <w:rFonts w:hint="eastAsia"/>
          <w:sz w:val="24"/>
          <w:szCs w:val="36"/>
        </w:rPr>
        <w:t>l</w:t>
      </w:r>
      <w:r>
        <w:rPr>
          <w:sz w:val="24"/>
          <w:szCs w:val="36"/>
        </w:rPr>
        <w:t>oss functions</w:t>
      </w:r>
      <w:proofErr w:type="gramStart"/>
      <w:r>
        <w:rPr>
          <w:sz w:val="24"/>
          <w:szCs w:val="36"/>
        </w:rPr>
        <w:t xml:space="preserve">, </w:t>
      </w:r>
      <w:proofErr w:type="gramEnd"/>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t>
      </w:r>
      <w:proofErr w:type="gramStart"/>
      <w:r>
        <w:rPr>
          <w:sz w:val="24"/>
          <w:szCs w:val="36"/>
        </w:rPr>
        <w:t>we</w:t>
      </w:r>
      <w:proofErr w:type="gramEnd"/>
      <w:r>
        <w:rPr>
          <w:sz w:val="24"/>
          <w:szCs w:val="36"/>
        </w:rPr>
        <w:t xml:space="preserve"> are able to determine the weight of the three learner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sidRPr="0095658E">
        <w:rPr>
          <w:b/>
          <w:bCs/>
          <w:noProof/>
          <w:color w:val="000000"/>
          <w:sz w:val="24"/>
          <w:rPrChange w:id="91" w:author="Windows 用户" w:date="2018-12-02T20:54:00Z">
            <w:rPr>
              <w:bCs/>
              <w:noProof/>
              <w:color w:val="000000"/>
              <w:sz w:val="24"/>
            </w:rPr>
          </w:rPrChange>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8E" w:rsidRPr="008A1391" w:rsidRDefault="0095658E" w:rsidP="00923A0A">
                            <w:pPr>
                              <w:rPr>
                                <w:rFonts w:eastAsia="仿宋_GB2312"/>
                              </w:rPr>
                            </w:pPr>
                            <w:r>
                              <w:rPr>
                                <w:rFonts w:eastAsia="仿宋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2"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oQqwIAALI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" fillcolor="white [3201]" stroked="f" strokeweight=".5pt">
                <v:path arrowok="t"/>
                <v:textbox>
                  <w:txbxContent>
                    <w:p w:rsidR="0095658E" w:rsidRPr="008A1391" w:rsidRDefault="0095658E" w:rsidP="00923A0A">
                      <w:pPr>
                        <w:rPr>
                          <w:rFonts w:eastAsia="仿宋_GB2312"/>
                        </w:rPr>
                      </w:pPr>
                      <w:r>
                        <w:rPr>
                          <w:rFonts w:eastAsia="仿宋_GB2312"/>
                        </w:rPr>
                        <w:t>(33)</w:t>
                      </w:r>
                    </w:p>
                  </w:txbxContent>
                </v:textbox>
                <w10:wrap anchorx="margin"/>
              </v:shape>
            </w:pict>
          </mc:Fallback>
        </mc:AlternateContent>
      </w:r>
      <w:r w:rsidR="00923A0A" w:rsidRPr="0095658E">
        <w:rPr>
          <w:b/>
          <w:bCs/>
          <w:noProof/>
          <w:color w:val="000000"/>
          <w:sz w:val="24"/>
          <w:rPrChange w:id="92" w:author="Windows 用户" w:date="2018-12-02T20:54:00Z">
            <w:rPr>
              <w:bCs/>
              <w:noProof/>
              <w:color w:val="000000"/>
              <w:sz w:val="24"/>
            </w:rPr>
          </w:rPrChange>
        </w:rPr>
        <w:t xml:space="preserve">We utilize a formula to measure the error of our estimation, reaping an average score of </w:t>
      </w:r>
      <w:r w:rsidR="00090D1B" w:rsidRPr="0095658E">
        <w:rPr>
          <w:rFonts w:hint="eastAsia"/>
          <w:b/>
          <w:bCs/>
          <w:noProof/>
          <w:color w:val="000000"/>
          <w:sz w:val="24"/>
          <w:rPrChange w:id="93" w:author="Windows 用户" w:date="2018-12-02T20:54:00Z">
            <w:rPr>
              <w:rFonts w:hint="eastAsia"/>
              <w:bCs/>
              <w:noProof/>
              <w:color w:val="000000"/>
              <w:sz w:val="24"/>
            </w:rPr>
          </w:rPrChange>
        </w:rPr>
        <w:t>9.81</w:t>
      </w:r>
      <w:r w:rsidR="00923A0A" w:rsidRPr="0095658E">
        <w:rPr>
          <w:b/>
          <w:bCs/>
          <w:noProof/>
          <w:color w:val="000000"/>
          <w:sz w:val="24"/>
          <w:rPrChange w:id="94" w:author="Windows 用户" w:date="2018-12-02T20:54:00Z">
            <w:rPr>
              <w:bCs/>
              <w:noProof/>
              <w:color w:val="000000"/>
              <w:sz w:val="24"/>
            </w:rPr>
          </w:rPrChange>
        </w:rPr>
        <w:t xml:space="preserve"> of click rate and</w:t>
      </w:r>
      <w:r w:rsidR="00090D1B" w:rsidRPr="0095658E">
        <w:rPr>
          <w:b/>
          <w:bCs/>
          <w:noProof/>
          <w:color w:val="000000"/>
          <w:sz w:val="24"/>
          <w:rPrChange w:id="95" w:author="Windows 用户" w:date="2018-12-02T20:54:00Z">
            <w:rPr>
              <w:bCs/>
              <w:noProof/>
              <w:color w:val="000000"/>
              <w:sz w:val="24"/>
            </w:rPr>
          </w:rPrChange>
        </w:rPr>
        <w:t xml:space="preserve"> </w:t>
      </w:r>
      <w:r w:rsidR="00090D1B" w:rsidRPr="0095658E">
        <w:rPr>
          <w:rFonts w:hint="eastAsia"/>
          <w:b/>
          <w:bCs/>
          <w:noProof/>
          <w:color w:val="000000"/>
          <w:sz w:val="24"/>
          <w:rPrChange w:id="96" w:author="Windows 用户" w:date="2018-12-02T20:54:00Z">
            <w:rPr>
              <w:rFonts w:hint="eastAsia"/>
              <w:bCs/>
              <w:noProof/>
              <w:color w:val="000000"/>
              <w:sz w:val="24"/>
            </w:rPr>
          </w:rPrChange>
        </w:rPr>
        <w:t>9.74</w:t>
      </w:r>
      <w:r w:rsidR="00481739" w:rsidRPr="0095658E">
        <w:rPr>
          <w:b/>
          <w:bCs/>
          <w:noProof/>
          <w:color w:val="000000"/>
          <w:sz w:val="24"/>
          <w:rPrChange w:id="97" w:author="Windows 用户" w:date="2018-12-02T20:54:00Z">
            <w:rPr>
              <w:bCs/>
              <w:noProof/>
              <w:color w:val="000000"/>
              <w:sz w:val="24"/>
            </w:rPr>
          </w:rPrChange>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formula 33</w:t>
      </w:r>
      <w:r w:rsidR="00923A0A">
        <w:rPr>
          <w:rFonts w:hint="eastAsia"/>
          <w:bCs/>
          <w:noProof/>
          <w:color w:val="000000"/>
          <w:sz w:val="24"/>
        </w:rPr>
        <w:t>.</w:t>
      </w:r>
      <w:r w:rsidR="00090D1B">
        <w:rPr>
          <w:bCs/>
          <w:noProof/>
          <w:color w:val="000000"/>
          <w:sz w:val="24"/>
        </w:rPr>
        <w:t xml:space="preserve"> </w:t>
      </w:r>
    </w:p>
    <w:p w:rsidR="00923A0A" w:rsidRPr="00E44D1D" w:rsidRDefault="0095658E"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136349" w:rsidRPr="00B03C0E" w:rsidRDefault="00136349" w:rsidP="00136349">
      <w:pPr>
        <w:pStyle w:val="a5"/>
        <w:spacing w:afterLines="50" w:after="156"/>
        <w:ind w:left="360" w:firstLineChars="0" w:firstLine="0"/>
        <w:jc w:val="center"/>
        <w:rPr>
          <w:rFonts w:ascii="Times New Roman"/>
          <w:sz w:val="21"/>
          <w:szCs w:val="21"/>
        </w:rPr>
      </w:pPr>
      <w:r>
        <w:rPr>
          <w:rFonts w:ascii="Times New Roman"/>
          <w:sz w:val="21"/>
          <w:szCs w:val="21"/>
        </w:rPr>
        <w:t>Table 22</w:t>
      </w:r>
      <w:r w:rsidRPr="00B03C0E">
        <w:rPr>
          <w:rFonts w:ascii="Times New Roman"/>
          <w:sz w:val="21"/>
          <w:szCs w:val="21"/>
        </w:rPr>
        <w:t>: Final Result</w:t>
      </w:r>
    </w:p>
    <w:p w:rsidR="00136349" w:rsidRDefault="00136349" w:rsidP="00136349">
      <w:pPr>
        <w:jc w:val="center"/>
        <w:rPr>
          <w:sz w:val="24"/>
        </w:rPr>
      </w:pPr>
      <w:r w:rsidRPr="00B00A30">
        <w:rPr>
          <w:noProof/>
          <w:sz w:val="24"/>
        </w:rPr>
        <w:drawing>
          <wp:inline distT="0" distB="0" distL="0" distR="0" wp14:anchorId="206B4B7B" wp14:editId="4F3B6EA5">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31"/>
                    <a:srcRect l="1841" t="28174" r="2961" b="7387"/>
                    <a:stretch/>
                  </pic:blipFill>
                  <pic:spPr>
                    <a:xfrm>
                      <a:off x="0" y="0"/>
                      <a:ext cx="5274310" cy="1923415"/>
                    </a:xfrm>
                    <a:prstGeom prst="rect">
                      <a:avLst/>
                    </a:prstGeom>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ins w:id="98" w:author="Windows 用户" w:date="2018-12-02T20:54:00Z">
        <w:r w:rsidR="0095658E">
          <w:rPr>
            <w:sz w:val="24"/>
          </w:rPr>
          <w:t xml:space="preserve">4 modeling process </w:t>
        </w:r>
      </w:ins>
      <w:del w:id="99" w:author="Windows 用户" w:date="2018-12-02T20:54:00Z">
        <w:r w:rsidR="00B702C1" w:rsidDel="0095658E">
          <w:rPr>
            <w:sz w:val="24"/>
          </w:rPr>
          <w:delText xml:space="preserve">BP neural network </w:delText>
        </w:r>
      </w:del>
      <w:r w:rsidR="00B702C1">
        <w:rPr>
          <w:sz w:val="24"/>
        </w:rPr>
        <w:t>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del w:id="100" w:author="Windows 用户" w:date="2018-12-02T20:55:00Z">
        <w:r w:rsidR="00B702C1" w:rsidDel="0095658E">
          <w:rPr>
            <w:sz w:val="24"/>
          </w:rPr>
          <w:delText>W</w:delText>
        </w:r>
        <w:r w:rsidR="0005635E" w:rsidDel="0095658E">
          <w:rPr>
            <w:sz w:val="24"/>
          </w:rPr>
          <w:delText xml:space="preserve">e use the data after </w:delText>
        </w:r>
        <w:r w:rsidR="00214F6F" w:rsidDel="0095658E">
          <w:rPr>
            <w:sz w:val="24"/>
          </w:rPr>
          <w:delText xml:space="preserve">Principal Component Analysis for Principal Component Regression and Bayes Distinction and data after </w:delText>
        </w:r>
        <w:r w:rsidR="00690751" w:rsidDel="0095658E">
          <w:rPr>
            <w:sz w:val="24"/>
          </w:rPr>
          <w:delText>Information Entropy</w:delText>
        </w:r>
        <w:r w:rsidR="0005635E" w:rsidDel="0095658E">
          <w:rPr>
            <w:sz w:val="24"/>
          </w:rPr>
          <w:delText xml:space="preserve"> for BP neural network Fitting. </w:delText>
        </w:r>
      </w:del>
      <w:r w:rsidR="00A463EB">
        <w:rPr>
          <w:sz w:val="24"/>
        </w:rPr>
        <w:t xml:space="preserve">The following table 22 </w:t>
      </w:r>
      <w:r w:rsidR="00CF1423">
        <w:rPr>
          <w:sz w:val="24"/>
        </w:rPr>
        <w:t xml:space="preserve">is a part of the final result. </w:t>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lastRenderedPageBreak/>
        <w:t>Sensitivity Analysis</w:t>
      </w:r>
    </w:p>
    <w:p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w:t>
      </w:r>
      <w:r w:rsidRPr="0095658E">
        <w:rPr>
          <w:rFonts w:eastAsia="仿宋_GB2312"/>
          <w:b/>
          <w:sz w:val="24"/>
          <w:rPrChange w:id="101" w:author="Windows 用户" w:date="2018-12-02T20:55:00Z">
            <w:rPr>
              <w:rFonts w:eastAsia="仿宋_GB2312"/>
              <w:sz w:val="24"/>
            </w:rPr>
          </w:rPrChange>
        </w:rPr>
        <w:t xml:space="preserve">In </w:t>
      </w:r>
      <w:r w:rsidR="00B7198F" w:rsidRPr="0095658E">
        <w:rPr>
          <w:rFonts w:eastAsia="仿宋_GB2312"/>
          <w:b/>
          <w:sz w:val="24"/>
          <w:rPrChange w:id="102" w:author="Windows 用户" w:date="2018-12-02T20:55:00Z">
            <w:rPr>
              <w:rFonts w:eastAsia="仿宋_GB2312"/>
              <w:sz w:val="24"/>
            </w:rPr>
          </w:rPrChange>
        </w:rPr>
        <w:t>the optimization methods of our team</w:t>
      </w:r>
      <w:r w:rsidRPr="0095658E">
        <w:rPr>
          <w:rFonts w:eastAsia="仿宋_GB2312"/>
          <w:b/>
          <w:sz w:val="24"/>
          <w:rPrChange w:id="103" w:author="Windows 用户" w:date="2018-12-02T20:55:00Z">
            <w:rPr>
              <w:rFonts w:eastAsia="仿宋_GB2312"/>
              <w:sz w:val="24"/>
            </w:rPr>
          </w:rPrChange>
        </w:rPr>
        <w:t xml:space="preserve">, it can detect the stability of our model, especially when the given data is not accurate. </w:t>
      </w:r>
    </w:p>
    <w:p w:rsidR="00A33DEE"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w:t>
      </w:r>
      <w:r w:rsidR="00A33DEE">
        <w:rPr>
          <w:rFonts w:eastAsia="仿宋_GB2312"/>
          <w:sz w:val="24"/>
        </w:rPr>
        <w:t xml:space="preserve">We divide all the independent variables in two categories: continuous variables and discrete variables. </w:t>
      </w:r>
    </w:p>
    <w:p w:rsidR="002971E8" w:rsidRDefault="00A33DEE" w:rsidP="00555919">
      <w:pPr>
        <w:spacing w:afterLines="50" w:after="156"/>
        <w:rPr>
          <w:rFonts w:eastAsia="仿宋_GB2312"/>
          <w:sz w:val="24"/>
        </w:rPr>
      </w:pPr>
      <w:r>
        <w:rPr>
          <w:rFonts w:eastAsia="仿宋_GB2312"/>
          <w:sz w:val="24"/>
        </w:rPr>
        <w:t xml:space="preserve">If the variables are continuous, we do as follow: </w:t>
      </w:r>
      <w:r w:rsidR="00555919" w:rsidRPr="00555919">
        <w:rPr>
          <w:rFonts w:eastAsia="仿宋_GB2312"/>
          <w:sz w:val="24"/>
        </w:rPr>
        <w:t xml:space="preserve">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w:t>
      </w:r>
    </w:p>
    <w:p w:rsidR="000D6E6A" w:rsidRDefault="000D6E6A" w:rsidP="00555919">
      <w:pPr>
        <w:spacing w:afterLines="50" w:after="156"/>
        <w:rPr>
          <w:rFonts w:eastAsia="仿宋_GB2312"/>
          <w:sz w:val="24"/>
        </w:rPr>
      </w:pPr>
      <w:r>
        <w:rPr>
          <w:rFonts w:eastAsia="仿宋_GB2312"/>
          <w:sz w:val="24"/>
        </w:rPr>
        <w:t xml:space="preserve">If the variables are discrete, we conduct the sensitivity analysis one by one, which means each time we only change the data of one properties, remaining the rest of the data unchanged. We change the value of discrete data into adjacent categories, while the top and the bottom data does not change. For instance, when we examine the stability of ROM and we increase the data, we change the data of the phone with 2G into those of 4G, those with 4G into 8G, etc. If the phone has 64G ROM, which is the top, then we remain the data unchanged. </w:t>
      </w:r>
      <w:r w:rsidR="005446D0">
        <w:rPr>
          <w:rFonts w:eastAsia="仿宋_GB2312"/>
          <w:sz w:val="24"/>
        </w:rPr>
        <w:t xml:space="preserve">The output of the data changes approximately 0.1%. </w:t>
      </w:r>
    </w:p>
    <w:p w:rsidR="000D6E6A" w:rsidRPr="007E7819" w:rsidRDefault="000D6E6A" w:rsidP="00555919">
      <w:pPr>
        <w:spacing w:afterLines="50" w:after="156"/>
        <w:rPr>
          <w:rFonts w:eastAsia="仿宋_GB2312"/>
          <w:sz w:val="24"/>
        </w:rPr>
      </w:pPr>
      <w:bookmarkStart w:id="104" w:name="_GoBack"/>
      <w:r w:rsidRPr="0095658E">
        <w:rPr>
          <w:rFonts w:eastAsia="仿宋_GB2312"/>
          <w:b/>
          <w:sz w:val="24"/>
          <w:rPrChange w:id="105" w:author="Windows 用户" w:date="2018-12-02T20:55:00Z">
            <w:rPr>
              <w:rFonts w:eastAsia="仿宋_GB2312"/>
              <w:sz w:val="24"/>
            </w:rPr>
          </w:rPrChange>
        </w:rPr>
        <w:t>The output after the change is small enough for us to make a further adjustment.</w:t>
      </w:r>
      <w:r w:rsidRPr="00555919">
        <w:rPr>
          <w:rFonts w:eastAsia="仿宋_GB2312"/>
          <w:sz w:val="24"/>
        </w:rPr>
        <w:t xml:space="preserve"> </w:t>
      </w:r>
      <w:bookmarkEnd w:id="104"/>
      <w:r w:rsidRPr="00555919">
        <w:rPr>
          <w:rFonts w:eastAsia="仿宋_GB2312"/>
          <w:sz w:val="24"/>
        </w:rPr>
        <w:t>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w:t>
      </w:r>
      <w:r>
        <w:rPr>
          <w:rFonts w:eastAsia="仿宋_GB2312"/>
          <w:sz w:val="24"/>
        </w:rPr>
        <w:t xml:space="preserve">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w:t>
      </w:r>
      <w:r w:rsidRPr="001F24A3">
        <w:rPr>
          <w:bCs/>
          <w:color w:val="000000" w:themeColor="text1"/>
          <w:sz w:val="24"/>
        </w:rPr>
        <w:lastRenderedPageBreak/>
        <w:t>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F1BB0" w:rsidP="0007230F">
      <w:pPr>
        <w:spacing w:afterLines="50" w:after="156"/>
        <w:rPr>
          <w:bCs/>
          <w:color w:val="000000" w:themeColor="text1"/>
          <w:sz w:val="24"/>
        </w:rPr>
      </w:pPr>
      <w:r>
        <w:rPr>
          <w:bCs/>
          <w:color w:val="000000" w:themeColor="text1"/>
          <w:sz w:val="24"/>
        </w:rPr>
        <w:t>In addition to</w:t>
      </w:r>
      <w:r w:rsidR="0007230F" w:rsidRPr="0007230F">
        <w:rPr>
          <w:bCs/>
          <w:color w:val="000000" w:themeColor="text1"/>
          <w:sz w:val="24"/>
        </w:rPr>
        <w:t xml:space="preserv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0007230F" w:rsidRPr="0007230F">
        <w:rPr>
          <w:bCs/>
          <w:color w:val="000000" w:themeColor="text1"/>
          <w:sz w:val="24"/>
        </w:rPr>
        <w:t xml:space="preserve"> produces a qualitative analysis of which specific traits 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w:t>
      </w:r>
      <w:r w:rsidR="00E44D1D" w:rsidRPr="00E44D1D">
        <w:rPr>
          <w:bCs/>
          <w:color w:val="000000" w:themeColor="text1"/>
          <w:sz w:val="24"/>
        </w:rPr>
        <w:t>Weight determination Technique</w:t>
      </w:r>
      <w:r w:rsidR="0007230F" w:rsidRPr="0007230F">
        <w:rPr>
          <w:bCs/>
          <w:color w:val="000000" w:themeColor="text1"/>
          <w:sz w:val="24"/>
        </w:rPr>
        <w:t xml:space="preserve"> is an easily accessible method and produces a </w:t>
      </w:r>
      <w:r w:rsidR="0007230F" w:rsidRPr="0007230F">
        <w:rPr>
          <w:bCs/>
          <w:color w:val="000000" w:themeColor="text1"/>
          <w:sz w:val="24"/>
        </w:rPr>
        <w:lastRenderedPageBreak/>
        <w:t>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Michael D. Smith, Erik Brynjolfsson.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Meng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r w:rsidR="0030646B">
        <w:rPr>
          <w:sz w:val="24"/>
        </w:rPr>
        <w:t>Nankai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p w:rsidR="00255F8D" w:rsidRPr="004907A7" w:rsidRDefault="00255F8D" w:rsidP="004907A7">
      <w:pPr>
        <w:spacing w:afterLines="50" w:after="156"/>
        <w:rPr>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rsidR="00E8163D" w:rsidRDefault="00E8163D" w:rsidP="00E8163D">
      <w:pPr>
        <w:spacing w:afterLines="50" w:after="156"/>
        <w:ind w:firstLineChars="200" w:firstLine="480"/>
        <w:rPr>
          <w:sz w:val="24"/>
        </w:rPr>
      </w:pPr>
      <w:r w:rsidRPr="00E8163D">
        <w:rPr>
          <w:rFonts w:hint="eastAsia"/>
          <w:sz w:val="24"/>
        </w:rPr>
        <w:t>在本文写作过程中，钱成完成了摘要、信息熵、优缺点分析及结论部分的制作及写作；曹凌微完成了研究背景、</w:t>
      </w:r>
      <w:r w:rsidR="00017E36">
        <w:rPr>
          <w:rFonts w:hint="eastAsia"/>
          <w:sz w:val="24"/>
        </w:rPr>
        <w:t>目前研究状况、研究意义、研究方法的制作和写作；</w:t>
      </w:r>
      <w:r w:rsidRPr="00E8163D">
        <w:rPr>
          <w:rFonts w:hint="eastAsia"/>
          <w:sz w:val="24"/>
        </w:rPr>
        <w:t>田肇阳完成了数据处理、灰色关联度、主成分分析和回归、权重确定方法、线性回归、距离和贝叶斯判别、</w:t>
      </w:r>
      <w:r w:rsidRPr="00E8163D">
        <w:rPr>
          <w:rFonts w:hint="eastAsia"/>
          <w:sz w:val="24"/>
        </w:rPr>
        <w:t>BP</w:t>
      </w:r>
      <w:r w:rsidRPr="00E8163D">
        <w:rPr>
          <w:rFonts w:hint="eastAsia"/>
          <w:sz w:val="24"/>
        </w:rPr>
        <w:t>神经网络</w:t>
      </w:r>
      <w:r w:rsidR="00D37F41">
        <w:rPr>
          <w:rFonts w:hint="eastAsia"/>
          <w:sz w:val="24"/>
        </w:rPr>
        <w:t>、</w:t>
      </w:r>
      <w:r w:rsidR="00D37F41">
        <w:rPr>
          <w:rFonts w:hint="eastAsia"/>
          <w:sz w:val="24"/>
        </w:rPr>
        <w:t>X</w:t>
      </w:r>
      <w:r w:rsidR="00D37F41">
        <w:rPr>
          <w:sz w:val="24"/>
        </w:rPr>
        <w:t>G Boosting</w:t>
      </w:r>
      <w:r w:rsidR="00D37F41">
        <w:rPr>
          <w:sz w:val="24"/>
        </w:rPr>
        <w:t>算法</w:t>
      </w:r>
      <w:r w:rsidRPr="00E8163D">
        <w:rPr>
          <w:rFonts w:hint="eastAsia"/>
          <w:sz w:val="24"/>
        </w:rPr>
        <w:t>的制作和写作。</w:t>
      </w:r>
    </w:p>
    <w:p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r w:rsidRPr="004B4B68">
        <w:rPr>
          <w:rFonts w:hint="eastAsia"/>
          <w:sz w:val="24"/>
        </w:rPr>
        <w:t>长聘副教授</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r w:rsidRPr="004B4B68">
        <w:rPr>
          <w:rFonts w:hint="eastAsia"/>
          <w:sz w:val="24"/>
        </w:rPr>
        <w:t>准聘副教授</w:t>
      </w:r>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proofErr w:type="spellStart"/>
      <w:r w:rsidRPr="004B4B68">
        <w:rPr>
          <w:rFonts w:hint="eastAsia"/>
          <w:sz w:val="24"/>
        </w:rPr>
        <w:t>Naoufel</w:t>
      </w:r>
      <w:proofErr w:type="spellEnd"/>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月在陕西师范大学数学系获得理学学士学位。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分（北京市海淀区裸分并列第二名），清华附中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proofErr w:type="spellStart"/>
      <w:r>
        <w:rPr>
          <w:rFonts w:hint="eastAsia"/>
          <w:sz w:val="24"/>
        </w:rPr>
        <w:t>oricplus</w:t>
      </w:r>
      <w:proofErr w:type="spellEnd"/>
      <w:r>
        <w:rPr>
          <w:rFonts w:hint="eastAsia"/>
          <w:sz w:val="24"/>
        </w:rPr>
        <w:t>科创营</w:t>
      </w:r>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w:t>
      </w:r>
      <w:r w:rsidRPr="00425A8B">
        <w:rPr>
          <w:rFonts w:hint="eastAsia"/>
          <w:sz w:val="24"/>
        </w:rPr>
        <w:lastRenderedPageBreak/>
        <w:t>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r w:rsidRPr="00425A8B">
        <w:rPr>
          <w:rFonts w:hint="eastAsia"/>
          <w:sz w:val="24"/>
        </w:rPr>
        <w:t>田肇阳，男，现就读于清华大学附属中学。本人成绩每学期各科都是优，身体素质和体质也均为优。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proofErr w:type="spellStart"/>
      <w:r w:rsidRPr="00425A8B">
        <w:rPr>
          <w:rFonts w:hint="eastAsia"/>
          <w:sz w:val="24"/>
        </w:rPr>
        <w:t>H</w:t>
      </w:r>
      <w:r w:rsidRPr="00425A8B">
        <w:rPr>
          <w:sz w:val="24"/>
        </w:rPr>
        <w:t>i</w:t>
      </w:r>
      <w:r w:rsidRPr="00425A8B">
        <w:rPr>
          <w:rFonts w:hint="eastAsia"/>
          <w:sz w:val="24"/>
        </w:rPr>
        <w:t>MCM</w:t>
      </w:r>
      <w:proofErr w:type="spellEnd"/>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，微积分第三名，团队力量赛第二名，团队车轮战第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proofErr w:type="spellStart"/>
      <w:r w:rsidRPr="00425A8B">
        <w:rPr>
          <w:sz w:val="24"/>
        </w:rPr>
        <w:t>Urllib</w:t>
      </w:r>
      <w:proofErr w:type="spellEnd"/>
      <w:r w:rsidRPr="00425A8B">
        <w:rPr>
          <w:rFonts w:hint="eastAsia"/>
          <w:sz w:val="24"/>
        </w:rPr>
        <w:t>，</w:t>
      </w:r>
      <w:proofErr w:type="spellStart"/>
      <w:r w:rsidRPr="00425A8B">
        <w:rPr>
          <w:sz w:val="24"/>
        </w:rPr>
        <w:t>Tensorflow</w:t>
      </w:r>
      <w:proofErr w:type="spellEnd"/>
      <w:r w:rsidRPr="00425A8B">
        <w:rPr>
          <w:sz w:val="24"/>
        </w:rPr>
        <w:t>，</w:t>
      </w:r>
      <w:proofErr w:type="spellStart"/>
      <w:r w:rsidRPr="00425A8B">
        <w:rPr>
          <w:sz w:val="24"/>
        </w:rPr>
        <w:t>Jieba</w:t>
      </w:r>
      <w:proofErr w:type="spellEnd"/>
      <w:r w:rsidRPr="00425A8B">
        <w:rPr>
          <w:sz w:val="24"/>
        </w:rPr>
        <w:t>及</w:t>
      </w:r>
      <w:proofErr w:type="spellStart"/>
      <w:r w:rsidRPr="00425A8B">
        <w:rPr>
          <w:sz w:val="24"/>
        </w:rPr>
        <w:t>Wordcloud</w:t>
      </w:r>
      <w:proofErr w:type="spellEnd"/>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r w:rsidRPr="00425A8B">
        <w:rPr>
          <w:rFonts w:hint="eastAsia"/>
          <w:sz w:val="24"/>
        </w:rPr>
        <w:t>曹凌微，女，现就读于清华大学附属中学。本人成绩优异，年级排名前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月参加清华大学钱班和清华附中共同开展的首届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月参加斯坦福大学夏校数学</w:t>
      </w:r>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proofErr w:type="spellStart"/>
      <w:r w:rsidRPr="00425A8B">
        <w:rPr>
          <w:rFonts w:hint="eastAsia"/>
          <w:sz w:val="24"/>
        </w:rPr>
        <w:t>HiMCM</w:t>
      </w:r>
      <w:proofErr w:type="spellEnd"/>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row=0</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for j in range (0,19):</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if float(temp)==0.0:</w:t>
      </w:r>
    </w:p>
    <w:p w:rsidR="00864320" w:rsidRPr="00A671F7" w:rsidRDefault="00864320" w:rsidP="00864320">
      <w:pPr>
        <w:rPr>
          <w:sz w:val="20"/>
          <w:szCs w:val="20"/>
        </w:rPr>
      </w:pPr>
      <w:r w:rsidRPr="00A671F7">
        <w:rPr>
          <w:sz w:val="20"/>
          <w:szCs w:val="20"/>
        </w:rPr>
        <w:t xml:space="preserve">            count=count+1</w:t>
      </w:r>
    </w:p>
    <w:p w:rsidR="00864320" w:rsidRPr="00A671F7" w:rsidRDefault="00864320" w:rsidP="00864320">
      <w:pPr>
        <w:rPr>
          <w:sz w:val="20"/>
          <w:szCs w:val="20"/>
        </w:rPr>
      </w:pPr>
      <w:r w:rsidRPr="00A671F7">
        <w:rPr>
          <w:sz w:val="20"/>
          <w:szCs w:val="20"/>
        </w:rPr>
        <w:t xml:space="preserve">        #print(j)</w:t>
      </w:r>
    </w:p>
    <w:p w:rsidR="00864320" w:rsidRPr="00A671F7" w:rsidRDefault="00864320" w:rsidP="00864320">
      <w:pPr>
        <w:rPr>
          <w:sz w:val="20"/>
          <w:szCs w:val="20"/>
        </w:rPr>
      </w:pPr>
      <w:r w:rsidRPr="00A671F7">
        <w:rPr>
          <w:sz w:val="20"/>
          <w:szCs w:val="20"/>
        </w:rPr>
        <w:t xml:space="preserve">    if count&lt;=3:</w:t>
      </w:r>
    </w:p>
    <w:p w:rsidR="00864320" w:rsidRPr="00A671F7" w:rsidRDefault="00864320" w:rsidP="00864320">
      <w:pPr>
        <w:rPr>
          <w:sz w:val="20"/>
          <w:szCs w:val="20"/>
        </w:rPr>
      </w:pPr>
      <w:r w:rsidRPr="00A671F7">
        <w:rPr>
          <w:sz w:val="20"/>
          <w:szCs w:val="20"/>
        </w:rPr>
        <w:t xml:space="preserve">        row=row+1</w:t>
      </w:r>
    </w:p>
    <w:p w:rsidR="00864320" w:rsidRPr="00A671F7" w:rsidRDefault="00864320" w:rsidP="00864320">
      <w:pPr>
        <w:rPr>
          <w:sz w:val="20"/>
          <w:szCs w:val="20"/>
        </w:rPr>
      </w:pPr>
      <w:r w:rsidRPr="00A671F7">
        <w:rPr>
          <w:sz w:val="20"/>
          <w:szCs w:val="20"/>
        </w:rPr>
        <w:t xml:space="preserve">        for j in range (0,56):</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j, label = </w:t>
      </w:r>
      <w:proofErr w:type="spellStart"/>
      <w:r w:rsidRPr="00A671F7">
        <w:rPr>
          <w:sz w:val="20"/>
          <w:szCs w:val="20"/>
        </w:rPr>
        <w:t>str</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56, label = </w:t>
      </w:r>
      <w:proofErr w:type="spellStart"/>
      <w:r w:rsidRPr="00A671F7">
        <w:rPr>
          <w:sz w:val="20"/>
          <w:szCs w:val="20"/>
        </w:rPr>
        <w:t>str</w:t>
      </w:r>
      <w:proofErr w:type="spellEnd"/>
      <w:r w:rsidRPr="00A671F7">
        <w:rPr>
          <w:sz w:val="20"/>
          <w:szCs w:val="20"/>
        </w:rPr>
        <w:t>(i+1))</w:t>
      </w:r>
    </w:p>
    <w:p w:rsidR="00864320" w:rsidRPr="00A671F7" w:rsidRDefault="00864320" w:rsidP="00864320">
      <w:pPr>
        <w:rPr>
          <w:sz w:val="20"/>
          <w:szCs w:val="20"/>
        </w:rPr>
      </w:pPr>
      <w:r w:rsidRPr="00A671F7">
        <w:rPr>
          <w:sz w:val="20"/>
          <w:szCs w:val="20"/>
        </w:rPr>
        <w:t xml:space="preserve">    #print(</w:t>
      </w:r>
      <w:proofErr w:type="spellStart"/>
      <w:r w:rsidRPr="00A671F7">
        <w:rPr>
          <w:sz w:val="20"/>
          <w:szCs w:val="20"/>
        </w:rPr>
        <w:t>i</w:t>
      </w:r>
      <w:proofErr w:type="spellEnd"/>
      <w:r w:rsidRPr="00A671F7">
        <w:rPr>
          <w:sz w:val="20"/>
          <w:szCs w:val="20"/>
        </w:rPr>
        <w:t>)</w:t>
      </w:r>
    </w:p>
    <w:p w:rsidR="00E46B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(i,7).value)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('Gravity Response' in temp) :</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('GPRS'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proofErr w:type="spellStart"/>
      <w:r w:rsidRPr="00A671F7">
        <w:rPr>
          <w:rFonts w:hint="eastAsia"/>
          <w:sz w:val="20"/>
          <w:szCs w:val="20"/>
        </w:rPr>
        <w:t>ExcelFile</w:t>
      </w:r>
      <w:proofErr w:type="spellEnd"/>
      <w:r w:rsidRPr="00A671F7">
        <w:rPr>
          <w:rFonts w:hint="eastAsia"/>
          <w:sz w:val="20"/>
          <w:szCs w:val="20"/>
        </w:rPr>
        <w:t>=</w:t>
      </w:r>
      <w:proofErr w:type="spellStart"/>
      <w:r w:rsidRPr="00A671F7">
        <w:rPr>
          <w:rFonts w:hint="eastAsia"/>
          <w:sz w:val="20"/>
          <w:szCs w:val="20"/>
        </w:rPr>
        <w:t>xlrd.open_workbook</w:t>
      </w:r>
      <w:proofErr w:type="spellEnd"/>
      <w:r w:rsidRPr="00A671F7">
        <w:rPr>
          <w:rFonts w:hint="eastAsia"/>
          <w:sz w:val="20"/>
          <w:szCs w:val="20"/>
        </w:rPr>
        <w:t>(</w:t>
      </w:r>
      <w:proofErr w:type="spellStart"/>
      <w:r w:rsidRPr="00A671F7">
        <w:rPr>
          <w:rFonts w:hint="eastAsia"/>
          <w:sz w:val="20"/>
          <w:szCs w:val="20"/>
        </w:rPr>
        <w:t>r'C</w:t>
      </w:r>
      <w:proofErr w:type="spellEnd"/>
      <w:r w:rsidRPr="00A671F7">
        <w:rPr>
          <w:rFonts w:hint="eastAsia"/>
          <w:sz w:val="20"/>
          <w:szCs w:val="20"/>
        </w:rPr>
        <w:t>:\Users\</w:t>
      </w:r>
      <w:proofErr w:type="spellStart"/>
      <w:r w:rsidRPr="00A671F7">
        <w:rPr>
          <w:rFonts w:hint="eastAsia"/>
          <w:sz w:val="20"/>
          <w:szCs w:val="20"/>
        </w:rPr>
        <w:t>tianzhy</w:t>
      </w:r>
      <w:proofErr w:type="spellEnd"/>
      <w:r w:rsidRPr="00A671F7">
        <w:rPr>
          <w:rFonts w:hint="eastAsia"/>
          <w:sz w:val="20"/>
          <w:szCs w:val="20"/>
        </w:rPr>
        <w:t>\Desktop\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r w:rsidRPr="00A671F7">
        <w:rPr>
          <w:sz w:val="20"/>
          <w:szCs w:val="20"/>
        </w:rPr>
        <w:t>sheet=</w:t>
      </w:r>
      <w:proofErr w:type="spellStart"/>
      <w:r w:rsidRPr="00A671F7">
        <w:rPr>
          <w:sz w:val="20"/>
          <w:szCs w:val="20"/>
        </w:rPr>
        <w:t>ExcelFile.sheet_by_name</w:t>
      </w:r>
      <w:proofErr w:type="spellEnd"/>
      <w:r w:rsidRPr="00A671F7">
        <w:rPr>
          <w:sz w:val="20"/>
          <w:szCs w:val="20"/>
        </w:rPr>
        <w:t>('Sheet1')</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(i,0).value)</w:t>
      </w:r>
    </w:p>
    <w:p w:rsidR="00864320" w:rsidRPr="00A671F7" w:rsidRDefault="00864320" w:rsidP="00864320">
      <w:pPr>
        <w:rPr>
          <w:sz w:val="20"/>
          <w:szCs w:val="20"/>
        </w:rPr>
      </w:pPr>
      <w:r w:rsidRPr="00A671F7">
        <w:rPr>
          <w:sz w:val="20"/>
          <w:szCs w:val="20"/>
        </w:rPr>
        <w:t xml:space="preserve">    if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0]=float(temp[0])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1]=float(temp[1])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2]=float(temp[2])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judge=</w:t>
      </w:r>
      <w:proofErr w:type="gramEnd"/>
      <w:r w:rsidRPr="00A671F7">
        <w:rPr>
          <w:sz w:val="20"/>
          <w:szCs w:val="20"/>
        </w:rPr>
        <w:t xml:space="preserve">temp[0]*temp[1]*temp[2] </w:t>
      </w:r>
    </w:p>
    <w:p w:rsidR="00864320" w:rsidRPr="00A671F7" w:rsidRDefault="00864320" w:rsidP="00864320">
      <w:pPr>
        <w:rPr>
          <w:sz w:val="20"/>
          <w:szCs w:val="20"/>
        </w:rPr>
      </w:pPr>
      <w:r w:rsidRPr="00A671F7">
        <w:rPr>
          <w:sz w:val="20"/>
          <w:szCs w:val="20"/>
        </w:rPr>
        <w:t xml:space="preserve">    if judge&lt;36.8633431902425:</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2]=temp[2]*25.4</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judge&lt;4712.4514674042: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 xml:space="preserve">(temp[2]))  </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properties1=['Unlock </w:t>
      </w:r>
      <w:proofErr w:type="spellStart"/>
      <w:r w:rsidRPr="00A671F7">
        <w:rPr>
          <w:sz w:val="20"/>
          <w:szCs w:val="20"/>
        </w:rPr>
        <w:t>Phones','Google</w:t>
      </w:r>
      <w:proofErr w:type="spellEnd"/>
      <w:r w:rsidRPr="00A671F7">
        <w:rPr>
          <w:sz w:val="20"/>
          <w:szCs w:val="20"/>
        </w:rPr>
        <w:t xml:space="preserve"> </w:t>
      </w:r>
      <w:proofErr w:type="spellStart"/>
      <w:r w:rsidRPr="00A671F7">
        <w:rPr>
          <w:sz w:val="20"/>
          <w:szCs w:val="20"/>
        </w:rPr>
        <w:t>Play','Battery</w:t>
      </w:r>
      <w:proofErr w:type="spellEnd"/>
      <w:r w:rsidRPr="00A671F7">
        <w:rPr>
          <w:sz w:val="20"/>
          <w:szCs w:val="20"/>
        </w:rPr>
        <w:t xml:space="preserve"> </w:t>
      </w:r>
      <w:proofErr w:type="spellStart"/>
      <w:r w:rsidRPr="00A671F7">
        <w:rPr>
          <w:sz w:val="20"/>
          <w:szCs w:val="20"/>
        </w:rPr>
        <w:t>Type','Battery</w:t>
      </w:r>
      <w:proofErr w:type="spellEnd"/>
      <w:r w:rsidRPr="00A671F7">
        <w:rPr>
          <w:sz w:val="20"/>
          <w:szCs w:val="20"/>
        </w:rPr>
        <w:t xml:space="preserve"> </w:t>
      </w:r>
      <w:proofErr w:type="spellStart"/>
      <w:r w:rsidRPr="00A671F7">
        <w:rPr>
          <w:sz w:val="20"/>
          <w:szCs w:val="20"/>
        </w:rPr>
        <w:t>Capacity','Display</w:t>
      </w:r>
      <w:proofErr w:type="spellEnd"/>
      <w:r w:rsidRPr="00A671F7">
        <w:rPr>
          <w:sz w:val="20"/>
          <w:szCs w:val="20"/>
        </w:rPr>
        <w:t xml:space="preserve"> </w:t>
      </w:r>
      <w:proofErr w:type="spellStart"/>
      <w:r w:rsidRPr="00A671F7">
        <w:rPr>
          <w:sz w:val="20"/>
          <w:szCs w:val="20"/>
        </w:rPr>
        <w:t>Resolution','Operation</w:t>
      </w:r>
      <w:proofErr w:type="spellEnd"/>
      <w:r w:rsidRPr="00A671F7">
        <w:rPr>
          <w:sz w:val="20"/>
          <w:szCs w:val="20"/>
        </w:rPr>
        <w:t xml:space="preserve"> </w:t>
      </w:r>
      <w:proofErr w:type="spellStart"/>
      <w:r w:rsidRPr="00A671F7">
        <w:rPr>
          <w:sz w:val="20"/>
          <w:szCs w:val="20"/>
        </w:rPr>
        <w:t>System','Feature','SIM</w:t>
      </w:r>
      <w:proofErr w:type="spellEnd"/>
      <w:r w:rsidRPr="00A671F7">
        <w:rPr>
          <w:sz w:val="20"/>
          <w:szCs w:val="20"/>
        </w:rPr>
        <w:t xml:space="preserve"> Card </w:t>
      </w:r>
      <w:proofErr w:type="spellStart"/>
      <w:r w:rsidRPr="00A671F7">
        <w:rPr>
          <w:sz w:val="20"/>
          <w:szCs w:val="20"/>
        </w:rPr>
        <w:t>Quantity','Recording</w:t>
      </w:r>
      <w:proofErr w:type="spellEnd"/>
      <w:r w:rsidRPr="00A671F7">
        <w:rPr>
          <w:sz w:val="20"/>
          <w:szCs w:val="20"/>
        </w:rPr>
        <w:t xml:space="preserve"> </w:t>
      </w:r>
      <w:proofErr w:type="spellStart"/>
      <w:r w:rsidRPr="00A671F7">
        <w:rPr>
          <w:sz w:val="20"/>
          <w:szCs w:val="20"/>
        </w:rPr>
        <w:t>Definition','Touch</w:t>
      </w:r>
      <w:proofErr w:type="spellEnd"/>
      <w:r w:rsidRPr="00A671F7">
        <w:rPr>
          <w:sz w:val="20"/>
          <w:szCs w:val="20"/>
        </w:rPr>
        <w:t xml:space="preserve"> Screen </w:t>
      </w:r>
      <w:proofErr w:type="spellStart"/>
      <w:r w:rsidRPr="00A671F7">
        <w:rPr>
          <w:sz w:val="20"/>
          <w:szCs w:val="20"/>
        </w:rPr>
        <w:t>Type','RAM','ROM','color</w:t>
      </w:r>
      <w:proofErr w:type="spellEnd"/>
      <w:r w:rsidRPr="00A671F7">
        <w:rPr>
          <w:sz w:val="20"/>
          <w:szCs w:val="20"/>
        </w:rPr>
        <w:t>']</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w:t>
      </w:r>
      <w:proofErr w:type="gramStart"/>
      <w:r w:rsidRPr="00A671F7">
        <w:rPr>
          <w:sz w:val="20"/>
          <w:szCs w:val="20"/>
        </w:rPr>
        <w:t>=[</w:t>
      </w:r>
      <w:proofErr w:type="gramEnd"/>
      <w:r w:rsidRPr="00A671F7">
        <w:rPr>
          <w:sz w:val="20"/>
          <w:szCs w:val="20"/>
        </w:rPr>
        <w:t>'</w:t>
      </w:r>
      <w:proofErr w:type="spellStart"/>
      <w:r w:rsidRPr="00A671F7">
        <w:rPr>
          <w:sz w:val="20"/>
          <w:szCs w:val="20"/>
        </w:rPr>
        <w:t>Size','Display</w:t>
      </w:r>
      <w:proofErr w:type="spellEnd"/>
      <w:r w:rsidRPr="00A671F7">
        <w:rPr>
          <w:sz w:val="20"/>
          <w:szCs w:val="20"/>
        </w:rPr>
        <w:t xml:space="preserve">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 xml:space="preserve">','Camera </w:t>
      </w:r>
      <w:proofErr w:type="spellStart"/>
      <w:r w:rsidRPr="00A671F7">
        <w:rPr>
          <w:rFonts w:hint="eastAsia"/>
          <w:sz w:val="20"/>
          <w:szCs w:val="20"/>
        </w:rPr>
        <w:t>Type','Front</w:t>
      </w:r>
      <w:proofErr w:type="spellEnd"/>
      <w:r w:rsidRPr="00A671F7">
        <w:rPr>
          <w:rFonts w:hint="eastAsia"/>
          <w:sz w:val="20"/>
          <w:szCs w:val="20"/>
        </w:rPr>
        <w:t xml:space="preserve">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proofErr w:type="spellStart"/>
      <w:r w:rsidRPr="00A671F7">
        <w:rPr>
          <w:rFonts w:hint="eastAsia"/>
          <w:sz w:val="20"/>
          <w:szCs w:val="20"/>
        </w:rPr>
        <w:t>Octa</w:t>
      </w:r>
      <w:proofErr w:type="spellEnd"/>
      <w:r w:rsidRPr="00A671F7">
        <w:rPr>
          <w:rFonts w:hint="eastAsia"/>
          <w:sz w:val="20"/>
          <w:szCs w:val="20"/>
        </w:rPr>
        <w:t xml:space="preserve">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 xml:space="preserve">Quad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(temp,'&lt;</w:t>
      </w:r>
      <w:proofErr w:type="spellStart"/>
      <w:r w:rsidRPr="00A671F7">
        <w:rPr>
          <w:sz w:val="20"/>
          <w:szCs w:val="20"/>
        </w:rPr>
        <w:t>br</w:t>
      </w:r>
      <w:proofErr w:type="spellEnd"/>
      <w:r w:rsidRPr="00A671F7">
        <w:rPr>
          <w:sz w:val="20"/>
          <w:szCs w:val="20"/>
        </w:rPr>
        <w:t>&gt;')</w:t>
      </w:r>
    </w:p>
    <w:p w:rsidR="00864320" w:rsidRPr="00A671F7" w:rsidRDefault="00864320" w:rsidP="00864320">
      <w:pPr>
        <w:rPr>
          <w:sz w:val="20"/>
          <w:szCs w:val="20"/>
        </w:rPr>
      </w:pPr>
      <w:r w:rsidRPr="00A671F7">
        <w:rPr>
          <w:sz w:val="20"/>
          <w:szCs w:val="20"/>
        </w:rPr>
        <w:t xml:space="preserve">    length=</w:t>
      </w:r>
      <w:proofErr w:type="spellStart"/>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for j in range (0,13):</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if properties1[j]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j,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if properties4[0]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=properties4[0]</w:t>
      </w:r>
    </w:p>
    <w:p w:rsidR="00864320" w:rsidRPr="00A671F7" w:rsidRDefault="00864320" w:rsidP="00864320">
      <w:pPr>
        <w:rPr>
          <w:sz w:val="20"/>
          <w:szCs w:val="20"/>
        </w:rPr>
      </w:pPr>
      <w:r w:rsidRPr="00A671F7">
        <w:rPr>
          <w:sz w:val="20"/>
          <w:szCs w:val="20"/>
        </w:rPr>
        <w:t xml:space="preserve">        if properties4[1]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=properties4[1]</w:t>
      </w:r>
    </w:p>
    <w:p w:rsidR="00864320" w:rsidRPr="00A671F7" w:rsidRDefault="00864320" w:rsidP="00864320">
      <w:pPr>
        <w:rPr>
          <w:sz w:val="20"/>
          <w:szCs w:val="20"/>
        </w:rPr>
      </w:pPr>
      <w:r w:rsidRPr="00A671F7">
        <w:rPr>
          <w:sz w:val="20"/>
          <w:szCs w:val="20"/>
        </w:rPr>
        <w:t xml:space="preserve">        if properties4[2]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=properties4[2]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if 'Size'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=vari+1</w:t>
      </w:r>
    </w:p>
    <w:p w:rsidR="00864320" w:rsidRPr="00A671F7" w:rsidRDefault="00864320" w:rsidP="00864320">
      <w:pPr>
        <w:rPr>
          <w:sz w:val="20"/>
          <w:szCs w:val="20"/>
        </w:rPr>
      </w:pPr>
      <w:r w:rsidRPr="00A671F7">
        <w:rPr>
          <w:sz w:val="20"/>
          <w:szCs w:val="20"/>
        </w:rPr>
        <w:t xml:space="preserve">            if </w:t>
      </w:r>
      <w:proofErr w:type="spellStart"/>
      <w:r w:rsidRPr="00A671F7">
        <w:rPr>
          <w:sz w:val="20"/>
          <w:szCs w:val="20"/>
        </w:rPr>
        <w:t>vari</w:t>
      </w:r>
      <w:proofErr w:type="spellEnd"/>
      <w:r w:rsidRPr="00A671F7">
        <w:rPr>
          <w:sz w:val="20"/>
          <w:szCs w:val="20"/>
        </w:rPr>
        <w:t xml:space="preserve"> &lt; 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r w:rsidRPr="00A671F7">
        <w:rPr>
          <w:rFonts w:hint="eastAsia"/>
          <w:sz w:val="20"/>
          <w:szCs w:val="20"/>
        </w:rPr>
        <w:t>' in temp[k]:</w:t>
      </w:r>
    </w:p>
    <w:p w:rsidR="00864320" w:rsidRPr="00A671F7" w:rsidRDefault="00864320" w:rsidP="00864320">
      <w:pPr>
        <w:rPr>
          <w:sz w:val="20"/>
          <w:szCs w:val="20"/>
        </w:rPr>
      </w:pPr>
      <w:r w:rsidRPr="00A671F7">
        <w:rPr>
          <w:sz w:val="20"/>
          <w:szCs w:val="20"/>
        </w:rPr>
        <w:lastRenderedPageBreak/>
        <w:t xml:space="preserve">            </w:t>
      </w:r>
      <w:proofErr w:type="spellStart"/>
      <w:r w:rsidRPr="00A671F7">
        <w:rPr>
          <w:sz w:val="20"/>
          <w:szCs w:val="20"/>
        </w:rPr>
        <w:t>vari</w:t>
      </w:r>
      <w:proofErr w:type="spell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(15+vari),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(i,13).value)</w:t>
      </w:r>
    </w:p>
    <w:p w:rsidR="00864320" w:rsidRPr="00A671F7" w:rsidRDefault="00864320" w:rsidP="00864320">
      <w:pPr>
        <w:rPr>
          <w:sz w:val="20"/>
          <w:szCs w:val="20"/>
        </w:rPr>
      </w:pPr>
      <w:r w:rsidRPr="00A671F7">
        <w:rPr>
          <w:sz w:val="20"/>
          <w:szCs w:val="20"/>
        </w:rPr>
        <w:t xml:space="preserve">    if ('Black' in temp) or ('black'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('White' in temp) or ('white'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('Blue' in temp) or ('blue'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('Rose' in temp) or ('rose'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('Gold' in temp) or ('gold' in temp) or ('</w:t>
      </w:r>
      <w:proofErr w:type="spellStart"/>
      <w:r w:rsidRPr="00A671F7">
        <w:rPr>
          <w:sz w:val="20"/>
          <w:szCs w:val="20"/>
        </w:rPr>
        <w:t>champange</w:t>
      </w:r>
      <w:proofErr w:type="spellEnd"/>
      <w:r w:rsidRPr="00A671F7">
        <w:rPr>
          <w:sz w:val="20"/>
          <w:szCs w:val="20"/>
        </w:rPr>
        <w:t>' in temp) or ('</w:t>
      </w:r>
      <w:proofErr w:type="spellStart"/>
      <w:r w:rsidRPr="00A671F7">
        <w:rPr>
          <w:sz w:val="20"/>
          <w:szCs w:val="20"/>
        </w:rPr>
        <w:t>Champange</w:t>
      </w:r>
      <w:proofErr w:type="spellEnd"/>
      <w:r w:rsidRPr="00A671F7">
        <w:rPr>
          <w:sz w:val="20"/>
          <w:szCs w:val="20"/>
        </w:rPr>
        <w:t>'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('Silver' in temp) or ('silver'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('Grey' in temp) or ('grey' in temp) or ('titanium' in temp) or ('Titanium'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('Pink' in temp) or ('pink'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('Brown' in temp) or ('brown'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('Orange' in temp) or ('orange'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('Yellow' in temp) or ('yellow'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('Red' in temp) or ('red'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lastRenderedPageBreak/>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vari</w:t>
      </w:r>
      <w:proofErr w:type="spellEnd"/>
      <w:r w:rsidRPr="00A671F7">
        <w:rPr>
          <w:sz w:val="20"/>
          <w:szCs w:val="20"/>
        </w:rPr>
        <w:t xml:space="preserve">)  </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(i,5).value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length=</w:t>
      </w:r>
      <w:proofErr w:type="spellStart"/>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(0,length):</w:t>
      </w:r>
    </w:p>
    <w:p w:rsidR="00864320" w:rsidRPr="00A671F7" w:rsidRDefault="00864320" w:rsidP="00864320">
      <w:pPr>
        <w:rPr>
          <w:sz w:val="20"/>
          <w:szCs w:val="20"/>
        </w:rPr>
      </w:pPr>
      <w:r w:rsidRPr="00A671F7">
        <w:rPr>
          <w:sz w:val="20"/>
          <w:szCs w:val="20"/>
        </w:rPr>
        <w:t xml:space="preserve">        if temp[j]=='</w:t>
      </w:r>
      <w:proofErr w:type="spellStart"/>
      <w:r w:rsidRPr="00A671F7">
        <w:rPr>
          <w:sz w:val="20"/>
          <w:szCs w:val="20"/>
        </w:rPr>
        <w:t>Xiaomi'or</w:t>
      </w:r>
      <w:proofErr w:type="spell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temp[j]=='XIAOMI':</w:t>
      </w:r>
    </w:p>
    <w:p w:rsidR="00864320" w:rsidRPr="00A671F7" w:rsidRDefault="00864320" w:rsidP="00864320">
      <w:pPr>
        <w:rPr>
          <w:sz w:val="20"/>
          <w:szCs w:val="20"/>
        </w:rPr>
      </w:pPr>
      <w:r w:rsidRPr="00A671F7">
        <w:rPr>
          <w:sz w:val="20"/>
          <w:szCs w:val="20"/>
        </w:rPr>
        <w:t xml:space="preserve">            count=1</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count=2</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count=3</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count=4</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temp[j]=='iPhone':</w:t>
      </w:r>
    </w:p>
    <w:p w:rsidR="00864320" w:rsidRPr="00A671F7" w:rsidRDefault="00864320" w:rsidP="00864320">
      <w:pPr>
        <w:rPr>
          <w:sz w:val="20"/>
          <w:szCs w:val="20"/>
        </w:rPr>
      </w:pPr>
      <w:r w:rsidRPr="00A671F7">
        <w:rPr>
          <w:sz w:val="20"/>
          <w:szCs w:val="20"/>
        </w:rPr>
        <w:t xml:space="preserve">            count=5</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count=6</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temp[j]=='VIVO':</w:t>
      </w:r>
    </w:p>
    <w:p w:rsidR="00864320" w:rsidRPr="00A671F7" w:rsidRDefault="00864320" w:rsidP="00864320">
      <w:pPr>
        <w:rPr>
          <w:sz w:val="20"/>
          <w:szCs w:val="20"/>
        </w:rPr>
      </w:pPr>
      <w:r w:rsidRPr="00A671F7">
        <w:rPr>
          <w:sz w:val="20"/>
          <w:szCs w:val="20"/>
        </w:rPr>
        <w:t xml:space="preserve">            count=7</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count=8</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temp[j]=='SAMSUNG':</w:t>
      </w:r>
    </w:p>
    <w:p w:rsidR="00864320" w:rsidRPr="00A671F7" w:rsidRDefault="00864320" w:rsidP="00864320">
      <w:pPr>
        <w:rPr>
          <w:sz w:val="20"/>
          <w:szCs w:val="20"/>
        </w:rPr>
      </w:pPr>
      <w:r w:rsidRPr="00A671F7">
        <w:rPr>
          <w:sz w:val="20"/>
          <w:szCs w:val="20"/>
        </w:rPr>
        <w:t xml:space="preserve">            count=9</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ZTE'or</w:t>
      </w:r>
      <w:proofErr w:type="spellEnd"/>
      <w:r w:rsidRPr="00A671F7">
        <w:rPr>
          <w:sz w:val="20"/>
          <w:szCs w:val="20"/>
        </w:rPr>
        <w:t xml:space="preserve"> temp[j]=='</w:t>
      </w:r>
      <w:proofErr w:type="spellStart"/>
      <w:r w:rsidRPr="00A671F7">
        <w:rPr>
          <w:sz w:val="20"/>
          <w:szCs w:val="20"/>
        </w:rPr>
        <w:t>zte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count=10</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count=11</w:t>
      </w:r>
    </w:p>
    <w:p w:rsidR="00864320" w:rsidRPr="00A671F7" w:rsidRDefault="00864320" w:rsidP="00864320">
      <w:pPr>
        <w:rPr>
          <w:sz w:val="20"/>
          <w:szCs w:val="20"/>
        </w:rPr>
      </w:pPr>
      <w:r w:rsidRPr="00A671F7">
        <w:rPr>
          <w:sz w:val="20"/>
          <w:szCs w:val="20"/>
        </w:rPr>
        <w:lastRenderedPageBreak/>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count=12</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w:t>
      </w:r>
      <w:proofErr w:type="spellEnd"/>
      <w:r w:rsidRPr="00A671F7">
        <w:rPr>
          <w:sz w:val="20"/>
          <w:szCs w:val="20"/>
        </w:rPr>
        <w:t>' or temp[j]=='LETV':</w:t>
      </w:r>
    </w:p>
    <w:p w:rsidR="00864320" w:rsidRPr="00A671F7" w:rsidRDefault="00864320" w:rsidP="00864320">
      <w:pPr>
        <w:rPr>
          <w:sz w:val="20"/>
          <w:szCs w:val="20"/>
        </w:rPr>
      </w:pPr>
      <w:r w:rsidRPr="00A671F7">
        <w:rPr>
          <w:sz w:val="20"/>
          <w:szCs w:val="20"/>
        </w:rPr>
        <w:t xml:space="preserve">            count=13</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count=14</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005746" w:rsidRDefault="00864320" w:rsidP="00864320">
      <w:pPr>
        <w:rPr>
          <w:sz w:val="20"/>
          <w:szCs w:val="20"/>
        </w:rPr>
      </w:pPr>
    </w:p>
    <w:p w:rsidR="00005746" w:rsidRPr="00005746" w:rsidRDefault="00005746" w:rsidP="00005746">
      <w:pPr>
        <w:rPr>
          <w:sz w:val="20"/>
          <w:szCs w:val="20"/>
        </w:rPr>
      </w:pPr>
      <w:r w:rsidRPr="00005746">
        <w:rPr>
          <w:sz w:val="20"/>
          <w:szCs w:val="20"/>
        </w:rPr>
        <w:t xml:space="preserve">import pandas as </w:t>
      </w:r>
      <w:proofErr w:type="spellStart"/>
      <w:r w:rsidRPr="00005746">
        <w:rPr>
          <w:sz w:val="20"/>
          <w:szCs w:val="20"/>
        </w:rPr>
        <w:t>pd</w:t>
      </w:r>
      <w:proofErr w:type="spellEnd"/>
    </w:p>
    <w:p w:rsidR="00005746" w:rsidRPr="00005746" w:rsidRDefault="00005746" w:rsidP="00005746">
      <w:pPr>
        <w:rPr>
          <w:sz w:val="20"/>
          <w:szCs w:val="20"/>
        </w:rPr>
      </w:pPr>
      <w:r w:rsidRPr="00005746">
        <w:rPr>
          <w:sz w:val="20"/>
          <w:szCs w:val="20"/>
        </w:rPr>
        <w:t xml:space="preserve">import </w:t>
      </w:r>
      <w:proofErr w:type="spellStart"/>
      <w:r w:rsidRPr="00005746">
        <w:rPr>
          <w:sz w:val="20"/>
          <w:szCs w:val="20"/>
        </w:rPr>
        <w:t>xgboost</w:t>
      </w:r>
      <w:proofErr w:type="spellEnd"/>
      <w:r w:rsidRPr="00005746">
        <w:rPr>
          <w:sz w:val="20"/>
          <w:szCs w:val="20"/>
        </w:rPr>
        <w:t xml:space="preserve"> as </w:t>
      </w:r>
      <w:proofErr w:type="spellStart"/>
      <w:r w:rsidRPr="00005746">
        <w:rPr>
          <w:sz w:val="20"/>
          <w:szCs w:val="20"/>
        </w:rPr>
        <w:t>xgb</w:t>
      </w:r>
      <w:proofErr w:type="spellEnd"/>
    </w:p>
    <w:p w:rsidR="00005746" w:rsidRPr="00005746" w:rsidRDefault="00005746" w:rsidP="00005746">
      <w:pPr>
        <w:rPr>
          <w:sz w:val="20"/>
          <w:szCs w:val="20"/>
        </w:rPr>
      </w:pPr>
      <w:r w:rsidRPr="00005746">
        <w:rPr>
          <w:sz w:val="20"/>
          <w:szCs w:val="20"/>
        </w:rPr>
        <w:t xml:space="preserve">from </w:t>
      </w:r>
      <w:proofErr w:type="spellStart"/>
      <w:r w:rsidRPr="00005746">
        <w:rPr>
          <w:sz w:val="20"/>
          <w:szCs w:val="20"/>
        </w:rPr>
        <w:t>sklearn</w:t>
      </w:r>
      <w:proofErr w:type="spellEnd"/>
      <w:r w:rsidRPr="00005746">
        <w:rPr>
          <w:sz w:val="20"/>
          <w:szCs w:val="20"/>
        </w:rPr>
        <w:t xml:space="preserve"> import preprocessing</w:t>
      </w:r>
    </w:p>
    <w:p w:rsidR="00005746" w:rsidRPr="00005746" w:rsidRDefault="00005746" w:rsidP="00005746">
      <w:pPr>
        <w:rPr>
          <w:sz w:val="20"/>
          <w:szCs w:val="20"/>
        </w:rPr>
      </w:pPr>
      <w:r w:rsidRPr="00005746">
        <w:rPr>
          <w:sz w:val="20"/>
          <w:szCs w:val="20"/>
        </w:rPr>
        <w:t xml:space="preserve">import </w:t>
      </w:r>
      <w:proofErr w:type="spellStart"/>
      <w:r w:rsidRPr="00005746">
        <w:rPr>
          <w:sz w:val="20"/>
          <w:szCs w:val="20"/>
        </w:rPr>
        <w:t>numpy</w:t>
      </w:r>
      <w:proofErr w:type="spellEnd"/>
      <w:r w:rsidRPr="00005746">
        <w:rPr>
          <w:sz w:val="20"/>
          <w:szCs w:val="20"/>
        </w:rPr>
        <w:t xml:space="preserve"> as np</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pd.read_csv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rate\train1.csv', header=0)</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pd.read_csv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rate\test_pre.csv', header=0)</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trains=</w:t>
      </w:r>
      <w:proofErr w:type="spellStart"/>
      <w:proofErr w:type="gramEnd"/>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labels=</w:t>
      </w:r>
      <w:proofErr w:type="spellStart"/>
      <w:proofErr w:type="gramEnd"/>
      <w:r w:rsidRPr="00005746">
        <w:rPr>
          <w:sz w:val="20"/>
          <w:szCs w:val="20"/>
        </w:rPr>
        <w:t>train.iloc</w:t>
      </w:r>
      <w:proofErr w:type="spellEnd"/>
      <w:r w:rsidRPr="00005746">
        <w:rPr>
          <w:sz w:val="20"/>
          <w:szCs w:val="20"/>
        </w:rPr>
        <w:t>[:,:1].values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w:t>
      </w:r>
      <w:proofErr w:type="gramEnd"/>
      <w:r w:rsidRPr="00005746">
        <w:rPr>
          <w:sz w:val="20"/>
          <w:szCs w:val="20"/>
        </w:rPr>
        <w:t xml:space="preserve"> = </w:t>
      </w:r>
      <w:proofErr w:type="spellStart"/>
      <w:r w:rsidRPr="00005746">
        <w:rPr>
          <w:sz w:val="20"/>
          <w:szCs w:val="20"/>
        </w:rPr>
        <w:t>tests.iloc</w:t>
      </w:r>
      <w:proofErr w:type="spellEnd"/>
      <w:r w:rsidRPr="00005746">
        <w:rPr>
          <w:sz w:val="20"/>
          <w:szCs w:val="20"/>
        </w:rPr>
        <w:t>[:, :].values</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r w:rsidRPr="00005746">
        <w:rPr>
          <w:sz w:val="20"/>
          <w:szCs w:val="20"/>
        </w:rPr>
        <w:t>pd.Series</w:t>
      </w:r>
      <w:proofErr w:type="spellEnd"/>
      <w:r w:rsidRPr="00005746">
        <w:rPr>
          <w:sz w:val="20"/>
          <w:szCs w:val="20"/>
        </w:rPr>
        <w:t>(train['</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r w:rsidRPr="00005746">
        <w:rPr>
          <w:sz w:val="20"/>
          <w:szCs w:val="20"/>
        </w:rPr>
        <w:t>pd.Series</w:t>
      </w:r>
      <w:proofErr w:type="spellEnd"/>
      <w:r w:rsidRPr="00005746">
        <w:rPr>
          <w:sz w:val="20"/>
          <w:szCs w:val="20"/>
        </w:rPr>
        <w:t>(tests['</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'Year'] = train['</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'Month'] = train['</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'weekday'] = train['</w:t>
      </w:r>
      <w:proofErr w:type="spellStart"/>
      <w:r w:rsidRPr="00005746">
        <w:rPr>
          <w:sz w:val="20"/>
          <w:szCs w:val="20"/>
        </w:rPr>
        <w:t>time_stamp</w:t>
      </w:r>
      <w:proofErr w:type="spellEnd"/>
      <w:r w:rsidRPr="00005746">
        <w:rPr>
          <w:sz w:val="20"/>
          <w:szCs w:val="20"/>
        </w:rPr>
        <w:t>'].</w:t>
      </w:r>
      <w:proofErr w:type="spellStart"/>
      <w:r w:rsidRPr="00005746">
        <w:rPr>
          <w:sz w:val="20"/>
          <w:szCs w:val="20"/>
        </w:rPr>
        <w:t>dt.dayofweek#weekday</w:t>
      </w:r>
      <w:proofErr w:type="spellEnd"/>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'time'] = train['</w:t>
      </w:r>
      <w:proofErr w:type="spellStart"/>
      <w:r w:rsidRPr="00005746">
        <w:rPr>
          <w:sz w:val="20"/>
          <w:szCs w:val="20"/>
        </w:rPr>
        <w:t>time_stamp</w:t>
      </w:r>
      <w:proofErr w:type="spellEnd"/>
      <w:r w:rsidRPr="00005746">
        <w:rPr>
          <w:sz w:val="20"/>
          <w:szCs w:val="20"/>
        </w:rPr>
        <w:t>'].</w:t>
      </w:r>
      <w:proofErr w:type="spellStart"/>
      <w:r w:rsidRPr="00005746">
        <w:rPr>
          <w:sz w:val="20"/>
          <w:szCs w:val="20"/>
        </w:rPr>
        <w:t>dt.time#time</w:t>
      </w:r>
      <w:proofErr w:type="spellEnd"/>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'Year'] = tests['</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'Month'] = tests['</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'weekday'] = tests['</w:t>
      </w:r>
      <w:proofErr w:type="spellStart"/>
      <w:r w:rsidRPr="00005746">
        <w:rPr>
          <w:sz w:val="20"/>
          <w:szCs w:val="20"/>
        </w:rPr>
        <w:t>time_stamp</w:t>
      </w:r>
      <w:proofErr w:type="spellEnd"/>
      <w:r w:rsidRPr="00005746">
        <w:rPr>
          <w:sz w:val="20"/>
          <w:szCs w:val="20"/>
        </w:rPr>
        <w:t>'].</w:t>
      </w:r>
      <w:proofErr w:type="spellStart"/>
      <w:r w:rsidRPr="00005746">
        <w:rPr>
          <w:sz w:val="20"/>
          <w:szCs w:val="20"/>
        </w:rPr>
        <w:t>dt.dayofweek#weekday</w:t>
      </w:r>
      <w:proofErr w:type="spellEnd"/>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'time'] = tests['</w:t>
      </w:r>
      <w:proofErr w:type="spellStart"/>
      <w:r w:rsidRPr="00005746">
        <w:rPr>
          <w:sz w:val="20"/>
          <w:szCs w:val="20"/>
        </w:rPr>
        <w:t>time_stamp</w:t>
      </w:r>
      <w:proofErr w:type="spellEnd"/>
      <w:r w:rsidRPr="00005746">
        <w:rPr>
          <w:sz w:val="20"/>
          <w:szCs w:val="20"/>
        </w:rPr>
        <w:t>'].</w:t>
      </w:r>
      <w:proofErr w:type="spellStart"/>
      <w:r w:rsidRPr="00005746">
        <w:rPr>
          <w:sz w:val="20"/>
          <w:szCs w:val="20"/>
        </w:rPr>
        <w:t>dt.time#time</w:t>
      </w:r>
      <w:proofErr w:type="spellEnd"/>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train.drop</w:t>
      </w:r>
      <w:proofErr w:type="spell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train.dropna</w:t>
      </w:r>
      <w:proofErr w:type="spellEnd"/>
      <w:r w:rsidRPr="00005746">
        <w:rPr>
          <w:sz w:val="20"/>
          <w:szCs w:val="20"/>
        </w:rPr>
        <w:t>(axis=0)</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tests.drop</w:t>
      </w:r>
      <w:proofErr w:type="spell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tests.fillna</w:t>
      </w:r>
      <w:proofErr w:type="spellEnd"/>
      <w:r w:rsidRPr="00005746">
        <w:rPr>
          <w:sz w:val="20"/>
          <w:szCs w:val="20"/>
        </w:rPr>
        <w:t>(method='pad')</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train.columns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train[f].</w:t>
      </w:r>
      <w:proofErr w:type="spellStart"/>
      <w:r w:rsidRPr="00005746">
        <w:rPr>
          <w:sz w:val="20"/>
          <w:szCs w:val="20"/>
        </w:rPr>
        <w:t>dtype</w:t>
      </w:r>
      <w:proofErr w:type="spellEnd"/>
      <w:r w:rsidRPr="00005746">
        <w:rPr>
          <w:sz w:val="20"/>
          <w:szCs w:val="20"/>
        </w:rPr>
        <w:t>=='object':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f != '</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print(f)</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w:t>
      </w:r>
      <w:proofErr w:type="spellEnd"/>
      <w:proofErr w:type="gramEnd"/>
      <w:r w:rsidRPr="00005746">
        <w:rPr>
          <w:sz w:val="20"/>
          <w:szCs w:val="20"/>
        </w:rPr>
        <w:t xml:space="preserve"> = </w:t>
      </w:r>
      <w:proofErr w:type="spellStart"/>
      <w:r w:rsidRPr="00005746">
        <w:rPr>
          <w:sz w:val="20"/>
          <w:szCs w:val="20"/>
        </w:rPr>
        <w:t>preprocessing.LabelEncoder</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lbl.fit</w:t>
      </w:r>
      <w:proofErr w:type="spellEnd"/>
      <w:r w:rsidRPr="00005746">
        <w:rPr>
          <w:sz w:val="20"/>
          <w:szCs w:val="20"/>
        </w:rPr>
        <w:t>(</w:t>
      </w:r>
      <w:proofErr w:type="gramEnd"/>
      <w:r w:rsidRPr="00005746">
        <w:rPr>
          <w:sz w:val="20"/>
          <w:szCs w:val="20"/>
        </w:rPr>
        <w:t>list(train[f].values))</w:t>
      </w:r>
    </w:p>
    <w:p w:rsidR="00005746" w:rsidRPr="00005746" w:rsidRDefault="00005746" w:rsidP="00005746">
      <w:pPr>
        <w:rPr>
          <w:sz w:val="20"/>
          <w:szCs w:val="20"/>
        </w:rPr>
      </w:pPr>
      <w:r w:rsidRPr="00005746">
        <w:rPr>
          <w:sz w:val="20"/>
          <w:szCs w:val="20"/>
        </w:rPr>
        <w:lastRenderedPageBreak/>
        <w:t xml:space="preserve">            </w:t>
      </w:r>
      <w:proofErr w:type="gramStart"/>
      <w:r w:rsidRPr="00005746">
        <w:rPr>
          <w:sz w:val="20"/>
          <w:szCs w:val="20"/>
        </w:rPr>
        <w:t>train[</w:t>
      </w:r>
      <w:proofErr w:type="gramEnd"/>
      <w:r w:rsidRPr="00005746">
        <w:rPr>
          <w:sz w:val="20"/>
          <w:szCs w:val="20"/>
        </w:rPr>
        <w:t xml:space="preserve">f] = </w:t>
      </w:r>
      <w:proofErr w:type="spellStart"/>
      <w:r w:rsidRPr="00005746">
        <w:rPr>
          <w:sz w:val="20"/>
          <w:szCs w:val="20"/>
        </w:rPr>
        <w:t>lbl.transform</w:t>
      </w:r>
      <w:proofErr w:type="spellEnd"/>
      <w:r w:rsidRPr="00005746">
        <w:rPr>
          <w:sz w:val="20"/>
          <w:szCs w:val="20"/>
        </w:rPr>
        <w:t>(list(train[f].values))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tests.columns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tests[f].</w:t>
      </w:r>
      <w:proofErr w:type="spellStart"/>
      <w:r w:rsidRPr="00005746">
        <w:rPr>
          <w:sz w:val="20"/>
          <w:szCs w:val="20"/>
        </w:rPr>
        <w:t>dtype</w:t>
      </w:r>
      <w:proofErr w:type="spellEnd"/>
      <w:r w:rsidRPr="00005746">
        <w:rPr>
          <w:sz w:val="20"/>
          <w:szCs w:val="20"/>
        </w:rPr>
        <w:t xml:space="preserve"> == 'object':</w:t>
      </w:r>
    </w:p>
    <w:p w:rsidR="00005746" w:rsidRPr="00005746" w:rsidRDefault="00005746" w:rsidP="00005746">
      <w:pPr>
        <w:rPr>
          <w:sz w:val="20"/>
          <w:szCs w:val="20"/>
        </w:rPr>
      </w:pPr>
      <w:r w:rsidRPr="00005746">
        <w:rPr>
          <w:sz w:val="20"/>
          <w:szCs w:val="20"/>
        </w:rPr>
        <w:t xml:space="preserve">        print(f)</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w:t>
      </w:r>
      <w:proofErr w:type="spellEnd"/>
      <w:proofErr w:type="gramEnd"/>
      <w:r w:rsidRPr="00005746">
        <w:rPr>
          <w:sz w:val="20"/>
          <w:szCs w:val="20"/>
        </w:rPr>
        <w:t xml:space="preserve"> = </w:t>
      </w:r>
      <w:proofErr w:type="spellStart"/>
      <w:r w:rsidRPr="00005746">
        <w:rPr>
          <w:sz w:val="20"/>
          <w:szCs w:val="20"/>
        </w:rPr>
        <w:t>preprocessing.LabelEncoder</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lbl.fit</w:t>
      </w:r>
      <w:proofErr w:type="spellEnd"/>
      <w:r w:rsidRPr="00005746">
        <w:rPr>
          <w:sz w:val="20"/>
          <w:szCs w:val="20"/>
        </w:rPr>
        <w:t>(</w:t>
      </w:r>
      <w:proofErr w:type="gramEnd"/>
      <w:r w:rsidRPr="00005746">
        <w:rPr>
          <w:sz w:val="20"/>
          <w:szCs w:val="20"/>
        </w:rPr>
        <w:t>list(tests[f].values))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tests[</w:t>
      </w:r>
      <w:proofErr w:type="gramEnd"/>
      <w:r w:rsidRPr="00005746">
        <w:rPr>
          <w:sz w:val="20"/>
          <w:szCs w:val="20"/>
        </w:rPr>
        <w:t xml:space="preserve">f] = </w:t>
      </w:r>
      <w:proofErr w:type="spellStart"/>
      <w:r w:rsidRPr="00005746">
        <w:rPr>
          <w:sz w:val="20"/>
          <w:szCs w:val="20"/>
        </w:rPr>
        <w:t>lbl.transform</w:t>
      </w:r>
      <w:proofErr w:type="spellEnd"/>
      <w:r w:rsidRPr="00005746">
        <w:rPr>
          <w:sz w:val="20"/>
          <w:szCs w:val="20"/>
        </w:rPr>
        <w:t>(list(tests[f].values))</w:t>
      </w:r>
    </w:p>
    <w:p w:rsidR="00005746" w:rsidRPr="00005746" w:rsidRDefault="00005746" w:rsidP="00005746">
      <w:pPr>
        <w:rPr>
          <w:sz w:val="20"/>
          <w:szCs w:val="20"/>
        </w:rPr>
      </w:pPr>
      <w:r w:rsidRPr="00005746">
        <w:rPr>
          <w:sz w:val="20"/>
          <w:szCs w:val="20"/>
        </w:rPr>
        <w:t>print("test")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tests.info())</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train.columns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f !='':</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w:t>
      </w:r>
      <w:proofErr w:type="gramEnd"/>
      <w:r w:rsidRPr="00005746">
        <w:rPr>
          <w:sz w:val="20"/>
          <w:szCs w:val="20"/>
        </w:rPr>
        <w:t>f] = train[f].</w:t>
      </w:r>
      <w:proofErr w:type="spellStart"/>
      <w:r w:rsidRPr="00005746">
        <w:rPr>
          <w:sz w:val="20"/>
          <w:szCs w:val="20"/>
        </w:rPr>
        <w:t>astype</w:t>
      </w:r>
      <w:proofErr w:type="spellEnd"/>
      <w:r w:rsidRPr="00005746">
        <w:rPr>
          <w:sz w:val="20"/>
          <w:szCs w:val="20"/>
        </w:rPr>
        <w:t>(float)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train.info())</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train.astype</w:t>
      </w:r>
      <w:proofErr w:type="spellEnd"/>
      <w:r w:rsidRPr="00005746">
        <w:rPr>
          <w:sz w:val="20"/>
          <w:szCs w:val="20"/>
        </w:rPr>
        <w:t>(float)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tests.astype</w:t>
      </w:r>
      <w:proofErr w:type="spellEnd"/>
      <w:r w:rsidRPr="00005746">
        <w:rPr>
          <w:sz w:val="20"/>
          <w:szCs w:val="20"/>
        </w:rPr>
        <w:t>(float)</w:t>
      </w:r>
    </w:p>
    <w:p w:rsidR="00005746" w:rsidRPr="00005746" w:rsidRDefault="00005746" w:rsidP="00005746">
      <w:pPr>
        <w:rPr>
          <w:sz w:val="20"/>
          <w:szCs w:val="20"/>
        </w:rPr>
      </w:pPr>
      <w:proofErr w:type="gramStart"/>
      <w:r w:rsidRPr="00005746">
        <w:rPr>
          <w:sz w:val="20"/>
          <w:szCs w:val="20"/>
        </w:rPr>
        <w:t>trains</w:t>
      </w:r>
      <w:proofErr w:type="gramEnd"/>
      <w:r w:rsidRPr="00005746">
        <w:rPr>
          <w:sz w:val="20"/>
          <w:szCs w:val="20"/>
        </w:rPr>
        <w:t xml:space="preserve"> = </w:t>
      </w:r>
      <w:proofErr w:type="spellStart"/>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proofErr w:type="gramStart"/>
      <w:r w:rsidRPr="00005746">
        <w:rPr>
          <w:sz w:val="20"/>
          <w:szCs w:val="20"/>
        </w:rPr>
        <w:t>labels</w:t>
      </w:r>
      <w:proofErr w:type="gramEnd"/>
      <w:r w:rsidRPr="00005746">
        <w:rPr>
          <w:sz w:val="20"/>
          <w:szCs w:val="20"/>
        </w:rPr>
        <w:t xml:space="preserve"> = </w:t>
      </w:r>
      <w:proofErr w:type="spellStart"/>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proofErr w:type="gramStart"/>
      <w:r w:rsidRPr="00005746">
        <w:rPr>
          <w:sz w:val="20"/>
          <w:szCs w:val="20"/>
        </w:rPr>
        <w:t>test</w:t>
      </w:r>
      <w:proofErr w:type="gramEnd"/>
      <w:r w:rsidRPr="00005746">
        <w:rPr>
          <w:sz w:val="20"/>
          <w:szCs w:val="20"/>
        </w:rPr>
        <w:t xml:space="preserve"> = </w:t>
      </w:r>
      <w:proofErr w:type="spellStart"/>
      <w:r w:rsidRPr="00005746">
        <w:rPr>
          <w:sz w:val="20"/>
          <w:szCs w:val="20"/>
        </w:rPr>
        <w:t>tests.iloc</w:t>
      </w:r>
      <w:proofErr w:type="spellEnd"/>
      <w:r w:rsidRPr="00005746">
        <w:rPr>
          <w:sz w:val="20"/>
          <w:szCs w:val="20"/>
        </w:rPr>
        <w:t>[:, 1:].values</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feature_columns_to_use</w:t>
      </w:r>
      <w:proofErr w:type="spellEnd"/>
      <w:r w:rsidRPr="00005746">
        <w:rPr>
          <w:sz w:val="20"/>
          <w:szCs w:val="20"/>
        </w:rPr>
        <w:t xml:space="preserve"> = ['wifi_strong1','wifi_strong2','wifi_strong3']</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big_X</w:t>
      </w:r>
      <w:proofErr w:type="spellEnd"/>
      <w:r w:rsidRPr="00005746">
        <w:rPr>
          <w:sz w:val="20"/>
          <w:szCs w:val="20"/>
        </w:rPr>
        <w:t xml:space="preserve"> = </w:t>
      </w:r>
      <w:proofErr w:type="gramStart"/>
      <w:r w:rsidRPr="00005746">
        <w:rPr>
          <w:sz w:val="20"/>
          <w:szCs w:val="20"/>
        </w:rPr>
        <w:t>train[</w:t>
      </w:r>
      <w:proofErr w:type="gramEnd"/>
      <w:r w:rsidRPr="00005746">
        <w:rPr>
          <w:sz w:val="20"/>
          <w:szCs w:val="20"/>
        </w:rPr>
        <w:t>feature_columns_to_use].append(tests[feature_columns_to_use])</w:t>
      </w:r>
    </w:p>
    <w:p w:rsidR="00005746" w:rsidRPr="00005746" w:rsidRDefault="00005746" w:rsidP="00005746">
      <w:pPr>
        <w:rPr>
          <w:sz w:val="20"/>
          <w:szCs w:val="20"/>
        </w:rPr>
      </w:pPr>
      <w:proofErr w:type="spellStart"/>
      <w:r w:rsidRPr="00005746">
        <w:rPr>
          <w:sz w:val="20"/>
          <w:szCs w:val="20"/>
        </w:rPr>
        <w:t>train_X</w:t>
      </w:r>
      <w:proofErr w:type="spellEnd"/>
      <w:r w:rsidRPr="00005746">
        <w:rPr>
          <w:sz w:val="20"/>
          <w:szCs w:val="20"/>
        </w:rPr>
        <w:t xml:space="preserve"> = </w:t>
      </w:r>
      <w:proofErr w:type="spellStart"/>
      <w:r w:rsidRPr="00005746">
        <w:rPr>
          <w:sz w:val="20"/>
          <w:szCs w:val="20"/>
        </w:rPr>
        <w:t>big_</w:t>
      </w:r>
      <w:proofErr w:type="gramStart"/>
      <w:r w:rsidRPr="00005746">
        <w:rPr>
          <w:sz w:val="20"/>
          <w:szCs w:val="20"/>
        </w:rPr>
        <w:t>X</w:t>
      </w:r>
      <w:proofErr w:type="spellEnd"/>
      <w:r w:rsidRPr="00005746">
        <w:rPr>
          <w:sz w:val="20"/>
          <w:szCs w:val="20"/>
        </w:rPr>
        <w:t>[</w:t>
      </w:r>
      <w:proofErr w:type="gramEnd"/>
      <w:r w:rsidRPr="00005746">
        <w:rPr>
          <w:sz w:val="20"/>
          <w:szCs w:val="20"/>
        </w:rPr>
        <w:t>0:train.shape[0]].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test_X</w:t>
      </w:r>
      <w:proofErr w:type="spellEnd"/>
      <w:r w:rsidRPr="00005746">
        <w:rPr>
          <w:sz w:val="20"/>
          <w:szCs w:val="20"/>
        </w:rPr>
        <w:t xml:space="preserve"> = </w:t>
      </w:r>
      <w:proofErr w:type="spellStart"/>
      <w:r w:rsidRPr="00005746">
        <w:rPr>
          <w:sz w:val="20"/>
          <w:szCs w:val="20"/>
        </w:rPr>
        <w:t>big_</w:t>
      </w:r>
      <w:proofErr w:type="gramStart"/>
      <w:r w:rsidRPr="00005746">
        <w:rPr>
          <w:sz w:val="20"/>
          <w:szCs w:val="20"/>
        </w:rPr>
        <w:t>X</w:t>
      </w:r>
      <w:proofErr w:type="spellEnd"/>
      <w:r w:rsidRPr="00005746">
        <w:rPr>
          <w:sz w:val="20"/>
          <w:szCs w:val="20"/>
        </w:rPr>
        <w:t>[</w:t>
      </w:r>
      <w:proofErr w:type="spellStart"/>
      <w:proofErr w:type="gramEnd"/>
      <w:r w:rsidRPr="00005746">
        <w:rPr>
          <w:sz w:val="20"/>
          <w:szCs w:val="20"/>
        </w:rPr>
        <w:t>train.shape</w:t>
      </w:r>
      <w:proofErr w:type="spellEnd"/>
      <w:r w:rsidRPr="00005746">
        <w:rPr>
          <w:sz w:val="20"/>
          <w:szCs w:val="20"/>
        </w:rPr>
        <w:t>[0]::].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train_y</w:t>
      </w:r>
      <w:proofErr w:type="spellEnd"/>
      <w:r w:rsidRPr="00005746">
        <w:rPr>
          <w:sz w:val="20"/>
          <w:szCs w:val="20"/>
        </w:rPr>
        <w:t xml:space="preserve"> = train['</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proofErr w:type="spellStart"/>
      <w:proofErr w:type="gramStart"/>
      <w:r w:rsidRPr="00005746">
        <w:rPr>
          <w:sz w:val="20"/>
          <w:szCs w:val="20"/>
        </w:rPr>
        <w:t>gbm</w:t>
      </w:r>
      <w:proofErr w:type="spellEnd"/>
      <w:proofErr w:type="gramEnd"/>
      <w:r w:rsidRPr="00005746">
        <w:rPr>
          <w:sz w:val="20"/>
          <w:szCs w:val="20"/>
        </w:rPr>
        <w:t xml:space="preserve"> = </w:t>
      </w:r>
      <w:proofErr w:type="spellStart"/>
      <w:r w:rsidRPr="00005746">
        <w:rPr>
          <w:sz w:val="20"/>
          <w:szCs w:val="20"/>
        </w:rPr>
        <w:t>xgb.XGBClassifier</w:t>
      </w:r>
      <w:proofErr w:type="spellEnd"/>
      <w:r w:rsidRPr="00005746">
        <w:rPr>
          <w:sz w:val="20"/>
          <w:szCs w:val="20"/>
        </w:rPr>
        <w:t xml:space="preserve">(silent=1, </w:t>
      </w:r>
      <w:proofErr w:type="spellStart"/>
      <w:r w:rsidRPr="00005746">
        <w:rPr>
          <w:sz w:val="20"/>
          <w:szCs w:val="20"/>
        </w:rPr>
        <w:t>max_depth</w:t>
      </w:r>
      <w:proofErr w:type="spellEnd"/>
      <w:r w:rsidRPr="00005746">
        <w:rPr>
          <w:sz w:val="20"/>
          <w:szCs w:val="20"/>
        </w:rPr>
        <w:t xml:space="preserve">=3, </w:t>
      </w:r>
      <w:proofErr w:type="spellStart"/>
      <w:r w:rsidRPr="00005746">
        <w:rPr>
          <w:sz w:val="20"/>
          <w:szCs w:val="20"/>
        </w:rPr>
        <w:t>n_estimators</w:t>
      </w:r>
      <w:proofErr w:type="spellEnd"/>
      <w:r w:rsidRPr="00005746">
        <w:rPr>
          <w:sz w:val="20"/>
          <w:szCs w:val="20"/>
        </w:rPr>
        <w:t xml:space="preserve">=300, </w:t>
      </w:r>
      <w:proofErr w:type="spellStart"/>
      <w:r w:rsidRPr="00005746">
        <w:rPr>
          <w:sz w:val="20"/>
          <w:szCs w:val="20"/>
        </w:rPr>
        <w:t>learning_rate</w:t>
      </w:r>
      <w:proofErr w:type="spellEnd"/>
      <w:r w:rsidRPr="00005746">
        <w:rPr>
          <w:sz w:val="20"/>
          <w:szCs w:val="20"/>
        </w:rPr>
        <w:t>=0.05)</w:t>
      </w:r>
    </w:p>
    <w:p w:rsidR="00005746" w:rsidRPr="00005746" w:rsidRDefault="00005746" w:rsidP="00005746">
      <w:pPr>
        <w:rPr>
          <w:sz w:val="20"/>
          <w:szCs w:val="20"/>
        </w:rPr>
      </w:pPr>
      <w:proofErr w:type="spellStart"/>
      <w:proofErr w:type="gramStart"/>
      <w:r w:rsidRPr="00005746">
        <w:rPr>
          <w:sz w:val="20"/>
          <w:szCs w:val="20"/>
        </w:rPr>
        <w:t>gbm.fit</w:t>
      </w:r>
      <w:proofErr w:type="spellEnd"/>
      <w:r w:rsidRPr="00005746">
        <w:rPr>
          <w:sz w:val="20"/>
          <w:szCs w:val="20"/>
        </w:rPr>
        <w:t>(</w:t>
      </w:r>
      <w:proofErr w:type="spellStart"/>
      <w:proofErr w:type="gramEnd"/>
      <w:r w:rsidRPr="00005746">
        <w:rPr>
          <w:sz w:val="20"/>
          <w:szCs w:val="20"/>
        </w:rPr>
        <w:t>train_X</w:t>
      </w:r>
      <w:proofErr w:type="spellEnd"/>
      <w:r w:rsidRPr="00005746">
        <w:rPr>
          <w:sz w:val="20"/>
          <w:szCs w:val="20"/>
        </w:rPr>
        <w:t xml:space="preserve">, </w:t>
      </w:r>
      <w:proofErr w:type="spellStart"/>
      <w:r w:rsidRPr="00005746">
        <w:rPr>
          <w:sz w:val="20"/>
          <w:szCs w:val="20"/>
        </w:rPr>
        <w:t>train_y</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predictions</w:t>
      </w:r>
      <w:proofErr w:type="gramEnd"/>
      <w:r w:rsidRPr="00005746">
        <w:rPr>
          <w:sz w:val="20"/>
          <w:szCs w:val="20"/>
        </w:rPr>
        <w:t xml:space="preserve"> = </w:t>
      </w:r>
      <w:proofErr w:type="spellStart"/>
      <w:r w:rsidRPr="00005746">
        <w:rPr>
          <w:sz w:val="20"/>
          <w:szCs w:val="20"/>
        </w:rPr>
        <w:t>gbm.predict</w:t>
      </w:r>
      <w:proofErr w:type="spellEnd"/>
      <w:r w:rsidRPr="00005746">
        <w:rPr>
          <w:sz w:val="20"/>
          <w:szCs w:val="20"/>
        </w:rPr>
        <w:t>(</w:t>
      </w:r>
      <w:proofErr w:type="spellStart"/>
      <w:r w:rsidRPr="00005746">
        <w:rPr>
          <w:sz w:val="20"/>
          <w:szCs w:val="20"/>
        </w:rPr>
        <w:t>test_X</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submission</w:t>
      </w:r>
      <w:proofErr w:type="gramEnd"/>
      <w:r w:rsidRPr="00005746">
        <w:rPr>
          <w:sz w:val="20"/>
          <w:szCs w:val="20"/>
        </w:rPr>
        <w:t xml:space="preserve"> = </w:t>
      </w:r>
      <w:proofErr w:type="spellStart"/>
      <w:r w:rsidRPr="00005746">
        <w:rPr>
          <w:sz w:val="20"/>
          <w:szCs w:val="20"/>
        </w:rPr>
        <w:t>pd.DataFrame</w:t>
      </w:r>
      <w:proofErr w:type="spellEnd"/>
      <w:r w:rsidRPr="00005746">
        <w:rPr>
          <w:sz w:val="20"/>
          <w:szCs w:val="20"/>
        </w:rPr>
        <w:t>({'</w:t>
      </w:r>
      <w:proofErr w:type="spellStart"/>
      <w:r w:rsidRPr="00005746">
        <w:rPr>
          <w:sz w:val="20"/>
          <w:szCs w:val="20"/>
        </w:rPr>
        <w:t>row_id</w:t>
      </w:r>
      <w:proofErr w:type="spellEnd"/>
      <w:r w:rsidRPr="00005746">
        <w:rPr>
          <w:sz w:val="20"/>
          <w:szCs w:val="20"/>
        </w:rPr>
        <w:t>': tests['</w:t>
      </w:r>
      <w:proofErr w:type="spellStart"/>
      <w:r w:rsidRPr="00005746">
        <w:rPr>
          <w:sz w:val="20"/>
          <w:szCs w:val="20"/>
        </w:rPr>
        <w:t>row_id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shop_id</w:t>
      </w:r>
      <w:proofErr w:type="spellEnd"/>
      <w:r w:rsidRPr="00005746">
        <w:rPr>
          <w:sz w:val="20"/>
          <w:szCs w:val="20"/>
        </w:rPr>
        <w:t>': predictions})</w:t>
      </w:r>
    </w:p>
    <w:p w:rsidR="00005746" w:rsidRPr="00005746" w:rsidRDefault="00005746" w:rsidP="00005746">
      <w:pPr>
        <w:rPr>
          <w:sz w:val="20"/>
          <w:szCs w:val="20"/>
        </w:rPr>
      </w:pPr>
      <w:r w:rsidRPr="00005746">
        <w:rPr>
          <w:sz w:val="20"/>
          <w:szCs w:val="20"/>
        </w:rPr>
        <w:t>print(submission)</w:t>
      </w:r>
    </w:p>
    <w:p w:rsidR="00005746" w:rsidRPr="00005746" w:rsidRDefault="00005746" w:rsidP="00005746">
      <w:pPr>
        <w:rPr>
          <w:sz w:val="20"/>
          <w:szCs w:val="20"/>
        </w:rPr>
      </w:pPr>
      <w:proofErr w:type="spellStart"/>
      <w:r w:rsidRPr="00005746">
        <w:rPr>
          <w:sz w:val="20"/>
          <w:szCs w:val="20"/>
        </w:rPr>
        <w:t>submission.to_</w:t>
      </w:r>
      <w:proofErr w:type="gramStart"/>
      <w:r w:rsidRPr="00005746">
        <w:rPr>
          <w:sz w:val="20"/>
          <w:szCs w:val="20"/>
        </w:rPr>
        <w:t>csv</w:t>
      </w:r>
      <w:proofErr w:type="spellEnd"/>
      <w:r w:rsidRPr="00005746">
        <w:rPr>
          <w:sz w:val="20"/>
          <w:szCs w:val="20"/>
        </w:rPr>
        <w:t>(</w:t>
      </w:r>
      <w:proofErr w:type="gramEnd"/>
      <w:r w:rsidRPr="00005746">
        <w:rPr>
          <w:sz w:val="20"/>
          <w:szCs w:val="20"/>
        </w:rPr>
        <w:t>"submission.csv", index=False)</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print(trains)</w:t>
      </w:r>
    </w:p>
    <w:p w:rsidR="00005746" w:rsidRPr="00005746" w:rsidRDefault="00005746" w:rsidP="00005746">
      <w:pPr>
        <w:rPr>
          <w:sz w:val="20"/>
          <w:szCs w:val="20"/>
        </w:rPr>
      </w:pPr>
      <w:proofErr w:type="gramStart"/>
      <w:r w:rsidRPr="00005746">
        <w:rPr>
          <w:sz w:val="20"/>
          <w:szCs w:val="20"/>
        </w:rPr>
        <w:t>parameters</w:t>
      </w:r>
      <w:proofErr w:type="gramEnd"/>
      <w:r w:rsidRPr="00005746">
        <w:rPr>
          <w:sz w:val="20"/>
          <w:szCs w:val="20"/>
        </w:rPr>
        <w:t>={</w:t>
      </w:r>
    </w:p>
    <w:p w:rsidR="00005746" w:rsidRPr="00005746" w:rsidRDefault="00005746" w:rsidP="00005746">
      <w:pPr>
        <w:rPr>
          <w:sz w:val="20"/>
          <w:szCs w:val="20"/>
        </w:rPr>
      </w:pPr>
      <w:r w:rsidRPr="00005746">
        <w:rPr>
          <w:sz w:val="20"/>
          <w:szCs w:val="20"/>
        </w:rPr>
        <w:t xml:space="preserve">    'silent':1,</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max_depth</w:t>
      </w:r>
      <w:proofErr w:type="spellEnd"/>
      <w:r w:rsidRPr="00005746">
        <w:rPr>
          <w:sz w:val="20"/>
          <w:szCs w:val="20"/>
        </w:rPr>
        <w:t>': 3,</w:t>
      </w:r>
    </w:p>
    <w:p w:rsidR="00005746" w:rsidRPr="00005746" w:rsidRDefault="00005746" w:rsidP="00005746">
      <w:pPr>
        <w:rPr>
          <w:sz w:val="20"/>
          <w:szCs w:val="20"/>
        </w:rPr>
      </w:pPr>
      <w:r w:rsidRPr="00005746">
        <w:rPr>
          <w:sz w:val="20"/>
          <w:szCs w:val="20"/>
        </w:rPr>
        <w:t xml:space="preserve">    'n_estimators':300,</w:t>
      </w:r>
    </w:p>
    <w:p w:rsidR="00005746" w:rsidRPr="00005746" w:rsidRDefault="00005746" w:rsidP="00005746">
      <w:pPr>
        <w:rPr>
          <w:sz w:val="20"/>
          <w:szCs w:val="20"/>
        </w:rPr>
      </w:pPr>
      <w:r w:rsidRPr="00005746">
        <w:rPr>
          <w:sz w:val="20"/>
          <w:szCs w:val="20"/>
        </w:rPr>
        <w:t xml:space="preserve">    'learning_rate':0.005,</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spellStart"/>
      <w:r w:rsidRPr="00005746">
        <w:rPr>
          <w:sz w:val="20"/>
          <w:szCs w:val="20"/>
        </w:rPr>
        <w:t>feature_types</w:t>
      </w:r>
      <w:proofErr w:type="spellEnd"/>
      <w:proofErr w:type="gramStart"/>
      <w:r w:rsidRPr="00005746">
        <w:rPr>
          <w:sz w:val="20"/>
          <w:szCs w:val="20"/>
        </w:rPr>
        <w:t>={</w:t>
      </w:r>
      <w:proofErr w:type="gramEnd"/>
    </w:p>
    <w:p w:rsidR="00005746" w:rsidRPr="00005746" w:rsidRDefault="00005746" w:rsidP="00005746">
      <w:pPr>
        <w:rPr>
          <w:sz w:val="20"/>
          <w:szCs w:val="20"/>
        </w:rPr>
      </w:pPr>
      <w:r w:rsidRPr="00005746">
        <w:rPr>
          <w:sz w:val="20"/>
          <w:szCs w:val="20"/>
        </w:rPr>
        <w:t xml:space="preserve">    </w:t>
      </w:r>
      <w:r w:rsidRPr="00005746">
        <w:rPr>
          <w:sz w:val="20"/>
          <w:szCs w:val="20"/>
        </w:rPr>
        <w:lastRenderedPageBreak/>
        <w:t>'float','str','float','float','float','float','float','float','float','float','float','float','float','float','float','float','float','float','float','float','float','float','float','float','float','float','float','float','float','float','float','float','float','float','float','float','float','float',</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feature_types</w:t>
      </w:r>
      <w:proofErr w:type="spellEnd"/>
      <w:r w:rsidRPr="00005746">
        <w:rPr>
          <w:sz w:val="20"/>
          <w:szCs w:val="20"/>
        </w:rPr>
        <w:t xml:space="preserve"> = {</w:t>
      </w:r>
    </w:p>
    <w:p w:rsidR="00005746" w:rsidRPr="00005746" w:rsidRDefault="00005746" w:rsidP="00005746">
      <w:pPr>
        <w:rPr>
          <w:sz w:val="20"/>
          <w:szCs w:val="20"/>
        </w:rPr>
      </w:pPr>
      <w:r w:rsidRPr="00005746">
        <w:rPr>
          <w:sz w:val="20"/>
          <w:szCs w:val="20"/>
        </w:rPr>
        <w:t>#     '</w:t>
      </w:r>
      <w:proofErr w:type="spellStart"/>
      <w:r w:rsidRPr="00005746">
        <w:rPr>
          <w:sz w:val="20"/>
          <w:szCs w:val="20"/>
        </w:rPr>
        <w:t>str</w:t>
      </w:r>
      <w:proofErr w:type="spellEnd"/>
      <w:r w:rsidRPr="00005746">
        <w:rPr>
          <w:sz w:val="20"/>
          <w:szCs w:val="20"/>
        </w:rPr>
        <w:t>', 'float',</w:t>
      </w:r>
    </w:p>
    <w:p w:rsidR="00005746" w:rsidRPr="00005746" w:rsidRDefault="00005746" w:rsidP="00005746">
      <w:pPr>
        <w:rPr>
          <w:sz w:val="20"/>
          <w:szCs w:val="20"/>
        </w:rPr>
      </w:pPr>
      <w:r w:rsidRPr="00005746">
        <w:rPr>
          <w:sz w:val="20"/>
          <w:szCs w:val="20"/>
        </w:rPr>
        <w:t># }</w:t>
      </w:r>
    </w:p>
    <w:p w:rsidR="00005746" w:rsidRPr="00005746" w:rsidRDefault="00005746" w:rsidP="00005746">
      <w:pPr>
        <w:rPr>
          <w:sz w:val="20"/>
          <w:szCs w:val="20"/>
        </w:rPr>
      </w:pPr>
      <w:proofErr w:type="spellStart"/>
      <w:r w:rsidRPr="00005746">
        <w:rPr>
          <w:sz w:val="20"/>
          <w:szCs w:val="20"/>
        </w:rPr>
        <w:t>ft</w:t>
      </w:r>
      <w:proofErr w:type="spellEnd"/>
      <w:r w:rsidRPr="00005746">
        <w:rPr>
          <w:sz w:val="20"/>
          <w:szCs w:val="20"/>
        </w:rPr>
        <w:t>=list(</w:t>
      </w:r>
      <w:proofErr w:type="spellStart"/>
      <w:r w:rsidRPr="00005746">
        <w:rPr>
          <w:sz w:val="20"/>
          <w:szCs w:val="20"/>
        </w:rPr>
        <w:t>feature_types</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ParamLst</w:t>
      </w:r>
      <w:proofErr w:type="spellEnd"/>
      <w:r w:rsidRPr="00005746">
        <w:rPr>
          <w:sz w:val="20"/>
          <w:szCs w:val="20"/>
        </w:rPr>
        <w:t xml:space="preserve"> = </w:t>
      </w:r>
      <w:proofErr w:type="spellStart"/>
      <w:proofErr w:type="gramStart"/>
      <w:r w:rsidRPr="00005746">
        <w:rPr>
          <w:sz w:val="20"/>
          <w:szCs w:val="20"/>
        </w:rPr>
        <w:t>dict</w:t>
      </w:r>
      <w:proofErr w:type="spellEnd"/>
      <w:r w:rsidRPr="00005746">
        <w:rPr>
          <w:sz w:val="20"/>
          <w:szCs w:val="20"/>
        </w:rPr>
        <w:t>(</w:t>
      </w:r>
      <w:proofErr w:type="spellStart"/>
      <w:proofErr w:type="gramEnd"/>
      <w:r w:rsidRPr="00005746">
        <w:rPr>
          <w:sz w:val="20"/>
          <w:szCs w:val="20"/>
        </w:rPr>
        <w:t>parameters.items</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offset = 15</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num_rounds</w:t>
      </w:r>
      <w:proofErr w:type="spellEnd"/>
      <w:r w:rsidRPr="00005746">
        <w:rPr>
          <w:sz w:val="20"/>
          <w:szCs w:val="20"/>
        </w:rPr>
        <w:t xml:space="preserve"> = 1</w:t>
      </w:r>
    </w:p>
    <w:p w:rsidR="00005746" w:rsidRPr="00005746" w:rsidRDefault="00005746" w:rsidP="00005746">
      <w:pPr>
        <w:rPr>
          <w:sz w:val="20"/>
          <w:szCs w:val="20"/>
        </w:rPr>
      </w:pPr>
      <w:proofErr w:type="spellStart"/>
      <w:proofErr w:type="gramStart"/>
      <w:r w:rsidRPr="00005746">
        <w:rPr>
          <w:sz w:val="20"/>
          <w:szCs w:val="20"/>
        </w:rPr>
        <w:t>xgtest</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(tests)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划分训练集与验证集</w:t>
      </w:r>
    </w:p>
    <w:p w:rsidR="00005746" w:rsidRPr="00005746" w:rsidRDefault="00005746" w:rsidP="00005746">
      <w:pPr>
        <w:rPr>
          <w:sz w:val="20"/>
          <w:szCs w:val="20"/>
        </w:rPr>
      </w:pPr>
      <w:proofErr w:type="spellStart"/>
      <w:proofErr w:type="gramStart"/>
      <w:r w:rsidRPr="00005746">
        <w:rPr>
          <w:sz w:val="20"/>
          <w:szCs w:val="20"/>
        </w:rPr>
        <w:t>xgtrain</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(trains[:offset,:], label=labels[:offset])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proofErr w:type="spellStart"/>
      <w:proofErr w:type="gramStart"/>
      <w:r w:rsidRPr="00005746">
        <w:rPr>
          <w:sz w:val="20"/>
          <w:szCs w:val="20"/>
        </w:rPr>
        <w:t>xgval</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(trains[offset:, :], label=labels[offset:])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return </w:t>
      </w:r>
      <w:r w:rsidRPr="00005746">
        <w:rPr>
          <w:rFonts w:hint="eastAsia"/>
          <w:sz w:val="20"/>
          <w:szCs w:val="20"/>
        </w:rPr>
        <w:t>训练和验证的错误率</w:t>
      </w:r>
    </w:p>
    <w:p w:rsidR="00005746" w:rsidRPr="00005746" w:rsidRDefault="00005746" w:rsidP="00005746">
      <w:pPr>
        <w:rPr>
          <w:sz w:val="20"/>
          <w:szCs w:val="20"/>
        </w:rPr>
      </w:pPr>
      <w:proofErr w:type="spellStart"/>
      <w:r w:rsidRPr="00005746">
        <w:rPr>
          <w:sz w:val="20"/>
          <w:szCs w:val="20"/>
        </w:rPr>
        <w:t>watchlist</w:t>
      </w:r>
      <w:proofErr w:type="spellEnd"/>
      <w:r w:rsidRPr="00005746">
        <w:rPr>
          <w:sz w:val="20"/>
          <w:szCs w:val="20"/>
        </w:rPr>
        <w:t xml:space="preserve"> = [(</w:t>
      </w:r>
      <w:proofErr w:type="spellStart"/>
      <w:r w:rsidRPr="00005746">
        <w:rPr>
          <w:sz w:val="20"/>
          <w:szCs w:val="20"/>
        </w:rPr>
        <w:t>xgtrain</w:t>
      </w:r>
      <w:proofErr w:type="spellEnd"/>
      <w:r w:rsidRPr="00005746">
        <w:rPr>
          <w:sz w:val="20"/>
          <w:szCs w:val="20"/>
        </w:rPr>
        <w:t>, 'train'), (</w:t>
      </w:r>
      <w:proofErr w:type="spellStart"/>
      <w:r w:rsidRPr="00005746">
        <w:rPr>
          <w:sz w:val="20"/>
          <w:szCs w:val="20"/>
        </w:rPr>
        <w:t>xgval</w:t>
      </w:r>
      <w:proofErr w:type="spellEnd"/>
      <w:r w:rsidRPr="00005746">
        <w:rPr>
          <w:sz w:val="20"/>
          <w:szCs w:val="20"/>
        </w:rPr>
        <w:t>, '</w:t>
      </w:r>
      <w:proofErr w:type="spellStart"/>
      <w:r w:rsidRPr="00005746">
        <w:rPr>
          <w:sz w:val="20"/>
          <w:szCs w:val="20"/>
        </w:rPr>
        <w:t>val</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training model</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当设置的迭代次数较大时，</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可在一定的迭代次数内准确率没有提升就停止训练</w:t>
      </w:r>
    </w:p>
    <w:p w:rsidR="00005746" w:rsidRPr="00005746" w:rsidRDefault="00005746" w:rsidP="00005746">
      <w:pPr>
        <w:rPr>
          <w:sz w:val="20"/>
          <w:szCs w:val="20"/>
        </w:rPr>
      </w:pPr>
      <w:proofErr w:type="gramStart"/>
      <w:r w:rsidRPr="00005746">
        <w:rPr>
          <w:sz w:val="20"/>
          <w:szCs w:val="20"/>
        </w:rPr>
        <w:t>model</w:t>
      </w:r>
      <w:proofErr w:type="gramEnd"/>
      <w:r w:rsidRPr="00005746">
        <w:rPr>
          <w:sz w:val="20"/>
          <w:szCs w:val="20"/>
        </w:rPr>
        <w:t xml:space="preserve"> = </w:t>
      </w:r>
      <w:proofErr w:type="spellStart"/>
      <w:r w:rsidRPr="00005746">
        <w:rPr>
          <w:sz w:val="20"/>
          <w:szCs w:val="20"/>
        </w:rPr>
        <w:t>xgb.train</w:t>
      </w:r>
      <w:proofErr w:type="spellEnd"/>
      <w:r w:rsidRPr="00005746">
        <w:rPr>
          <w:sz w:val="20"/>
          <w:szCs w:val="20"/>
        </w:rPr>
        <w:t>(</w:t>
      </w:r>
      <w:proofErr w:type="spellStart"/>
      <w:r w:rsidRPr="00005746">
        <w:rPr>
          <w:sz w:val="20"/>
          <w:szCs w:val="20"/>
        </w:rPr>
        <w:t>ParamLst</w:t>
      </w:r>
      <w:proofErr w:type="spellEnd"/>
      <w:r w:rsidRPr="00005746">
        <w:rPr>
          <w:sz w:val="20"/>
          <w:szCs w:val="20"/>
        </w:rPr>
        <w:t xml:space="preserve">, </w:t>
      </w:r>
      <w:proofErr w:type="spellStart"/>
      <w:r w:rsidRPr="00005746">
        <w:rPr>
          <w:sz w:val="20"/>
          <w:szCs w:val="20"/>
        </w:rPr>
        <w:t>xgtrain</w:t>
      </w:r>
      <w:proofErr w:type="spellEnd"/>
      <w:r w:rsidRPr="00005746">
        <w:rPr>
          <w:sz w:val="20"/>
          <w:szCs w:val="20"/>
        </w:rPr>
        <w:t xml:space="preserve">, </w:t>
      </w:r>
      <w:proofErr w:type="spellStart"/>
      <w:r w:rsidRPr="00005746">
        <w:rPr>
          <w:sz w:val="20"/>
          <w:szCs w:val="20"/>
        </w:rPr>
        <w:t>num_rounds</w:t>
      </w:r>
      <w:proofErr w:type="spellEnd"/>
      <w:r w:rsidRPr="00005746">
        <w:rPr>
          <w:sz w:val="20"/>
          <w:szCs w:val="20"/>
        </w:rPr>
        <w:t xml:space="preserve">, </w:t>
      </w:r>
      <w:proofErr w:type="spellStart"/>
      <w:r w:rsidRPr="00005746">
        <w:rPr>
          <w:sz w:val="20"/>
          <w:szCs w:val="20"/>
        </w:rPr>
        <w:t>watchlist</w:t>
      </w:r>
      <w:proofErr w:type="spellEnd"/>
      <w:r w:rsidRPr="00005746">
        <w:rPr>
          <w:sz w:val="20"/>
          <w:szCs w:val="20"/>
        </w:rPr>
        <w:t xml:space="preserve">, </w:t>
      </w:r>
      <w:proofErr w:type="spellStart"/>
      <w:r w:rsidRPr="00005746">
        <w:rPr>
          <w:sz w:val="20"/>
          <w:szCs w:val="20"/>
        </w:rPr>
        <w:t>early_stopping_rounds</w:t>
      </w:r>
      <w:proofErr w:type="spellEnd"/>
      <w:r w:rsidRPr="00005746">
        <w:rPr>
          <w:sz w:val="20"/>
          <w:szCs w:val="20"/>
        </w:rPr>
        <w:t>=100)</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model.save_</w:t>
      </w:r>
      <w:proofErr w:type="gramStart"/>
      <w:r w:rsidRPr="00005746">
        <w:rPr>
          <w:rFonts w:hint="eastAsia"/>
          <w:sz w:val="20"/>
          <w:szCs w:val="20"/>
        </w:rPr>
        <w:t>model</w:t>
      </w:r>
      <w:proofErr w:type="spellEnd"/>
      <w:r w:rsidRPr="00005746">
        <w:rPr>
          <w:rFonts w:hint="eastAsia"/>
          <w:sz w:val="20"/>
          <w:szCs w:val="20"/>
        </w:rPr>
        <w:t>(</w:t>
      </w:r>
      <w:proofErr w:type="gramEnd"/>
      <w:r w:rsidRPr="00005746">
        <w:rPr>
          <w:rFonts w:hint="eastAsia"/>
          <w:sz w:val="20"/>
          <w:szCs w:val="20"/>
        </w:rPr>
        <w:t>'./model/</w:t>
      </w:r>
      <w:proofErr w:type="spellStart"/>
      <w:r w:rsidRPr="00005746">
        <w:rPr>
          <w:rFonts w:hint="eastAsia"/>
          <w:sz w:val="20"/>
          <w:szCs w:val="20"/>
        </w:rPr>
        <w:t>xgb.model</w:t>
      </w:r>
      <w:proofErr w:type="spellEnd"/>
      <w:r w:rsidRPr="00005746">
        <w:rPr>
          <w:rFonts w:hint="eastAsia"/>
          <w:sz w:val="20"/>
          <w:szCs w:val="20"/>
        </w:rPr>
        <w:t xml:space="preserve">') # </w:t>
      </w:r>
      <w:r w:rsidRPr="00005746">
        <w:rPr>
          <w:rFonts w:hint="eastAsia"/>
          <w:sz w:val="20"/>
          <w:szCs w:val="20"/>
        </w:rPr>
        <w:t>用于存储训练出的模型</w:t>
      </w:r>
    </w:p>
    <w:p w:rsidR="00005746" w:rsidRPr="00005746" w:rsidRDefault="00005746" w:rsidP="00005746">
      <w:pPr>
        <w:rPr>
          <w:sz w:val="20"/>
          <w:szCs w:val="20"/>
        </w:rPr>
      </w:pPr>
      <w:proofErr w:type="spellStart"/>
      <w:proofErr w:type="gramStart"/>
      <w:r w:rsidRPr="00005746">
        <w:rPr>
          <w:sz w:val="20"/>
          <w:szCs w:val="20"/>
        </w:rPr>
        <w:t>preds</w:t>
      </w:r>
      <w:proofErr w:type="spellEnd"/>
      <w:proofErr w:type="gramEnd"/>
      <w:r w:rsidRPr="00005746">
        <w:rPr>
          <w:sz w:val="20"/>
          <w:szCs w:val="20"/>
        </w:rPr>
        <w:t xml:space="preserve"> = </w:t>
      </w:r>
      <w:proofErr w:type="spellStart"/>
      <w:r w:rsidRPr="00005746">
        <w:rPr>
          <w:sz w:val="20"/>
          <w:szCs w:val="20"/>
        </w:rPr>
        <w:t>model.predict</w:t>
      </w:r>
      <w:proofErr w:type="spellEnd"/>
      <w:r w:rsidRPr="00005746">
        <w:rPr>
          <w:sz w:val="20"/>
          <w:szCs w:val="20"/>
        </w:rPr>
        <w:t>(</w:t>
      </w:r>
      <w:proofErr w:type="spellStart"/>
      <w:r w:rsidRPr="00005746">
        <w:rPr>
          <w:sz w:val="20"/>
          <w:szCs w:val="20"/>
        </w:rPr>
        <w:t>xgtest</w:t>
      </w:r>
      <w:proofErr w:type="spellEnd"/>
      <w:r w:rsidRPr="00005746">
        <w:rPr>
          <w:sz w:val="20"/>
          <w:szCs w:val="20"/>
        </w:rPr>
        <w:t xml:space="preserve">, </w:t>
      </w:r>
      <w:proofErr w:type="spellStart"/>
      <w:r w:rsidRPr="00005746">
        <w:rPr>
          <w:sz w:val="20"/>
          <w:szCs w:val="20"/>
        </w:rPr>
        <w:t>ntree_limit</w:t>
      </w:r>
      <w:proofErr w:type="spellEnd"/>
      <w:r w:rsidRPr="00005746">
        <w:rPr>
          <w:sz w:val="20"/>
          <w:szCs w:val="20"/>
        </w:rPr>
        <w:t>=</w:t>
      </w:r>
      <w:proofErr w:type="spellStart"/>
      <w:r w:rsidRPr="00005746">
        <w:rPr>
          <w:sz w:val="20"/>
          <w:szCs w:val="20"/>
        </w:rPr>
        <w:t>model.best_iteration</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将预测结果写入文件</w:t>
      </w:r>
    </w:p>
    <w:p w:rsidR="00005746" w:rsidRPr="00005746" w:rsidRDefault="00005746" w:rsidP="00005746">
      <w:pPr>
        <w:rPr>
          <w:sz w:val="20"/>
          <w:szCs w:val="20"/>
        </w:rPr>
      </w:pPr>
      <w:proofErr w:type="spellStart"/>
      <w:proofErr w:type="gramStart"/>
      <w:r w:rsidRPr="00005746">
        <w:rPr>
          <w:sz w:val="20"/>
          <w:szCs w:val="20"/>
        </w:rPr>
        <w:t>np.savetxt</w:t>
      </w:r>
      <w:proofErr w:type="spellEnd"/>
      <w:r w:rsidRPr="00005746">
        <w:rPr>
          <w:sz w:val="20"/>
          <w:szCs w:val="20"/>
        </w:rPr>
        <w:t>(</w:t>
      </w:r>
      <w:proofErr w:type="gramEnd"/>
      <w:r w:rsidRPr="00005746">
        <w:rPr>
          <w:sz w:val="20"/>
          <w:szCs w:val="20"/>
        </w:rPr>
        <w:t xml:space="preserve">'submission_xgb_MultiSoftmax.csv', </w:t>
      </w:r>
      <w:proofErr w:type="spellStart"/>
      <w:r w:rsidRPr="00005746">
        <w:rPr>
          <w:sz w:val="20"/>
          <w:szCs w:val="20"/>
        </w:rPr>
        <w:t>np.c</w:t>
      </w:r>
      <w:proofErr w:type="spellEnd"/>
      <w:r w:rsidRPr="00005746">
        <w:rPr>
          <w:sz w:val="20"/>
          <w:szCs w:val="20"/>
        </w:rPr>
        <w:t xml:space="preserve">_[range(1, </w:t>
      </w:r>
      <w:proofErr w:type="spellStart"/>
      <w:r w:rsidRPr="00005746">
        <w:rPr>
          <w:sz w:val="20"/>
          <w:szCs w:val="20"/>
        </w:rPr>
        <w:t>len</w:t>
      </w:r>
      <w:proofErr w:type="spellEnd"/>
      <w:r w:rsidRPr="00005746">
        <w:rPr>
          <w:sz w:val="20"/>
          <w:szCs w:val="20"/>
        </w:rPr>
        <w:t xml:space="preserve">(test)+1), </w:t>
      </w:r>
      <w:proofErr w:type="spellStart"/>
      <w:r w:rsidRPr="00005746">
        <w:rPr>
          <w:sz w:val="20"/>
          <w:szCs w:val="20"/>
        </w:rPr>
        <w:t>preds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delimiter=',', header='</w:t>
      </w:r>
      <w:proofErr w:type="spellStart"/>
      <w:r w:rsidRPr="00005746">
        <w:rPr>
          <w:sz w:val="20"/>
          <w:szCs w:val="20"/>
        </w:rPr>
        <w:t>ImageId</w:t>
      </w:r>
      <w:proofErr w:type="gramStart"/>
      <w:r w:rsidRPr="00005746">
        <w:rPr>
          <w:sz w:val="20"/>
          <w:szCs w:val="20"/>
        </w:rPr>
        <w:t>,Label</w:t>
      </w:r>
      <w:proofErr w:type="spellEnd"/>
      <w:r w:rsidRPr="00005746">
        <w:rPr>
          <w:sz w:val="20"/>
          <w:szCs w:val="20"/>
        </w:rPr>
        <w:t>'</w:t>
      </w:r>
      <w:proofErr w:type="gramEnd"/>
      <w:r w:rsidRPr="00005746">
        <w:rPr>
          <w:sz w:val="20"/>
          <w:szCs w:val="20"/>
        </w:rPr>
        <w:t xml:space="preserve">, comments='', </w:t>
      </w:r>
      <w:proofErr w:type="spellStart"/>
      <w:r w:rsidRPr="00005746">
        <w:rPr>
          <w:sz w:val="20"/>
          <w:szCs w:val="20"/>
        </w:rPr>
        <w:t>fmt</w:t>
      </w:r>
      <w:proofErr w:type="spellEnd"/>
      <w:r w:rsidRPr="00005746">
        <w:rPr>
          <w:sz w:val="20"/>
          <w:szCs w:val="20"/>
        </w:rPr>
        <w:t>='%d')</w:t>
      </w:r>
    </w:p>
    <w:p w:rsidR="00005746" w:rsidRPr="00005746" w:rsidRDefault="00005746" w:rsidP="00005746">
      <w:pPr>
        <w:rPr>
          <w:sz w:val="20"/>
          <w:szCs w:val="20"/>
        </w:rPr>
      </w:pPr>
      <w:r w:rsidRPr="00005746">
        <w:rPr>
          <w:sz w:val="20"/>
          <w:szCs w:val="20"/>
        </w:rPr>
        <w:t>'''</w:t>
      </w:r>
    </w:p>
    <w:p w:rsidR="00005746" w:rsidRDefault="00005746"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=size(A);</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xingbie</w:t>
      </w:r>
      <w:proofErr w:type="spell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jigecanhe</w:t>
      </w:r>
      <w:proofErr w:type="spell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b}=[];</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d}=[B{d};A(c,:)];</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Q=find(T(T==f));</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w:t>
      </w:r>
      <w:proofErr w:type="spellStart"/>
      <w:proofErr w:type="gramEnd"/>
      <w:r>
        <w:rPr>
          <w:rFonts w:ascii="Courier New" w:hAnsi="Courier New" w:cs="Courier New"/>
          <w:color w:val="000000"/>
          <w:kern w:val="0"/>
          <w:sz w:val="20"/>
          <w:szCs w:val="20"/>
        </w:rPr>
        <w:t>e,f</w:t>
      </w:r>
      <w:proofErr w:type="spellEnd"/>
      <w:r>
        <w:rPr>
          <w:rFonts w:ascii="Courier New" w:hAnsi="Courier New" w:cs="Courier New"/>
          <w:color w:val="000000"/>
          <w:kern w:val="0"/>
          <w:sz w:val="20"/>
          <w:szCs w:val="20"/>
        </w:rPr>
        <w:t>)=max(Q);</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l}(</w:t>
      </w:r>
      <w:proofErr w:type="spellStart"/>
      <w:r>
        <w:rPr>
          <w:rFonts w:ascii="Courier New" w:hAnsi="Courier New" w:cs="Courier New"/>
          <w:color w:val="000000"/>
          <w:kern w:val="0"/>
          <w:sz w:val="20"/>
          <w:szCs w:val="20"/>
        </w:rPr>
        <w:t>j,k</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l,j</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l,k</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r=abs(sum(</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max_lumda_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n,n</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AB(</w:t>
      </w:r>
      <w:proofErr w:type="gramEnd"/>
      <w:r>
        <w:rPr>
          <w:rFonts w:ascii="Courier New" w:hAnsi="Courier New" w:cs="Courier New"/>
          <w:color w:val="000000"/>
          <w:kern w:val="0"/>
          <w:sz w:val="20"/>
          <w:szCs w:val="20"/>
        </w:rPr>
        <w:t>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=1:1324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A(</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)=5;</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spellStart"/>
      <w:proofErr w:type="gramEnd"/>
      <w:r w:rsidRPr="00D973DF">
        <w:rPr>
          <w:rFonts w:ascii="Courier New" w:hAnsi="Courier New" w:cs="Courier New"/>
          <w:kern w:val="0"/>
          <w:sz w:val="20"/>
          <w:szCs w:val="20"/>
        </w:rPr>
        <w:t>newff</w:t>
      </w:r>
      <w:proofErr w:type="spellEnd"/>
      <w:r w:rsidRPr="00D973DF">
        <w:rPr>
          <w:rFonts w:ascii="Courier New" w:hAnsi="Courier New" w:cs="Courier New"/>
          <w:kern w:val="0"/>
          <w:sz w:val="20"/>
          <w:szCs w:val="20"/>
        </w:rPr>
        <w:t>(</w:t>
      </w:r>
      <w:proofErr w:type="spellStart"/>
      <w:r w:rsidRPr="00D973DF">
        <w:rPr>
          <w:rFonts w:ascii="Courier New" w:hAnsi="Courier New" w:cs="Courier New"/>
          <w:kern w:val="0"/>
          <w:sz w:val="20"/>
          <w:szCs w:val="20"/>
        </w:rPr>
        <w:t>minmax</w:t>
      </w:r>
      <w:proofErr w:type="spellEnd"/>
      <w:r w:rsidRPr="00D973DF">
        <w:rPr>
          <w:rFonts w:ascii="Courier New" w:hAnsi="Courier New" w:cs="Courier New"/>
          <w:kern w:val="0"/>
          <w:sz w:val="20"/>
          <w:szCs w:val="20"/>
        </w:rPr>
        <w:t>(p),[10 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net.trainParam.epochs</w:t>
      </w:r>
      <w:proofErr w:type="spellEnd"/>
      <w:r w:rsidRPr="00D973DF">
        <w:rPr>
          <w:rFonts w:ascii="Courier New" w:hAnsi="Courier New" w:cs="Courier New"/>
          <w:kern w:val="0"/>
          <w:sz w:val="20"/>
          <w:szCs w:val="20"/>
        </w:rPr>
        <w:t>=1000;</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net.trainParam.goal</w:t>
      </w:r>
      <w:proofErr w:type="spellEnd"/>
      <w:r w:rsidRPr="00D973DF">
        <w:rPr>
          <w:rFonts w:ascii="Courier New" w:hAnsi="Courier New" w:cs="Courier New"/>
          <w:kern w:val="0"/>
          <w:sz w:val="20"/>
          <w:szCs w:val="20"/>
        </w:rPr>
        <w:t>=0.001;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net.trainParam.show</w:t>
      </w:r>
      <w:proofErr w:type="spellEnd"/>
      <w:r w:rsidRPr="00D973DF">
        <w:rPr>
          <w:rFonts w:ascii="Courier New" w:hAnsi="Courier New" w:cs="Courier New"/>
          <w:kern w:val="0"/>
          <w:sz w:val="20"/>
          <w:szCs w:val="20"/>
        </w:rPr>
        <w:t>=50;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gramEnd"/>
      <w:r w:rsidRPr="00D973DF">
        <w:rPr>
          <w:rFonts w:ascii="Courier New" w:hAnsi="Courier New" w:cs="Courier New"/>
          <w:kern w:val="0"/>
          <w:sz w:val="20"/>
          <w:szCs w:val="20"/>
        </w:rPr>
        <w:t>train(</w:t>
      </w:r>
      <w:proofErr w:type="spellStart"/>
      <w:r w:rsidRPr="00D973DF">
        <w:rPr>
          <w:rFonts w:ascii="Courier New" w:hAnsi="Courier New" w:cs="Courier New"/>
          <w:kern w:val="0"/>
          <w:sz w:val="20"/>
          <w:szCs w:val="20"/>
        </w:rPr>
        <w:t>net,p,t</w:t>
      </w:r>
      <w:proofErr w:type="spellEnd"/>
      <w:r w:rsidRPr="00D973DF">
        <w:rPr>
          <w:rFonts w:ascii="Courier New" w:hAnsi="Courier New" w:cs="Courier New"/>
          <w:kern w:val="0"/>
          <w:sz w:val="20"/>
          <w:szCs w:val="20"/>
        </w:rPr>
        <w:t xml:space="preserve">);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w:t>
      </w:r>
      <w:proofErr w:type="gramStart"/>
      <w:r w:rsidRPr="00D973DF">
        <w:rPr>
          <w:rFonts w:ascii="Courier New" w:hAnsi="Courier New" w:cs="Courier New"/>
          <w:kern w:val="0"/>
          <w:sz w:val="20"/>
          <w:szCs w:val="20"/>
        </w:rPr>
        <w:t>sim(</w:t>
      </w:r>
      <w:proofErr w:type="spellStart"/>
      <w:proofErr w:type="gramEnd"/>
      <w:r w:rsidRPr="00D973DF">
        <w:rPr>
          <w:rFonts w:ascii="Courier New" w:hAnsi="Courier New" w:cs="Courier New"/>
          <w:kern w:val="0"/>
          <w:sz w:val="20"/>
          <w:szCs w:val="20"/>
        </w:rPr>
        <w:t>net,test</w:t>
      </w:r>
      <w:proofErr w:type="spellEnd"/>
      <w:r w:rsidRPr="00D973DF">
        <w:rPr>
          <w:rFonts w:ascii="Courier New" w:hAnsi="Courier New" w:cs="Courier New"/>
          <w:kern w:val="0"/>
          <w:sz w:val="20"/>
          <w:szCs w:val="20"/>
        </w:rPr>
        <w: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q</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Z);</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B{j}=B{j}/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for</w:t>
      </w:r>
      <w:proofErr w:type="gramEnd"/>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Y{j}=Y{j}/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gramEnd"/>
      <w:r>
        <w:rPr>
          <w:rFonts w:ascii="Courier New" w:hAnsi="Courier New" w:cs="Courier New"/>
          <w:color w:val="000000"/>
          <w:kern w:val="0"/>
          <w:sz w:val="20"/>
          <w:szCs w:val="20"/>
        </w:rPr>
        <w:t>i,1)=mean(Y_{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,(j+1))=abs(sum(Y_{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)=(1+aver(i,1))/(1+aver(i,1)+aver(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%averv0=mean(x0_);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 B_];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count=0;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1:16</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count=count+1;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count,2)=B(i,2);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iiiÊÇ¸ÅÂÊ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HÊÇºóÑé¸ÅÂÊ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lastRenderedPageBreak/>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(j,1)==</w:t>
      </w:r>
      <w:proofErr w:type="spellStart"/>
      <w:r>
        <w:rPr>
          <w:rFonts w:ascii="Courier New" w:hAnsi="Courier New" w:cs="Courier New"/>
          <w:color w:val="000000"/>
          <w:kern w:val="0"/>
          <w:sz w:val="20"/>
          <w:szCs w:val="20"/>
        </w:rPr>
        <w:t>i</w:t>
      </w:r>
      <w:proofErr w:type="spell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w:t>
      </w:r>
      <w:proofErr w:type="gramStart"/>
      <w:r>
        <w:rPr>
          <w:rFonts w:ascii="Courier New" w:hAnsi="Courier New" w:cs="Courier New"/>
          <w:color w:val="228B22"/>
          <w:kern w:val="0"/>
          <w:sz w:val="20"/>
          <w:szCs w:val="20"/>
        </w:rPr>
        <w:t>:n</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=1:m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yangben</w:t>
      </w:r>
      <w:proofErr w:type="spellEnd"/>
      <w:r>
        <w:rPr>
          <w:rFonts w:ascii="Courier New" w:hAnsi="Courier New" w:cs="Courier New"/>
          <w:color w:val="228B22"/>
          <w:kern w:val="0"/>
          <w:sz w:val="20"/>
          <w:szCs w:val="20"/>
        </w:rPr>
        <w:t>(i,j+1);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matrix=</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low:up</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 xml:space="preserve">=mean(matrix);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GroupMean;MatrixMean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u=</w:t>
      </w:r>
      <w:proofErr w:type="spellStart"/>
      <w:r>
        <w:rPr>
          <w:rFonts w:ascii="Courier New" w:hAnsi="Courier New" w:cs="Courier New"/>
          <w:color w:val="000000"/>
          <w:kern w:val="0"/>
          <w:sz w:val="20"/>
          <w:szCs w:val="20"/>
        </w:rPr>
        <w:t>low:up</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u,v-1)=</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(v);</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end</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V=C'*C/(m-g);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inv</w:t>
      </w:r>
      <w:proofErr w:type="spellEnd"/>
      <w:r>
        <w:rPr>
          <w:rFonts w:ascii="Courier New" w:hAnsi="Courier New" w:cs="Courier New"/>
          <w:color w:val="000000"/>
          <w:kern w:val="0"/>
          <w:sz w:val="20"/>
          <w:szCs w:val="20"/>
        </w:rPr>
        <w:t xml:space="preserve">(V);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w:t>
      </w: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)=log(group(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w:t>
      </w:r>
      <w:proofErr w:type="spellStart"/>
      <w:proofErr w:type="gramEnd"/>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)-0.5*mat*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*mat';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v</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b);</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=Q1*x'+Q2';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 xml:space="preserve">=[result </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res=result';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rows,</w:t>
      </w:r>
      <w:proofErr w:type="gramEnd"/>
      <w:r>
        <w:rPr>
          <w:rFonts w:ascii="Courier New" w:hAnsi="Courier New" w:cs="Courier New"/>
          <w:color w:val="000000"/>
          <w:kern w:val="0"/>
          <w:sz w:val="20"/>
          <w:szCs w:val="20"/>
        </w:rPr>
        <w:t>cols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=1:cols</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iljj+exp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óÑé¸ÅÂÊ</w:t>
      </w:r>
      <w:proofErr w:type="spell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lastRenderedPageBreak/>
        <w:t>iii</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H(a,:));</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k==H(</w:t>
      </w:r>
      <w:proofErr w:type="spellStart"/>
      <w:r>
        <w:rPr>
          <w:rFonts w:ascii="Courier New" w:hAnsi="Courier New" w:cs="Courier New"/>
          <w:color w:val="000000"/>
          <w:kern w:val="0"/>
          <w:sz w:val="20"/>
          <w:szCs w:val="20"/>
        </w:rPr>
        <w:t>a,ii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iii;ii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clear </w:t>
      </w:r>
      <w:proofErr w:type="spellStart"/>
      <w:r>
        <w:rPr>
          <w:rFonts w:ascii="Courier New" w:hAnsi="Courier New" w:cs="Courier New"/>
          <w:color w:val="A020F0"/>
          <w:kern w:val="0"/>
          <w:sz w:val="20"/>
          <w:szCs w:val="20"/>
        </w:rPr>
        <w:t>ccatagorydetectionijkmn</w:t>
      </w:r>
      <w:proofErr w:type="spell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]=size(</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c{j}(5,k)==a(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)=c{j}(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j}(5,(n+1))=a(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,(n+1))=(c{j}(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j}(catagory,1)=(c{j}(catagory,1))+1;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color w:val="0000FF"/>
          <w:kern w:val="0"/>
          <w:sz w:val="24"/>
        </w:rPr>
      </w:pPr>
    </w:p>
    <w:p w:rsidR="00CC09D5" w:rsidRPr="00585E1E" w:rsidRDefault="00CC09D5" w:rsidP="00585E1E">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tbl>
      <w:tblPr>
        <w:tblStyle w:val="a6"/>
        <w:tblW w:w="8242"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005746">
        <w:trPr>
          <w:trHeight w:val="270"/>
        </w:trPr>
        <w:tc>
          <w:tcPr>
            <w:tcW w:w="821"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lastRenderedPageBreak/>
              <w:t>Bayes Click</w:t>
            </w:r>
          </w:p>
        </w:tc>
        <w:tc>
          <w:tcPr>
            <w:tcW w:w="925"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96"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Click</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Convert</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0.301081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0.295534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0.024434</w:t>
            </w:r>
          </w:p>
        </w:tc>
        <w:tc>
          <w:tcPr>
            <w:tcW w:w="1080" w:type="dxa"/>
            <w:noWrap/>
            <w:vAlign w:val="center"/>
            <w:hideMark/>
          </w:tcPr>
          <w:p w:rsidR="00005746" w:rsidRDefault="00005746" w:rsidP="00005746">
            <w:pPr>
              <w:widowControl/>
              <w:jc w:val="right"/>
              <w:rPr>
                <w:color w:val="000000"/>
                <w:kern w:val="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0.140721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0.143245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0.099311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1.166903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1.174594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-0.07697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0.058086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0.055002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0.248493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0.250987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0.706112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0.238837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0.239042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0.284154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0.838394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-0.06495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0.036009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0.427411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0.431128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0.019448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0.061471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0.061778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0.106117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0.109004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0.056355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0.409615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0.413317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0.459352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0.387575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0.390328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0.041542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0.919941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0.925382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0.710686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0.713729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0.029344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0.121712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0.121506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0.128441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0.129147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0.267234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0.267913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0.035513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0.272611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0.272038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0.070123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0.056996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0.311108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0.313147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-0.04026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0.046446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0.046241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0.096495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0.096192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0.130617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0.132127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0.153791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0.154382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0.401322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0.396777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0.042978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0.072228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0.071846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0.019257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0.071697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0.303993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0.303849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0.063761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0.957088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0.966342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0.079281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0.079612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0.065479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0.081789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0.082327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0.211924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0.213195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0.046328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0.045606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0.046882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0.043287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0.107906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0.031028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0.172193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0.173618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0.015368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0.100603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0.037025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-0.04938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0.003222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0.005152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0.285532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0.287084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0.017855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0.27461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0.268199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0.048058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0.045066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0.041358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0.029407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0.028856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0.012507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0.003404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0.012499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0.114214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0.069129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0.0227</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0.029027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0.039118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0.331541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0.333914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0.0149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0.012753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0.030969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0.024206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0.015106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0.024787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0.018244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0.146195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0.147953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0.002201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0.189112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0.192334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0.142136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0.142049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0.148518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0.276366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0.264585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0.007926</w:t>
            </w:r>
          </w:p>
        </w:tc>
        <w:tc>
          <w:tcPr>
            <w:tcW w:w="1096" w:type="dxa"/>
            <w:noWrap/>
            <w:hideMark/>
          </w:tcPr>
          <w:p w:rsidR="00005746" w:rsidRPr="00CC09D5" w:rsidRDefault="00005746" w:rsidP="00005746">
            <w:pPr>
              <w:widowControl/>
              <w:jc w:val="center"/>
              <w:rPr>
                <w:color w:val="000000"/>
                <w:kern w:val="0"/>
                <w:sz w:val="22"/>
                <w:szCs w:val="22"/>
              </w:rPr>
            </w:pPr>
            <w:r w:rsidRPr="00CC09D5">
              <w:rPr>
                <w:color w:val="000000"/>
                <w:kern w:val="0"/>
                <w:sz w:val="22"/>
                <w:szCs w:val="22"/>
              </w:rPr>
              <w:t>########</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0.001543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0.011446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0.006153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0.005534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0.0189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0.073389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0.073277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0.069466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0.061968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0.041844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0.007773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0.013379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1.842754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1.851109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3.88E-07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0.052156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0.017029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0.125575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0.356942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0.359282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0.020159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0.168361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0.169295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0.151001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0.152199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0.103999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0.105048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0.844454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0.844337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0.052483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0.204978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0.206755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0.025226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0.039072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0.004478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9.09616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9.118142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0.034491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0.785604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0.816868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0.671339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0.675279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0.883821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0.880353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6.919327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6.945776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-0.08818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0.846089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0.842904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7.16185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7.179173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0.373528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0.383608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0.054785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0.460305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11.4552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3.048716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3.057682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12.5511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0.0301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1.612981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1.610383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0.294202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0.288847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0.127119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0.11991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0.116847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0.113293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7.549541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7.578432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0.583085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0.595301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0.10881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0.008454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0.094958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0.113682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0.106418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0.609268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0.603864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0.784498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0.792061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-0.05421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5.877811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5.903869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1.346343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1.347062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3.003834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3.015559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-0.07736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0.067548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bl>
    <w:p w:rsidR="00572EF3" w:rsidRPr="00A671F7" w:rsidRDefault="00572EF3" w:rsidP="00864320">
      <w:pPr>
        <w:rPr>
          <w:sz w:val="24"/>
        </w:rPr>
      </w:pPr>
    </w:p>
    <w:sectPr w:rsidR="00572EF3" w:rsidRPr="00A671F7" w:rsidSect="007B58E9">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C09" w:rsidRDefault="004E3C09" w:rsidP="000F3B03">
      <w:r>
        <w:separator/>
      </w:r>
    </w:p>
  </w:endnote>
  <w:endnote w:type="continuationSeparator" w:id="0">
    <w:p w:rsidR="004E3C09" w:rsidRDefault="004E3C09"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4D"/>
    <w:family w:val="auto"/>
    <w:pitch w:val="variable"/>
    <w:sig w:usb0="A00002FF" w:usb1="7800205A"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Microsoft YaHei"/>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60519"/>
      <w:docPartObj>
        <w:docPartGallery w:val="Page Numbers (Bottom of Page)"/>
        <w:docPartUnique/>
      </w:docPartObj>
    </w:sdtPr>
    <w:sdtContent>
      <w:sdt>
        <w:sdtPr>
          <w:id w:val="-1705238520"/>
          <w:docPartObj>
            <w:docPartGallery w:val="Page Numbers (Top of Page)"/>
            <w:docPartUnique/>
          </w:docPartObj>
        </w:sdtPr>
        <w:sdtContent>
          <w:p w:rsidR="0095658E" w:rsidRDefault="0095658E" w:rsidP="009716BB">
            <w:pPr>
              <w:pStyle w:val="a4"/>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sidR="00D33136">
              <w:rPr>
                <w:b/>
                <w:bCs/>
                <w:noProof/>
              </w:rPr>
              <w:t>19</w:t>
            </w:r>
            <w:r>
              <w:rPr>
                <w:b/>
                <w:bCs/>
                <w:sz w:val="24"/>
                <w:szCs w:val="24"/>
              </w:rPr>
              <w:fldChar w:fldCharType="end"/>
            </w:r>
            <w:r>
              <w:rPr>
                <w:lang w:val="zh-CN"/>
              </w:rPr>
              <w:t xml:space="preserve"> of </w:t>
            </w:r>
            <w:r>
              <w:rPr>
                <w:b/>
                <w:bCs/>
                <w:sz w:val="24"/>
                <w:szCs w:val="24"/>
              </w:rPr>
              <w:fldChar w:fldCharType="begin"/>
            </w:r>
            <w:r>
              <w:rPr>
                <w:b/>
                <w:bCs/>
              </w:rPr>
              <w:instrText>NUMPAGES</w:instrText>
            </w:r>
            <w:r>
              <w:rPr>
                <w:b/>
                <w:bCs/>
                <w:sz w:val="24"/>
                <w:szCs w:val="24"/>
              </w:rPr>
              <w:fldChar w:fldCharType="separate"/>
            </w:r>
            <w:r w:rsidR="00D33136">
              <w:rPr>
                <w:b/>
                <w:bCs/>
                <w:noProof/>
              </w:rPr>
              <w:t>65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C09" w:rsidRDefault="004E3C09" w:rsidP="000F3B03">
      <w:r>
        <w:separator/>
      </w:r>
    </w:p>
  </w:footnote>
  <w:footnote w:type="continuationSeparator" w:id="0">
    <w:p w:rsidR="004E3C09" w:rsidRDefault="004E3C09" w:rsidP="000F3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58E" w:rsidRPr="00384CF8" w:rsidRDefault="0095658E">
    <w:pPr>
      <w:pStyle w:val="a3"/>
      <w:rPr>
        <w:sz w:val="16"/>
      </w:rPr>
    </w:pPr>
    <w:r w:rsidRPr="00384CF8">
      <w:rPr>
        <w:sz w:val="16"/>
      </w:rPr>
      <w:t>Evaluation and Prediction of Cell Phones Sales Based on Various Techniques</w:t>
    </w:r>
    <w:r>
      <w:rPr>
        <w:sz w:val="16"/>
      </w:rPr>
      <w:t xml:space="preserve">     </w:t>
    </w:r>
    <w:r w:rsidRPr="00384CF8">
      <w:rPr>
        <w:sz w:val="16"/>
      </w:rPr>
      <w:t xml:space="preserve">  </w:t>
    </w:r>
    <w:proofErr w:type="spellStart"/>
    <w:r w:rsidRPr="00384CF8">
      <w:rPr>
        <w:sz w:val="16"/>
      </w:rPr>
      <w:t>LingWei</w:t>
    </w:r>
    <w:proofErr w:type="spellEnd"/>
    <w:r w:rsidRPr="00384CF8">
      <w:rPr>
        <w:sz w:val="16"/>
      </w:rPr>
      <w:t xml:space="preserve"> Cao, Cheng Qian, </w:t>
    </w:r>
    <w:proofErr w:type="spellStart"/>
    <w:r w:rsidRPr="00384CF8">
      <w:rPr>
        <w:sz w:val="16"/>
      </w:rPr>
      <w:t>ZhaoYang</w:t>
    </w:r>
    <w:proofErr w:type="spellEnd"/>
    <w:r w:rsidRPr="00384CF8">
      <w:rPr>
        <w:sz w:val="16"/>
      </w:rPr>
      <w:t xml:space="preserve"> Tian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05746"/>
    <w:rsid w:val="00011563"/>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95548"/>
    <w:rsid w:val="000A6E05"/>
    <w:rsid w:val="000A77B7"/>
    <w:rsid w:val="000B42C2"/>
    <w:rsid w:val="000C2F68"/>
    <w:rsid w:val="000C466E"/>
    <w:rsid w:val="000D5629"/>
    <w:rsid w:val="000D6E6A"/>
    <w:rsid w:val="000D74DB"/>
    <w:rsid w:val="000E4AE3"/>
    <w:rsid w:val="000F06CF"/>
    <w:rsid w:val="000F1BB0"/>
    <w:rsid w:val="000F3B03"/>
    <w:rsid w:val="000F58E9"/>
    <w:rsid w:val="00100787"/>
    <w:rsid w:val="00117831"/>
    <w:rsid w:val="001211E9"/>
    <w:rsid w:val="001228ED"/>
    <w:rsid w:val="00123A09"/>
    <w:rsid w:val="00123E1B"/>
    <w:rsid w:val="001262DD"/>
    <w:rsid w:val="00133BA0"/>
    <w:rsid w:val="00134022"/>
    <w:rsid w:val="0013622C"/>
    <w:rsid w:val="00136349"/>
    <w:rsid w:val="001428D2"/>
    <w:rsid w:val="00147DB8"/>
    <w:rsid w:val="001518B7"/>
    <w:rsid w:val="00157139"/>
    <w:rsid w:val="00165464"/>
    <w:rsid w:val="0017110E"/>
    <w:rsid w:val="0017129C"/>
    <w:rsid w:val="00171429"/>
    <w:rsid w:val="00172A4F"/>
    <w:rsid w:val="00180B9C"/>
    <w:rsid w:val="001811A3"/>
    <w:rsid w:val="00181BF1"/>
    <w:rsid w:val="00187F48"/>
    <w:rsid w:val="00197490"/>
    <w:rsid w:val="001A2278"/>
    <w:rsid w:val="001A2328"/>
    <w:rsid w:val="001A6F74"/>
    <w:rsid w:val="001B0F48"/>
    <w:rsid w:val="001B3533"/>
    <w:rsid w:val="001C6E16"/>
    <w:rsid w:val="001F24A3"/>
    <w:rsid w:val="001F311B"/>
    <w:rsid w:val="00205633"/>
    <w:rsid w:val="002119C3"/>
    <w:rsid w:val="00214F6F"/>
    <w:rsid w:val="00216FEB"/>
    <w:rsid w:val="002230DD"/>
    <w:rsid w:val="00224B26"/>
    <w:rsid w:val="00226B5C"/>
    <w:rsid w:val="002312E0"/>
    <w:rsid w:val="002319FD"/>
    <w:rsid w:val="002434E7"/>
    <w:rsid w:val="002445FD"/>
    <w:rsid w:val="00244C72"/>
    <w:rsid w:val="00244D87"/>
    <w:rsid w:val="00245A89"/>
    <w:rsid w:val="00251423"/>
    <w:rsid w:val="00255F8D"/>
    <w:rsid w:val="00260E0B"/>
    <w:rsid w:val="00263B48"/>
    <w:rsid w:val="00277854"/>
    <w:rsid w:val="00280AC7"/>
    <w:rsid w:val="002851BE"/>
    <w:rsid w:val="00290268"/>
    <w:rsid w:val="00293548"/>
    <w:rsid w:val="00293CEE"/>
    <w:rsid w:val="002971E8"/>
    <w:rsid w:val="00297E34"/>
    <w:rsid w:val="002A3673"/>
    <w:rsid w:val="002A395F"/>
    <w:rsid w:val="002A59FE"/>
    <w:rsid w:val="002A5F4D"/>
    <w:rsid w:val="002A6C03"/>
    <w:rsid w:val="002A6EB1"/>
    <w:rsid w:val="002B02EB"/>
    <w:rsid w:val="002B1BEF"/>
    <w:rsid w:val="002B65EF"/>
    <w:rsid w:val="002C129F"/>
    <w:rsid w:val="002C44E7"/>
    <w:rsid w:val="002D29BC"/>
    <w:rsid w:val="002D3D30"/>
    <w:rsid w:val="002D46A2"/>
    <w:rsid w:val="002D531C"/>
    <w:rsid w:val="002D5398"/>
    <w:rsid w:val="002D681E"/>
    <w:rsid w:val="002D7D4C"/>
    <w:rsid w:val="002E4B99"/>
    <w:rsid w:val="002F4E77"/>
    <w:rsid w:val="002F56E6"/>
    <w:rsid w:val="00301CC0"/>
    <w:rsid w:val="0030646B"/>
    <w:rsid w:val="00312124"/>
    <w:rsid w:val="00312640"/>
    <w:rsid w:val="00314BE1"/>
    <w:rsid w:val="0031728E"/>
    <w:rsid w:val="003236E5"/>
    <w:rsid w:val="003242FB"/>
    <w:rsid w:val="00333870"/>
    <w:rsid w:val="00350E0F"/>
    <w:rsid w:val="00354C45"/>
    <w:rsid w:val="00356343"/>
    <w:rsid w:val="0037342A"/>
    <w:rsid w:val="00374C48"/>
    <w:rsid w:val="00375394"/>
    <w:rsid w:val="003832DB"/>
    <w:rsid w:val="00384CF8"/>
    <w:rsid w:val="00394529"/>
    <w:rsid w:val="003A1FFD"/>
    <w:rsid w:val="003A4C1E"/>
    <w:rsid w:val="003A5784"/>
    <w:rsid w:val="003B1538"/>
    <w:rsid w:val="003B2AAD"/>
    <w:rsid w:val="003B4984"/>
    <w:rsid w:val="003C1421"/>
    <w:rsid w:val="003D1D7C"/>
    <w:rsid w:val="003D21EF"/>
    <w:rsid w:val="003E590A"/>
    <w:rsid w:val="003E681E"/>
    <w:rsid w:val="003F1F70"/>
    <w:rsid w:val="003F6034"/>
    <w:rsid w:val="004059AE"/>
    <w:rsid w:val="00405DDF"/>
    <w:rsid w:val="00410720"/>
    <w:rsid w:val="004125AE"/>
    <w:rsid w:val="004136BA"/>
    <w:rsid w:val="00417B7D"/>
    <w:rsid w:val="00421CE0"/>
    <w:rsid w:val="00422CB1"/>
    <w:rsid w:val="00425A8B"/>
    <w:rsid w:val="00427581"/>
    <w:rsid w:val="00427930"/>
    <w:rsid w:val="00433075"/>
    <w:rsid w:val="00444DE3"/>
    <w:rsid w:val="00445046"/>
    <w:rsid w:val="00447D24"/>
    <w:rsid w:val="004519F2"/>
    <w:rsid w:val="0045262C"/>
    <w:rsid w:val="0046028C"/>
    <w:rsid w:val="00460C1E"/>
    <w:rsid w:val="004635B2"/>
    <w:rsid w:val="0047051A"/>
    <w:rsid w:val="004706C5"/>
    <w:rsid w:val="004719CD"/>
    <w:rsid w:val="00472F1A"/>
    <w:rsid w:val="00481739"/>
    <w:rsid w:val="004907A7"/>
    <w:rsid w:val="004915B6"/>
    <w:rsid w:val="00493D23"/>
    <w:rsid w:val="004A5007"/>
    <w:rsid w:val="004B3BCC"/>
    <w:rsid w:val="004B4B68"/>
    <w:rsid w:val="004C258E"/>
    <w:rsid w:val="004C4EEA"/>
    <w:rsid w:val="004C5815"/>
    <w:rsid w:val="004C6F2A"/>
    <w:rsid w:val="004D1E82"/>
    <w:rsid w:val="004D634A"/>
    <w:rsid w:val="004D773A"/>
    <w:rsid w:val="004E0CF1"/>
    <w:rsid w:val="004E1CDA"/>
    <w:rsid w:val="004E378A"/>
    <w:rsid w:val="004E3A21"/>
    <w:rsid w:val="004E3C09"/>
    <w:rsid w:val="004E6193"/>
    <w:rsid w:val="004F10FB"/>
    <w:rsid w:val="004F4257"/>
    <w:rsid w:val="00500A41"/>
    <w:rsid w:val="005011FA"/>
    <w:rsid w:val="00506F87"/>
    <w:rsid w:val="00511026"/>
    <w:rsid w:val="00511B1C"/>
    <w:rsid w:val="005217AE"/>
    <w:rsid w:val="00523306"/>
    <w:rsid w:val="00523926"/>
    <w:rsid w:val="00524236"/>
    <w:rsid w:val="00531E65"/>
    <w:rsid w:val="00541B0C"/>
    <w:rsid w:val="005446D0"/>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5F14D2"/>
    <w:rsid w:val="00610DF0"/>
    <w:rsid w:val="00617448"/>
    <w:rsid w:val="00631215"/>
    <w:rsid w:val="00636067"/>
    <w:rsid w:val="00644B81"/>
    <w:rsid w:val="006525B4"/>
    <w:rsid w:val="006560FE"/>
    <w:rsid w:val="00657651"/>
    <w:rsid w:val="006637A7"/>
    <w:rsid w:val="00663DD8"/>
    <w:rsid w:val="00667A95"/>
    <w:rsid w:val="00667F38"/>
    <w:rsid w:val="00677998"/>
    <w:rsid w:val="00687EE5"/>
    <w:rsid w:val="00690751"/>
    <w:rsid w:val="0069121C"/>
    <w:rsid w:val="00691729"/>
    <w:rsid w:val="00695289"/>
    <w:rsid w:val="00696D3E"/>
    <w:rsid w:val="006A1BAF"/>
    <w:rsid w:val="006A5984"/>
    <w:rsid w:val="006B0D11"/>
    <w:rsid w:val="006B4C83"/>
    <w:rsid w:val="006B5519"/>
    <w:rsid w:val="006B6220"/>
    <w:rsid w:val="006C24D8"/>
    <w:rsid w:val="006C7006"/>
    <w:rsid w:val="006D01FE"/>
    <w:rsid w:val="006D0CD0"/>
    <w:rsid w:val="006D226D"/>
    <w:rsid w:val="006D7C49"/>
    <w:rsid w:val="006E7F9F"/>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44928"/>
    <w:rsid w:val="0084727B"/>
    <w:rsid w:val="00864154"/>
    <w:rsid w:val="00864320"/>
    <w:rsid w:val="00864623"/>
    <w:rsid w:val="00865478"/>
    <w:rsid w:val="00865620"/>
    <w:rsid w:val="00865FA8"/>
    <w:rsid w:val="00867C15"/>
    <w:rsid w:val="0087592D"/>
    <w:rsid w:val="0087785F"/>
    <w:rsid w:val="00884BA9"/>
    <w:rsid w:val="008851BB"/>
    <w:rsid w:val="008857F2"/>
    <w:rsid w:val="00886C03"/>
    <w:rsid w:val="0089712D"/>
    <w:rsid w:val="008A1391"/>
    <w:rsid w:val="008A6203"/>
    <w:rsid w:val="008A798A"/>
    <w:rsid w:val="008B5A93"/>
    <w:rsid w:val="008B7E50"/>
    <w:rsid w:val="008C1284"/>
    <w:rsid w:val="008D6F4C"/>
    <w:rsid w:val="008E1D1F"/>
    <w:rsid w:val="008E30E1"/>
    <w:rsid w:val="008F046D"/>
    <w:rsid w:val="008F3556"/>
    <w:rsid w:val="008F37D3"/>
    <w:rsid w:val="008F442E"/>
    <w:rsid w:val="00902CE5"/>
    <w:rsid w:val="00910A90"/>
    <w:rsid w:val="009111CF"/>
    <w:rsid w:val="00912BE0"/>
    <w:rsid w:val="00912F90"/>
    <w:rsid w:val="00914AB9"/>
    <w:rsid w:val="00914B1C"/>
    <w:rsid w:val="00915793"/>
    <w:rsid w:val="009202F3"/>
    <w:rsid w:val="00920B2D"/>
    <w:rsid w:val="00923A0A"/>
    <w:rsid w:val="009326A9"/>
    <w:rsid w:val="009331CA"/>
    <w:rsid w:val="00940226"/>
    <w:rsid w:val="00940D6E"/>
    <w:rsid w:val="0094108B"/>
    <w:rsid w:val="00944051"/>
    <w:rsid w:val="00947568"/>
    <w:rsid w:val="0094758A"/>
    <w:rsid w:val="009503D0"/>
    <w:rsid w:val="00951EE6"/>
    <w:rsid w:val="0095658E"/>
    <w:rsid w:val="00964CDE"/>
    <w:rsid w:val="00967316"/>
    <w:rsid w:val="009716BB"/>
    <w:rsid w:val="009777BF"/>
    <w:rsid w:val="00981A4C"/>
    <w:rsid w:val="0098661C"/>
    <w:rsid w:val="00986F3F"/>
    <w:rsid w:val="0098719E"/>
    <w:rsid w:val="00993D78"/>
    <w:rsid w:val="009952D1"/>
    <w:rsid w:val="009A11F4"/>
    <w:rsid w:val="009A50D6"/>
    <w:rsid w:val="009B0F8A"/>
    <w:rsid w:val="009B6DE9"/>
    <w:rsid w:val="009C1363"/>
    <w:rsid w:val="009C75CF"/>
    <w:rsid w:val="009D3083"/>
    <w:rsid w:val="009D47E1"/>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27F12"/>
    <w:rsid w:val="00A33DE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C12A4"/>
    <w:rsid w:val="00AD7BF4"/>
    <w:rsid w:val="00AE0095"/>
    <w:rsid w:val="00AE2C4B"/>
    <w:rsid w:val="00AF62EA"/>
    <w:rsid w:val="00B00A30"/>
    <w:rsid w:val="00B02296"/>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73A8A"/>
    <w:rsid w:val="00B94332"/>
    <w:rsid w:val="00B9546E"/>
    <w:rsid w:val="00B95815"/>
    <w:rsid w:val="00BB3754"/>
    <w:rsid w:val="00BB6B93"/>
    <w:rsid w:val="00BB7108"/>
    <w:rsid w:val="00BC13BF"/>
    <w:rsid w:val="00BC1D5D"/>
    <w:rsid w:val="00BC21D4"/>
    <w:rsid w:val="00BC3976"/>
    <w:rsid w:val="00BD0F13"/>
    <w:rsid w:val="00BD44EE"/>
    <w:rsid w:val="00BD5C4E"/>
    <w:rsid w:val="00BE30CE"/>
    <w:rsid w:val="00BF2B60"/>
    <w:rsid w:val="00BF418B"/>
    <w:rsid w:val="00BF52EC"/>
    <w:rsid w:val="00C008A0"/>
    <w:rsid w:val="00C032FA"/>
    <w:rsid w:val="00C050C1"/>
    <w:rsid w:val="00C067AD"/>
    <w:rsid w:val="00C1097C"/>
    <w:rsid w:val="00C1129F"/>
    <w:rsid w:val="00C1163A"/>
    <w:rsid w:val="00C11AB0"/>
    <w:rsid w:val="00C15D03"/>
    <w:rsid w:val="00C23900"/>
    <w:rsid w:val="00C3484E"/>
    <w:rsid w:val="00C3493D"/>
    <w:rsid w:val="00C370FB"/>
    <w:rsid w:val="00C42933"/>
    <w:rsid w:val="00C436E2"/>
    <w:rsid w:val="00C43E3D"/>
    <w:rsid w:val="00C51C08"/>
    <w:rsid w:val="00C52B26"/>
    <w:rsid w:val="00C53723"/>
    <w:rsid w:val="00C634AE"/>
    <w:rsid w:val="00C652CA"/>
    <w:rsid w:val="00C74AAD"/>
    <w:rsid w:val="00C8078C"/>
    <w:rsid w:val="00C81EE6"/>
    <w:rsid w:val="00C83F5F"/>
    <w:rsid w:val="00C869F9"/>
    <w:rsid w:val="00C874FF"/>
    <w:rsid w:val="00C92FA2"/>
    <w:rsid w:val="00C93665"/>
    <w:rsid w:val="00CA19A0"/>
    <w:rsid w:val="00CA2DA0"/>
    <w:rsid w:val="00CA5993"/>
    <w:rsid w:val="00CB3308"/>
    <w:rsid w:val="00CB4893"/>
    <w:rsid w:val="00CB7ED0"/>
    <w:rsid w:val="00CC09D5"/>
    <w:rsid w:val="00CC2A1E"/>
    <w:rsid w:val="00CC2B1F"/>
    <w:rsid w:val="00CC392E"/>
    <w:rsid w:val="00CC4038"/>
    <w:rsid w:val="00CC472E"/>
    <w:rsid w:val="00CC68E9"/>
    <w:rsid w:val="00CD3392"/>
    <w:rsid w:val="00CD3C4A"/>
    <w:rsid w:val="00CD71F4"/>
    <w:rsid w:val="00CE70C1"/>
    <w:rsid w:val="00CF0BE6"/>
    <w:rsid w:val="00CF1423"/>
    <w:rsid w:val="00D068B8"/>
    <w:rsid w:val="00D071B4"/>
    <w:rsid w:val="00D11088"/>
    <w:rsid w:val="00D112B6"/>
    <w:rsid w:val="00D118BA"/>
    <w:rsid w:val="00D13E47"/>
    <w:rsid w:val="00D2423D"/>
    <w:rsid w:val="00D33136"/>
    <w:rsid w:val="00D34C22"/>
    <w:rsid w:val="00D34FED"/>
    <w:rsid w:val="00D3533F"/>
    <w:rsid w:val="00D37F41"/>
    <w:rsid w:val="00D43AA9"/>
    <w:rsid w:val="00D461DE"/>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CF1"/>
    <w:rsid w:val="00DA2E4F"/>
    <w:rsid w:val="00DA43D9"/>
    <w:rsid w:val="00DA6F41"/>
    <w:rsid w:val="00DB2021"/>
    <w:rsid w:val="00DC7E74"/>
    <w:rsid w:val="00DD5B3D"/>
    <w:rsid w:val="00DD7D2D"/>
    <w:rsid w:val="00DE0AED"/>
    <w:rsid w:val="00DE6C42"/>
    <w:rsid w:val="00DF511E"/>
    <w:rsid w:val="00DF64BF"/>
    <w:rsid w:val="00E0100B"/>
    <w:rsid w:val="00E0118E"/>
    <w:rsid w:val="00E17D2D"/>
    <w:rsid w:val="00E209F2"/>
    <w:rsid w:val="00E2175A"/>
    <w:rsid w:val="00E264DF"/>
    <w:rsid w:val="00E354B3"/>
    <w:rsid w:val="00E35721"/>
    <w:rsid w:val="00E35E2C"/>
    <w:rsid w:val="00E42F4D"/>
    <w:rsid w:val="00E44D1D"/>
    <w:rsid w:val="00E45111"/>
    <w:rsid w:val="00E46B20"/>
    <w:rsid w:val="00E47FFD"/>
    <w:rsid w:val="00E606B4"/>
    <w:rsid w:val="00E719E9"/>
    <w:rsid w:val="00E71EF4"/>
    <w:rsid w:val="00E745DF"/>
    <w:rsid w:val="00E77E33"/>
    <w:rsid w:val="00E8163D"/>
    <w:rsid w:val="00E843A9"/>
    <w:rsid w:val="00E87C6D"/>
    <w:rsid w:val="00E91EF8"/>
    <w:rsid w:val="00E95255"/>
    <w:rsid w:val="00E96070"/>
    <w:rsid w:val="00EB0C81"/>
    <w:rsid w:val="00EB12A4"/>
    <w:rsid w:val="00EB664B"/>
    <w:rsid w:val="00EB72E6"/>
    <w:rsid w:val="00EC02A8"/>
    <w:rsid w:val="00ED3E70"/>
    <w:rsid w:val="00ED6855"/>
    <w:rsid w:val="00EE079A"/>
    <w:rsid w:val="00EE2C6F"/>
    <w:rsid w:val="00EE3E00"/>
    <w:rsid w:val="00EE54B5"/>
    <w:rsid w:val="00EE67F5"/>
    <w:rsid w:val="00EE6A67"/>
    <w:rsid w:val="00EF40AB"/>
    <w:rsid w:val="00EF549E"/>
    <w:rsid w:val="00F00A0C"/>
    <w:rsid w:val="00F014FA"/>
    <w:rsid w:val="00F0558B"/>
    <w:rsid w:val="00F06C0A"/>
    <w:rsid w:val="00F0779C"/>
    <w:rsid w:val="00F31D16"/>
    <w:rsid w:val="00F35F5B"/>
    <w:rsid w:val="00F365C7"/>
    <w:rsid w:val="00F36C12"/>
    <w:rsid w:val="00F377CD"/>
    <w:rsid w:val="00F45570"/>
    <w:rsid w:val="00F46CF3"/>
    <w:rsid w:val="00F5385B"/>
    <w:rsid w:val="00F669FA"/>
    <w:rsid w:val="00F73A3C"/>
    <w:rsid w:val="00F76591"/>
    <w:rsid w:val="00F76F66"/>
    <w:rsid w:val="00F82230"/>
    <w:rsid w:val="00F84507"/>
    <w:rsid w:val="00F90C09"/>
    <w:rsid w:val="00F93DFA"/>
    <w:rsid w:val="00F966B8"/>
    <w:rsid w:val="00FA3D57"/>
    <w:rsid w:val="00FA4701"/>
    <w:rsid w:val="00FA6EDE"/>
    <w:rsid w:val="00FA7A87"/>
    <w:rsid w:val="00FB387C"/>
    <w:rsid w:val="00FC0343"/>
    <w:rsid w:val="00FE1280"/>
    <w:rsid w:val="00FE4072"/>
    <w:rsid w:val="00FE52EC"/>
    <w:rsid w:val="00FE6C93"/>
    <w:rsid w:val="00FF78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 w:type="paragraph" w:customStyle="1" w:styleId="Default">
    <w:name w:val="Default"/>
    <w:rsid w:val="00C3493D"/>
    <w:pPr>
      <w:widowControl w:val="0"/>
      <w:autoSpaceDE w:val="0"/>
      <w:autoSpaceDN w:val="0"/>
      <w:adjustRightInd w:val="0"/>
    </w:pPr>
    <w:rPr>
      <w:color w:val="000000"/>
      <w:sz w:val="24"/>
      <w:szCs w:val="24"/>
    </w:rPr>
  </w:style>
  <w:style w:type="character" w:customStyle="1" w:styleId="m">
    <w:name w:val="m"/>
    <w:basedOn w:val="a0"/>
    <w:rsid w:val="00D4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63189912">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780883421">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117605314">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24474880">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5076455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extLst xmlns:c16r2="http://schemas.microsoft.com/office/drawing/2015/06/chart">
            <c:ext xmlns:c16="http://schemas.microsoft.com/office/drawing/2014/chart" uri="{C3380CC4-5D6E-409C-BE32-E72D297353CC}">
              <c16:uniqueId val="{00000000-A4BA-3F42-9F31-0AE3F1144556}"/>
            </c:ext>
          </c:extLst>
        </c:ser>
        <c:dLbls>
          <c:showLegendKey val="0"/>
          <c:showVal val="0"/>
          <c:showCatName val="0"/>
          <c:showSerName val="0"/>
          <c:showPercent val="0"/>
          <c:showBubbleSize val="0"/>
        </c:dLbls>
        <c:axId val="1071357040"/>
        <c:axId val="1071364656"/>
      </c:scatterChart>
      <c:valAx>
        <c:axId val="1071357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364656"/>
        <c:crosses val="autoZero"/>
        <c:crossBetween val="midCat"/>
      </c:valAx>
      <c:valAx>
        <c:axId val="107136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357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5AC-5045-954E-8C012D88365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5AC-5045-954E-8C012D88365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5AC-5045-954E-8C012D88365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5AC-5045-954E-8C012D88365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5AC-5045-954E-8C012D88365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B5AC-5045-954E-8C012D88365C}"/>
              </c:ext>
            </c:extLst>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extLst xmlns:c16r2="http://schemas.microsoft.com/office/drawing/2015/06/chart">
            <c:ext xmlns:c16="http://schemas.microsoft.com/office/drawing/2014/chart" uri="{C3380CC4-5D6E-409C-BE32-E72D297353CC}">
              <c16:uniqueId val="{0000000C-B5AC-5045-954E-8C012D88365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extLst xmlns:c16r2="http://schemas.microsoft.com/office/drawing/2015/06/chart">
            <c:ext xmlns:c16="http://schemas.microsoft.com/office/drawing/2014/chart" uri="{C3380CC4-5D6E-409C-BE32-E72D297353CC}">
              <c16:uniqueId val="{00000000-F139-B64D-8FC6-B660DCE2FCD1}"/>
            </c:ext>
          </c:extLst>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extLst xmlns:c16r2="http://schemas.microsoft.com/office/drawing/2015/06/chart">
            <c:ext xmlns:c16="http://schemas.microsoft.com/office/drawing/2014/chart" uri="{C3380CC4-5D6E-409C-BE32-E72D297353CC}">
              <c16:uniqueId val="{00000001-F139-B64D-8FC6-B660DCE2FCD1}"/>
            </c:ext>
          </c:extLst>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extLst xmlns:c16r2="http://schemas.microsoft.com/office/drawing/2015/06/chart">
            <c:ext xmlns:c16="http://schemas.microsoft.com/office/drawing/2014/chart" uri="{C3380CC4-5D6E-409C-BE32-E72D297353CC}">
              <c16:uniqueId val="{00000002-F139-B64D-8FC6-B660DCE2FCD1}"/>
            </c:ext>
          </c:extLst>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extLst xmlns:c16r2="http://schemas.microsoft.com/office/drawing/2015/06/chart">
            <c:ext xmlns:c16="http://schemas.microsoft.com/office/drawing/2014/chart" uri="{C3380CC4-5D6E-409C-BE32-E72D297353CC}">
              <c16:uniqueId val="{00000003-F139-B64D-8FC6-B660DCE2FCD1}"/>
            </c:ext>
          </c:extLst>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extLst xmlns:c16r2="http://schemas.microsoft.com/office/drawing/2015/06/chart">
            <c:ext xmlns:c16="http://schemas.microsoft.com/office/drawing/2014/chart" uri="{C3380CC4-5D6E-409C-BE32-E72D297353CC}">
              <c16:uniqueId val="{00000004-F139-B64D-8FC6-B660DCE2FCD1}"/>
            </c:ext>
          </c:extLst>
        </c:ser>
        <c:dLbls>
          <c:showLegendKey val="0"/>
          <c:showVal val="0"/>
          <c:showCatName val="0"/>
          <c:showSerName val="0"/>
          <c:showPercent val="0"/>
          <c:showBubbleSize val="0"/>
        </c:dLbls>
        <c:gapWidth val="150"/>
        <c:overlap val="100"/>
        <c:axId val="1071357584"/>
        <c:axId val="1071361392"/>
      </c:barChart>
      <c:catAx>
        <c:axId val="107135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361392"/>
        <c:crosses val="autoZero"/>
        <c:auto val="1"/>
        <c:lblAlgn val="ctr"/>
        <c:lblOffset val="100"/>
        <c:noMultiLvlLbl val="0"/>
      </c:catAx>
      <c:valAx>
        <c:axId val="107136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357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B65-AF40-A4B8-8B4E2D2F6A5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B65-AF40-A4B8-8B4E2D2F6A5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B65-AF40-A4B8-8B4E2D2F6A5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B65-AF40-A4B8-8B4E2D2F6A57}"/>
              </c:ext>
            </c:extLst>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extLst xmlns:c16r2="http://schemas.microsoft.com/office/drawing/2015/06/chart">
            <c:ext xmlns:c16="http://schemas.microsoft.com/office/drawing/2014/chart" uri="{C3380CC4-5D6E-409C-BE32-E72D297353CC}">
              <c16:uniqueId val="{00000008-2B65-AF40-A4B8-8B4E2D2F6A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extLst xmlns:c16r2="http://schemas.microsoft.com/office/drawing/2015/06/chart">
            <c:ext xmlns:c16="http://schemas.microsoft.com/office/drawing/2014/chart" uri="{C3380CC4-5D6E-409C-BE32-E72D297353CC}">
              <c16:uniqueId val="{00000000-4766-454A-BA29-E7B39DF69C25}"/>
            </c:ext>
          </c:extLst>
        </c:ser>
        <c:dLbls>
          <c:showLegendKey val="0"/>
          <c:showVal val="0"/>
          <c:showCatName val="0"/>
          <c:showSerName val="0"/>
          <c:showPercent val="0"/>
          <c:showBubbleSize val="0"/>
        </c:dLbls>
        <c:gapWidth val="182"/>
        <c:axId val="1071364112"/>
        <c:axId val="1071362480"/>
      </c:barChart>
      <c:catAx>
        <c:axId val="1071364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362480"/>
        <c:crosses val="autoZero"/>
        <c:auto val="1"/>
        <c:lblAlgn val="ctr"/>
        <c:lblOffset val="100"/>
        <c:noMultiLvlLbl val="0"/>
      </c:catAx>
      <c:valAx>
        <c:axId val="1071362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364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5C3DA-4F86-4B6F-85B3-1D4AF7469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17781</Words>
  <Characters>101357</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番茄花园</Company>
  <LinksUpToDate>false</LinksUpToDate>
  <CharactersWithSpaces>118901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Windows 用户</cp:lastModifiedBy>
  <cp:revision>6</cp:revision>
  <cp:lastPrinted>2018-11-20T08:27:00Z</cp:lastPrinted>
  <dcterms:created xsi:type="dcterms:W3CDTF">2018-12-02T12:06:00Z</dcterms:created>
  <dcterms:modified xsi:type="dcterms:W3CDTF">2018-12-02T12:59:00Z</dcterms:modified>
</cp:coreProperties>
</file>