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4706C5" w:rsidP="00CD71F4">
      <w:pPr>
        <w:rPr>
          <w:sz w:val="44"/>
          <w:szCs w:val="44"/>
          <w:u w:val="single"/>
        </w:rPr>
      </w:pPr>
      <w:r>
        <w:rPr>
          <w:sz w:val="44"/>
          <w:szCs w:val="44"/>
        </w:rPr>
        <w:t>(</w:t>
      </w:r>
      <w:r>
        <w:rPr>
          <w:rFonts w:hint="eastAsia"/>
          <w:sz w:val="44"/>
          <w:szCs w:val="44"/>
        </w:rPr>
        <w:t>参赛队员姓名</w:t>
      </w:r>
      <w:r>
        <w:rPr>
          <w:rFonts w:hint="eastAsia"/>
          <w:sz w:val="44"/>
          <w:szCs w:val="44"/>
        </w:rPr>
        <w:t>)</w:t>
      </w:r>
      <w:r w:rsidR="009952D1">
        <w:rPr>
          <w:rFonts w:hint="eastAsia"/>
          <w:sz w:val="44"/>
          <w:szCs w:val="44"/>
        </w:rPr>
        <w:t>St</w:t>
      </w:r>
      <w:r w:rsidR="009952D1">
        <w:rPr>
          <w:sz w:val="44"/>
          <w:szCs w:val="44"/>
        </w:rPr>
        <w:t>udent Name</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LingWei Cao, Cheng Qian, ZhaoYang Tian</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（中学）</w:t>
      </w:r>
      <w:r w:rsidR="00FA7A87">
        <w:rPr>
          <w:rFonts w:hint="eastAsia"/>
          <w:sz w:val="44"/>
          <w:szCs w:val="44"/>
        </w:rPr>
        <w:t>M</w:t>
      </w:r>
      <w:r w:rsidR="00FA7A87">
        <w:rPr>
          <w:sz w:val="44"/>
          <w:szCs w:val="44"/>
        </w:rPr>
        <w:t>iddle School</w:t>
      </w:r>
      <w:r w:rsidR="00CD71F4" w:rsidRPr="00AF30B5">
        <w:rPr>
          <w:rFonts w:hint="eastAsia"/>
          <w:sz w:val="44"/>
          <w:szCs w:val="44"/>
        </w:rPr>
        <w:t>：</w:t>
      </w:r>
      <w:r w:rsidR="00FA7A87">
        <w:rPr>
          <w:sz w:val="44"/>
          <w:szCs w:val="44"/>
          <w:u w:val="single"/>
        </w:rPr>
        <w:t>Tsinghua University High School</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Default="004706C5" w:rsidP="00CD71F4">
      <w:pPr>
        <w:rPr>
          <w:sz w:val="44"/>
          <w:szCs w:val="44"/>
          <w:u w:val="single"/>
        </w:rPr>
      </w:pPr>
      <w:r>
        <w:rPr>
          <w:rFonts w:hint="eastAsia"/>
          <w:sz w:val="44"/>
          <w:szCs w:val="44"/>
        </w:rPr>
        <w:t>（省份）</w:t>
      </w:r>
      <w:r w:rsidR="00FA7A87">
        <w:rPr>
          <w:rFonts w:hint="eastAsia"/>
          <w:sz w:val="44"/>
          <w:szCs w:val="44"/>
        </w:rPr>
        <w:t>P</w:t>
      </w:r>
      <w:r w:rsidR="00FA7A87">
        <w:rPr>
          <w:sz w:val="44"/>
          <w:szCs w:val="44"/>
        </w:rPr>
        <w:t>rovince</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Beijing</w:t>
      </w:r>
      <w:r w:rsidR="00CD71F4">
        <w:rPr>
          <w:rFonts w:hint="eastAsia"/>
          <w:sz w:val="44"/>
          <w:szCs w:val="44"/>
          <w:u w:val="single"/>
        </w:rPr>
        <w:t xml:space="preserve">        </w:t>
      </w:r>
    </w:p>
    <w:p w:rsidR="00CD71F4" w:rsidRDefault="00CD71F4" w:rsidP="00CD71F4">
      <w:pPr>
        <w:rPr>
          <w:sz w:val="44"/>
          <w:szCs w:val="44"/>
          <w:u w:val="single"/>
        </w:rPr>
      </w:pPr>
    </w:p>
    <w:p w:rsidR="00CD71F4" w:rsidRDefault="004706C5" w:rsidP="00CD71F4">
      <w:pPr>
        <w:rPr>
          <w:sz w:val="44"/>
          <w:szCs w:val="44"/>
          <w:u w:val="single"/>
        </w:rPr>
      </w:pPr>
      <w:r>
        <w:rPr>
          <w:rFonts w:hint="eastAsia"/>
          <w:sz w:val="44"/>
          <w:szCs w:val="44"/>
        </w:rPr>
        <w:t>（国家</w:t>
      </w:r>
      <w:r>
        <w:rPr>
          <w:rFonts w:hint="eastAsia"/>
          <w:sz w:val="44"/>
          <w:szCs w:val="44"/>
        </w:rPr>
        <w:t>/</w:t>
      </w:r>
      <w:r>
        <w:rPr>
          <w:rFonts w:hint="eastAsia"/>
          <w:sz w:val="44"/>
          <w:szCs w:val="44"/>
        </w:rPr>
        <w:t>地区）</w:t>
      </w:r>
      <w:r w:rsidR="00CC4038">
        <w:rPr>
          <w:rFonts w:hint="eastAsia"/>
          <w:sz w:val="44"/>
          <w:szCs w:val="44"/>
        </w:rPr>
        <w:t>C</w:t>
      </w:r>
      <w:r w:rsidR="00CC4038">
        <w:rPr>
          <w:sz w:val="44"/>
          <w:szCs w:val="44"/>
        </w:rPr>
        <w:t>ountry</w:t>
      </w:r>
      <w:r w:rsidR="00CD71F4" w:rsidRPr="00AF30B5">
        <w:rPr>
          <w:rFonts w:hint="eastAsia"/>
          <w:sz w:val="44"/>
          <w:szCs w:val="44"/>
        </w:rPr>
        <w:t>：</w:t>
      </w:r>
      <w:r w:rsidR="00CD71F4">
        <w:rPr>
          <w:rFonts w:hint="eastAsia"/>
          <w:sz w:val="44"/>
          <w:szCs w:val="44"/>
          <w:u w:val="single"/>
        </w:rPr>
        <w:t xml:space="preserve">    </w:t>
      </w:r>
      <w:r w:rsidR="00CC4038">
        <w:rPr>
          <w:sz w:val="44"/>
          <w:szCs w:val="44"/>
          <w:u w:val="single"/>
        </w:rPr>
        <w:t>P.R. China</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（指导教师姓名）</w:t>
      </w:r>
      <w:r w:rsidR="00FA7A87">
        <w:rPr>
          <w:rFonts w:hint="eastAsia"/>
          <w:sz w:val="44"/>
          <w:szCs w:val="44"/>
        </w:rPr>
        <w:t>I</w:t>
      </w:r>
      <w:r w:rsidR="00FA7A87">
        <w:rPr>
          <w:sz w:val="44"/>
          <w:szCs w:val="44"/>
        </w:rPr>
        <w:t>nstructor</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Hao Wu, DianJun Wang</w:t>
      </w:r>
      <w:r w:rsidR="003A1FFD">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bCs/>
          <w:sz w:val="24"/>
        </w:rPr>
      </w:pPr>
      <w:r>
        <w:rPr>
          <w:rFonts w:hint="eastAsia"/>
          <w:sz w:val="44"/>
          <w:szCs w:val="44"/>
        </w:rPr>
        <w:t>（论文题目）</w:t>
      </w:r>
      <w:r w:rsidR="00FA7A87">
        <w:rPr>
          <w:rFonts w:hint="eastAsia"/>
          <w:sz w:val="44"/>
          <w:szCs w:val="44"/>
        </w:rPr>
        <w:t>P</w:t>
      </w:r>
      <w:r w:rsidR="00FA7A87">
        <w:rPr>
          <w:sz w:val="44"/>
          <w:szCs w:val="44"/>
        </w:rPr>
        <w:t>aper title</w:t>
      </w:r>
      <w:r w:rsidR="00CD71F4" w:rsidRPr="00AF30B5">
        <w:rPr>
          <w:rFonts w:hint="eastAsia"/>
          <w:sz w:val="44"/>
          <w:szCs w:val="44"/>
        </w:rPr>
        <w:t>：</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912F90">
        <w:rPr>
          <w:bCs/>
          <w:color w:val="000000" w:themeColor="text1"/>
          <w:sz w:val="24"/>
        </w:rPr>
        <w:t>l</w:t>
      </w:r>
      <w:r w:rsidRPr="0007230F">
        <w:rPr>
          <w:bCs/>
          <w:color w:val="000000" w:themeColor="text1"/>
          <w:sz w:val="24"/>
        </w:rPr>
        <w:t xml:space="preserve">inear </w:t>
      </w:r>
      <w:r w:rsidR="00912F90">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Jie Zhang and Jianan Zhong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Zhenyu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 </w:t>
      </w:r>
      <w:r w:rsidR="00E45111" w:rsidRPr="00E45111">
        <w:rPr>
          <w:sz w:val="24"/>
        </w:rPr>
        <w:t xml:space="preserve">, further improving the efficiency and accuracy of prediction. Zhanbo Zhao, Luping Sun, and Meng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Zhihai Hu, Dandan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 Hou, Xu Zhang, Enjun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Youzhi Xue and Yongfeng Guo </w:t>
      </w:r>
      <w:r w:rsidRPr="00E45111">
        <w:rPr>
          <w:sz w:val="24"/>
          <w:vertAlign w:val="superscript"/>
        </w:rPr>
        <w:t>[9]</w:t>
      </w:r>
      <w:r w:rsidRPr="00E45111">
        <w:rPr>
          <w:sz w:val="24"/>
        </w:rPr>
        <w:t xml:space="preserve"> employed a Tobit model to discover that customers valued more on price and delivery fee. Jingsha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Yanli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w:t>
      </w:r>
      <w:bookmarkStart w:id="0" w:name="_GoBack"/>
      <w:bookmarkEnd w:id="0"/>
      <w:r w:rsidRPr="00E45111">
        <w:rPr>
          <w:sz w:val="24"/>
        </w:rPr>
        <w:t>rposes can be summarized as below:</w:t>
      </w:r>
    </w:p>
    <w:p w:rsidR="00E45111" w:rsidRPr="00E45111" w:rsidRDefault="00E45111" w:rsidP="00E45111">
      <w:pPr>
        <w:spacing w:afterLines="50" w:after="156"/>
        <w:rPr>
          <w:sz w:val="24"/>
        </w:rPr>
      </w:pPr>
      <w:r w:rsidRPr="00E45111">
        <w:rPr>
          <w:sz w:val="24"/>
        </w:rPr>
        <w:t xml:space="preserve">i.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411438" w:rsidP="00425A8B">
      <w:pPr>
        <w:spacing w:afterLines="50" w:after="156"/>
        <w:rPr>
          <w:sz w:val="24"/>
        </w:rPr>
      </w:pPr>
      <w:r>
        <w:rPr>
          <w:noProof/>
        </w:rPr>
        <mc:AlternateContent>
          <mc:Choice Requires="wpg">
            <w:drawing>
              <wp:inline distT="0" distB="0" distL="0" distR="0">
                <wp:extent cx="5276850" cy="5868919"/>
                <wp:effectExtent l="0" t="0" r="19050" b="0"/>
                <wp:docPr id="1084" name="组合 1084"/>
                <wp:cNvGraphicFramePr/>
                <a:graphic xmlns:a="http://schemas.openxmlformats.org/drawingml/2006/main">
                  <a:graphicData uri="http://schemas.microsoft.com/office/word/2010/wordprocessingGroup">
                    <wpg:wgp>
                      <wpg:cNvGrpSpPr/>
                      <wpg:grpSpPr>
                        <a:xfrm>
                          <a:off x="0" y="0"/>
                          <a:ext cx="5276850" cy="5868919"/>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C4368" w:rsidRDefault="009C4368" w:rsidP="00411438">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C4368" w:rsidRDefault="009C4368" w:rsidP="00411438">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Bayes Distinction</w:t>
                                </w:r>
                              </w:p>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975"/>
                            <a:ext cx="1468120" cy="2767965"/>
                            <a:chOff x="0" y="0"/>
                            <a:chExt cx="14954" cy="28194"/>
                          </a:xfrm>
                        </wpg:grpSpPr>
                        <wps:wsp>
                          <wps:cNvPr id="224" name="任意多边形 237"/>
                          <wps:cNvSpPr>
                            <a:spLocks/>
                          </wps:cNvSpPr>
                          <wps:spPr bwMode="auto">
                            <a:xfrm>
                              <a:off x="356" y="23194"/>
                              <a:ext cx="13993"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10450"/>
                              <a:ext cx="11239" cy="8433"/>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Pr="0009554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715"/>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864"/>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id="组合 1084" o:spid="_x0000_s1026" style="width:415.5pt;height:462.1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9C4368" w:rsidRDefault="009C4368" w:rsidP="00411438">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9C4368" w:rsidRDefault="009C4368" w:rsidP="00411438">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9C4368" w:rsidRDefault="009C4368" w:rsidP="00411438">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hint="eastAsia"/>
                              <w:color w:val="FFFFFF" w:themeColor="light1"/>
                              <w:kern w:val="24"/>
                            </w:rPr>
                          </w:pPr>
                          <w:r>
                            <w:rPr>
                              <w:rFonts w:ascii="Times New Roman" w:eastAsiaTheme="minorEastAsia" w:hAnsi="Times New Roman" w:cs="Times New Roman"/>
                              <w:color w:val="FFFFFF" w:themeColor="light1"/>
                              <w:kern w:val="24"/>
                            </w:rPr>
                            <w:t>Bayes Distinction</w:t>
                          </w:r>
                        </w:p>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9;width:14681;height:27680"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356;top:23194;width:13993;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8;91,9;6,9;0,8;0,1"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58" style="position:absolute;left:2000;top:10450;width:11239;height:843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9C4368" w:rsidRPr="0009554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715;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864;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9C4368" w:rsidRDefault="009C4368" w:rsidP="00411438">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CE63E5" w:rsidRDefault="004E6193" w:rsidP="004E6193">
      <w:pPr>
        <w:spacing w:afterLines="50" w:after="156"/>
        <w:rPr>
          <w:ins w:id="1" w:author="Windows 用户" w:date="2018-12-02T19:44:00Z"/>
          <w:sz w:val="24"/>
        </w:rPr>
      </w:pPr>
      <w:r w:rsidRPr="004E6193">
        <w:rPr>
          <w:sz w:val="24"/>
        </w:rPr>
        <w:t xml:space="preserve">Figure 1 </w:t>
      </w:r>
      <w:r w:rsidR="003236E5">
        <w:rPr>
          <w:sz w:val="24"/>
        </w:rPr>
        <w:t>above</w:t>
      </w:r>
      <w:r w:rsidRPr="004E6193">
        <w:rPr>
          <w:sz w:val="24"/>
        </w:rPr>
        <w:t xml:space="preserve"> presents the whole modeling process. </w:t>
      </w:r>
      <w:ins w:id="2" w:author="Windows 用户" w:date="2018-12-02T19:44:00Z">
        <w:r w:rsidR="00CE63E5">
          <w:rPr>
            <w:sz w:val="24"/>
          </w:rPr>
          <w:t xml:space="preserve">In order to solve the problem illustrated above, we consider to divide the whole process into several parts. </w:t>
        </w:r>
      </w:ins>
      <w:ins w:id="3" w:author="Windows 用户" w:date="2018-12-02T19:55:00Z">
        <w:r w:rsidR="000F464C">
          <w:rPr>
            <w:sz w:val="24"/>
          </w:rPr>
          <w:t>To predict sales conditions of new phones, we need to study sales conditions</w:t>
        </w:r>
      </w:ins>
      <w:ins w:id="4" w:author="Windows 用户" w:date="2018-12-02T19:56:00Z">
        <w:r w:rsidR="000F464C">
          <w:rPr>
            <w:sz w:val="24"/>
          </w:rPr>
          <w:t xml:space="preserve"> of existing phones. </w:t>
        </w:r>
        <w:r w:rsidR="00437D4D">
          <w:rPr>
            <w:sz w:val="24"/>
          </w:rPr>
          <w:t xml:space="preserve">As the real situation is too complex and complicated, we need to make </w:t>
        </w:r>
      </w:ins>
      <w:ins w:id="5" w:author="Windows 用户" w:date="2018-12-02T19:57:00Z">
        <w:r w:rsidR="00437D4D">
          <w:rPr>
            <w:sz w:val="24"/>
          </w:rPr>
          <w:t xml:space="preserve">several reasonable assumptions to simplify the real-world implications without the loss of the core. </w:t>
        </w:r>
      </w:ins>
      <w:ins w:id="6" w:author="Windows 用户" w:date="2018-12-02T19:45:00Z">
        <w:r w:rsidR="00CE63E5">
          <w:rPr>
            <w:sz w:val="24"/>
          </w:rPr>
          <w:t xml:space="preserve">As the raw data </w:t>
        </w:r>
      </w:ins>
      <w:ins w:id="7" w:author="Windows 用户" w:date="2018-12-02T19:58:00Z">
        <w:r w:rsidR="00437D4D">
          <w:rPr>
            <w:sz w:val="24"/>
          </w:rPr>
          <w:t xml:space="preserve">from </w:t>
        </w:r>
        <w:r w:rsidR="00437D4D" w:rsidRPr="004E6193">
          <w:rPr>
            <w:sz w:val="24"/>
          </w:rPr>
          <w:t>product</w:t>
        </w:r>
        <w:r w:rsidR="00437D4D">
          <w:rPr>
            <w:sz w:val="24"/>
          </w:rPr>
          <w:t>s</w:t>
        </w:r>
        <w:r w:rsidR="00437D4D" w:rsidRPr="004E6193">
          <w:rPr>
            <w:sz w:val="24"/>
          </w:rPr>
          <w:t xml:space="preserve"> s</w:t>
        </w:r>
        <w:r w:rsidR="00437D4D">
          <w:rPr>
            <w:sz w:val="24"/>
          </w:rPr>
          <w:t>old</w:t>
        </w:r>
        <w:r w:rsidR="00437D4D" w:rsidRPr="004E6193">
          <w:rPr>
            <w:sz w:val="24"/>
          </w:rPr>
          <w:t xml:space="preserve"> in AliExpress</w:t>
        </w:r>
        <w:r w:rsidR="00437D4D">
          <w:rPr>
            <w:sz w:val="24"/>
          </w:rPr>
          <w:t xml:space="preserve"> </w:t>
        </w:r>
      </w:ins>
      <w:ins w:id="8" w:author="Windows 用户" w:date="2018-12-02T19:45:00Z">
        <w:r w:rsidR="00CE63E5">
          <w:rPr>
            <w:sz w:val="24"/>
          </w:rPr>
          <w:t>cannot be used straightly for modeling</w:t>
        </w:r>
      </w:ins>
      <w:ins w:id="9" w:author="Windows 用户" w:date="2018-12-02T19:44:00Z">
        <w:r w:rsidR="00CE63E5">
          <w:rPr>
            <w:sz w:val="24"/>
          </w:rPr>
          <w:t>, we need to</w:t>
        </w:r>
      </w:ins>
      <w:ins w:id="10" w:author="Windows 用户" w:date="2018-12-02T19:45:00Z">
        <w:r w:rsidR="00CE63E5">
          <w:rPr>
            <w:sz w:val="24"/>
          </w:rPr>
          <w:t xml:space="preserve"> </w:t>
        </w:r>
        <w:r w:rsidR="00CE63E5" w:rsidRPr="004E6193">
          <w:rPr>
            <w:sz w:val="24"/>
          </w:rPr>
          <w:t>extract useful and relevant data</w:t>
        </w:r>
      </w:ins>
      <w:ins w:id="11" w:author="Windows 用户" w:date="2018-12-02T19:46:00Z">
        <w:r w:rsidR="00CE63E5">
          <w:rPr>
            <w:sz w:val="24"/>
          </w:rPr>
          <w:t>.</w:t>
        </w:r>
      </w:ins>
      <w:ins w:id="12" w:author="Windows 用户" w:date="2018-12-02T19:45:00Z">
        <w:r w:rsidR="00CE63E5" w:rsidRPr="004E6193">
          <w:rPr>
            <w:sz w:val="24"/>
          </w:rPr>
          <w:t xml:space="preserve"> </w:t>
        </w:r>
      </w:ins>
      <w:ins w:id="13" w:author="Windows 用户" w:date="2018-12-02T19:46:00Z">
        <w:r w:rsidR="00CE63E5">
          <w:rPr>
            <w:sz w:val="24"/>
          </w:rPr>
          <w:t>In light of the vast amount of data</w:t>
        </w:r>
      </w:ins>
      <w:ins w:id="14" w:author="Windows 用户" w:date="2018-12-02T19:47:00Z">
        <w:r w:rsidR="00CE63E5">
          <w:rPr>
            <w:sz w:val="24"/>
          </w:rPr>
          <w:t xml:space="preserve"> which costs too much time to analyze without apparent benefits</w:t>
        </w:r>
      </w:ins>
      <w:ins w:id="15" w:author="Windows 用户" w:date="2018-12-02T19:46:00Z">
        <w:r w:rsidR="00CE63E5">
          <w:rPr>
            <w:sz w:val="24"/>
          </w:rPr>
          <w:t>, we need to decide</w:t>
        </w:r>
      </w:ins>
      <w:ins w:id="16" w:author="Windows 用户" w:date="2018-12-02T19:47:00Z">
        <w:r w:rsidR="00CE63E5">
          <w:rPr>
            <w:sz w:val="24"/>
          </w:rPr>
          <w:t xml:space="preserve"> </w:t>
        </w:r>
      </w:ins>
      <w:ins w:id="17" w:author="Windows 用户" w:date="2018-12-02T19:45:00Z">
        <w:r w:rsidR="00CE63E5" w:rsidRPr="004E6193">
          <w:rPr>
            <w:sz w:val="24"/>
          </w:rPr>
          <w:t>different influential factors</w:t>
        </w:r>
      </w:ins>
      <w:ins w:id="18" w:author="Windows 用户" w:date="2018-12-02T19:48:00Z">
        <w:r w:rsidR="00CE63E5">
          <w:rPr>
            <w:sz w:val="24"/>
          </w:rPr>
          <w:t xml:space="preserve"> for further analysis, which is the data procurement part, </w:t>
        </w:r>
        <w:r w:rsidR="00CE63E5" w:rsidRPr="004E6193">
          <w:rPr>
            <w:sz w:val="24"/>
          </w:rPr>
          <w:t xml:space="preserve">to </w:t>
        </w:r>
        <w:r w:rsidR="00CE63E5" w:rsidRPr="004E6193">
          <w:rPr>
            <w:sz w:val="24"/>
          </w:rPr>
          <w:lastRenderedPageBreak/>
          <w:t>reduce the number of independent factors.</w:t>
        </w:r>
      </w:ins>
      <w:ins w:id="19" w:author="Windows 用户" w:date="2018-12-02T19:49:00Z">
        <w:r w:rsidR="000F464C">
          <w:rPr>
            <w:sz w:val="24"/>
          </w:rPr>
          <w:t xml:space="preserve"> </w:t>
        </w:r>
        <w:r w:rsidR="000F464C"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0F464C">
          <w:rPr>
            <w:sz w:val="24"/>
          </w:rPr>
          <w:t>achieve</w:t>
        </w:r>
        <w:r w:rsidR="000F464C" w:rsidRPr="004E6193">
          <w:rPr>
            <w:sz w:val="24"/>
          </w:rPr>
          <w:t xml:space="preserve"> the goal.</w:t>
        </w:r>
      </w:ins>
      <w:ins w:id="20" w:author="Windows 用户" w:date="2018-12-02T19:50:00Z">
        <w:r w:rsidR="000F464C">
          <w:rPr>
            <w:sz w:val="24"/>
          </w:rPr>
          <w:t xml:space="preserve"> </w:t>
        </w:r>
        <w:r w:rsidR="000F464C" w:rsidRPr="004E6193">
          <w:rPr>
            <w:sz w:val="24"/>
          </w:rPr>
          <w:t>Then we apply the results of data procurement for modeling.</w:t>
        </w:r>
        <w:r w:rsidR="000F464C">
          <w:rPr>
            <w:sz w:val="24"/>
          </w:rPr>
          <w:t xml:space="preserve"> </w:t>
        </w:r>
        <w:r w:rsidR="000F464C" w:rsidRPr="004E6193">
          <w:rPr>
            <w:sz w:val="24"/>
          </w:rPr>
          <w:t xml:space="preserve">In the modeling process, we apply results from Principal Component Analysis to </w:t>
        </w:r>
        <w:r w:rsidR="000F464C">
          <w:rPr>
            <w:sz w:val="24"/>
          </w:rPr>
          <w:t>Weight Determination Technique</w:t>
        </w:r>
        <w:r w:rsidR="000F464C" w:rsidRPr="004E6193">
          <w:rPr>
            <w:sz w:val="24"/>
          </w:rPr>
          <w:t xml:space="preserve">, KNN, and Linear Regression. At this point, </w:t>
        </w:r>
      </w:ins>
      <w:ins w:id="21" w:author="Windows 用户" w:date="2018-12-02T19:51:00Z">
        <w:r w:rsidR="000F464C">
          <w:rPr>
            <w:sz w:val="24"/>
          </w:rPr>
          <w:t xml:space="preserve">although </w:t>
        </w:r>
      </w:ins>
      <w:ins w:id="22" w:author="Windows 用户" w:date="2018-12-02T19:50:00Z">
        <w:r w:rsidR="000F464C">
          <w:rPr>
            <w:sz w:val="24"/>
          </w:rPr>
          <w:t>we have reached</w:t>
        </w:r>
        <w:r w:rsidR="000F464C" w:rsidRPr="004E6193">
          <w:rPr>
            <w:sz w:val="24"/>
          </w:rPr>
          <w:t xml:space="preserve"> conclusion</w:t>
        </w:r>
        <w:r w:rsidR="000F464C">
          <w:rPr>
            <w:sz w:val="24"/>
          </w:rPr>
          <w:t>s</w:t>
        </w:r>
        <w:r w:rsidR="000F464C" w:rsidRPr="004E6193">
          <w:rPr>
            <w:sz w:val="24"/>
          </w:rPr>
          <w:t xml:space="preserve"> of the rank o</w:t>
        </w:r>
        <w:r w:rsidR="000F464C">
          <w:rPr>
            <w:sz w:val="24"/>
          </w:rPr>
          <w:t>f different independent factors, none of them is</w:t>
        </w:r>
      </w:ins>
      <w:ins w:id="23" w:author="Windows 用户" w:date="2018-12-02T19:51:00Z">
        <w:r w:rsidR="000F464C">
          <w:rPr>
            <w:sz w:val="24"/>
          </w:rPr>
          <w:t xml:space="preserve"> satisfactory enough</w:t>
        </w:r>
      </w:ins>
      <w:ins w:id="24" w:author="Windows 用户" w:date="2018-12-02T19:52:00Z">
        <w:r w:rsidR="000F464C">
          <w:rPr>
            <w:sz w:val="24"/>
          </w:rPr>
          <w:t xml:space="preserve">, which brings out the optimization for each model. </w:t>
        </w:r>
        <w:r w:rsidR="000F464C" w:rsidRPr="004E6193">
          <w:rPr>
            <w:sz w:val="24"/>
          </w:rPr>
          <w:t xml:space="preserve">We </w:t>
        </w:r>
      </w:ins>
      <w:ins w:id="25" w:author="Windows 用户" w:date="2018-12-02T19:53:00Z">
        <w:r w:rsidR="000F464C">
          <w:rPr>
            <w:sz w:val="24"/>
          </w:rPr>
          <w:t xml:space="preserve">employ </w:t>
        </w:r>
        <w:r w:rsidR="000F464C" w:rsidRPr="004E6193">
          <w:rPr>
            <w:sz w:val="24"/>
          </w:rPr>
          <w:t>Principal Component Regression</w:t>
        </w:r>
        <w:r w:rsidR="000F464C">
          <w:rPr>
            <w:sz w:val="24"/>
          </w:rPr>
          <w:t>,</w:t>
        </w:r>
      </w:ins>
      <w:ins w:id="26" w:author="Windows 用户" w:date="2018-12-02T19:52:00Z">
        <w:r w:rsidR="000F464C" w:rsidRPr="004E6193">
          <w:rPr>
            <w:sz w:val="24"/>
          </w:rPr>
          <w:t xml:space="preserve"> Bayes Distinction</w:t>
        </w:r>
      </w:ins>
      <w:ins w:id="27" w:author="Windows 用户" w:date="2018-12-02T19:53:00Z">
        <w:r w:rsidR="000F464C">
          <w:rPr>
            <w:sz w:val="24"/>
          </w:rPr>
          <w:t>,</w:t>
        </w:r>
      </w:ins>
      <w:ins w:id="28" w:author="Windows 用户" w:date="2018-12-02T19:52:00Z">
        <w:r w:rsidR="000F464C" w:rsidRPr="004E6193">
          <w:rPr>
            <w:sz w:val="24"/>
          </w:rPr>
          <w:t xml:space="preserve"> and BP Neural Network Fitting</w:t>
        </w:r>
      </w:ins>
      <w:ins w:id="29" w:author="Windows 用户" w:date="2018-12-02T19:53:00Z">
        <w:r w:rsidR="000F464C">
          <w:rPr>
            <w:sz w:val="24"/>
          </w:rPr>
          <w:t xml:space="preserve"> to optimize the model, while all of them feature advantages and dr</w:t>
        </w:r>
      </w:ins>
      <w:ins w:id="30" w:author="Windows 用户" w:date="2018-12-02T19:54:00Z">
        <w:r w:rsidR="000F464C">
          <w:rPr>
            <w:sz w:val="24"/>
          </w:rPr>
          <w:t>awbacks</w:t>
        </w:r>
      </w:ins>
      <w:ins w:id="31" w:author="Windows 用户" w:date="2018-12-02T19:52:00Z">
        <w:r w:rsidR="000F464C" w:rsidRPr="004E6193">
          <w:rPr>
            <w:sz w:val="24"/>
          </w:rPr>
          <w:t>.</w:t>
        </w:r>
      </w:ins>
      <w:ins w:id="32" w:author="Windows 用户" w:date="2018-12-02T19:54:00Z">
        <w:r w:rsidR="000F464C">
          <w:rPr>
            <w:sz w:val="24"/>
          </w:rPr>
          <w:t xml:space="preserve"> Hence</w:t>
        </w:r>
        <w:r w:rsidR="000F464C" w:rsidRPr="004E6193">
          <w:rPr>
            <w:sz w:val="24"/>
          </w:rPr>
          <w:t xml:space="preserve">, we employ the </w:t>
        </w:r>
        <w:r w:rsidR="000F464C">
          <w:rPr>
            <w:sz w:val="24"/>
          </w:rPr>
          <w:t>XG Boosting</w:t>
        </w:r>
        <w:r w:rsidR="000F464C" w:rsidRPr="004E6193">
          <w:rPr>
            <w:sz w:val="24"/>
          </w:rPr>
          <w:t xml:space="preserve"> algorithm to synthesize the three methods and reach the </w:t>
        </w:r>
        <w:r w:rsidR="000F464C">
          <w:rPr>
            <w:sz w:val="24"/>
          </w:rPr>
          <w:t xml:space="preserve">most accurate </w:t>
        </w:r>
        <w:r w:rsidR="000F464C" w:rsidRPr="004E6193">
          <w:rPr>
            <w:sz w:val="24"/>
          </w:rPr>
          <w:t xml:space="preserve">conclusion </w:t>
        </w:r>
        <w:r w:rsidR="000F464C">
          <w:rPr>
            <w:sz w:val="24"/>
          </w:rPr>
          <w:t>about</w:t>
        </w:r>
        <w:r w:rsidR="000F464C" w:rsidRPr="004E6193">
          <w:rPr>
            <w:sz w:val="24"/>
          </w:rPr>
          <w:t xml:space="preserve"> which characteristics contribute to the highest sale volume. </w:t>
        </w:r>
      </w:ins>
      <w:ins w:id="33" w:author="Windows 用户" w:date="2018-12-02T20:41:00Z">
        <w:r w:rsidR="006349D7">
          <w:rPr>
            <w:sz w:val="24"/>
          </w:rPr>
          <w:t>W</w:t>
        </w:r>
      </w:ins>
      <w:ins w:id="34" w:author="Windows 用户" w:date="2018-12-02T19:54:00Z">
        <w:r w:rsidR="000F464C" w:rsidRPr="004E6193">
          <w:rPr>
            <w:sz w:val="24"/>
          </w:rPr>
          <w:t xml:space="preserve">e </w:t>
        </w:r>
        <w:r w:rsidR="000F464C">
          <w:rPr>
            <w:sz w:val="24"/>
          </w:rPr>
          <w:t>apply</w:t>
        </w:r>
        <w:r w:rsidR="000F464C" w:rsidRPr="004E6193">
          <w:rPr>
            <w:sz w:val="24"/>
          </w:rPr>
          <w:t xml:space="preserve"> our research results </w:t>
        </w:r>
        <w:r w:rsidR="000F464C">
          <w:rPr>
            <w:sz w:val="24"/>
          </w:rPr>
          <w:t>on</w:t>
        </w:r>
        <w:r w:rsidR="000F464C" w:rsidRPr="004E6193">
          <w:rPr>
            <w:sz w:val="24"/>
          </w:rPr>
          <w:t xml:space="preserve"> predicting future sales conditions.</w:t>
        </w:r>
      </w:ins>
      <w:ins w:id="35" w:author="Windows 用户" w:date="2018-12-02T20:41:00Z">
        <w:r w:rsidR="006349D7">
          <w:rPr>
            <w:sz w:val="24"/>
          </w:rPr>
          <w:t xml:space="preserve"> Finally, we </w:t>
        </w:r>
      </w:ins>
      <w:ins w:id="36" w:author="Windows 用户" w:date="2018-12-02T20:42:00Z">
        <w:r w:rsidR="006349D7">
          <w:rPr>
            <w:sz w:val="24"/>
          </w:rPr>
          <w:t xml:space="preserve">do the sensitivity analysis to </w:t>
        </w:r>
        <w:r w:rsidR="00E10204">
          <w:rPr>
            <w:sz w:val="24"/>
          </w:rPr>
          <w:t xml:space="preserve">show that our model is robust. </w:t>
        </w:r>
      </w:ins>
    </w:p>
    <w:p w:rsidR="004E6193" w:rsidRPr="004E6193" w:rsidDel="00437D4D" w:rsidRDefault="004E6193" w:rsidP="004E6193">
      <w:pPr>
        <w:spacing w:afterLines="50" w:after="156"/>
        <w:rPr>
          <w:del w:id="37" w:author="Windows 用户" w:date="2018-12-02T19:58:00Z"/>
          <w:sz w:val="24"/>
        </w:rPr>
      </w:pPr>
      <w:del w:id="38" w:author="Windows 用户" w:date="2018-12-02T19:58:00Z">
        <w:r w:rsidRPr="004E6193" w:rsidDel="00437D4D">
          <w:rPr>
            <w:sz w:val="24"/>
          </w:rPr>
          <w:delText>After gathering data about product s</w:delText>
        </w:r>
        <w:r w:rsidR="003236E5" w:rsidDel="00437D4D">
          <w:rPr>
            <w:sz w:val="24"/>
          </w:rPr>
          <w:delText>old</w:delText>
        </w:r>
        <w:r w:rsidRPr="004E6193" w:rsidDel="00437D4D">
          <w:rPr>
            <w:sz w:val="24"/>
          </w:rPr>
          <w:delText xml:space="preserve">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w:delText>
        </w:r>
        <w:r w:rsidR="002D7D4C" w:rsidDel="00437D4D">
          <w:rPr>
            <w:sz w:val="24"/>
          </w:rPr>
          <w:delText>achieve</w:delText>
        </w:r>
        <w:r w:rsidRPr="004E6193" w:rsidDel="00437D4D">
          <w:rPr>
            <w:sz w:val="24"/>
          </w:rPr>
          <w:delText xml:space="preserve"> the goal. Then we apply the results of data procurement for modeling. In the modeling process, we apply results from Principal Component Analysis to </w:delText>
        </w:r>
        <w:r w:rsidR="00E44D1D" w:rsidDel="00437D4D">
          <w:rPr>
            <w:sz w:val="24"/>
          </w:rPr>
          <w:delText>Weight Determination Technique</w:delText>
        </w:r>
        <w:r w:rsidRPr="004E6193" w:rsidDel="00437D4D">
          <w:rPr>
            <w:sz w:val="24"/>
          </w:rPr>
          <w:delTex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delText>
        </w:r>
      </w:del>
    </w:p>
    <w:p w:rsidR="004E6193" w:rsidRPr="00B02296" w:rsidDel="00437D4D" w:rsidRDefault="004E6193" w:rsidP="004E6193">
      <w:pPr>
        <w:spacing w:afterLines="50" w:after="156"/>
        <w:rPr>
          <w:del w:id="39" w:author="Windows 用户" w:date="2018-12-02T19:58:00Z"/>
          <w:sz w:val="24"/>
        </w:rPr>
      </w:pPr>
      <w:del w:id="40" w:author="Windows 用户" w:date="2018-12-02T19:58:00Z">
        <w:r w:rsidRPr="004E6193" w:rsidDel="00437D4D">
          <w:rPr>
            <w:sz w:val="24"/>
          </w:rPr>
          <w:delText xml:space="preserve">Afterward, we employ the </w:delText>
        </w:r>
        <w:r w:rsidR="00C370FB" w:rsidDel="00437D4D">
          <w:rPr>
            <w:sz w:val="24"/>
          </w:rPr>
          <w:delText>XG</w:delText>
        </w:r>
        <w:r w:rsidR="0002212F" w:rsidDel="00437D4D">
          <w:rPr>
            <w:sz w:val="24"/>
          </w:rPr>
          <w:delText xml:space="preserve"> </w:delText>
        </w:r>
        <w:r w:rsidR="00C370FB" w:rsidDel="00437D4D">
          <w:rPr>
            <w:sz w:val="24"/>
          </w:rPr>
          <w:delText>Boosting</w:delText>
        </w:r>
        <w:r w:rsidRPr="004E6193" w:rsidDel="00437D4D">
          <w:rPr>
            <w:sz w:val="24"/>
          </w:rPr>
          <w:delText xml:space="preserve"> algorithm to synthesize the three methods and reach the conclusion </w:delText>
        </w:r>
        <w:r w:rsidR="00CF0BE6" w:rsidDel="00437D4D">
          <w:rPr>
            <w:sz w:val="24"/>
          </w:rPr>
          <w:delText>about</w:delText>
        </w:r>
        <w:r w:rsidRPr="004E6193" w:rsidDel="00437D4D">
          <w:rPr>
            <w:sz w:val="24"/>
          </w:rPr>
          <w:delText xml:space="preserve"> which characteristics contribute to the highest sale volume. Finally, we </w:delText>
        </w:r>
        <w:r w:rsidR="00CF0BE6" w:rsidDel="00437D4D">
          <w:rPr>
            <w:sz w:val="24"/>
          </w:rPr>
          <w:delText>apply</w:delText>
        </w:r>
        <w:r w:rsidRPr="004E6193" w:rsidDel="00437D4D">
          <w:rPr>
            <w:sz w:val="24"/>
          </w:rPr>
          <w:delText xml:space="preserve"> our research results </w:delText>
        </w:r>
        <w:r w:rsidR="00CF0BE6" w:rsidDel="00437D4D">
          <w:rPr>
            <w:sz w:val="24"/>
          </w:rPr>
          <w:delText>on</w:delText>
        </w:r>
        <w:r w:rsidRPr="004E6193" w:rsidDel="00437D4D">
          <w:rPr>
            <w:sz w:val="24"/>
          </w:rPr>
          <w:delText xml:space="preserve"> predicting future sales conditions.</w:delText>
        </w:r>
      </w:del>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D11163" w:rsidRDefault="00C874FF" w:rsidP="00C74AAD">
      <w:pPr>
        <w:spacing w:afterLines="50" w:after="156"/>
        <w:rPr>
          <w:b/>
          <w:sz w:val="24"/>
          <w:rPrChange w:id="41" w:author="Windows 用户" w:date="2018-12-02T20:09:00Z">
            <w:rPr>
              <w:sz w:val="24"/>
            </w:rPr>
          </w:rPrChange>
        </w:rPr>
      </w:pPr>
      <w:r w:rsidRPr="00D11163">
        <w:rPr>
          <w:b/>
          <w:sz w:val="24"/>
          <w:rPrChange w:id="42" w:author="Windows 用户" w:date="2018-12-02T20:09:00Z">
            <w:rPr>
              <w:sz w:val="24"/>
            </w:rPr>
          </w:rPrChange>
        </w:rPr>
        <w:t>We make the following assumptions in order to simplify the model without much loss of the core of the problem.</w:t>
      </w:r>
      <w:r w:rsidR="00AF62EA" w:rsidRPr="00D11163">
        <w:rPr>
          <w:b/>
          <w:sz w:val="24"/>
          <w:rPrChange w:id="43" w:author="Windows 用户" w:date="2018-12-02T20:09:00Z">
            <w:rPr>
              <w:sz w:val="24"/>
            </w:rPr>
          </w:rPrChange>
        </w:rPr>
        <w:t xml:space="preserve"> </w:t>
      </w:r>
      <w:r w:rsidR="00D13E47" w:rsidRPr="00D11163">
        <w:rPr>
          <w:b/>
          <w:sz w:val="24"/>
          <w:rPrChange w:id="44" w:author="Windows 用户" w:date="2018-12-02T20:09:00Z">
            <w:rPr>
              <w:sz w:val="24"/>
            </w:rPr>
          </w:rPrChange>
        </w:rPr>
        <w:t>We also include a justification part to show that our assumptions are reasonable.</w:t>
      </w:r>
      <w:r w:rsidR="00C3493D" w:rsidRPr="00D11163">
        <w:rPr>
          <w:b/>
          <w:sz w:val="24"/>
          <w:rPrChange w:id="45" w:author="Windows 用户" w:date="2018-12-02T20:09:00Z">
            <w:rPr>
              <w:sz w:val="24"/>
            </w:rPr>
          </w:rPrChange>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lastRenderedPageBreak/>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provided by AliExpress</w:t>
      </w:r>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243C"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D243C"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D243C"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243C"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243C"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243C"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243C"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243C"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243C"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D243C"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D243C"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D243C"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D11163" w:rsidRPr="00D11163" w:rsidRDefault="00D11163" w:rsidP="00D11163">
      <w:pPr>
        <w:spacing w:afterLines="50" w:after="156"/>
        <w:rPr>
          <w:rFonts w:hint="eastAsia"/>
          <w:b/>
          <w:sz w:val="24"/>
          <w:szCs w:val="36"/>
        </w:rPr>
      </w:pPr>
      <w:ins w:id="46" w:author="Windows 用户" w:date="2018-12-02T20:00:00Z">
        <w:r w:rsidRPr="00D11163">
          <w:rPr>
            <w:b/>
            <w:bCs/>
            <w:color w:val="000000" w:themeColor="text1"/>
            <w:sz w:val="24"/>
            <w:rPrChange w:id="47" w:author="Windows 用户" w:date="2018-12-02T20:09:00Z">
              <w:rPr/>
            </w:rPrChange>
          </w:rPr>
          <w:t>As the raw data from products sold in AliExpress cannot be used straightly for modeling, we need to extract useful and relevant d</w:t>
        </w:r>
      </w:ins>
      <w:ins w:id="48" w:author="Windows 用户" w:date="2018-12-02T20:01:00Z">
        <w:r w:rsidRPr="00D11163">
          <w:rPr>
            <w:b/>
            <w:bCs/>
            <w:color w:val="000000" w:themeColor="text1"/>
            <w:sz w:val="24"/>
            <w:rPrChange w:id="49" w:author="Windows 用户" w:date="2018-12-02T20:09:00Z">
              <w:rPr>
                <w:bCs/>
                <w:color w:val="000000" w:themeColor="text1"/>
                <w:sz w:val="24"/>
              </w:rPr>
            </w:rPrChange>
          </w:rPr>
          <w:t xml:space="preserve">ata. </w:t>
        </w:r>
      </w:ins>
      <w:ins w:id="50" w:author="Windows 用户" w:date="2018-12-02T20:02:00Z">
        <w:r w:rsidRPr="00D11163">
          <w:rPr>
            <w:b/>
            <w:sz w:val="24"/>
            <w:rPrChange w:id="51" w:author="Windows 用户" w:date="2018-12-02T20:09:00Z">
              <w:rPr>
                <w:sz w:val="24"/>
              </w:rPr>
            </w:rPrChange>
          </w:rPr>
          <w:t>In light of the vast amount of data which costs too much time to analyze without apparent benefits, we need to decide different influential factors for further analysis</w:t>
        </w:r>
      </w:ins>
      <w:ins w:id="52" w:author="Windows 用户" w:date="2018-12-02T20:09:00Z">
        <w:r w:rsidRPr="00D11163">
          <w:rPr>
            <w:b/>
            <w:sz w:val="24"/>
            <w:rPrChange w:id="53" w:author="Windows 用户" w:date="2018-12-02T20:09:00Z">
              <w:rPr>
                <w:sz w:val="24"/>
              </w:rPr>
            </w:rPrChange>
          </w:rPr>
          <w:t xml:space="preserve"> </w:t>
        </w:r>
      </w:ins>
      <w:ins w:id="54" w:author="Windows 用户" w:date="2018-12-02T20:02:00Z">
        <w:r w:rsidRPr="00D11163">
          <w:rPr>
            <w:b/>
            <w:sz w:val="24"/>
            <w:rPrChange w:id="55" w:author="Windows 用户" w:date="2018-12-02T20:09:00Z">
              <w:rPr>
                <w:sz w:val="24"/>
              </w:rPr>
            </w:rPrChange>
          </w:rPr>
          <w:t>to reduce the number of independent factors.</w:t>
        </w:r>
      </w:ins>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lastRenderedPageBreak/>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9C4368" w:rsidRDefault="009C436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9C4368" w:rsidRDefault="009C436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9C4368" w:rsidRDefault="009C436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9C4368" w:rsidRDefault="009C436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9C4368" w:rsidRDefault="009C436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9C4368" w:rsidRDefault="009C436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75.8</w:t>
                                  </w:r>
                                </w:p>
                                <w:p w:rsidR="009C4368" w:rsidRDefault="009C436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9C4368" w:rsidRDefault="009C436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9C4368" w:rsidRDefault="009C436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9C4368" w:rsidRDefault="009C4368"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9C4368" w:rsidRDefault="009C4368"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C4368" w:rsidRDefault="009C436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9C4368" w:rsidRDefault="009C436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9C4368" w:rsidRDefault="009C4368"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9C4368" w:rsidRDefault="009C436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9C4368" w:rsidRDefault="009C436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9C4368" w:rsidRDefault="009C436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9C4368" w:rsidRDefault="009C436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9C4368" w:rsidRDefault="009C436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9C4368" w:rsidRDefault="009C436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9C4368" w:rsidRDefault="009C436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9C4368" w:rsidRDefault="009C436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9C4368" w:rsidRDefault="009C436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9C4368" w:rsidRDefault="009C436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9C4368" w:rsidRDefault="009C436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9C4368" w:rsidRDefault="009C436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9C4368" w:rsidRDefault="009C436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9C4368" w:rsidRDefault="009C4368" w:rsidP="00136349">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9C4368" w:rsidRDefault="009C4368"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9C4368" w:rsidRDefault="009C436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9C4368" w:rsidRDefault="009C436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9C4368" w:rsidRDefault="009C436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9C4368" w:rsidRDefault="009C436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9C4368" w:rsidRDefault="009C436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9C4368" w:rsidRDefault="009C4368"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9C4368" w:rsidRDefault="009C436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9C4368" w:rsidRDefault="009C4368"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9C4368" w:rsidRDefault="009C436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9C4368" w:rsidRDefault="009C436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9C4368" w:rsidRDefault="009C436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9C4368" w:rsidRDefault="009C436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9C4368" w:rsidRDefault="009C436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9C4368" w:rsidRDefault="009C436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9C4368" w:rsidRDefault="009C436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9C4368" w:rsidRDefault="009C436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9C4368" w:rsidRDefault="009C436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9C4368" w:rsidRDefault="009C4368"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9C4368" w:rsidRDefault="009C436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9C4368" w:rsidRDefault="009C436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9C4368" w:rsidRDefault="009C436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9C4368" w:rsidRDefault="009C436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9C4368" w:rsidRDefault="009C436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9C4368" w:rsidRDefault="009C4368" w:rsidP="00136349">
                            <w:pPr>
                              <w:jc w:val="center"/>
                              <w:rPr>
                                <w:color w:val="FFFFFF" w:themeColor="background1"/>
                              </w:rPr>
                            </w:pPr>
                            <w:r>
                              <w:rPr>
                                <w:color w:val="FFFFFF" w:themeColor="background1"/>
                                <w:szCs w:val="21"/>
                              </w:rPr>
                              <w:t>75.8</w:t>
                            </w:r>
                          </w:p>
                          <w:p w:rsidR="009C4368" w:rsidRDefault="009C4368"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9C4368" w:rsidRDefault="009C436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9C4368" w:rsidRDefault="009C4368"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9C4368" w:rsidRDefault="009C436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9C4368" w:rsidRDefault="009C4368"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9C4368" w:rsidRDefault="009C436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9C4368" w:rsidRDefault="009C4368"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9C4368" w:rsidRDefault="009C436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9C4368" w:rsidRDefault="009C4368"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9C4368" w:rsidRDefault="009C4368"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9C4368" w:rsidRDefault="009C4368"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what influences a system tends to be 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the factors is complicated</w:t>
      </w:r>
      <w:r w:rsidR="00E2175A">
        <w:rPr>
          <w:rFonts w:eastAsia="仿宋_GB2312"/>
          <w:sz w:val="24"/>
        </w:rPr>
        <w:t>. This</w:t>
      </w:r>
      <w:r w:rsidR="009D47E1">
        <w:rPr>
          <w:rFonts w:eastAsia="仿宋_GB2312"/>
          <w:sz w:val="24"/>
        </w:rPr>
        <w:t xml:space="preserve"> </w:t>
      </w:r>
      <w:r w:rsidR="00DA2CF1">
        <w:rPr>
          <w:rFonts w:eastAsia="仿宋_GB2312" w:hint="eastAsia"/>
          <w:sz w:val="24"/>
        </w:rPr>
        <w:t>cause</w:t>
      </w:r>
      <w:r w:rsidR="00DA2CF1">
        <w:rPr>
          <w:rFonts w:eastAsia="仿宋_GB2312"/>
          <w:sz w:val="24"/>
        </w:rPr>
        <w:t>s</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20B2D">
        <w:rPr>
          <w:rFonts w:eastAsia="仿宋_GB2312"/>
          <w:sz w:val="24"/>
        </w:rPr>
        <w:t xml:space="preserve">much </w:t>
      </w:r>
      <w:r w:rsidRPr="002A59FE">
        <w:rPr>
          <w:rFonts w:eastAsia="仿宋_GB2312"/>
          <w:sz w:val="24"/>
        </w:rPr>
        <w:t>difficult to get accurate information and distinguish the primary and secondary factors.</w:t>
      </w:r>
      <w:r w:rsidRPr="00D11163">
        <w:rPr>
          <w:rFonts w:eastAsia="仿宋_GB2312"/>
          <w:b/>
          <w:sz w:val="24"/>
          <w:rPrChange w:id="56" w:author="Windows 用户" w:date="2018-12-02T20:08:00Z">
            <w:rPr>
              <w:rFonts w:eastAsia="仿宋_GB2312"/>
              <w:sz w:val="24"/>
            </w:rPr>
          </w:rPrChange>
        </w:rPr>
        <w:t xml:space="preserve"> The grey system analysis method is essentially an analytic method that replaces discrete data with linked concepts</w:t>
      </w:r>
      <w:ins w:id="57" w:author="Windows 用户" w:date="2018-12-02T20:08:00Z">
        <w:r w:rsidR="00D11163" w:rsidRPr="00D11163">
          <w:rPr>
            <w:rFonts w:eastAsia="仿宋_GB2312"/>
            <w:b/>
            <w:sz w:val="24"/>
            <w:rPrChange w:id="58" w:author="Windows 用户" w:date="2018-12-02T20:08:00Z">
              <w:rPr>
                <w:rFonts w:eastAsia="仿宋_GB2312"/>
                <w:sz w:val="24"/>
              </w:rPr>
            </w:rPrChange>
          </w:rPr>
          <w:t xml:space="preserve"> and define the importance between each label</w:t>
        </w:r>
      </w:ins>
      <w:r w:rsidRPr="00D11163">
        <w:rPr>
          <w:rFonts w:eastAsia="仿宋_GB2312"/>
          <w:b/>
          <w:sz w:val="24"/>
          <w:rPrChange w:id="59" w:author="Windows 用户" w:date="2018-12-02T20:08:00Z">
            <w:rPr>
              <w:rFonts w:eastAsia="仿宋_GB2312"/>
              <w:sz w:val="24"/>
            </w:rPr>
          </w:rPrChange>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9C4368" w:rsidRPr="008A1391" w:rsidRDefault="009C4368"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2D243C"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9C4368" w:rsidRPr="008A1391" w:rsidRDefault="009C4368"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2D243C"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2D243C"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9C4368" w:rsidRPr="008A1391" w:rsidRDefault="009C4368"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9C4368" w:rsidRPr="008A1391" w:rsidRDefault="009C4368"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2D243C"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9C4368" w:rsidRPr="008A1391" w:rsidRDefault="009C4368"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9C4368" w:rsidRPr="008A1391" w:rsidRDefault="009C4368"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2D243C"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2D243C"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9C4368" w:rsidRPr="008A1391" w:rsidRDefault="009C4368"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9C4368" w:rsidRPr="008A1391" w:rsidRDefault="009C4368"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ins w:id="60" w:author="Windows 用户" w:date="2018-12-02T20:05:00Z">
        <w:r w:rsidR="00D11163">
          <w:rPr>
            <w:rFonts w:eastAsia="仿宋_GB2312"/>
            <w:sz w:val="24"/>
          </w:rPr>
          <w:t xml:space="preserve">The result of Grey Relational Analysis is </w:t>
        </w:r>
      </w:ins>
      <w:ins w:id="61" w:author="Windows 用户" w:date="2018-12-02T20:06:00Z">
        <w:r w:rsidR="00D11163">
          <w:rPr>
            <w:rFonts w:eastAsia="仿宋_GB2312"/>
            <w:sz w:val="24"/>
          </w:rPr>
          <w:t xml:space="preserve">shown in table 2. </w:t>
        </w:r>
      </w:ins>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940226" w:rsidRPr="002A5F4D" w:rsidRDefault="006C24D8" w:rsidP="00D11163">
      <w:pPr>
        <w:snapToGrid w:val="0"/>
        <w:spacing w:afterLines="50" w:after="156" w:line="180" w:lineRule="atLeast"/>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9C4368" w:rsidRPr="008A1391" w:rsidRDefault="009C4368" w:rsidP="001211E9">
                      <w:pPr>
                        <w:rPr>
                          <w:rFonts w:eastAsia="仿宋_GB2312"/>
                        </w:rPr>
                      </w:pPr>
                      <w:r>
                        <w:rPr>
                          <w:rFonts w:eastAsia="仿宋_GB2312"/>
                        </w:rPr>
                        <w:t>(9)</w:t>
                      </w:r>
                    </w:p>
                  </w:txbxContent>
                </v:textbox>
                <w10:wrap anchorx="margin"/>
              </v:shape>
            </w:pict>
          </mc:Fallback>
        </mc:AlternateContent>
      </w:r>
      <w:r w:rsidR="00940226" w:rsidRPr="002A5F4D">
        <w:rPr>
          <w:rFonts w:eastAsia="仿宋_GB2312" w:hint="eastAsia"/>
        </w:rPr>
        <w:t>T</w:t>
      </w:r>
      <w:r w:rsidR="00940226"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5"/>
        <w:gridCol w:w="1155"/>
        <w:gridCol w:w="1186"/>
        <w:gridCol w:w="1106"/>
        <w:gridCol w:w="1106"/>
        <w:gridCol w:w="1104"/>
        <w:gridCol w:w="1103"/>
      </w:tblGrid>
      <w:tr w:rsidR="00940226" w:rsidRPr="00FA4701" w:rsidTr="00D11163">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3"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lastRenderedPageBreak/>
              <w:t>Click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11163">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3"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D11163" w:rsidRPr="00D11163" w:rsidRDefault="00D11163" w:rsidP="00D11163">
      <w:pPr>
        <w:spacing w:afterLines="50" w:after="156"/>
        <w:rPr>
          <w:rFonts w:hint="eastAsia"/>
          <w:sz w:val="24"/>
          <w:rPrChange w:id="62" w:author="Windows 用户" w:date="2018-12-02T20:06:00Z">
            <w:rPr>
              <w:rFonts w:hint="eastAsia"/>
              <w:b/>
              <w:sz w:val="24"/>
              <w:szCs w:val="36"/>
            </w:rPr>
          </w:rPrChange>
        </w:rPr>
      </w:pPr>
      <w:r w:rsidRPr="002A59FE">
        <w:rPr>
          <w:rFonts w:eastAsia="仿宋_GB2312"/>
          <w:sz w:val="24"/>
        </w:rPr>
        <w:t>From the obtained correlation degree</w:t>
      </w:r>
      <w:ins w:id="63" w:author="Windows 用户" w:date="2018-12-02T20:05:00Z">
        <w:r>
          <w:rPr>
            <w:rFonts w:eastAsia="仿宋_GB2312"/>
            <w:sz w:val="24"/>
          </w:rPr>
          <w:t xml:space="preserve"> in table 2</w:t>
        </w:r>
      </w:ins>
      <w:r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Pr="00D11163">
        <w:rPr>
          <w:rFonts w:eastAsia="仿宋_GB2312"/>
          <w:b/>
          <w:sz w:val="24"/>
          <w:rPrChange w:id="64" w:author="Windows 用户" w:date="2018-12-02T20:08:00Z">
            <w:rPr>
              <w:rFonts w:eastAsia="仿宋_GB2312"/>
              <w:sz w:val="24"/>
            </w:rPr>
          </w:rPrChange>
        </w:rPr>
        <w:t>We can conclude that the Grey Relational Analysis suits for continuous variables rather than discrete variables, indicating that it is not an ideal technique for us to determine how strong the relationship is under this situation</w:t>
      </w:r>
      <w:ins w:id="65" w:author="Windows 用户" w:date="2018-12-02T20:06:00Z">
        <w:r w:rsidRPr="00D11163">
          <w:rPr>
            <w:rFonts w:eastAsia="仿宋_GB2312"/>
            <w:b/>
            <w:sz w:val="24"/>
            <w:rPrChange w:id="66" w:author="Windows 用户" w:date="2018-12-02T20:08:00Z">
              <w:rPr>
                <w:rFonts w:eastAsia="仿宋_GB2312"/>
                <w:sz w:val="24"/>
              </w:rPr>
            </w:rPrChange>
          </w:rPr>
          <w:t xml:space="preserve">. </w:t>
        </w:r>
        <w:r>
          <w:rPr>
            <w:sz w:val="24"/>
          </w:rPr>
          <w:t xml:space="preserve">It does not mean that the models in red do not work well for the problems; it merely means that this model is technically correct and work if the </w:t>
        </w:r>
      </w:ins>
      <w:ins w:id="67" w:author="Windows 用户" w:date="2018-12-02T20:07:00Z">
        <w:r>
          <w:rPr>
            <w:sz w:val="24"/>
          </w:rPr>
          <w:t>data are all continuous</w:t>
        </w:r>
      </w:ins>
      <w:ins w:id="68" w:author="Windows 用户" w:date="2018-12-02T20:06:00Z">
        <w:r>
          <w:rPr>
            <w:sz w:val="24"/>
          </w:rPr>
          <w:t xml:space="preserve">, while they are not perfectly suitable for the current data given. </w:t>
        </w:r>
      </w:ins>
    </w:p>
    <w:p w:rsidR="009B638A" w:rsidRPr="009B638A" w:rsidRDefault="009B638A" w:rsidP="009B638A">
      <w:pPr>
        <w:pStyle w:val="a5"/>
        <w:numPr>
          <w:ilvl w:val="1"/>
          <w:numId w:val="12"/>
        </w:numPr>
        <w:spacing w:afterLines="50" w:after="156"/>
        <w:ind w:firstLineChars="0"/>
        <w:rPr>
          <w:rFonts w:ascii="Times New Roman"/>
          <w:b/>
          <w:sz w:val="24"/>
          <w:szCs w:val="36"/>
          <w:lang w:eastAsia="zh-CN"/>
        </w:rPr>
      </w:pPr>
      <w:r w:rsidRPr="009B638A">
        <w:rPr>
          <w:rFonts w:ascii="Times New Roman"/>
          <w:b/>
          <w:sz w:val="24"/>
          <w:szCs w:val="36"/>
          <w:lang w:eastAsia="zh-CN"/>
        </w:rPr>
        <w:t>Principal Component Analysis</w:t>
      </w:r>
    </w:p>
    <w:p w:rsidR="00514DD1" w:rsidRPr="00514DD1" w:rsidRDefault="00514DD1" w:rsidP="009B638A">
      <w:pPr>
        <w:spacing w:afterLines="50" w:after="156"/>
        <w:rPr>
          <w:ins w:id="69" w:author="Windows 用户" w:date="2018-12-02T20:14:00Z"/>
          <w:rFonts w:eastAsia="仿宋_GB2312"/>
          <w:b/>
          <w:sz w:val="24"/>
          <w:rPrChange w:id="70" w:author="Windows 用户" w:date="2018-12-02T20:16:00Z">
            <w:rPr>
              <w:ins w:id="71" w:author="Windows 用户" w:date="2018-12-02T20:14:00Z"/>
              <w:rFonts w:eastAsia="仿宋_GB2312"/>
              <w:sz w:val="24"/>
            </w:rPr>
          </w:rPrChange>
        </w:rPr>
      </w:pPr>
      <w:ins w:id="72" w:author="Windows 用户" w:date="2018-12-02T20:14:00Z">
        <w:r w:rsidRPr="00514DD1">
          <w:rPr>
            <w:rFonts w:eastAsia="仿宋_GB2312" w:hint="eastAsia"/>
            <w:b/>
            <w:sz w:val="24"/>
            <w:rPrChange w:id="73" w:author="Windows 用户" w:date="2018-12-02T20:16:00Z">
              <w:rPr>
                <w:rFonts w:eastAsia="仿宋_GB2312" w:hint="eastAsia"/>
                <w:sz w:val="24"/>
              </w:rPr>
            </w:rPrChange>
          </w:rPr>
          <w:t>T</w:t>
        </w:r>
        <w:r w:rsidRPr="00514DD1">
          <w:rPr>
            <w:rFonts w:eastAsia="仿宋_GB2312"/>
            <w:b/>
            <w:sz w:val="24"/>
            <w:rPrChange w:id="74" w:author="Windows 用户" w:date="2018-12-02T20:16:00Z">
              <w:rPr>
                <w:rFonts w:eastAsia="仿宋_GB2312"/>
                <w:sz w:val="24"/>
              </w:rPr>
            </w:rPrChange>
          </w:rPr>
          <w:t>he reason why we use PCA is that</w:t>
        </w:r>
      </w:ins>
      <w:ins w:id="75" w:author="Windows 用户" w:date="2018-12-02T20:15:00Z">
        <w:r w:rsidRPr="00514DD1">
          <w:rPr>
            <w:rFonts w:eastAsia="仿宋_GB2312"/>
            <w:b/>
            <w:sz w:val="24"/>
            <w:rPrChange w:id="76" w:author="Windows 用户" w:date="2018-12-02T20:16:00Z">
              <w:rPr>
                <w:rFonts w:eastAsia="仿宋_GB2312"/>
                <w:sz w:val="24"/>
              </w:rPr>
            </w:rPrChange>
          </w:rPr>
          <w:t xml:space="preserve"> it can create several new variables, making them reflect most of the information of the original variables</w:t>
        </w:r>
      </w:ins>
      <w:ins w:id="77" w:author="Windows 用户" w:date="2018-12-02T20:16:00Z">
        <w:r>
          <w:rPr>
            <w:rFonts w:eastAsia="仿宋_GB2312"/>
            <w:b/>
            <w:sz w:val="24"/>
          </w:rPr>
          <w:t>, which reduces the number of variables</w:t>
        </w:r>
        <w:r w:rsidRPr="00514DD1">
          <w:rPr>
            <w:rFonts w:eastAsia="仿宋_GB2312"/>
            <w:b/>
            <w:sz w:val="24"/>
            <w:rPrChange w:id="78" w:author="Windows 用户" w:date="2018-12-02T20:16:00Z">
              <w:rPr>
                <w:rFonts w:eastAsia="仿宋_GB2312"/>
                <w:sz w:val="24"/>
              </w:rPr>
            </w:rPrChange>
          </w:rPr>
          <w:t xml:space="preserve">. </w:t>
        </w:r>
      </w:ins>
    </w:p>
    <w:p w:rsidR="009B638A" w:rsidRDefault="009B638A" w:rsidP="009B638A">
      <w:pPr>
        <w:spacing w:afterLines="50" w:after="156"/>
        <w:rPr>
          <w:rFonts w:eastAsia="仿宋_GB2312"/>
          <w:sz w:val="24"/>
        </w:rPr>
      </w:pPr>
      <w:r>
        <w:rPr>
          <w:rFonts w:eastAsia="仿宋_GB2312"/>
          <w:sz w:val="24"/>
        </w:rPr>
        <w:t xml:space="preserve">We regard the sales condition as dependent variables and the properties of phones as independent variables. We try to reduce the dimensionality, reduce the vast amount of the original data and variables into fewer data and variables, while the new </w:t>
      </w:r>
      <w:r w:rsidRPr="00226B5C">
        <w:rPr>
          <w:rFonts w:eastAsia="仿宋_GB2312"/>
          <w:sz w:val="24"/>
        </w:rPr>
        <w:t xml:space="preserve">variables can retain the information in the original data by and large. </w:t>
      </w:r>
      <w:r w:rsidRPr="00226B5C">
        <w:rPr>
          <w:rFonts w:hint="eastAsia"/>
          <w:sz w:val="24"/>
          <w:vertAlign w:val="superscript"/>
        </w:rPr>
        <w:t>[</w:t>
      </w:r>
      <w:r>
        <w:rPr>
          <w:sz w:val="24"/>
          <w:vertAlign w:val="superscript"/>
        </w:rPr>
        <w:t>13</w:t>
      </w:r>
      <w:r w:rsidRPr="00226B5C">
        <w:rPr>
          <w:rFonts w:hint="eastAsia"/>
          <w:sz w:val="24"/>
          <w:vertAlign w:val="superscript"/>
        </w:rPr>
        <w:t>]</w:t>
      </w:r>
    </w:p>
    <w:p w:rsidR="009B638A" w:rsidRPr="008B7E50" w:rsidRDefault="009B638A" w:rsidP="009B638A">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36064" behindDoc="0" locked="0" layoutInCell="1" allowOverlap="1" wp14:anchorId="137A7598" wp14:editId="5BFE067C">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9B638A">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7598" id="文本框 255" o:spid="_x0000_s1129" type="#_x0000_t202" style="position:absolute;left:0;text-align:left;margin-left:381.55pt;margin-top:90.65pt;width:33.75pt;height:2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16rA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CNOj16rAIAAK8FAAAOAAAA&#10;AAAAAAAAAAAAAC4CAABkcnMvZTJvRG9jLnhtbFBLAQItABQABgAIAAAAIQBYcDw64QAAAAsBAAAP&#10;AAAAAAAAAAAAAAAAAAYFAABkcnMvZG93bnJldi54bWxQSwUGAAAAAAQABADzAAAAFAYAAAAA&#10;" fillcolor="white [3201]" stroked="f" strokeweight=".5pt">
                <v:path arrowok="t"/>
                <v:textbox>
                  <w:txbxContent>
                    <w:p w:rsidR="009C4368" w:rsidRPr="008A1391" w:rsidRDefault="009C4368" w:rsidP="009B638A">
                      <w:pPr>
                        <w:rPr>
                          <w:rFonts w:eastAsia="仿宋_GB2312"/>
                        </w:rPr>
                      </w:pPr>
                      <w:r>
                        <w:rPr>
                          <w:rFonts w:eastAsia="仿宋_GB2312"/>
                        </w:rPr>
                        <w:t>(10)</w:t>
                      </w:r>
                    </w:p>
                  </w:txbxContent>
                </v:textbox>
                <w10:wrap anchorx="margin"/>
              </v:shape>
            </w:pict>
          </mc:Fallback>
        </mc:AlternateContent>
      </w:r>
      <w:r>
        <w:rPr>
          <w:rFonts w:eastAsia="仿宋_GB2312"/>
          <w:sz w:val="24"/>
        </w:rPr>
        <w:t xml:space="preserve">We utilize the 26 original variables as the original data. We use </w:t>
      </w:r>
      <m:oMath>
        <m:r>
          <w:rPr>
            <w:rFonts w:ascii="Cambria Math" w:eastAsia="仿宋_GB2312" w:hAnsi="Cambria Math"/>
            <w:sz w:val="24"/>
          </w:rPr>
          <m:t xml:space="preserve">X </m:t>
        </m:r>
      </m:oMath>
      <w:r>
        <w:rPr>
          <w:rFonts w:eastAsia="仿宋_GB2312"/>
          <w:sz w:val="24"/>
        </w:rPr>
        <w:t xml:space="preserve">to denote independent variables matrixes and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 xml:space="preserve"> </w:t>
      </w:r>
      <w:r>
        <w:rPr>
          <w:rFonts w:eastAsia="仿宋_GB2312"/>
          <w:sz w:val="24"/>
        </w:rPr>
        <w:t>to denote the two independent variables</w:t>
      </w:r>
      <w:r>
        <w:rPr>
          <w:rFonts w:eastAsia="仿宋_GB2312" w:hint="eastAsia"/>
          <w:sz w:val="24"/>
        </w:rPr>
        <w:t>.</w:t>
      </w:r>
      <w:r>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 xml:space="preserve">m </m:t>
        </m:r>
      </m:oMath>
      <w:r>
        <w:rPr>
          <w:rFonts w:eastAsia="仿宋_GB2312"/>
          <w:sz w:val="24"/>
        </w:rPr>
        <w:t xml:space="preserve">to denote the number of samples; we use </w:t>
      </w:r>
      <m:oMath>
        <m:r>
          <w:rPr>
            <w:rFonts w:ascii="Cambria Math" w:eastAsia="仿宋_GB2312" w:hAnsi="Cambria Math"/>
            <w:sz w:val="24"/>
          </w:rPr>
          <m:t xml:space="preserve">l </m:t>
        </m:r>
      </m:oMath>
      <w:r>
        <w:rPr>
          <w:rFonts w:eastAsia="仿宋_GB2312"/>
          <w:sz w:val="24"/>
        </w:rPr>
        <w:t>to denote the number of variables in each sample. Thus, the data matrix is as matrix 10</w:t>
      </w:r>
    </w:p>
    <w:p w:rsidR="009B638A" w:rsidRPr="00176312" w:rsidRDefault="009B638A" w:rsidP="009B638A">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9B638A" w:rsidRPr="00CE70C1" w:rsidRDefault="009B638A" w:rsidP="009B638A">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3B4B9AB7" wp14:editId="5E7B25E3">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9B638A">
                            <w:pPr>
                              <w:rPr>
                                <w:rFonts w:eastAsia="仿宋_GB2312"/>
                              </w:rPr>
                            </w:pPr>
                            <w:r>
                              <w:rPr>
                                <w:rFonts w:eastAsia="仿宋_GB2312"/>
                              </w:rPr>
                              <w:t>(</w:t>
                            </w:r>
                            <w:r w:rsidRPr="008A1391">
                              <w:rPr>
                                <w:rFonts w:eastAsia="仿宋_GB2312"/>
                              </w:rPr>
                              <w:t>1</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B9AB7" id="文本框 209" o:spid="_x0000_s1130" type="#_x0000_t202" style="position:absolute;left:0;text-align:left;margin-left:-17.25pt;margin-top:87.6pt;width:33.9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C4eQ89rAIAAK8FAAAOAAAAAAAA&#10;AAAAAAAAAC4CAABkcnMvZTJvRG9jLnhtbFBLAQItABQABgAIAAAAIQAeGS523gAAAAcBAAAPAAAA&#10;AAAAAAAAAAAAAAYFAABkcnMvZG93bnJldi54bWxQSwUGAAAAAAQABADzAAAAEQYAAAAA&#10;" fillcolor="white [3201]" stroked="f" strokeweight=".5pt">
                <v:path arrowok="t"/>
                <v:textbox>
                  <w:txbxContent>
                    <w:p w:rsidR="009C4368" w:rsidRPr="008A1391" w:rsidRDefault="009C4368" w:rsidP="009B638A">
                      <w:pPr>
                        <w:rPr>
                          <w:rFonts w:eastAsia="仿宋_GB2312"/>
                        </w:rPr>
                      </w:pPr>
                      <w:r>
                        <w:rPr>
                          <w:rFonts w:eastAsia="仿宋_GB2312"/>
                        </w:rPr>
                        <w:t>(</w:t>
                      </w:r>
                      <w:r w:rsidRPr="008A1391">
                        <w:rPr>
                          <w:rFonts w:eastAsia="仿宋_GB2312"/>
                        </w:rPr>
                        <w:t>1</w:t>
                      </w:r>
                      <w:r>
                        <w:rPr>
                          <w:rFonts w:eastAsia="仿宋_GB2312"/>
                        </w:rPr>
                        <w:t>1)</w:t>
                      </w:r>
                    </w:p>
                  </w:txbxContent>
                </v:textbox>
                <w10:wrap anchorx="margin"/>
              </v:shape>
            </w:pict>
          </mc:Fallback>
        </mc:AlternateContent>
      </w:r>
      <w:r>
        <w:rPr>
          <w:rFonts w:eastAsia="仿宋_GB2312" w:hint="cs"/>
          <w:sz w:val="24"/>
        </w:rPr>
        <w:t>S</w:t>
      </w:r>
      <w:r>
        <w:rPr>
          <w:rFonts w:eastAsia="仿宋_GB2312"/>
          <w:sz w:val="24"/>
        </w:rPr>
        <w:t xml:space="preserve">ince the data vary in dimensions and ranges, we need to normalize the data. We adopt the </w:t>
      </w:r>
      <w:r>
        <w:rPr>
          <w:rFonts w:eastAsia="仿宋_GB2312" w:hint="eastAsia"/>
          <w:sz w:val="24"/>
        </w:rPr>
        <w:t xml:space="preserve">variance </w:t>
      </w:r>
      <w:r>
        <w:rPr>
          <w:rFonts w:eastAsia="仿宋_GB2312"/>
          <w:sz w:val="24"/>
        </w:rPr>
        <w:t>normali</w:t>
      </w:r>
      <w:r>
        <w:rPr>
          <w:rFonts w:eastAsia="仿宋_GB2312" w:hint="eastAsia"/>
          <w:sz w:val="24"/>
        </w:rPr>
        <w:t>z</w:t>
      </w:r>
      <w:r>
        <w:rPr>
          <w:rFonts w:eastAsia="仿宋_GB2312"/>
          <w:sz w:val="24"/>
        </w:rPr>
        <w:t xml:space="preserve">ation technique to operate the data so that the variance of the </w:t>
      </w:r>
      <w:r>
        <w:rPr>
          <w:rFonts w:eastAsia="仿宋_GB2312"/>
          <w:sz w:val="24"/>
        </w:rPr>
        <w:lastRenderedPageBreak/>
        <w:t>normalized data is 1, while we conduct the c</w:t>
      </w:r>
      <w:r w:rsidRPr="008A1391">
        <w:rPr>
          <w:rFonts w:eastAsia="仿宋_GB2312"/>
          <w:sz w:val="24"/>
        </w:rPr>
        <w:t>entral translation</w:t>
      </w:r>
      <w:r>
        <w:rPr>
          <w:rFonts w:eastAsia="仿宋_GB2312"/>
          <w:sz w:val="24"/>
        </w:rPr>
        <w:t xml:space="preserve"> so that the mean of the data is 0. The formula is as formula 11</w:t>
      </w:r>
    </w:p>
    <w:p w:rsidR="009B638A" w:rsidRPr="00176312" w:rsidRDefault="009B638A" w:rsidP="009B638A">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9B638A" w:rsidRDefault="009B638A" w:rsidP="009B638A">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Pr>
          <w:rFonts w:eastAsia="仿宋_GB2312" w:hint="eastAsia"/>
          <w:sz w:val="24"/>
        </w:rPr>
        <w:t xml:space="preserve"> </w:t>
      </w:r>
      <w:r>
        <w:rPr>
          <w:rFonts w:eastAsia="仿宋_GB2312"/>
          <w:sz w:val="24"/>
        </w:rPr>
        <w:t xml:space="preserve">denotes the normalized data at row </w:t>
      </w:r>
      <m:oMath>
        <m:r>
          <w:rPr>
            <w:rFonts w:ascii="Cambria Math" w:eastAsia="仿宋_GB2312" w:hAnsi="Cambria Math"/>
            <w:sz w:val="24"/>
          </w:rPr>
          <m:t xml:space="preserve">i </m:t>
        </m:r>
      </m:oMath>
      <w:r>
        <w:rPr>
          <w:rFonts w:eastAsia="仿宋_GB2312" w:hint="eastAsia"/>
          <w:sz w:val="24"/>
        </w:rPr>
        <w:t xml:space="preserve"> </w:t>
      </w:r>
      <w:r>
        <w:rPr>
          <w:rFonts w:eastAsia="仿宋_GB2312"/>
          <w:sz w:val="24"/>
        </w:rPr>
        <w:t xml:space="preserve">and column </w:t>
      </w:r>
      <m:oMath>
        <m:r>
          <w:rPr>
            <w:rFonts w:ascii="Cambria Math" w:eastAsia="仿宋_GB2312" w:hAnsi="Cambria Math"/>
            <w:sz w:val="24"/>
          </w:rPr>
          <m:t>j</m:t>
        </m:r>
      </m:oMath>
      <w:r>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Pr>
          <w:rFonts w:eastAsia="仿宋_GB2312"/>
          <w:sz w:val="24"/>
        </w:rPr>
        <w:t xml:space="preserve">denotes the data at row </w:t>
      </w:r>
      <m:oMath>
        <m:r>
          <w:rPr>
            <w:rFonts w:ascii="Cambria Math" w:eastAsia="仿宋_GB2312" w:hAnsi="Cambria Math"/>
            <w:sz w:val="24"/>
          </w:rPr>
          <m:t>i</m:t>
        </m:r>
      </m:oMath>
      <w:r>
        <w:rPr>
          <w:rFonts w:eastAsia="仿宋_GB2312"/>
          <w:sz w:val="24"/>
        </w:rPr>
        <w:t xml:space="preserve">and column </w:t>
      </w:r>
      <m:oMath>
        <m:r>
          <w:rPr>
            <w:rFonts w:ascii="Cambria Math" w:eastAsia="仿宋_GB2312" w:hAnsi="Cambria Math"/>
            <w:sz w:val="24"/>
          </w:rPr>
          <m:t xml:space="preserve">j </m:t>
        </m:r>
      </m:oMath>
      <w:r>
        <w:rPr>
          <w:rFonts w:eastAsia="仿宋_GB2312"/>
          <w:sz w:val="24"/>
        </w:rPr>
        <w:t xml:space="preserve">before normalization. </w:t>
      </w:r>
      <m:oMath>
        <m:r>
          <w:rPr>
            <w:rFonts w:ascii="Cambria Math" w:eastAsia="仿宋_GB2312" w:hAnsi="Cambria Math"/>
            <w:sz w:val="24"/>
          </w:rPr>
          <m:t xml:space="preserve">i </m:t>
        </m:r>
      </m:oMath>
      <w:r>
        <w:rPr>
          <w:rFonts w:eastAsia="仿宋_GB2312"/>
          <w:sz w:val="24"/>
        </w:rPr>
        <w:t xml:space="preserve">denotes total column number and </w:t>
      </w:r>
      <m:oMath>
        <m:r>
          <w:rPr>
            <w:rFonts w:ascii="Cambria Math" w:eastAsia="仿宋_GB2312" w:hAnsi="Cambria Math"/>
            <w:sz w:val="24"/>
          </w:rPr>
          <m:t xml:space="preserve">j </m:t>
        </m:r>
      </m:oMath>
      <w:r>
        <w:rPr>
          <w:rFonts w:eastAsia="仿宋_GB2312"/>
          <w:sz w:val="24"/>
        </w:rPr>
        <w:t xml:space="preserve">denotes total row number. </w:t>
      </w:r>
    </w:p>
    <w:p w:rsidR="009B638A" w:rsidRPr="008A1391" w:rsidRDefault="009B638A" w:rsidP="009B638A">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Pr>
          <w:rFonts w:eastAsia="仿宋_GB2312" w:hint="eastAsia"/>
          <w:sz w:val="24"/>
        </w:rPr>
        <w:t xml:space="preserve">. </w:t>
      </w:r>
      <w:r>
        <w:rPr>
          <w:rFonts w:eastAsia="仿宋_GB2312"/>
          <w:sz w:val="24"/>
        </w:rPr>
        <w:t>The formulas are shown in formula 12-13.</w:t>
      </w:r>
    </w:p>
    <w:p w:rsidR="009B638A" w:rsidRPr="00176312" w:rsidRDefault="009B638A" w:rsidP="009B638A">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34016" behindDoc="0" locked="0" layoutInCell="1" allowOverlap="1" wp14:anchorId="35695347" wp14:editId="24AC8E28">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1211E9" w:rsidRDefault="009C4368" w:rsidP="009B638A">
                            <w:pPr>
                              <w:rPr>
                                <w:rFonts w:eastAsia="仿宋_GB2312"/>
                              </w:rPr>
                            </w:pPr>
                            <w:r>
                              <w:rPr>
                                <w:rFonts w:eastAsia="仿宋_GB2312"/>
                              </w:rPr>
                              <w:t>(13</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95347" id="文本框 211" o:spid="_x0000_s1131" type="#_x0000_t202" style="position:absolute;left:0;text-align:left;margin-left:378.55pt;margin-top:61.9pt;width:36.75pt;height:24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4dWAFaoCAACvBQAADgAAAAAA&#10;AAAAAAAAAAAuAgAAZHJzL2Uyb0RvYy54bWxQSwECLQAUAAYACAAAACEAUCZiQ+EAAAALAQAADwAA&#10;AAAAAAAAAAAAAAAEBQAAZHJzL2Rvd25yZXYueG1sUEsFBgAAAAAEAAQA8wAAABIGAAAAAA==&#10;" fillcolor="white [3201]" stroked="f" strokeweight=".5pt">
                <v:path arrowok="t"/>
                <v:textbox>
                  <w:txbxContent>
                    <w:p w:rsidR="009C4368" w:rsidRPr="001211E9" w:rsidRDefault="009C4368" w:rsidP="009B638A">
                      <w:pPr>
                        <w:rPr>
                          <w:rFonts w:eastAsia="仿宋_GB2312"/>
                        </w:rPr>
                      </w:pPr>
                      <w:r>
                        <w:rPr>
                          <w:rFonts w:eastAsia="仿宋_GB2312"/>
                        </w:rPr>
                        <w:t>(13</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32992" behindDoc="0" locked="0" layoutInCell="1" allowOverlap="1" wp14:anchorId="0AD65353" wp14:editId="5B4752DE">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1211E9" w:rsidRDefault="009C4368" w:rsidP="009B638A">
                            <w:pPr>
                              <w:rPr>
                                <w:rFonts w:eastAsia="仿宋_GB2312"/>
                              </w:rPr>
                            </w:pPr>
                            <w:r>
                              <w:rPr>
                                <w:rFonts w:eastAsia="仿宋_GB2312"/>
                              </w:rPr>
                              <w:t>(12</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65353" id="文本框 210" o:spid="_x0000_s1132" type="#_x0000_t202" style="position:absolute;left:0;text-align:left;margin-left:-14.45pt;margin-top:24.15pt;width:36.75pt;height:24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" fillcolor="white [3201]" stroked="f" strokeweight=".5pt">
                <v:path arrowok="t"/>
                <v:textbox>
                  <w:txbxContent>
                    <w:p w:rsidR="009C4368" w:rsidRPr="001211E9" w:rsidRDefault="009C4368" w:rsidP="009B638A">
                      <w:pPr>
                        <w:rPr>
                          <w:rFonts w:eastAsia="仿宋_GB2312"/>
                        </w:rPr>
                      </w:pPr>
                      <w:r>
                        <w:rPr>
                          <w:rFonts w:eastAsia="仿宋_GB2312"/>
                        </w:rPr>
                        <w:t>(12</w:t>
                      </w:r>
                      <w:r w:rsidRPr="001211E9">
                        <w:rPr>
                          <w:rFonts w:eastAsia="仿宋_GB2312"/>
                        </w:rPr>
                        <w:t>)</w:t>
                      </w:r>
                    </w:p>
                  </w:txbxContent>
                </v:textbox>
                <w10:wrap anchorx="margin"/>
              </v:shape>
            </w:pict>
          </mc:Fallback>
        </mc:AlternateContent>
      </w:r>
      <w:r w:rsidRPr="00447D2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5.75pt;height:72.75pt;mso-width-percent:0;mso-height-percent:0;mso-width-percent:0;mso-height-percent:0" o:ole="">
            <v:imagedata r:id="rId8" o:title=""/>
          </v:shape>
          <o:OLEObject Type="Embed" ProgID="Unknown" ShapeID="_x0000_i1026" DrawAspect="Content" ObjectID="_1605288685" r:id="rId9"/>
        </w:object>
      </w:r>
    </w:p>
    <w:p w:rsidR="009B638A" w:rsidRPr="006D7C49" w:rsidRDefault="009B638A" w:rsidP="009B638A">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9B638A" w:rsidRPr="00F966B8" w:rsidRDefault="009B638A" w:rsidP="009B638A">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35040" behindDoc="0" locked="0" layoutInCell="1" allowOverlap="1" wp14:anchorId="5A4305EF" wp14:editId="58478241">
                <wp:simplePos x="0" y="0"/>
                <wp:positionH relativeFrom="margin">
                  <wp:align>right</wp:align>
                </wp:positionH>
                <wp:positionV relativeFrom="paragraph">
                  <wp:posOffset>1005205</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1211E9" w:rsidRDefault="009C4368" w:rsidP="009B638A">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05EF" id="文本框 212" o:spid="_x0000_s1133" type="#_x0000_t202" style="position:absolute;margin-left:-14.45pt;margin-top:79.15pt;width:36.75pt;height:24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" fillcolor="white [3201]" stroked="f" strokeweight=".5pt">
                <v:path arrowok="t"/>
                <v:textbox>
                  <w:txbxContent>
                    <w:p w:rsidR="009C4368" w:rsidRPr="001211E9" w:rsidRDefault="009C4368" w:rsidP="009B638A">
                      <w:pPr>
                        <w:rPr>
                          <w:rFonts w:eastAsia="仿宋_GB2312"/>
                        </w:rPr>
                      </w:pPr>
                      <w:r>
                        <w:rPr>
                          <w:rFonts w:eastAsia="仿宋_GB2312"/>
                        </w:rPr>
                        <w:t>(14</w:t>
                      </w:r>
                      <w:r w:rsidRPr="001211E9">
                        <w:rPr>
                          <w:rFonts w:eastAsia="仿宋_GB2312"/>
                        </w:rPr>
                        <w:t>)</w:t>
                      </w:r>
                    </w:p>
                  </w:txbxContent>
                </v:textbox>
                <w10:wrap anchorx="margin"/>
              </v:shape>
            </w:pict>
          </mc:Fallback>
        </mc:AlternateContent>
      </w: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Pr>
          <w:rFonts w:eastAsia="仿宋_GB2312"/>
          <w:sz w:val="24"/>
        </w:rPr>
        <w:t xml:space="preserve"> which satisfy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are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largest characteristic values of the correlation matrix corresponding to the eigenvectors.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14: </w:t>
      </w:r>
    </w:p>
    <w:p w:rsidR="009B638A" w:rsidRPr="00CE70C1" w:rsidRDefault="009B638A" w:rsidP="009B638A">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9B638A" w:rsidRDefault="009B638A" w:rsidP="009B638A">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hint="eastAsia"/>
          <w:sz w:val="24"/>
        </w:rPr>
        <w:t xml:space="preserve"> </w:t>
      </w:r>
      <w:r>
        <w:rPr>
          <w:rFonts w:eastAsia="仿宋_GB2312"/>
          <w:sz w:val="24"/>
        </w:rPr>
        <w:t xml:space="preserve">denotes each characteristic vector, </w:t>
      </w:r>
      <m:oMath>
        <m:r>
          <w:rPr>
            <w:rFonts w:ascii="Cambria Math" w:eastAsia="仿宋_GB2312" w:hAnsi="Cambria Math"/>
            <w:sz w:val="24"/>
          </w:rPr>
          <m:t xml:space="preserve">λ </m:t>
        </m:r>
      </m:oMath>
      <w:r>
        <w:rPr>
          <w:rFonts w:eastAsia="仿宋_GB2312"/>
          <w:sz w:val="24"/>
        </w:rPr>
        <w:t xml:space="preserve">denotes each characteristic value. The characteristic roots are shown in table 12. Characteristic vector matrix is in the appendix. </w:t>
      </w:r>
    </w:p>
    <w:p w:rsidR="009B638A" w:rsidRPr="00F966B8" w:rsidRDefault="009B638A" w:rsidP="009B638A">
      <w:pPr>
        <w:snapToGrid w:val="0"/>
        <w:spacing w:afterLines="50" w:after="156"/>
        <w:ind w:firstLineChars="200" w:firstLine="420"/>
        <w:contextualSpacing/>
        <w:jc w:val="center"/>
        <w:rPr>
          <w:rFonts w:ascii="仿宋_GB2312" w:eastAsia="仿宋_GB2312"/>
          <w:sz w:val="18"/>
          <w:szCs w:val="21"/>
        </w:rPr>
      </w:pPr>
      <w:r>
        <w:rPr>
          <w:rFonts w:eastAsia="仿宋_GB2312"/>
        </w:rPr>
        <w:t>Table 3</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9B638A" w:rsidTr="009C4368">
        <w:trPr>
          <w:trHeight w:val="270"/>
          <w:jc w:val="center"/>
        </w:trPr>
        <w:tc>
          <w:tcPr>
            <w:tcW w:w="1080" w:type="dxa"/>
            <w:noWrap/>
            <w:hideMark/>
          </w:tcPr>
          <w:p w:rsidR="009B638A" w:rsidRDefault="009B638A" w:rsidP="009C4368">
            <w:pPr>
              <w:widowControl/>
              <w:jc w:val="right"/>
              <w:rPr>
                <w:color w:val="000000"/>
                <w:kern w:val="0"/>
                <w:sz w:val="22"/>
                <w:szCs w:val="22"/>
              </w:rPr>
            </w:pPr>
            <w:r>
              <w:rPr>
                <w:rFonts w:hint="eastAsia"/>
                <w:color w:val="000000"/>
                <w:sz w:val="22"/>
                <w:szCs w:val="22"/>
              </w:rPr>
              <w:t>5.621007</w:t>
            </w:r>
          </w:p>
        </w:tc>
        <w:tc>
          <w:tcPr>
            <w:tcW w:w="1080" w:type="dxa"/>
            <w:noWrap/>
            <w:hideMark/>
          </w:tcPr>
          <w:p w:rsidR="009B638A" w:rsidRDefault="009B638A" w:rsidP="009C4368">
            <w:pPr>
              <w:jc w:val="right"/>
              <w:rPr>
                <w:color w:val="000000"/>
                <w:sz w:val="22"/>
                <w:szCs w:val="22"/>
              </w:rPr>
            </w:pPr>
            <w:r>
              <w:rPr>
                <w:rFonts w:hint="eastAsia"/>
                <w:color w:val="000000"/>
                <w:sz w:val="22"/>
                <w:szCs w:val="22"/>
              </w:rPr>
              <w:t>2.838555</w:t>
            </w:r>
          </w:p>
        </w:tc>
        <w:tc>
          <w:tcPr>
            <w:tcW w:w="1080" w:type="dxa"/>
            <w:noWrap/>
            <w:hideMark/>
          </w:tcPr>
          <w:p w:rsidR="009B638A" w:rsidRDefault="009B638A" w:rsidP="009C4368">
            <w:pPr>
              <w:jc w:val="right"/>
              <w:rPr>
                <w:color w:val="000000"/>
                <w:sz w:val="22"/>
                <w:szCs w:val="22"/>
              </w:rPr>
            </w:pPr>
            <w:r>
              <w:rPr>
                <w:rFonts w:hint="eastAsia"/>
                <w:color w:val="000000"/>
                <w:sz w:val="22"/>
                <w:szCs w:val="22"/>
              </w:rPr>
              <w:t>1.74397</w:t>
            </w:r>
          </w:p>
        </w:tc>
        <w:tc>
          <w:tcPr>
            <w:tcW w:w="1080" w:type="dxa"/>
            <w:noWrap/>
            <w:hideMark/>
          </w:tcPr>
          <w:p w:rsidR="009B638A" w:rsidRDefault="009B638A" w:rsidP="009C4368">
            <w:pPr>
              <w:jc w:val="right"/>
              <w:rPr>
                <w:color w:val="000000"/>
                <w:sz w:val="22"/>
                <w:szCs w:val="22"/>
              </w:rPr>
            </w:pPr>
            <w:r>
              <w:rPr>
                <w:rFonts w:hint="eastAsia"/>
                <w:color w:val="000000"/>
                <w:sz w:val="22"/>
                <w:szCs w:val="22"/>
              </w:rPr>
              <w:t>1.527089</w:t>
            </w:r>
          </w:p>
        </w:tc>
        <w:tc>
          <w:tcPr>
            <w:tcW w:w="1080" w:type="dxa"/>
            <w:noWrap/>
            <w:hideMark/>
          </w:tcPr>
          <w:p w:rsidR="009B638A" w:rsidRDefault="009B638A" w:rsidP="009C4368">
            <w:pPr>
              <w:jc w:val="right"/>
              <w:rPr>
                <w:color w:val="000000"/>
                <w:sz w:val="22"/>
                <w:szCs w:val="22"/>
              </w:rPr>
            </w:pPr>
            <w:r>
              <w:rPr>
                <w:rFonts w:hint="eastAsia"/>
                <w:color w:val="000000"/>
                <w:sz w:val="22"/>
                <w:szCs w:val="22"/>
              </w:rPr>
              <w:t>1.239298</w:t>
            </w:r>
          </w:p>
        </w:tc>
        <w:tc>
          <w:tcPr>
            <w:tcW w:w="1080" w:type="dxa"/>
            <w:noWrap/>
            <w:hideMark/>
          </w:tcPr>
          <w:p w:rsidR="009B638A" w:rsidRDefault="009B638A" w:rsidP="009C4368">
            <w:pPr>
              <w:jc w:val="right"/>
              <w:rPr>
                <w:color w:val="000000"/>
                <w:sz w:val="22"/>
                <w:szCs w:val="22"/>
              </w:rPr>
            </w:pPr>
            <w:r>
              <w:rPr>
                <w:rFonts w:hint="eastAsia"/>
                <w:color w:val="000000"/>
                <w:sz w:val="22"/>
                <w:szCs w:val="22"/>
              </w:rPr>
              <w:t>1.134014</w:t>
            </w:r>
          </w:p>
        </w:tc>
        <w:tc>
          <w:tcPr>
            <w:tcW w:w="1080" w:type="dxa"/>
            <w:noWrap/>
            <w:hideMark/>
          </w:tcPr>
          <w:p w:rsidR="009B638A" w:rsidRDefault="009B638A" w:rsidP="009C4368">
            <w:pPr>
              <w:jc w:val="right"/>
              <w:rPr>
                <w:color w:val="000000"/>
                <w:sz w:val="22"/>
                <w:szCs w:val="22"/>
              </w:rPr>
            </w:pPr>
            <w:r>
              <w:rPr>
                <w:rFonts w:hint="eastAsia"/>
                <w:color w:val="000000"/>
                <w:sz w:val="22"/>
                <w:szCs w:val="22"/>
              </w:rPr>
              <w:t>1.054113</w:t>
            </w:r>
          </w:p>
        </w:tc>
      </w:tr>
      <w:tr w:rsidR="009B638A" w:rsidTr="009C4368">
        <w:trPr>
          <w:trHeight w:val="270"/>
          <w:jc w:val="center"/>
        </w:trPr>
        <w:tc>
          <w:tcPr>
            <w:tcW w:w="1080" w:type="dxa"/>
            <w:noWrap/>
            <w:hideMark/>
          </w:tcPr>
          <w:p w:rsidR="009B638A" w:rsidRDefault="009B638A" w:rsidP="009C4368">
            <w:pPr>
              <w:jc w:val="right"/>
              <w:rPr>
                <w:color w:val="000000"/>
                <w:sz w:val="22"/>
                <w:szCs w:val="22"/>
              </w:rPr>
            </w:pPr>
            <w:r>
              <w:rPr>
                <w:rFonts w:hint="eastAsia"/>
                <w:color w:val="000000"/>
                <w:sz w:val="22"/>
                <w:szCs w:val="22"/>
              </w:rPr>
              <w:t>1.048395</w:t>
            </w:r>
          </w:p>
        </w:tc>
        <w:tc>
          <w:tcPr>
            <w:tcW w:w="1080" w:type="dxa"/>
            <w:noWrap/>
            <w:hideMark/>
          </w:tcPr>
          <w:p w:rsidR="009B638A" w:rsidRDefault="009B638A" w:rsidP="009C4368">
            <w:pPr>
              <w:jc w:val="right"/>
              <w:rPr>
                <w:color w:val="000000"/>
                <w:sz w:val="22"/>
                <w:szCs w:val="22"/>
              </w:rPr>
            </w:pPr>
            <w:r>
              <w:rPr>
                <w:rFonts w:hint="eastAsia"/>
                <w:color w:val="000000"/>
                <w:sz w:val="22"/>
                <w:szCs w:val="22"/>
              </w:rPr>
              <w:t>0.949492</w:t>
            </w:r>
          </w:p>
        </w:tc>
        <w:tc>
          <w:tcPr>
            <w:tcW w:w="1080" w:type="dxa"/>
            <w:noWrap/>
            <w:hideMark/>
          </w:tcPr>
          <w:p w:rsidR="009B638A" w:rsidRDefault="009B638A" w:rsidP="009C4368">
            <w:pPr>
              <w:jc w:val="right"/>
              <w:rPr>
                <w:color w:val="000000"/>
                <w:sz w:val="22"/>
                <w:szCs w:val="22"/>
              </w:rPr>
            </w:pPr>
            <w:r>
              <w:rPr>
                <w:rFonts w:hint="eastAsia"/>
                <w:color w:val="000000"/>
                <w:sz w:val="22"/>
                <w:szCs w:val="22"/>
              </w:rPr>
              <w:t>0.937416</w:t>
            </w:r>
          </w:p>
        </w:tc>
        <w:tc>
          <w:tcPr>
            <w:tcW w:w="1080" w:type="dxa"/>
            <w:noWrap/>
            <w:hideMark/>
          </w:tcPr>
          <w:p w:rsidR="009B638A" w:rsidRDefault="009B638A" w:rsidP="009C4368">
            <w:pPr>
              <w:jc w:val="right"/>
              <w:rPr>
                <w:color w:val="000000"/>
                <w:sz w:val="22"/>
                <w:szCs w:val="22"/>
              </w:rPr>
            </w:pPr>
            <w:r>
              <w:rPr>
                <w:rFonts w:hint="eastAsia"/>
                <w:color w:val="000000"/>
                <w:sz w:val="22"/>
                <w:szCs w:val="22"/>
              </w:rPr>
              <w:t>0.904457</w:t>
            </w:r>
          </w:p>
        </w:tc>
        <w:tc>
          <w:tcPr>
            <w:tcW w:w="1080" w:type="dxa"/>
            <w:noWrap/>
            <w:hideMark/>
          </w:tcPr>
          <w:p w:rsidR="009B638A" w:rsidRDefault="009B638A" w:rsidP="009C4368">
            <w:pPr>
              <w:jc w:val="right"/>
              <w:rPr>
                <w:color w:val="000000"/>
                <w:sz w:val="22"/>
                <w:szCs w:val="22"/>
              </w:rPr>
            </w:pPr>
            <w:r>
              <w:rPr>
                <w:rFonts w:hint="eastAsia"/>
                <w:color w:val="000000"/>
                <w:sz w:val="22"/>
                <w:szCs w:val="22"/>
              </w:rPr>
              <w:t>0.871657</w:t>
            </w:r>
          </w:p>
        </w:tc>
        <w:tc>
          <w:tcPr>
            <w:tcW w:w="1080" w:type="dxa"/>
            <w:noWrap/>
            <w:hideMark/>
          </w:tcPr>
          <w:p w:rsidR="009B638A" w:rsidRDefault="009B638A" w:rsidP="009C4368">
            <w:pPr>
              <w:jc w:val="right"/>
              <w:rPr>
                <w:color w:val="000000"/>
                <w:sz w:val="22"/>
                <w:szCs w:val="22"/>
              </w:rPr>
            </w:pPr>
            <w:r>
              <w:rPr>
                <w:rFonts w:hint="eastAsia"/>
                <w:color w:val="000000"/>
                <w:sz w:val="22"/>
                <w:szCs w:val="22"/>
              </w:rPr>
              <w:t>0.793186</w:t>
            </w:r>
          </w:p>
        </w:tc>
        <w:tc>
          <w:tcPr>
            <w:tcW w:w="1080" w:type="dxa"/>
            <w:noWrap/>
            <w:hideMark/>
          </w:tcPr>
          <w:p w:rsidR="009B638A" w:rsidRDefault="009B638A" w:rsidP="009C4368">
            <w:pPr>
              <w:jc w:val="right"/>
              <w:rPr>
                <w:color w:val="000000"/>
                <w:sz w:val="22"/>
                <w:szCs w:val="22"/>
              </w:rPr>
            </w:pPr>
          </w:p>
        </w:tc>
      </w:tr>
      <w:tr w:rsidR="009B638A" w:rsidTr="009C4368">
        <w:trPr>
          <w:trHeight w:val="270"/>
          <w:jc w:val="center"/>
        </w:trPr>
        <w:tc>
          <w:tcPr>
            <w:tcW w:w="1080" w:type="dxa"/>
            <w:noWrap/>
            <w:hideMark/>
          </w:tcPr>
          <w:p w:rsidR="009B638A" w:rsidRDefault="009B638A" w:rsidP="009C436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9B638A" w:rsidRDefault="009B638A" w:rsidP="009C4368">
            <w:pPr>
              <w:jc w:val="right"/>
              <w:rPr>
                <w:color w:val="000000"/>
                <w:sz w:val="22"/>
                <w:szCs w:val="22"/>
              </w:rPr>
            </w:pPr>
            <w:r>
              <w:rPr>
                <w:rFonts w:hint="eastAsia"/>
                <w:color w:val="000000"/>
                <w:sz w:val="22"/>
                <w:szCs w:val="22"/>
              </w:rPr>
              <w:t>0.700505</w:t>
            </w:r>
          </w:p>
        </w:tc>
        <w:tc>
          <w:tcPr>
            <w:tcW w:w="1080" w:type="dxa"/>
            <w:noWrap/>
            <w:hideMark/>
          </w:tcPr>
          <w:p w:rsidR="009B638A" w:rsidRDefault="009B638A" w:rsidP="009C4368">
            <w:pPr>
              <w:jc w:val="right"/>
              <w:rPr>
                <w:color w:val="000000"/>
                <w:sz w:val="22"/>
                <w:szCs w:val="22"/>
              </w:rPr>
            </w:pPr>
            <w:r>
              <w:rPr>
                <w:rFonts w:hint="eastAsia"/>
                <w:color w:val="000000"/>
                <w:sz w:val="22"/>
                <w:szCs w:val="22"/>
              </w:rPr>
              <w:t>0.672353</w:t>
            </w:r>
          </w:p>
        </w:tc>
        <w:tc>
          <w:tcPr>
            <w:tcW w:w="1080" w:type="dxa"/>
            <w:noWrap/>
            <w:hideMark/>
          </w:tcPr>
          <w:p w:rsidR="009B638A" w:rsidRDefault="009B638A" w:rsidP="009C4368">
            <w:pPr>
              <w:jc w:val="right"/>
              <w:rPr>
                <w:color w:val="000000"/>
                <w:sz w:val="22"/>
                <w:szCs w:val="22"/>
              </w:rPr>
            </w:pPr>
            <w:r>
              <w:rPr>
                <w:rFonts w:hint="eastAsia"/>
                <w:color w:val="000000"/>
                <w:sz w:val="22"/>
                <w:szCs w:val="22"/>
              </w:rPr>
              <w:t>0.597227</w:t>
            </w:r>
          </w:p>
        </w:tc>
        <w:tc>
          <w:tcPr>
            <w:tcW w:w="1080" w:type="dxa"/>
            <w:noWrap/>
            <w:hideMark/>
          </w:tcPr>
          <w:p w:rsidR="009B638A" w:rsidRDefault="009B638A" w:rsidP="009C4368">
            <w:pPr>
              <w:jc w:val="right"/>
              <w:rPr>
                <w:color w:val="000000"/>
                <w:sz w:val="22"/>
                <w:szCs w:val="22"/>
              </w:rPr>
            </w:pPr>
            <w:r>
              <w:rPr>
                <w:rFonts w:hint="eastAsia"/>
                <w:color w:val="000000"/>
                <w:sz w:val="22"/>
                <w:szCs w:val="22"/>
              </w:rPr>
              <w:t>0.516641</w:t>
            </w:r>
          </w:p>
        </w:tc>
        <w:tc>
          <w:tcPr>
            <w:tcW w:w="1080" w:type="dxa"/>
            <w:noWrap/>
            <w:hideMark/>
          </w:tcPr>
          <w:p w:rsidR="009B638A" w:rsidRDefault="009B638A" w:rsidP="009C4368">
            <w:pPr>
              <w:jc w:val="right"/>
              <w:rPr>
                <w:color w:val="000000"/>
                <w:sz w:val="22"/>
                <w:szCs w:val="22"/>
              </w:rPr>
            </w:pPr>
            <w:r>
              <w:rPr>
                <w:rFonts w:hint="eastAsia"/>
                <w:color w:val="000000"/>
                <w:sz w:val="22"/>
                <w:szCs w:val="22"/>
              </w:rPr>
              <w:t>0.424188</w:t>
            </w:r>
          </w:p>
        </w:tc>
        <w:tc>
          <w:tcPr>
            <w:tcW w:w="1080" w:type="dxa"/>
            <w:noWrap/>
            <w:hideMark/>
          </w:tcPr>
          <w:p w:rsidR="009B638A" w:rsidRDefault="009B638A" w:rsidP="009C4368">
            <w:pPr>
              <w:jc w:val="right"/>
              <w:rPr>
                <w:color w:val="000000"/>
                <w:sz w:val="22"/>
                <w:szCs w:val="22"/>
              </w:rPr>
            </w:pPr>
            <w:r>
              <w:rPr>
                <w:rFonts w:hint="eastAsia"/>
                <w:color w:val="000000"/>
                <w:sz w:val="22"/>
                <w:szCs w:val="22"/>
              </w:rPr>
              <w:t>0.393516</w:t>
            </w:r>
          </w:p>
        </w:tc>
      </w:tr>
      <w:tr w:rsidR="009B638A" w:rsidTr="009C4368">
        <w:trPr>
          <w:trHeight w:val="270"/>
          <w:jc w:val="center"/>
        </w:trPr>
        <w:tc>
          <w:tcPr>
            <w:tcW w:w="1080" w:type="dxa"/>
            <w:noWrap/>
            <w:hideMark/>
          </w:tcPr>
          <w:p w:rsidR="009B638A" w:rsidRDefault="009B638A" w:rsidP="009C4368">
            <w:pPr>
              <w:jc w:val="right"/>
              <w:rPr>
                <w:color w:val="000000"/>
                <w:sz w:val="22"/>
                <w:szCs w:val="22"/>
              </w:rPr>
            </w:pPr>
            <w:r>
              <w:rPr>
                <w:rFonts w:hint="eastAsia"/>
                <w:color w:val="000000"/>
                <w:sz w:val="22"/>
                <w:szCs w:val="22"/>
              </w:rPr>
              <w:t>0.341449</w:t>
            </w:r>
          </w:p>
        </w:tc>
        <w:tc>
          <w:tcPr>
            <w:tcW w:w="1080" w:type="dxa"/>
            <w:noWrap/>
            <w:hideMark/>
          </w:tcPr>
          <w:p w:rsidR="009B638A" w:rsidRDefault="009B638A" w:rsidP="009C4368">
            <w:pPr>
              <w:jc w:val="right"/>
              <w:rPr>
                <w:color w:val="000000"/>
                <w:sz w:val="22"/>
                <w:szCs w:val="22"/>
              </w:rPr>
            </w:pPr>
            <w:r>
              <w:rPr>
                <w:rFonts w:hint="eastAsia"/>
                <w:color w:val="000000"/>
                <w:sz w:val="22"/>
                <w:szCs w:val="22"/>
              </w:rPr>
              <w:t>0.32244</w:t>
            </w:r>
          </w:p>
        </w:tc>
        <w:tc>
          <w:tcPr>
            <w:tcW w:w="1080" w:type="dxa"/>
            <w:noWrap/>
            <w:hideMark/>
          </w:tcPr>
          <w:p w:rsidR="009B638A" w:rsidRDefault="009B638A" w:rsidP="009C4368">
            <w:pPr>
              <w:jc w:val="right"/>
              <w:rPr>
                <w:color w:val="000000"/>
                <w:sz w:val="22"/>
                <w:szCs w:val="22"/>
              </w:rPr>
            </w:pPr>
            <w:r>
              <w:rPr>
                <w:rFonts w:hint="eastAsia"/>
                <w:color w:val="000000"/>
                <w:sz w:val="22"/>
                <w:szCs w:val="22"/>
              </w:rPr>
              <w:t>0.263981</w:t>
            </w:r>
          </w:p>
        </w:tc>
        <w:tc>
          <w:tcPr>
            <w:tcW w:w="1080" w:type="dxa"/>
            <w:noWrap/>
            <w:hideMark/>
          </w:tcPr>
          <w:p w:rsidR="009B638A" w:rsidRDefault="009B638A" w:rsidP="009C4368">
            <w:pPr>
              <w:jc w:val="right"/>
              <w:rPr>
                <w:color w:val="000000"/>
                <w:sz w:val="22"/>
                <w:szCs w:val="22"/>
              </w:rPr>
            </w:pPr>
            <w:r>
              <w:rPr>
                <w:rFonts w:hint="eastAsia"/>
                <w:color w:val="000000"/>
                <w:sz w:val="22"/>
                <w:szCs w:val="22"/>
              </w:rPr>
              <w:t>0.199171</w:t>
            </w:r>
          </w:p>
        </w:tc>
        <w:tc>
          <w:tcPr>
            <w:tcW w:w="1080" w:type="dxa"/>
            <w:noWrap/>
            <w:hideMark/>
          </w:tcPr>
          <w:p w:rsidR="009B638A" w:rsidRDefault="009B638A" w:rsidP="009C4368">
            <w:pPr>
              <w:jc w:val="right"/>
              <w:rPr>
                <w:color w:val="000000"/>
                <w:sz w:val="22"/>
                <w:szCs w:val="22"/>
              </w:rPr>
            </w:pPr>
            <w:r>
              <w:rPr>
                <w:rFonts w:hint="eastAsia"/>
                <w:color w:val="000000"/>
                <w:sz w:val="22"/>
                <w:szCs w:val="22"/>
              </w:rPr>
              <w:t>0.128173</w:t>
            </w:r>
          </w:p>
        </w:tc>
        <w:tc>
          <w:tcPr>
            <w:tcW w:w="1080" w:type="dxa"/>
            <w:noWrap/>
            <w:hideMark/>
          </w:tcPr>
          <w:p w:rsidR="009B638A" w:rsidRDefault="009B638A" w:rsidP="009C4368">
            <w:pPr>
              <w:jc w:val="right"/>
              <w:rPr>
                <w:color w:val="000000"/>
                <w:sz w:val="22"/>
                <w:szCs w:val="22"/>
              </w:rPr>
            </w:pPr>
            <w:r>
              <w:rPr>
                <w:rFonts w:hint="eastAsia"/>
                <w:color w:val="000000"/>
                <w:sz w:val="22"/>
                <w:szCs w:val="22"/>
              </w:rPr>
              <w:t>0.00036</w:t>
            </w:r>
          </w:p>
        </w:tc>
        <w:tc>
          <w:tcPr>
            <w:tcW w:w="1080" w:type="dxa"/>
            <w:noWrap/>
            <w:hideMark/>
          </w:tcPr>
          <w:p w:rsidR="009B638A" w:rsidRDefault="009B638A" w:rsidP="009C4368">
            <w:pPr>
              <w:jc w:val="right"/>
              <w:rPr>
                <w:color w:val="000000"/>
                <w:sz w:val="22"/>
                <w:szCs w:val="22"/>
              </w:rPr>
            </w:pPr>
          </w:p>
        </w:tc>
      </w:tr>
    </w:tbl>
    <w:p w:rsidR="009B638A" w:rsidRPr="00E606B4" w:rsidRDefault="009B638A" w:rsidP="009B638A">
      <w:pPr>
        <w:snapToGrid w:val="0"/>
        <w:spacing w:afterLines="50" w:after="156"/>
        <w:rPr>
          <w:rFonts w:eastAsia="仿宋_GB2312"/>
          <w:sz w:val="24"/>
        </w:rPr>
      </w:pPr>
      <w:r>
        <w:rPr>
          <w:rFonts w:eastAsia="仿宋_GB2312"/>
          <w:sz w:val="24"/>
        </w:rPr>
        <w:t xml:space="preserve">The contribution rate formula and the total contribution rate formula is as 15-16. </w:t>
      </w:r>
    </w:p>
    <w:p w:rsidR="009B638A" w:rsidRPr="004136BA" w:rsidRDefault="009B638A" w:rsidP="009B638A">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38112" behindDoc="0" locked="0" layoutInCell="1" allowOverlap="1" wp14:anchorId="4A5CEF0C" wp14:editId="6A4B8DBA">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C4368" w:rsidRDefault="009C4368" w:rsidP="009B638A">
                            <w:pPr>
                              <w:rPr>
                                <w:rFonts w:eastAsia="仿宋_GB2312"/>
                              </w:rPr>
                            </w:pPr>
                            <w:r>
                              <w:rPr>
                                <w:rFonts w:eastAsia="仿宋_GB2312"/>
                              </w:rPr>
                              <w:t>(15-16)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5CEF0C" id="文本框 1082" o:spid="_x0000_s1134" type="#_x0000_t202" style="position:absolute;left:0;text-align:left;margin-left:.55pt;margin-top:29.9pt;width:51.75pt;height:24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R2OpwIAADsFAAAOAAAAAAAAAAAAAAAA&#10;AC4CAABkcnMvZTJvRG9jLnhtbFBLAQItABQABgAIAAAAIQDfVMFr3QAAAAcBAAAPAAAAAAAAAAAA&#10;AAAAAAEFAABkcnMvZG93bnJldi54bWxQSwUGAAAAAAQABADzAAAACwYAAAAA&#10;" fillcolor="white [3201]" stroked="f" strokeweight=".5pt">
                <v:path arrowok="t"/>
                <v:textbox>
                  <w:txbxContent>
                    <w:p w:rsidR="009C4368" w:rsidRDefault="009C4368" w:rsidP="009B638A">
                      <w:pPr>
                        <w:rPr>
                          <w:rFonts w:eastAsia="仿宋_GB2312"/>
                        </w:rPr>
                      </w:pPr>
                      <w:r>
                        <w:rPr>
                          <w:rFonts w:eastAsia="仿宋_GB2312"/>
                        </w:rPr>
                        <w:t>(15-16)</w:t>
                      </w:r>
                    </w:p>
                  </w:txbxContent>
                </v:textbox>
                <w10:wrap anchorx="margin"/>
              </v:shape>
            </w:pict>
          </mc:Fallback>
        </mc:AlternateContent>
      </w:r>
      <w:r>
        <w:rPr>
          <w:rFonts w:ascii="仿宋_GB2312" w:eastAsia="仿宋_GB2312"/>
          <w:noProof/>
          <w:sz w:val="24"/>
        </w:rPr>
        <w:drawing>
          <wp:inline distT="0" distB="0" distL="0" distR="0" wp14:anchorId="6F8907C3" wp14:editId="76FBB2F5">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Pr>
          <w:rFonts w:eastAsia="仿宋_GB2312"/>
          <w:sz w:val="24"/>
        </w:rPr>
        <w:t>and</w:t>
      </w:r>
      <w:r>
        <w:rPr>
          <w:rFonts w:ascii="仿宋_GB2312" w:eastAsia="仿宋_GB2312"/>
          <w:noProof/>
          <w:sz w:val="24"/>
        </w:rPr>
        <w:drawing>
          <wp:inline distT="0" distB="0" distL="0" distR="0" wp14:anchorId="310D493B" wp14:editId="65BF2962">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9B638A" w:rsidRDefault="009B638A" w:rsidP="009B638A">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37088" behindDoc="0" locked="0" layoutInCell="1" allowOverlap="1" wp14:anchorId="71A38358" wp14:editId="28F2B2A4">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C4368" w:rsidRDefault="009C4368" w:rsidP="009B638A">
                            <w:pPr>
                              <w:rPr>
                                <w:rFonts w:eastAsia="仿宋_GB2312"/>
                              </w:rPr>
                            </w:pPr>
                            <w:r>
                              <w:rPr>
                                <w:rFonts w:eastAsia="仿宋_GB2312"/>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38358" id="文本框 1081" o:spid="_x0000_s1135" type="#_x0000_t202" style="position:absolute;left:0;text-align:left;margin-left:379.1pt;margin-top:59.7pt;width:36.75pt;height:2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" fillcolor="white [3201]" stroked="f" strokeweight=".5pt">
                <v:path arrowok="t"/>
                <v:textbox>
                  <w:txbxContent>
                    <w:p w:rsidR="009C4368" w:rsidRDefault="009C4368" w:rsidP="009B638A">
                      <w:pPr>
                        <w:rPr>
                          <w:rFonts w:eastAsia="仿宋_GB2312"/>
                        </w:rPr>
                      </w:pPr>
                      <w:r>
                        <w:rPr>
                          <w:rFonts w:eastAsia="仿宋_GB2312"/>
                        </w:rPr>
                        <w:t>(17)</w:t>
                      </w:r>
                    </w:p>
                  </w:txbxContent>
                </v:textbox>
                <w10:wrap anchorx="margin"/>
              </v:shape>
            </w:pict>
          </mc:Fallback>
        </mc:AlternateContent>
      </w:r>
      <w:r>
        <w:rPr>
          <w:rFonts w:eastAsia="仿宋_GB2312"/>
          <w:sz w:val="24"/>
        </w:rPr>
        <w:t>We obtain the total contribution rate until the fourteenth principal component is 81.45%, which is larger than 80%. Therefore, we take the first fourteenth eigenvalue as the principal component. Suppose the principal component is formula set 17</w:t>
      </w:r>
    </w:p>
    <w:p w:rsidR="009B638A" w:rsidRDefault="009B638A" w:rsidP="009B638A">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9B638A" w:rsidRDefault="009B638A" w:rsidP="009B638A">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9B638A" w:rsidRDefault="009B638A" w:rsidP="009B638A">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w:lastRenderedPageBreak/>
            <m:t>…</m:t>
          </m:r>
        </m:oMath>
      </m:oMathPara>
    </w:p>
    <w:p w:rsidR="009B638A" w:rsidRPr="004136BA" w:rsidRDefault="009B638A" w:rsidP="009B638A">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9B638A" w:rsidRPr="009B638A" w:rsidRDefault="009B638A" w:rsidP="009B638A">
      <w:pPr>
        <w:snapToGrid w:val="0"/>
        <w:spacing w:afterLines="50" w:after="156"/>
        <w:contextualSpacing/>
        <w:rPr>
          <w:rFonts w:eastAsia="仿宋_GB2312" w:hint="eastAsia"/>
          <w:sz w:val="24"/>
        </w:rPr>
      </w:pPr>
      <w:r>
        <w:rPr>
          <w:rFonts w:eastAsia="仿宋_GB2312"/>
          <w:sz w:val="24"/>
        </w:rPr>
        <w:t xml:space="preserve">We calculate the data as shown in the formula and find the result of Principal Component Analysis. The data after Principal Component Analysis can be found in the appendix. </w:t>
      </w:r>
      <w:ins w:id="79" w:author="Windows 用户" w:date="2018-12-02T20:16:00Z">
        <w:r w:rsidR="00514DD1" w:rsidRPr="00514DD1">
          <w:rPr>
            <w:rFonts w:eastAsia="仿宋_GB2312"/>
            <w:b/>
            <w:sz w:val="24"/>
            <w:rPrChange w:id="80" w:author="Windows 用户" w:date="2018-12-02T20:18:00Z">
              <w:rPr>
                <w:rFonts w:eastAsia="仿宋_GB2312"/>
                <w:sz w:val="24"/>
              </w:rPr>
            </w:rPrChange>
          </w:rPr>
          <w:t>Data after Principal Component Analysis</w:t>
        </w:r>
      </w:ins>
      <w:ins w:id="81" w:author="Windows 用户" w:date="2018-12-02T20:17:00Z">
        <w:r w:rsidR="00514DD1" w:rsidRPr="00514DD1">
          <w:rPr>
            <w:rFonts w:eastAsia="仿宋_GB2312"/>
            <w:b/>
            <w:sz w:val="24"/>
            <w:rPrChange w:id="82" w:author="Windows 用户" w:date="2018-12-02T20:18:00Z">
              <w:rPr>
                <w:rFonts w:eastAsia="仿宋_GB2312"/>
                <w:sz w:val="24"/>
              </w:rPr>
            </w:rPrChange>
          </w:rPr>
          <w:t xml:space="preserve"> is used in Principal Component Regression, which is a conventional way to use the method. </w:t>
        </w:r>
      </w:ins>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B638A"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align>right</wp:align>
                </wp:positionH>
                <wp:positionV relativeFrom="paragraph">
                  <wp:posOffset>359410</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6" type="#_x0000_t202" style="position:absolute;left:0;text-align:left;margin-left:-17.45pt;margin-top:28.3pt;width:33.75pt;height:2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" fillcolor="white [3201]" stroked="f" strokeweight=".5pt">
                <v:path arrowok="t"/>
                <v:textbox>
                  <w:txbxContent>
                    <w:p w:rsidR="009C4368" w:rsidRPr="008A1391" w:rsidRDefault="009C4368" w:rsidP="001211E9">
                      <w:pPr>
                        <w:rPr>
                          <w:rFonts w:eastAsia="仿宋_GB2312"/>
                        </w:rPr>
                      </w:pPr>
                      <w:r>
                        <w:rPr>
                          <w:rFonts w:eastAsia="仿宋_GB2312"/>
                        </w:rPr>
                        <w:t>(18)</w:t>
                      </w:r>
                    </w:p>
                  </w:txbxContent>
                </v:textbox>
                <w10:wrap anchorx="margin"/>
              </v:shape>
            </w:pict>
          </mc:Fallback>
        </mc:AlternateContent>
      </w:r>
      <w:r w:rsidR="002A59FE" w:rsidRPr="002A59FE">
        <w:rPr>
          <w:rFonts w:eastAsia="仿宋_GB2312"/>
          <w:sz w:val="24"/>
        </w:rPr>
        <w:t xml:space="preserve">Information entropy is </w:t>
      </w:r>
      <w:r>
        <w:rPr>
          <w:rFonts w:eastAsia="仿宋_GB2312"/>
          <w:sz w:val="24"/>
        </w:rPr>
        <w:t>defined by the formula 18</w:t>
      </w:r>
      <w:r w:rsidR="002A59FE" w:rsidRPr="002A59FE">
        <w:rPr>
          <w:rFonts w:eastAsia="仿宋_GB2312"/>
          <w:sz w:val="24"/>
        </w:rPr>
        <w:t xml:space="preserve">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w:t>
      </w:r>
      <w:r w:rsidRPr="0013622C">
        <w:rPr>
          <w:rFonts w:eastAsia="仿宋_GB2312" w:hint="eastAsia"/>
          <w:sz w:val="24"/>
        </w:rPr>
        <w:lastRenderedPageBreak/>
        <w:t>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009B638A">
        <w:rPr>
          <w:rFonts w:eastAsia="仿宋_GB2312"/>
        </w:rPr>
        <w:t>able 4</w:t>
      </w:r>
      <w:r w:rsidRPr="007D61E8">
        <w:rPr>
          <w:rFonts w:eastAsia="仿宋_GB2312"/>
        </w:rPr>
        <w:t>:</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 xml:space="preserve">able </w:t>
      </w:r>
      <w:r w:rsidR="009B638A">
        <w:rPr>
          <w:rFonts w:eastAsia="仿宋_GB2312"/>
        </w:rPr>
        <w:t>5</w:t>
      </w:r>
      <w:r w:rsidRPr="007D61E8">
        <w:rPr>
          <w:rFonts w:eastAsia="仿宋_GB2312"/>
        </w:rPr>
        <w:t>:</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 xml:space="preserve">After the grouping of ROM data related to the Category Click Rate, we further </w:t>
      </w:r>
      <w:r w:rsidRPr="0013622C">
        <w:rPr>
          <w:rFonts w:eastAsia="仿宋_GB2312" w:hint="eastAsia"/>
          <w:sz w:val="24"/>
        </w:rPr>
        <w:lastRenderedPageBreak/>
        <w:t>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 xml:space="preserve">able </w:t>
      </w:r>
      <w:r w:rsidR="009B638A">
        <w:rPr>
          <w:rFonts w:eastAsia="仿宋_GB2312"/>
        </w:rPr>
        <w:t>6</w:t>
      </w:r>
      <w:r w:rsidRPr="007D61E8">
        <w:rPr>
          <w:rFonts w:eastAsia="仿宋_GB2312"/>
        </w:rPr>
        <w:t>:</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009B638A">
        <w:rPr>
          <w:rFonts w:eastAsia="仿宋_GB2312"/>
        </w:rPr>
        <w:t>able 7</w:t>
      </w:r>
      <w:r w:rsidRPr="007D61E8">
        <w:rPr>
          <w:rFonts w:eastAsia="仿宋_GB2312"/>
        </w:rPr>
        <w:t>:</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004F10FB">
              <w:rPr>
                <w:rFonts w:eastAsia="仿宋_GB2312"/>
                <w:sz w:val="24"/>
              </w:rPr>
              <w:t>roba</w:t>
            </w:r>
            <w:r w:rsidRPr="0013622C">
              <w:rPr>
                <w:rFonts w:eastAsia="仿宋_GB2312"/>
                <w:sz w:val="24"/>
              </w:rPr>
              <w:t>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w:t>
      </w:r>
      <w:r w:rsidR="009B638A">
        <w:rPr>
          <w:rFonts w:eastAsia="仿宋_GB2312"/>
          <w:sz w:val="24"/>
        </w:rPr>
        <w:t>9</w:t>
      </w:r>
      <w:r w:rsidR="00864623">
        <w:rPr>
          <w:rFonts w:eastAsia="仿宋_GB2312" w:hint="eastAsia"/>
          <w:sz w:val="24"/>
        </w:rPr>
        <w:t xml:space="preserve">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314BE1">
                            <w:pPr>
                              <w:rPr>
                                <w:rFonts w:eastAsia="仿宋_GB2312"/>
                              </w:rPr>
                            </w:pPr>
                            <w:r>
                              <w:rPr>
                                <w:rFonts w:eastAsia="仿宋_GB2312"/>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" fillcolor="white [3201]" stroked="f" strokeweight=".5pt">
                <v:path arrowok="t"/>
                <v:textbox>
                  <w:txbxContent>
                    <w:p w:rsidR="009C4368" w:rsidRPr="008A1391" w:rsidRDefault="009C4368" w:rsidP="00314BE1">
                      <w:pPr>
                        <w:rPr>
                          <w:rFonts w:eastAsia="仿宋_GB2312"/>
                        </w:rPr>
                      </w:pPr>
                      <w:r>
                        <w:rPr>
                          <w:rFonts w:eastAsia="仿宋_GB2312"/>
                        </w:rPr>
                        <w:t>(19)</w:t>
                      </w:r>
                    </w:p>
                  </w:txbxContent>
                </v:textbox>
                <w10:wrap anchorx="margin"/>
              </v:shape>
            </w:pict>
          </mc:Fallback>
        </mc:AlternateConten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009B638A">
        <w:rPr>
          <w:rFonts w:eastAsia="仿宋_GB2312"/>
        </w:rPr>
        <w:t>able 8</w:t>
      </w:r>
      <w:r w:rsidRPr="007D61E8">
        <w:rPr>
          <w:rFonts w:eastAsia="仿宋_GB2312"/>
        </w:rPr>
        <w:t>:</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lastRenderedPageBreak/>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 xml:space="preserve">able </w:t>
      </w:r>
      <w:r w:rsidR="009B638A">
        <w:rPr>
          <w:rFonts w:eastAsia="仿宋_GB2312"/>
        </w:rPr>
        <w:t>9</w:t>
      </w:r>
      <w:r w:rsidRPr="007D61E8">
        <w:rPr>
          <w:rFonts w:eastAsia="仿宋_GB2312"/>
        </w:rPr>
        <w:t>:</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009B638A">
        <w:rPr>
          <w:rFonts w:eastAsia="仿宋_GB2312"/>
        </w:rPr>
        <w:t>able 10</w:t>
      </w:r>
      <w:r w:rsidRPr="007D61E8">
        <w:rPr>
          <w:rFonts w:eastAsia="仿宋_GB2312"/>
        </w:rPr>
        <w:t>:</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9B638A">
        <w:rPr>
          <w:rFonts w:eastAsia="仿宋_GB2312"/>
        </w:rPr>
        <w:t xml:space="preserve"> </w:t>
      </w:r>
      <w:r w:rsidR="00531E65">
        <w:rPr>
          <w:rFonts w:eastAsia="仿宋_GB2312"/>
        </w:rPr>
        <w:t>1</w:t>
      </w:r>
      <w:r w:rsidR="009B638A">
        <w:rPr>
          <w:rFonts w:eastAsia="仿宋_GB2312"/>
        </w:rPr>
        <w:t>1</w:t>
      </w:r>
      <w:r w:rsidR="00531E65">
        <w:rPr>
          <w:rFonts w:eastAsia="仿宋_GB2312"/>
        </w:rPr>
        <w:t xml:space="preserve">: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lastRenderedPageBreak/>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w:t>
      </w:r>
      <w:r w:rsidR="009B638A">
        <w:rPr>
          <w:rFonts w:eastAsia="仿宋_GB2312"/>
        </w:rPr>
        <w:t>2</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IsGalleryFeatured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IsHighQuality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Is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2D243C" w:rsidP="001A6F74">
      <w:pPr>
        <w:spacing w:afterLines="50" w:after="156"/>
        <w:rPr>
          <w:rFonts w:eastAsia="仿宋_GB2312"/>
          <w:sz w:val="24"/>
        </w:rPr>
      </w:pPr>
      <w:r>
        <w:rPr>
          <w:rFonts w:eastAsia="仿宋_GB2312"/>
          <w:sz w:val="24"/>
        </w:rPr>
        <w:t>We finally obtain 7</w:t>
      </w:r>
      <w:r w:rsidR="000C466E">
        <w:rPr>
          <w:rFonts w:eastAsia="仿宋_GB2312"/>
          <w:sz w:val="24"/>
        </w:rPr>
        <w:t xml:space="preserve"> properties of the phones for further analysis, which are </w:t>
      </w:r>
      <w:r w:rsidR="000C466E" w:rsidRPr="005B20C6">
        <w:rPr>
          <w:rFonts w:eastAsia="仿宋_GB2312"/>
          <w:sz w:val="24"/>
        </w:rPr>
        <w:t>Display Resolution</w:t>
      </w:r>
      <w:r w:rsidR="000C466E">
        <w:rPr>
          <w:rFonts w:eastAsia="仿宋_GB2312"/>
          <w:sz w:val="24"/>
        </w:rPr>
        <w:t xml:space="preserve">, </w:t>
      </w:r>
      <w:r w:rsidR="000C466E" w:rsidRPr="005B20C6">
        <w:rPr>
          <w:rFonts w:eastAsia="仿宋_GB2312"/>
          <w:sz w:val="24"/>
        </w:rPr>
        <w:t>Recording Definition</w:t>
      </w:r>
      <w:r w:rsidR="000C466E">
        <w:rPr>
          <w:rFonts w:eastAsia="仿宋_GB2312"/>
          <w:sz w:val="24"/>
        </w:rPr>
        <w:t xml:space="preserve">, </w:t>
      </w:r>
      <w:r w:rsidR="000C466E" w:rsidRPr="005B20C6">
        <w:rPr>
          <w:rFonts w:eastAsia="仿宋_GB2312"/>
          <w:sz w:val="24"/>
        </w:rPr>
        <w:t>RAM</w:t>
      </w:r>
      <w:r w:rsidR="000C466E">
        <w:rPr>
          <w:rFonts w:eastAsia="仿宋_GB2312"/>
          <w:sz w:val="24"/>
        </w:rPr>
        <w:t xml:space="preserve">, ROM, </w:t>
      </w:r>
      <w:r w:rsidR="000C466E" w:rsidRPr="005B20C6">
        <w:rPr>
          <w:rFonts w:eastAsia="仿宋_GB2312"/>
          <w:sz w:val="24"/>
        </w:rPr>
        <w:t>CPU</w:t>
      </w:r>
      <w:r w:rsidR="000C466E">
        <w:rPr>
          <w:rFonts w:eastAsia="仿宋_GB2312"/>
          <w:sz w:val="24"/>
        </w:rPr>
        <w:t xml:space="preserve">, </w:t>
      </w:r>
      <w:r w:rsidR="000C466E" w:rsidRPr="005B20C6">
        <w:rPr>
          <w:rFonts w:eastAsia="仿宋_GB2312"/>
          <w:sz w:val="24"/>
        </w:rPr>
        <w:t>Highest camera resolution</w:t>
      </w:r>
      <w:r w:rsidR="000C466E">
        <w:rPr>
          <w:rFonts w:eastAsia="仿宋_GB2312"/>
          <w:sz w:val="24"/>
        </w:rPr>
        <w:t xml:space="preserve">, and </w:t>
      </w:r>
      <w:r w:rsidR="000C466E" w:rsidRPr="005B20C6">
        <w:rPr>
          <w:rFonts w:eastAsia="仿宋_GB2312"/>
          <w:sz w:val="24"/>
        </w:rPr>
        <w:t>Price</w:t>
      </w:r>
      <w:r w:rsidR="000C466E">
        <w:rPr>
          <w:rFonts w:eastAsia="仿宋_GB2312"/>
          <w:sz w:val="24"/>
        </w:rPr>
        <w:t>.</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lastRenderedPageBreak/>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ins w:id="83" w:author="Windows 用户" w:date="2018-12-02T20:17:00Z">
        <w:r w:rsidR="00514DD1">
          <w:rPr>
            <w:rFonts w:eastAsia="仿宋_GB2312"/>
            <w:sz w:val="24"/>
          </w:rPr>
          <w:t xml:space="preserve">, </w:t>
        </w:r>
        <w:r w:rsidR="00514DD1" w:rsidRPr="00514DD1">
          <w:rPr>
            <w:rFonts w:eastAsia="仿宋_GB2312"/>
            <w:b/>
            <w:sz w:val="24"/>
            <w:rPrChange w:id="84" w:author="Windows 用户" w:date="2018-12-02T20:18:00Z">
              <w:rPr>
                <w:rFonts w:eastAsia="仿宋_GB2312"/>
                <w:sz w:val="24"/>
              </w:rPr>
            </w:rPrChange>
          </w:rPr>
          <w:t>bring</w:t>
        </w:r>
      </w:ins>
      <w:ins w:id="85" w:author="Windows 用户" w:date="2018-12-02T20:18:00Z">
        <w:r w:rsidR="00514DD1">
          <w:rPr>
            <w:rFonts w:eastAsia="仿宋_GB2312"/>
            <w:b/>
            <w:sz w:val="24"/>
          </w:rPr>
          <w:t>ing</w:t>
        </w:r>
      </w:ins>
      <w:ins w:id="86" w:author="Windows 用户" w:date="2018-12-02T20:17:00Z">
        <w:r w:rsidR="00514DD1" w:rsidRPr="00514DD1">
          <w:rPr>
            <w:rFonts w:eastAsia="仿宋_GB2312"/>
            <w:b/>
            <w:sz w:val="24"/>
            <w:rPrChange w:id="87" w:author="Windows 用户" w:date="2018-12-02T20:18:00Z">
              <w:rPr>
                <w:rFonts w:eastAsia="仿宋_GB2312"/>
                <w:sz w:val="24"/>
              </w:rPr>
            </w:rPrChange>
          </w:rPr>
          <w:t xml:space="preserve"> us a </w:t>
        </w:r>
      </w:ins>
      <w:ins w:id="88" w:author="Windows 用户" w:date="2018-12-02T20:18:00Z">
        <w:r w:rsidR="00514DD1" w:rsidRPr="00514DD1">
          <w:rPr>
            <w:rFonts w:eastAsia="仿宋_GB2312"/>
            <w:b/>
            <w:sz w:val="24"/>
            <w:rPrChange w:id="89" w:author="Windows 用户" w:date="2018-12-02T20:18:00Z">
              <w:rPr>
                <w:rFonts w:eastAsia="仿宋_GB2312"/>
                <w:sz w:val="24"/>
              </w:rPr>
            </w:rPrChange>
          </w:rPr>
          <w:t>rough understanding to the problem</w:t>
        </w:r>
      </w:ins>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514DD1" w:rsidRPr="00E606B4" w:rsidRDefault="004136BA" w:rsidP="00425A8B">
      <w:pPr>
        <w:spacing w:afterLines="50" w:after="156"/>
        <w:rPr>
          <w:rFonts w:hint="eastAsia"/>
          <w:sz w:val="24"/>
          <w:szCs w:val="36"/>
        </w:rPr>
      </w:pPr>
      <w:r>
        <w:rPr>
          <w:rFonts w:hint="eastAsia"/>
          <w:sz w:val="24"/>
          <w:szCs w:val="36"/>
        </w:rPr>
        <w:t>T</w:t>
      </w:r>
      <w:r>
        <w:rPr>
          <w:sz w:val="24"/>
          <w:szCs w:val="36"/>
        </w:rPr>
        <w:t>he previous charts demonstrate, for instance: most of the phones possess 3000 mAh, 4000 mAh, or 4100 mAh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514DD1">
        <w:rPr>
          <w:rFonts w:eastAsia="仿宋_GB2312" w:hint="eastAsia"/>
          <w:b/>
          <w:sz w:val="24"/>
          <w:rPrChange w:id="90" w:author="Windows 用户" w:date="2018-12-02T20:19:00Z">
            <w:rPr>
              <w:rFonts w:eastAsia="仿宋_GB2312" w:hint="eastAsia"/>
              <w:sz w:val="24"/>
            </w:rPr>
          </w:rPrChange>
        </w:rPr>
        <w:t>I</w:t>
      </w:r>
      <w:r w:rsidRPr="00514DD1">
        <w:rPr>
          <w:rFonts w:eastAsia="仿宋_GB2312"/>
          <w:b/>
          <w:sz w:val="24"/>
          <w:rPrChange w:id="91" w:author="Windows 用户" w:date="2018-12-02T20:19:00Z">
            <w:rPr>
              <w:rFonts w:eastAsia="仿宋_GB2312"/>
              <w:sz w:val="24"/>
            </w:rPr>
          </w:rPrChange>
        </w:rPr>
        <w:t xml:space="preserve">n order to choose </w:t>
      </w:r>
      <w:r w:rsidR="00C51C08" w:rsidRPr="00514DD1">
        <w:rPr>
          <w:rFonts w:eastAsia="仿宋_GB2312"/>
          <w:b/>
          <w:sz w:val="24"/>
          <w:rPrChange w:id="92" w:author="Windows 用户" w:date="2018-12-02T20:19:00Z">
            <w:rPr>
              <w:rFonts w:eastAsia="仿宋_GB2312"/>
              <w:sz w:val="24"/>
            </w:rPr>
          </w:rPrChange>
        </w:rPr>
        <w:t xml:space="preserve">by </w:t>
      </w:r>
      <w:r w:rsidRPr="00514DD1">
        <w:rPr>
          <w:rFonts w:eastAsia="仿宋_GB2312"/>
          <w:b/>
          <w:sz w:val="24"/>
          <w:rPrChange w:id="93" w:author="Windows 用户" w:date="2018-12-02T20:19:00Z">
            <w:rPr>
              <w:rFonts w:eastAsia="仿宋_GB2312"/>
              <w:sz w:val="24"/>
            </w:rPr>
          </w:rPrChange>
        </w:rPr>
        <w:t>diverse factors and judge the sales of cert</w:t>
      </w:r>
      <w:r w:rsidR="00C51C08" w:rsidRPr="00514DD1">
        <w:rPr>
          <w:rFonts w:eastAsia="仿宋_GB2312"/>
          <w:b/>
          <w:sz w:val="24"/>
          <w:rPrChange w:id="94" w:author="Windows 用户" w:date="2018-12-02T20:19:00Z">
            <w:rPr>
              <w:rFonts w:eastAsia="仿宋_GB2312"/>
              <w:sz w:val="24"/>
            </w:rPr>
          </w:rPrChange>
        </w:rPr>
        <w:t xml:space="preserve">ain types of phones, we </w:t>
      </w:r>
      <w:r w:rsidR="00AA61FE" w:rsidRPr="00514DD1">
        <w:rPr>
          <w:rFonts w:eastAsia="仿宋_GB2312"/>
          <w:b/>
          <w:sz w:val="24"/>
          <w:rPrChange w:id="95" w:author="Windows 用户" w:date="2018-12-02T20:19:00Z">
            <w:rPr>
              <w:rFonts w:eastAsia="仿宋_GB2312"/>
              <w:sz w:val="24"/>
            </w:rPr>
          </w:rPrChange>
        </w:rPr>
        <w:t>create a new</w:t>
      </w:r>
      <w:r w:rsidR="00A44407" w:rsidRPr="00514DD1">
        <w:rPr>
          <w:rFonts w:eastAsia="仿宋_GB2312"/>
          <w:b/>
          <w:sz w:val="24"/>
          <w:rPrChange w:id="96" w:author="Windows 用户" w:date="2018-12-02T20:19:00Z">
            <w:rPr>
              <w:rFonts w:eastAsia="仿宋_GB2312"/>
              <w:sz w:val="24"/>
            </w:rPr>
          </w:rPrChange>
        </w:rPr>
        <w:t xml:space="preserve"> </w:t>
      </w:r>
      <w:r w:rsidR="00AA61FE" w:rsidRPr="00514DD1">
        <w:rPr>
          <w:rFonts w:eastAsia="仿宋_GB2312"/>
          <w:b/>
          <w:sz w:val="24"/>
          <w:rPrChange w:id="97" w:author="Windows 用户" w:date="2018-12-02T20:19:00Z">
            <w:rPr>
              <w:rFonts w:eastAsia="仿宋_GB2312"/>
              <w:sz w:val="24"/>
            </w:rPr>
          </w:rPrChange>
        </w:rPr>
        <w:t>Weight Determination Technique</w:t>
      </w:r>
      <w:r w:rsidR="00AA61FE" w:rsidRPr="00514DD1">
        <w:rPr>
          <w:rFonts w:eastAsia="仿宋_GB2312" w:hint="eastAsia"/>
          <w:b/>
          <w:sz w:val="24"/>
          <w:rPrChange w:id="98" w:author="Windows 用户" w:date="2018-12-02T20:19:00Z">
            <w:rPr>
              <w:rFonts w:eastAsia="仿宋_GB2312" w:hint="eastAsia"/>
              <w:sz w:val="24"/>
            </w:rPr>
          </w:rPrChange>
        </w:rPr>
        <w:t>,</w:t>
      </w:r>
      <w:r w:rsidR="00AA61FE" w:rsidRPr="00514DD1">
        <w:rPr>
          <w:rFonts w:eastAsia="仿宋_GB2312"/>
          <w:b/>
          <w:sz w:val="24"/>
          <w:rPrChange w:id="99" w:author="Windows 用户" w:date="2018-12-02T20:19:00Z">
            <w:rPr>
              <w:rFonts w:eastAsia="仿宋_GB2312"/>
              <w:sz w:val="24"/>
            </w:rPr>
          </w:rPrChange>
        </w:rPr>
        <w:t xml:space="preserve"> which imitates the </w:t>
      </w:r>
      <w:r w:rsidRPr="00514DD1">
        <w:rPr>
          <w:rFonts w:eastAsia="仿宋_GB2312"/>
          <w:b/>
          <w:sz w:val="24"/>
          <w:rPrChange w:id="100" w:author="Windows 用户" w:date="2018-12-02T20:19:00Z">
            <w:rPr>
              <w:rFonts w:eastAsia="仿宋_GB2312"/>
              <w:sz w:val="24"/>
            </w:rPr>
          </w:rPrChange>
        </w:rPr>
        <w:t>Analytic Hierarchy Process</w:t>
      </w:r>
      <w:r w:rsidR="00A44407" w:rsidRPr="00514DD1">
        <w:rPr>
          <w:rFonts w:eastAsia="仿宋_GB2312"/>
          <w:b/>
          <w:sz w:val="24"/>
          <w:rPrChange w:id="101" w:author="Windows 用户" w:date="2018-12-02T20:19:00Z">
            <w:rPr>
              <w:rFonts w:eastAsia="仿宋_GB2312"/>
              <w:sz w:val="24"/>
            </w:rPr>
          </w:rPrChange>
        </w:rPr>
        <w:t xml:space="preserve"> </w:t>
      </w:r>
      <w:r w:rsidRPr="00514DD1">
        <w:rPr>
          <w:rFonts w:eastAsia="仿宋_GB2312"/>
          <w:b/>
          <w:sz w:val="24"/>
          <w:rPrChange w:id="102" w:author="Windows 用户" w:date="2018-12-02T20:19:00Z">
            <w:rPr>
              <w:rFonts w:eastAsia="仿宋_GB2312"/>
              <w:sz w:val="24"/>
            </w:rPr>
          </w:rPrChange>
        </w:rPr>
        <w:t>(AHP)</w:t>
      </w:r>
      <w:r w:rsidR="00AA61FE" w:rsidRPr="00514DD1">
        <w:rPr>
          <w:rFonts w:eastAsia="仿宋_GB2312"/>
          <w:b/>
          <w:sz w:val="24"/>
          <w:rPrChange w:id="103" w:author="Windows 用户" w:date="2018-12-02T20:19:00Z">
            <w:rPr>
              <w:rFonts w:eastAsia="仿宋_GB2312"/>
              <w:sz w:val="24"/>
            </w:rPr>
          </w:rPrChange>
        </w:rPr>
        <w:t>,</w:t>
      </w:r>
      <w:r w:rsidRPr="00514DD1">
        <w:rPr>
          <w:rFonts w:eastAsia="仿宋_GB2312"/>
          <w:b/>
          <w:sz w:val="24"/>
          <w:rPrChange w:id="104" w:author="Windows 用户" w:date="2018-12-02T20:19:00Z">
            <w:rPr>
              <w:rFonts w:eastAsia="仿宋_GB2312"/>
              <w:sz w:val="24"/>
            </w:rPr>
          </w:rPrChange>
        </w:rPr>
        <w:t xml:space="preserve"> to achieve the goal which is to </w:t>
      </w:r>
      <w:ins w:id="105" w:author="Windows 用户" w:date="2018-12-02T20:19:00Z">
        <w:r w:rsidR="00514DD1" w:rsidRPr="00514DD1">
          <w:rPr>
            <w:rFonts w:eastAsia="仿宋_GB2312"/>
            <w:b/>
            <w:sz w:val="24"/>
            <w:rPrChange w:id="106" w:author="Windows 用户" w:date="2018-12-02T20:19:00Z">
              <w:rPr>
                <w:rFonts w:eastAsia="仿宋_GB2312"/>
                <w:sz w:val="24"/>
              </w:rPr>
            </w:rPrChange>
          </w:rPr>
          <w:t xml:space="preserve">qualitatively </w:t>
        </w:r>
      </w:ins>
      <w:r w:rsidRPr="00514DD1">
        <w:rPr>
          <w:rFonts w:eastAsia="仿宋_GB2312"/>
          <w:b/>
          <w:sz w:val="24"/>
          <w:rPrChange w:id="107" w:author="Windows 用户" w:date="2018-12-02T20:19:00Z">
            <w:rPr>
              <w:rFonts w:eastAsia="仿宋_GB2312"/>
              <w:sz w:val="24"/>
            </w:rPr>
          </w:rPrChange>
        </w:rPr>
        <w:t xml:space="preserve">determine the </w:t>
      </w:r>
      <w:r w:rsidR="00D71539" w:rsidRPr="00514DD1">
        <w:rPr>
          <w:rFonts w:eastAsia="仿宋_GB2312"/>
          <w:b/>
          <w:sz w:val="24"/>
          <w:rPrChange w:id="108" w:author="Windows 用户" w:date="2018-12-02T20:19:00Z">
            <w:rPr>
              <w:rFonts w:eastAsia="仿宋_GB2312"/>
              <w:sz w:val="24"/>
            </w:rPr>
          </w:rPrChange>
        </w:rPr>
        <w:t>weight of each option</w:t>
      </w:r>
      <w:r w:rsidRPr="00514DD1">
        <w:rPr>
          <w:rFonts w:eastAsia="仿宋_GB2312"/>
          <w:b/>
          <w:sz w:val="24"/>
          <w:rPrChange w:id="109" w:author="Windows 用户" w:date="2018-12-02T20:19:00Z">
            <w:rPr>
              <w:rFonts w:eastAsia="仿宋_GB2312"/>
              <w:sz w:val="24"/>
            </w:rPr>
          </w:rPrChange>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lastRenderedPageBreak/>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C4368" w:rsidRDefault="009C4368"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9C4368" w:rsidRDefault="009C4368"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9C4368" w:rsidRPr="008A1391" w:rsidRDefault="009C4368"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ins w:id="110" w:author="Windows 用户" w:date="2018-12-02T20:19:00Z"/>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t>
      </w:r>
      <w:r w:rsidR="00C81EE6">
        <w:rPr>
          <w:sz w:val="24"/>
          <w:szCs w:val="36"/>
        </w:rPr>
        <w:lastRenderedPageBreak/>
        <w:t xml:space="preserve">with lower RAM, ROM, and CPU involve in more click rate, whereas phones with higher equivalents involve in more convert rate. For both highest camera resolution and price, the medium ones are both attractive. </w:t>
      </w:r>
    </w:p>
    <w:p w:rsidR="00514DD1" w:rsidRPr="00514DD1" w:rsidRDefault="00514DD1" w:rsidP="00425A8B">
      <w:pPr>
        <w:spacing w:afterLines="50" w:after="156"/>
        <w:rPr>
          <w:b/>
          <w:sz w:val="24"/>
          <w:szCs w:val="36"/>
          <w:rPrChange w:id="111" w:author="Windows 用户" w:date="2018-12-02T20:20:00Z">
            <w:rPr>
              <w:sz w:val="24"/>
              <w:szCs w:val="36"/>
            </w:rPr>
          </w:rPrChange>
        </w:rPr>
      </w:pPr>
      <w:ins w:id="112" w:author="Windows 用户" w:date="2018-12-02T20:19:00Z">
        <w:r w:rsidRPr="00514DD1">
          <w:rPr>
            <w:b/>
            <w:sz w:val="24"/>
            <w:szCs w:val="36"/>
            <w:rPrChange w:id="113" w:author="Windows 用户" w:date="2018-12-02T20:20:00Z">
              <w:rPr>
                <w:sz w:val="24"/>
                <w:szCs w:val="36"/>
              </w:rPr>
            </w:rPrChange>
          </w:rPr>
          <w:t xml:space="preserve">It is obvious that a qualitative analysis is not ample for the issue, which indicates we need to </w:t>
        </w:r>
      </w:ins>
      <w:ins w:id="114" w:author="Windows 用户" w:date="2018-12-02T20:20:00Z">
        <w:r w:rsidRPr="00514DD1">
          <w:rPr>
            <w:b/>
            <w:sz w:val="24"/>
            <w:szCs w:val="36"/>
            <w:rPrChange w:id="115" w:author="Windows 用户" w:date="2018-12-02T20:20:00Z">
              <w:rPr>
                <w:sz w:val="24"/>
                <w:szCs w:val="36"/>
              </w:rPr>
            </w:rPrChange>
          </w:rPr>
          <w:t xml:space="preserve">do further analysis. </w:t>
        </w:r>
      </w:ins>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9C4368" w:rsidRPr="008A1391" w:rsidRDefault="009C4368"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2D243C"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9C4368" w:rsidRPr="008A1391" w:rsidRDefault="009C4368"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2D243C"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bl>
    <w:p w:rsidR="00DC7E74"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" fillcolor="white [3201]" stroked="f" strokeweight=".5pt">
                <v:path arrowok="t"/>
                <v:textbox>
                  <w:txbxContent>
                    <w:p w:rsidR="009C4368" w:rsidRPr="008A1391" w:rsidRDefault="009C4368"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K1SHuqrAgAAsQUAAA4AAAAA&#10;AAAAAAAAAAAALgIAAGRycy9lMm9Eb2MueG1sUEsBAi0AFAAGAAgAAAAhAFp0/5vhAAAACwEAAA8A&#10;AAAAAAAAAAAAAAAABQUAAGRycy9kb3ducmV2LnhtbFBLBQYAAAAABAAEAPMAAAATBgAAAAA=&#10;" fillcolor="white [3201]" stroked="f" strokeweight=".5pt">
                <v:path arrowok="t"/>
                <v:textbox>
                  <w:txbxContent>
                    <w:p w:rsidR="009C4368" w:rsidRPr="008A1391" w:rsidRDefault="009C4368" w:rsidP="00A463EB">
                      <w:pPr>
                        <w:rPr>
                          <w:rFonts w:eastAsia="仿宋_GB2312"/>
                        </w:rPr>
                      </w:pPr>
                      <w:r>
                        <w:rPr>
                          <w:rFonts w:eastAsia="仿宋_GB2312"/>
                        </w:rPr>
                        <w:t>(24)</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2D243C"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2D243C"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E3E00" w:rsidRPr="009C4368" w:rsidRDefault="00EE3E00" w:rsidP="00EE3E00">
      <w:pPr>
        <w:spacing w:afterLines="50" w:after="156"/>
        <w:rPr>
          <w:rFonts w:eastAsia="仿宋_GB2312"/>
          <w:b/>
          <w:sz w:val="24"/>
          <w:rPrChange w:id="116" w:author="Windows 用户" w:date="2018-12-02T20:20:00Z">
            <w:rPr>
              <w:rFonts w:eastAsia="仿宋_GB2312"/>
              <w:sz w:val="24"/>
            </w:rPr>
          </w:rPrChange>
        </w:rPr>
      </w:pPr>
      <w:r w:rsidRPr="009C4368">
        <w:rPr>
          <w:rFonts w:eastAsia="仿宋_GB2312"/>
          <w:b/>
          <w:sz w:val="24"/>
          <w:rPrChange w:id="117" w:author="Windows 用户" w:date="2018-12-02T20:20:00Z">
            <w:rPr>
              <w:rFonts w:eastAsia="仿宋_GB2312"/>
              <w:sz w:val="24"/>
            </w:rPr>
          </w:rPrChange>
        </w:rPr>
        <w:t xml:space="preserve">In light of the </w:t>
      </w:r>
      <w:del w:id="118" w:author="Windows 用户" w:date="2018-12-02T20:21:00Z">
        <w:r w:rsidRPr="009C4368" w:rsidDel="009C4368">
          <w:rPr>
            <w:rFonts w:eastAsia="仿宋_GB2312"/>
            <w:b/>
            <w:sz w:val="24"/>
            <w:rPrChange w:id="119" w:author="Windows 用户" w:date="2018-12-02T20:20:00Z">
              <w:rPr>
                <w:rFonts w:eastAsia="仿宋_GB2312"/>
                <w:sz w:val="24"/>
              </w:rPr>
            </w:rPrChange>
          </w:rPr>
          <w:delText>fact that the accuracy is relative low</w:delText>
        </w:r>
      </w:del>
      <w:ins w:id="120" w:author="Windows 用户" w:date="2018-12-02T20:21:00Z">
        <w:r w:rsidR="009C4368">
          <w:rPr>
            <w:rFonts w:eastAsia="仿宋_GB2312"/>
            <w:b/>
            <w:sz w:val="24"/>
          </w:rPr>
          <w:t>low correlation coefficient</w:t>
        </w:r>
      </w:ins>
      <w:ins w:id="121" w:author="Windows 用户" w:date="2018-12-02T20:42:00Z">
        <w:r w:rsidR="00E10204">
          <w:rPr>
            <w:rFonts w:eastAsia="仿宋_GB2312"/>
            <w:b/>
            <w:sz w:val="24"/>
          </w:rPr>
          <w:t>s</w:t>
        </w:r>
      </w:ins>
      <w:r w:rsidRPr="009C4368">
        <w:rPr>
          <w:rFonts w:eastAsia="仿宋_GB2312"/>
          <w:b/>
          <w:sz w:val="24"/>
          <w:rPrChange w:id="122" w:author="Windows 用户" w:date="2018-12-02T20:20:00Z">
            <w:rPr>
              <w:rFonts w:eastAsia="仿宋_GB2312"/>
              <w:sz w:val="24"/>
            </w:rPr>
          </w:rPrChange>
        </w:rPr>
        <w:t xml:space="preserve">,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 xml:space="preserve">In accordance with the given data, we try to randomly sample two-thirds of the data as learning samples and one-third of the data as the test data to highly merge the vast </w:t>
      </w:r>
      <w:r>
        <w:rPr>
          <w:rFonts w:eastAsia="仿宋_GB2312"/>
          <w:sz w:val="24"/>
        </w:rPr>
        <w:lastRenderedPageBreak/>
        <w:t>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4"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d2rQ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" fillcolor="white [3201]" stroked="f" strokeweight=".5pt">
                <v:path arrowok="t"/>
                <v:textbox>
                  <w:txbxContent>
                    <w:p w:rsidR="009C4368" w:rsidRPr="008A1391" w:rsidRDefault="009C4368" w:rsidP="00A463EB">
                      <w:pPr>
                        <w:rPr>
                          <w:rFonts w:eastAsia="仿宋_GB2312"/>
                        </w:rPr>
                      </w:pPr>
                      <w:r>
                        <w:rPr>
                          <w:rFonts w:eastAsia="仿宋_GB2312"/>
                        </w:rPr>
                        <w:t>(25)</w:t>
                      </w:r>
                    </w:p>
                  </w:txbxContent>
                </v:textbox>
                <w10:wrap anchorx="margin"/>
              </v:shape>
            </w:pict>
          </mc:Fallback>
        </mc:AlternateContent>
      </w:r>
      <w:r w:rsidR="00447D24" w:rsidRPr="00447D24">
        <w:rPr>
          <w:rFonts w:eastAsia="仿宋_GB2312"/>
          <w:noProof/>
          <w:sz w:val="24"/>
        </w:rPr>
        <w:object w:dxaOrig="7663" w:dyaOrig="1154">
          <v:shape id="_x0000_i1025" type="#_x0000_t75" alt="" style="width:152.25pt;height:23.25pt;mso-width-percent:0;mso-height-percent:0;mso-width-percent:0;mso-height-percent:0" o:ole="">
            <v:imagedata r:id="rId17" o:title=""/>
          </v:shape>
          <o:OLEObject Type="Embed" ProgID="Unknown" ShapeID="_x0000_i1025" DrawAspect="Content" ObjectID="_1605288686"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9C4368">
        <w:rPr>
          <w:rFonts w:eastAsia="仿宋_GB2312"/>
          <w:b/>
          <w:sz w:val="24"/>
          <w:rPrChange w:id="123" w:author="Windows 用户" w:date="2018-12-02T20:20:00Z">
            <w:rPr>
              <w:rFonts w:eastAsia="仿宋_GB2312"/>
              <w:sz w:val="24"/>
            </w:rPr>
          </w:rPrChange>
        </w:rPr>
        <w:t>achieving an accuracy of 11%</w:t>
      </w:r>
      <w:r w:rsidRPr="00E606B4">
        <w:rPr>
          <w:rFonts w:eastAsia="仿宋_GB2312"/>
          <w:sz w:val="24"/>
        </w:rPr>
        <w:t xml:space="preserve">; for the convert rate, we correctly categorized 72 samples out of 444, </w:t>
      </w:r>
      <w:r w:rsidRPr="009C4368">
        <w:rPr>
          <w:rFonts w:eastAsia="仿宋_GB2312"/>
          <w:b/>
          <w:sz w:val="24"/>
          <w:rPrChange w:id="124" w:author="Windows 用户" w:date="2018-12-02T20:20:00Z">
            <w:rPr>
              <w:rFonts w:eastAsia="仿宋_GB2312"/>
              <w:sz w:val="24"/>
            </w:rPr>
          </w:rPrChange>
        </w:rPr>
        <w:t>achieving an accuracy of 16%, which is too low for further application.</w:t>
      </w:r>
      <w:r w:rsidRPr="00E606B4">
        <w:rPr>
          <w:rFonts w:eastAsia="仿宋_GB2312"/>
          <w:sz w:val="24"/>
        </w:rPr>
        <w:t xml:space="preserve">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9C4368" w:rsidRDefault="00C3484E" w:rsidP="00425A8B">
      <w:pPr>
        <w:spacing w:afterLines="50" w:after="156"/>
        <w:rPr>
          <w:rFonts w:eastAsia="仿宋_GB2312"/>
          <w:b/>
          <w:sz w:val="24"/>
          <w:rPrChange w:id="125" w:author="Windows 用户" w:date="2018-12-02T20:21:00Z">
            <w:rPr>
              <w:rFonts w:eastAsia="仿宋_GB2312"/>
              <w:sz w:val="24"/>
            </w:rPr>
          </w:rPrChange>
        </w:rPr>
      </w:pPr>
      <w:r w:rsidRPr="009C4368">
        <w:rPr>
          <w:rFonts w:eastAsia="仿宋_GB2312"/>
          <w:b/>
          <w:sz w:val="24"/>
          <w:rPrChange w:id="126" w:author="Windows 用户" w:date="2018-12-02T20:21:00Z">
            <w:rPr>
              <w:rFonts w:eastAsia="仿宋_GB2312"/>
              <w:sz w:val="24"/>
            </w:rPr>
          </w:rPrChange>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A463EB" w:rsidRDefault="009C4368"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5"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Ajbay2sAgAArwUAAA4AAAAA&#10;AAAAAAAAAAAALgIAAGRycy9lMm9Eb2MueG1sUEsBAi0AFAAGAAgAAAAhAJxhSYXgAAAACwEAAA8A&#10;AAAAAAAAAAAAAAAABgUAAGRycy9kb3ducmV2LnhtbFBLBQYAAAAABAAEAPMAAAATBgAAAAA=&#10;" fillcolor="white [3201]" stroked="f" strokeweight=".5pt">
                <v:path arrowok="t"/>
                <v:textbox>
                  <w:txbxContent>
                    <w:p w:rsidR="009C4368" w:rsidRPr="00A463EB" w:rsidRDefault="009C4368"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2D243C"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lastRenderedPageBreak/>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444DE3" w:rsidP="00425A8B">
      <w:pPr>
        <w:widowControl/>
        <w:spacing w:afterLines="50" w:after="156"/>
        <w:jc w:val="left"/>
        <w:rPr>
          <w:rFonts w:eastAsia="仿宋_GB2312"/>
          <w:sz w:val="24"/>
        </w:rPr>
      </w:pPr>
      <w:r>
        <w:rPr>
          <w:rFonts w:eastAsia="仿宋_GB2312"/>
          <w:sz w:val="24"/>
        </w:rPr>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2D243C"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6C24D8" w:rsidP="00425A8B">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A463EB" w:rsidRDefault="009C4368"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6"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2YqgIAAKw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OaP2YqgIAAKwFAAAOAAAAAAAA&#10;AAAAAAAAAC4CAABkcnMvZTJvRG9jLnhtbFBLAQItABQABgAIAAAAIQDoAwB+4AAAAAoBAAAPAAAA&#10;AAAAAAAAAAAAAAQFAABkcnMvZG93bnJldi54bWxQSwUGAAAAAAQABADzAAAAEQYAAAAA&#10;" fillcolor="white [3201]" stroked="f" strokeweight=".5pt">
                <v:path arrowok="t"/>
                <v:textbox>
                  <w:txbxContent>
                    <w:p w:rsidR="009C4368" w:rsidRPr="00A463EB" w:rsidRDefault="009C4368"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790" w:type="dxa"/>
        <w:jc w:val="center"/>
        <w:tblLook w:val="04A0" w:firstRow="1" w:lastRow="0" w:firstColumn="1" w:lastColumn="0" w:noHBand="0" w:noVBand="1"/>
      </w:tblPr>
      <w:tblGrid>
        <w:gridCol w:w="1151"/>
        <w:gridCol w:w="1443"/>
        <w:gridCol w:w="1151"/>
        <w:gridCol w:w="1493"/>
        <w:gridCol w:w="1151"/>
        <w:gridCol w:w="1401"/>
      </w:tblGrid>
      <w:tr w:rsidR="00E46B20" w:rsidRPr="00C436E2" w:rsidTr="009C4368">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44"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5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lastRenderedPageBreak/>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9C4368">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9C4368" w:rsidRPr="009C4368" w:rsidDel="009C4368" w:rsidRDefault="009C4368" w:rsidP="009C4368">
      <w:pPr>
        <w:snapToGrid w:val="0"/>
        <w:spacing w:afterLines="50" w:after="156"/>
        <w:jc w:val="left"/>
        <w:rPr>
          <w:del w:id="127" w:author="Windows 用户" w:date="2018-12-02T20:24:00Z"/>
          <w:rFonts w:hint="eastAsia"/>
          <w:sz w:val="24"/>
          <w:szCs w:val="36"/>
        </w:rPr>
      </w:pPr>
      <w:ins w:id="128" w:author="Windows 用户" w:date="2018-12-02T20:26:00Z">
        <w:r>
          <w:rPr>
            <w:rFonts w:hint="eastAsia"/>
            <w:sz w:val="24"/>
            <w:szCs w:val="36"/>
          </w:rPr>
          <w:t>P</w:t>
        </w:r>
        <w:r>
          <w:rPr>
            <w:sz w:val="24"/>
            <w:szCs w:val="36"/>
          </w:rPr>
          <w:t>rincipal Component Regression features a significant weakness that it cannot portra</w:t>
        </w:r>
      </w:ins>
      <w:ins w:id="129" w:author="Windows 用户" w:date="2018-12-02T20:27:00Z">
        <w:r>
          <w:rPr>
            <w:sz w:val="24"/>
            <w:szCs w:val="36"/>
          </w:rPr>
          <w:t xml:space="preserve">y the discrete variables perfectly, which means we need further optimization. </w:t>
        </w:r>
      </w:ins>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9C4368">
        <w:rPr>
          <w:b/>
          <w:sz w:val="24"/>
          <w:szCs w:val="36"/>
          <w:rPrChange w:id="130" w:author="Windows 用户" w:date="2018-12-02T20:27:00Z">
            <w:rPr>
              <w:sz w:val="24"/>
              <w:szCs w:val="36"/>
            </w:rPr>
          </w:rPrChange>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7"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9C4368" w:rsidRPr="008A1391" w:rsidRDefault="009C4368"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8"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9C4368" w:rsidRPr="008A1391" w:rsidRDefault="009C4368"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49"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Onq5q0CAACvBQAADgAA&#10;AAAAAAAAAAAAAAAuAgAAZHJzL2Uyb0RvYy54bWxQSwECLQAUAAYACAAAACEAGGXxWeEAAAALAQAA&#10;DwAAAAAAAAAAAAAAAAAHBQAAZHJzL2Rvd25yZXYueG1sUEsFBgAAAAAEAAQA8wAAABUGAAAAAA==&#10;" fillcolor="white [3201]" stroked="f" strokeweight=".5pt">
                <v:path arrowok="t"/>
                <v:textbox>
                  <w:txbxContent>
                    <w:p w:rsidR="009C4368" w:rsidRPr="008A1391" w:rsidRDefault="009C4368"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0"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Nm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pyehukE1g2KNhLHQzp0z/LLE7k2Z8zfM4qBhw3F5+Gv8SAVYfegkShZgv76kD3jk&#10;P1opqXFwc+q+LJkVlKiPGifjtDcYhEmPh8HRcR8Pdt8y27foZTUBpEQP15ThUQx4rzaitFDd444Z&#10;h6hoYppj7Jz6jTjx7TrBHcXFeBxBONuG+am+NXwzJ4Gbd809s6YjsEfmX8FmxFn2jMctNjRIw3jp&#10;QZaR5Luqdg3AvRCZ3O2wsHj2zxG127SjP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6NDZqwCAACxBQAADgAAAAAA&#10;AAAAAAAAAAAuAgAAZHJzL2Uyb0RvYy54bWxQSwECLQAUAAYACAAAACEAA+vo898AAAAJAQAADwAA&#10;AAAAAAAAAAAAAAAGBQAAZHJzL2Rvd25yZXYueG1sUEsFBgAAAAAEAAQA8wAAABIGAAAAAA==&#10;" fillcolor="white [3201]" stroked="f" strokeweight=".5pt">
                <v:path arrowok="t"/>
                <v:textbox>
                  <w:txbxContent>
                    <w:p w:rsidR="009C4368" w:rsidRPr="008A1391" w:rsidRDefault="009C4368"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w:t>
      </w:r>
      <w:r w:rsidRPr="00165464">
        <w:rPr>
          <w:sz w:val="24"/>
          <w:szCs w:val="36"/>
        </w:rPr>
        <w:lastRenderedPageBreak/>
        <w:t>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lastRenderedPageBreak/>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Default="009C4368" w:rsidP="00425A8B">
      <w:pPr>
        <w:spacing w:afterLines="50" w:after="156"/>
        <w:rPr>
          <w:sz w:val="24"/>
          <w:szCs w:val="36"/>
        </w:rPr>
      </w:pPr>
      <w:ins w:id="131" w:author="Windows 用户" w:date="2018-12-02T20:28:00Z">
        <w:r>
          <w:rPr>
            <w:rFonts w:hint="eastAsia"/>
            <w:sz w:val="24"/>
            <w:szCs w:val="36"/>
          </w:rPr>
          <w:t>B</w:t>
        </w:r>
        <w:r>
          <w:rPr>
            <w:sz w:val="24"/>
            <w:szCs w:val="36"/>
          </w:rPr>
          <w:t xml:space="preserve">ayes Distinction has a drawback that the results it gives out </w:t>
        </w:r>
      </w:ins>
      <w:ins w:id="132" w:author="Windows 用户" w:date="2018-12-02T20:29:00Z">
        <w:r>
          <w:rPr>
            <w:sz w:val="24"/>
            <w:szCs w:val="36"/>
          </w:rPr>
          <w:t xml:space="preserve">are discrete, while the click rate and convert rate </w:t>
        </w:r>
      </w:ins>
      <w:ins w:id="133" w:author="Windows 用户" w:date="2018-12-02T20:30:00Z">
        <w:r>
          <w:rPr>
            <w:sz w:val="24"/>
            <w:szCs w:val="36"/>
          </w:rPr>
          <w:t>ought to be continuou</w:t>
        </w:r>
      </w:ins>
      <w:ins w:id="134" w:author="Windows 用户" w:date="2018-12-02T20:31:00Z">
        <w:r>
          <w:rPr>
            <w:sz w:val="24"/>
            <w:szCs w:val="36"/>
          </w:rPr>
          <w:t xml:space="preserve">s, which means we need further optimization. </w:t>
        </w:r>
      </w:ins>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6349D7">
        <w:rPr>
          <w:b/>
          <w:bCs/>
          <w:color w:val="000000"/>
          <w:sz w:val="24"/>
          <w:rPrChange w:id="135" w:author="Windows 用户" w:date="2018-12-02T20:31:00Z">
            <w:rPr>
              <w:bCs/>
              <w:color w:val="000000"/>
              <w:sz w:val="24"/>
            </w:rPr>
          </w:rPrChange>
        </w:rPr>
        <w:t xml:space="preserve">which highly fits for the problem that there are data with </w:t>
      </w:r>
      <w:r w:rsidR="00D844F1" w:rsidRPr="006349D7">
        <w:rPr>
          <w:b/>
          <w:bCs/>
          <w:color w:val="000000"/>
          <w:sz w:val="24"/>
          <w:rPrChange w:id="136" w:author="Windows 用户" w:date="2018-12-02T20:31:00Z">
            <w:rPr>
              <w:bCs/>
              <w:color w:val="000000"/>
              <w:sz w:val="24"/>
            </w:rPr>
          </w:rPrChange>
        </w:rPr>
        <w:t xml:space="preserve">a </w:t>
      </w:r>
      <w:r w:rsidR="00F669FA" w:rsidRPr="006349D7">
        <w:rPr>
          <w:b/>
          <w:bCs/>
          <w:color w:val="000000"/>
          <w:sz w:val="24"/>
          <w:rPrChange w:id="137" w:author="Windows 用户" w:date="2018-12-02T20:31:00Z">
            <w:rPr>
              <w:bCs/>
              <w:color w:val="000000"/>
              <w:sz w:val="24"/>
            </w:rPr>
          </w:rPrChange>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lastRenderedPageBreak/>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lastRenderedPageBreak/>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6349D7" w:rsidRPr="006349D7" w:rsidRDefault="00923A0A" w:rsidP="00425A8B">
      <w:pPr>
        <w:spacing w:afterLines="50" w:after="156"/>
        <w:rPr>
          <w:rFonts w:hint="eastAsia"/>
          <w:b/>
          <w:bCs/>
          <w:noProof/>
          <w:color w:val="000000"/>
          <w:sz w:val="24"/>
          <w:rPrChange w:id="138" w:author="Windows 用户" w:date="2018-12-02T20:38:00Z">
            <w:rPr>
              <w:sz w:val="24"/>
              <w:szCs w:val="36"/>
            </w:rPr>
          </w:rPrChange>
        </w:rPr>
      </w:pPr>
      <w:r w:rsidRPr="006349D7">
        <w:rPr>
          <w:b/>
          <w:bCs/>
          <w:noProof/>
          <w:color w:val="000000"/>
          <w:sz w:val="24"/>
          <w:rPrChange w:id="139" w:author="Windows 用户" w:date="2018-12-02T20:38:00Z">
            <w:rPr>
              <w:bCs/>
              <w:noProof/>
              <w:color w:val="000000"/>
              <w:sz w:val="24"/>
            </w:rPr>
          </w:rPrChange>
        </w:rPr>
        <w:t>It can be seen that some of the predicted data run an accuracy that is higher than 99%.</w:t>
      </w:r>
      <w:ins w:id="140" w:author="Windows 用户" w:date="2018-12-02T20:35:00Z">
        <w:r w:rsidR="006349D7" w:rsidRPr="006349D7">
          <w:rPr>
            <w:rFonts w:hint="eastAsia"/>
            <w:b/>
            <w:bCs/>
            <w:noProof/>
            <w:color w:val="000000"/>
            <w:sz w:val="24"/>
            <w:rPrChange w:id="141" w:author="Windows 用户" w:date="2018-12-02T20:38:00Z">
              <w:rPr>
                <w:rFonts w:hint="eastAsia"/>
                <w:bCs/>
                <w:noProof/>
                <w:color w:val="000000"/>
                <w:sz w:val="24"/>
              </w:rPr>
            </w:rPrChange>
          </w:rPr>
          <w:t xml:space="preserve"> </w:t>
        </w:r>
        <w:r w:rsidR="006349D7" w:rsidRPr="006349D7">
          <w:rPr>
            <w:b/>
            <w:bCs/>
            <w:noProof/>
            <w:color w:val="000000"/>
            <w:sz w:val="24"/>
            <w:rPrChange w:id="142" w:author="Windows 用户" w:date="2018-12-02T20:38:00Z">
              <w:rPr>
                <w:bCs/>
                <w:noProof/>
                <w:color w:val="000000"/>
                <w:sz w:val="24"/>
              </w:rPr>
            </w:rPrChange>
          </w:rPr>
          <w:t xml:space="preserve">However, it may </w:t>
        </w:r>
      </w:ins>
      <w:ins w:id="143" w:author="Windows 用户" w:date="2018-12-02T20:36:00Z">
        <w:r w:rsidR="006349D7" w:rsidRPr="006349D7">
          <w:rPr>
            <w:b/>
            <w:bCs/>
            <w:noProof/>
            <w:color w:val="000000"/>
            <w:sz w:val="24"/>
            <w:rPrChange w:id="144" w:author="Windows 用户" w:date="2018-12-02T20:38:00Z">
              <w:rPr>
                <w:bCs/>
                <w:noProof/>
                <w:color w:val="000000"/>
                <w:sz w:val="24"/>
              </w:rPr>
            </w:rPrChange>
          </w:rPr>
          <w:t xml:space="preserve">overfit the data as the epoch increasing, which finally comes to the XG Boosting Algorithm. </w:t>
        </w:r>
      </w:ins>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6349D7">
        <w:rPr>
          <w:rFonts w:ascii="仿宋_GB2312" w:eastAsia="仿宋_GB2312"/>
          <w:b/>
          <w:noProof/>
          <w:sz w:val="24"/>
          <w:szCs w:val="21"/>
          <w:rPrChange w:id="145" w:author="Windows 用户" w:date="2018-12-02T20:39:00Z">
            <w:rPr>
              <w:rFonts w:ascii="仿宋_GB2312" w:eastAsia="仿宋_GB2312"/>
              <w:noProof/>
              <w:sz w:val="24"/>
              <w:szCs w:val="21"/>
            </w:rPr>
          </w:rPrChange>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1"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DmfRBasAgAArgUAAA4AAAAAAAAA&#10;AAAAAAAALgIAAGRycy9lMm9Eb2MueG1sUEsBAi0AFAAGAAgAAAAhAELaN9bdAAAABwEAAA8AAAAA&#10;AAAAAAAAAAAABgUAAGRycy9kb3ducmV2LnhtbFBLBQYAAAAABAAEAPMAAAAQBgAAAAA=&#10;" fillcolor="white [3201]" stroked="f" strokeweight=".5pt">
                <v:path arrowok="t"/>
                <v:textbox>
                  <w:txbxContent>
                    <w:p w:rsidR="009C4368" w:rsidRPr="008A1391" w:rsidRDefault="009C4368" w:rsidP="00A463EB">
                      <w:pPr>
                        <w:rPr>
                          <w:rFonts w:eastAsia="仿宋_GB2312"/>
                        </w:rPr>
                      </w:pPr>
                      <w:r>
                        <w:rPr>
                          <w:rFonts w:eastAsia="仿宋_GB2312"/>
                        </w:rPr>
                        <w:t>(32)</w:t>
                      </w:r>
                    </w:p>
                  </w:txbxContent>
                </v:textbox>
                <w10:wrap anchorx="margin"/>
              </v:shape>
            </w:pict>
          </mc:Fallback>
        </mc:AlternateContent>
      </w:r>
      <w:r w:rsidR="00F45570" w:rsidRPr="006349D7">
        <w:rPr>
          <w:rFonts w:hint="eastAsia"/>
          <w:b/>
          <w:sz w:val="24"/>
          <w:szCs w:val="36"/>
          <w:rPrChange w:id="146" w:author="Windows 用户" w:date="2018-12-02T20:39:00Z">
            <w:rPr>
              <w:rFonts w:hint="eastAsia"/>
              <w:sz w:val="24"/>
              <w:szCs w:val="36"/>
            </w:rPr>
          </w:rPrChange>
        </w:rPr>
        <w:t>W</w:t>
      </w:r>
      <w:r w:rsidR="003E681E" w:rsidRPr="006349D7">
        <w:rPr>
          <w:b/>
          <w:sz w:val="24"/>
          <w:szCs w:val="36"/>
          <w:rPrChange w:id="147" w:author="Windows 用户" w:date="2018-12-02T20:39:00Z">
            <w:rPr>
              <w:sz w:val="24"/>
              <w:szCs w:val="36"/>
            </w:rPr>
          </w:rPrChange>
        </w:rPr>
        <w:t>e utilize</w:t>
      </w:r>
      <w:r w:rsidR="00914AB9" w:rsidRPr="006349D7">
        <w:rPr>
          <w:b/>
          <w:sz w:val="24"/>
          <w:szCs w:val="36"/>
          <w:rPrChange w:id="148" w:author="Windows 用户" w:date="2018-12-02T20:39:00Z">
            <w:rPr>
              <w:sz w:val="24"/>
              <w:szCs w:val="36"/>
            </w:rPr>
          </w:rPrChange>
        </w:rPr>
        <w:t xml:space="preserve"> </w:t>
      </w:r>
      <w:r w:rsidR="00C370FB" w:rsidRPr="006349D7">
        <w:rPr>
          <w:b/>
          <w:sz w:val="24"/>
          <w:szCs w:val="36"/>
          <w:rPrChange w:id="149" w:author="Windows 用户" w:date="2018-12-02T20:39:00Z">
            <w:rPr>
              <w:sz w:val="24"/>
              <w:szCs w:val="36"/>
            </w:rPr>
          </w:rPrChange>
        </w:rPr>
        <w:t>XG</w:t>
      </w:r>
      <w:r w:rsidR="00481739" w:rsidRPr="006349D7">
        <w:rPr>
          <w:b/>
          <w:sz w:val="24"/>
          <w:szCs w:val="36"/>
          <w:rPrChange w:id="150" w:author="Windows 用户" w:date="2018-12-02T20:39:00Z">
            <w:rPr>
              <w:sz w:val="24"/>
              <w:szCs w:val="36"/>
            </w:rPr>
          </w:rPrChange>
        </w:rPr>
        <w:t xml:space="preserve"> </w:t>
      </w:r>
      <w:r w:rsidR="00C370FB" w:rsidRPr="006349D7">
        <w:rPr>
          <w:b/>
          <w:sz w:val="24"/>
          <w:szCs w:val="36"/>
          <w:rPrChange w:id="151" w:author="Windows 用户" w:date="2018-12-02T20:39:00Z">
            <w:rPr>
              <w:sz w:val="24"/>
              <w:szCs w:val="36"/>
            </w:rPr>
          </w:rPrChange>
        </w:rPr>
        <w:t>B</w:t>
      </w:r>
      <w:r w:rsidR="00040E98" w:rsidRPr="006349D7">
        <w:rPr>
          <w:b/>
          <w:sz w:val="24"/>
          <w:szCs w:val="36"/>
          <w:rPrChange w:id="152" w:author="Windows 用户" w:date="2018-12-02T20:39:00Z">
            <w:rPr>
              <w:sz w:val="24"/>
              <w:szCs w:val="36"/>
            </w:rPr>
          </w:rPrChange>
        </w:rPr>
        <w:t>oosting</w:t>
      </w:r>
      <w:r w:rsidR="00914AB9" w:rsidRPr="006349D7">
        <w:rPr>
          <w:b/>
          <w:sz w:val="24"/>
          <w:szCs w:val="36"/>
          <w:rPrChange w:id="153" w:author="Windows 用户" w:date="2018-12-02T20:39:00Z">
            <w:rPr>
              <w:sz w:val="24"/>
              <w:szCs w:val="36"/>
            </w:rPr>
          </w:rPrChange>
        </w:rPr>
        <w:t xml:space="preserve"> a</w:t>
      </w:r>
      <w:r w:rsidR="00F45570" w:rsidRPr="006349D7">
        <w:rPr>
          <w:b/>
          <w:sz w:val="24"/>
          <w:szCs w:val="36"/>
          <w:rPrChange w:id="154" w:author="Windows 用户" w:date="2018-12-02T20:39:00Z">
            <w:rPr>
              <w:sz w:val="24"/>
              <w:szCs w:val="36"/>
            </w:rPr>
          </w:rPrChange>
        </w:rPr>
        <w:t xml:space="preserve">lgorithm to </w:t>
      </w:r>
      <w:del w:id="155" w:author="Windows 用户" w:date="2018-12-02T20:36:00Z">
        <w:r w:rsidR="00F45570" w:rsidRPr="006349D7" w:rsidDel="006349D7">
          <w:rPr>
            <w:b/>
            <w:sz w:val="24"/>
            <w:szCs w:val="36"/>
            <w:rPrChange w:id="156" w:author="Windows 用户" w:date="2018-12-02T20:39:00Z">
              <w:rPr>
                <w:sz w:val="24"/>
                <w:szCs w:val="36"/>
              </w:rPr>
            </w:rPrChange>
          </w:rPr>
          <w:delText>obtain t</w:delText>
        </w:r>
        <w:r w:rsidR="00D844F1" w:rsidRPr="006349D7" w:rsidDel="006349D7">
          <w:rPr>
            <w:b/>
            <w:sz w:val="24"/>
            <w:szCs w:val="36"/>
            <w:rPrChange w:id="157" w:author="Windows 用户" w:date="2018-12-02T20:39:00Z">
              <w:rPr>
                <w:sz w:val="24"/>
                <w:szCs w:val="36"/>
              </w:rPr>
            </w:rPrChange>
          </w:rPr>
          <w:delText>he average value of each method</w:delText>
        </w:r>
        <w:r w:rsidR="00F45570" w:rsidRPr="006349D7" w:rsidDel="006349D7">
          <w:rPr>
            <w:b/>
            <w:sz w:val="24"/>
            <w:szCs w:val="36"/>
            <w:rPrChange w:id="158" w:author="Windows 用户" w:date="2018-12-02T20:39:00Z">
              <w:rPr>
                <w:sz w:val="24"/>
                <w:szCs w:val="36"/>
              </w:rPr>
            </w:rPrChange>
          </w:rPr>
          <w:delText xml:space="preserve"> of the sa</w:delText>
        </w:r>
        <w:r w:rsidR="00A463EB" w:rsidRPr="006349D7" w:rsidDel="006349D7">
          <w:rPr>
            <w:b/>
            <w:sz w:val="24"/>
            <w:szCs w:val="36"/>
            <w:rPrChange w:id="159" w:author="Windows 用户" w:date="2018-12-02T20:39:00Z">
              <w:rPr>
                <w:sz w:val="24"/>
                <w:szCs w:val="36"/>
              </w:rPr>
            </w:rPrChange>
          </w:rPr>
          <w:delText>mples</w:delText>
        </w:r>
      </w:del>
      <w:ins w:id="160" w:author="Windows 用户" w:date="2018-12-02T20:36:00Z">
        <w:r w:rsidR="006349D7" w:rsidRPr="006349D7">
          <w:rPr>
            <w:b/>
            <w:sz w:val="24"/>
            <w:szCs w:val="36"/>
            <w:rPrChange w:id="161" w:author="Windows 用户" w:date="2018-12-02T20:39:00Z">
              <w:rPr>
                <w:sz w:val="24"/>
                <w:szCs w:val="36"/>
              </w:rPr>
            </w:rPrChange>
          </w:rPr>
          <w:t>synthesize the three methods</w:t>
        </w:r>
      </w:ins>
      <w:ins w:id="162" w:author="Windows 用户" w:date="2018-12-02T20:37:00Z">
        <w:r w:rsidR="006349D7" w:rsidRPr="006349D7">
          <w:rPr>
            <w:b/>
            <w:sz w:val="24"/>
            <w:szCs w:val="36"/>
            <w:rPrChange w:id="163" w:author="Windows 用户" w:date="2018-12-02T20:39:00Z">
              <w:rPr>
                <w:sz w:val="24"/>
                <w:szCs w:val="36"/>
              </w:rPr>
            </w:rPrChange>
          </w:rPr>
          <w:t xml:space="preserve"> above</w:t>
        </w:r>
      </w:ins>
      <w:r w:rsidR="00A463EB" w:rsidRPr="006349D7">
        <w:rPr>
          <w:b/>
          <w:sz w:val="24"/>
          <w:szCs w:val="36"/>
          <w:rPrChange w:id="164" w:author="Windows 用户" w:date="2018-12-02T20:39:00Z">
            <w:rPr>
              <w:sz w:val="24"/>
              <w:szCs w:val="36"/>
            </w:rPr>
          </w:rPrChange>
        </w:rPr>
        <w:t xml:space="preserve">. </w:t>
      </w:r>
      <w:ins w:id="165" w:author="Windows 用户" w:date="2018-12-02T20:37:00Z">
        <w:r w:rsidR="006349D7" w:rsidRPr="006349D7">
          <w:rPr>
            <w:b/>
            <w:sz w:val="24"/>
            <w:szCs w:val="36"/>
            <w:rPrChange w:id="166" w:author="Windows 用户" w:date="2018-12-02T20:39:00Z">
              <w:rPr>
                <w:sz w:val="24"/>
                <w:szCs w:val="36"/>
              </w:rPr>
            </w:rPrChange>
          </w:rPr>
          <w:t>The basic principle is that it combines several weak classifier into a</w:t>
        </w:r>
      </w:ins>
      <w:ins w:id="167" w:author="Windows 用户" w:date="2018-12-02T20:38:00Z">
        <w:r w:rsidR="006349D7" w:rsidRPr="006349D7">
          <w:rPr>
            <w:b/>
            <w:sz w:val="24"/>
            <w:szCs w:val="36"/>
            <w:rPrChange w:id="168" w:author="Windows 用户" w:date="2018-12-02T20:39:00Z">
              <w:rPr>
                <w:sz w:val="24"/>
                <w:szCs w:val="36"/>
              </w:rPr>
            </w:rPrChange>
          </w:rPr>
          <w:t xml:space="preserve"> strong classifier, which ideally suits the problem we are studying. </w:t>
        </w:r>
      </w:ins>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lastRenderedPageBreak/>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6349D7">
        <w:rPr>
          <w:b/>
          <w:bCs/>
          <w:noProof/>
          <w:color w:val="000000"/>
          <w:sz w:val="24"/>
          <w:rPrChange w:id="169" w:author="Windows 用户" w:date="2018-12-02T20:39:00Z">
            <w:rPr>
              <w:bCs/>
              <w:noProof/>
              <w:color w:val="000000"/>
              <w:sz w:val="24"/>
            </w:rPr>
          </w:rPrChange>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4368" w:rsidRPr="008A1391" w:rsidRDefault="009C4368"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oQ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Ni7cDeDYo2MsdAOnjP8ssT2TZnzN8zipCEXcHv4a/xIBVh+6CRKFmC/vnQf8DgA&#10;qKWkxsnNqfuyZFZQoj5qHI3T3mAQRj0eBkcnfTzYfc1sX6OX1QSQEz3cU4ZHMeC92ojSQnWPS2Yc&#10;oqKKaY6xc+o34sS3+wSXFBfjcQThcBvmp/rW8M2gBHLeNffMmo7BHql/BZsZZ9kzIrfY0CEN46UH&#10;WUaW76radQAXQ6Ryt8TC5tk/R9Ru1Y7+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Mk1ahCrAgAAsgUAAA4AAAAA&#10;AAAAAAAAAAAALgIAAGRycy9lMm9Eb2MueG1sUEsBAi0AFAAGAAgAAAAhAEluJRPhAAAACwEAAA8A&#10;AAAAAAAAAAAAAAAABQUAAGRycy9kb3ducmV2LnhtbFBLBQYAAAAABAAEAPMAAAATBgAAAAA=&#10;" fillcolor="white [3201]" stroked="f" strokeweight=".5pt">
                <v:path arrowok="t"/>
                <v:textbox>
                  <w:txbxContent>
                    <w:p w:rsidR="009C4368" w:rsidRPr="008A1391" w:rsidRDefault="009C4368" w:rsidP="00923A0A">
                      <w:pPr>
                        <w:rPr>
                          <w:rFonts w:eastAsia="仿宋_GB2312"/>
                        </w:rPr>
                      </w:pPr>
                      <w:r>
                        <w:rPr>
                          <w:rFonts w:eastAsia="仿宋_GB2312"/>
                        </w:rPr>
                        <w:t>(33)</w:t>
                      </w:r>
                    </w:p>
                  </w:txbxContent>
                </v:textbox>
                <w10:wrap anchorx="margin"/>
              </v:shape>
            </w:pict>
          </mc:Fallback>
        </mc:AlternateContent>
      </w:r>
      <w:r w:rsidR="00923A0A" w:rsidRPr="006349D7">
        <w:rPr>
          <w:b/>
          <w:bCs/>
          <w:noProof/>
          <w:color w:val="000000"/>
          <w:sz w:val="24"/>
          <w:rPrChange w:id="170" w:author="Windows 用户" w:date="2018-12-02T20:39:00Z">
            <w:rPr>
              <w:bCs/>
              <w:noProof/>
              <w:color w:val="000000"/>
              <w:sz w:val="24"/>
            </w:rPr>
          </w:rPrChange>
        </w:rPr>
        <w:t xml:space="preserve">We utilize a formula to measure the error of our estimation, reaping an average score of </w:t>
      </w:r>
      <w:r w:rsidR="00090D1B" w:rsidRPr="006349D7">
        <w:rPr>
          <w:rFonts w:hint="eastAsia"/>
          <w:b/>
          <w:bCs/>
          <w:noProof/>
          <w:color w:val="000000"/>
          <w:sz w:val="24"/>
          <w:rPrChange w:id="171" w:author="Windows 用户" w:date="2018-12-02T20:39:00Z">
            <w:rPr>
              <w:rFonts w:hint="eastAsia"/>
              <w:bCs/>
              <w:noProof/>
              <w:color w:val="000000"/>
              <w:sz w:val="24"/>
            </w:rPr>
          </w:rPrChange>
        </w:rPr>
        <w:t>9.81</w:t>
      </w:r>
      <w:r w:rsidR="00923A0A" w:rsidRPr="006349D7">
        <w:rPr>
          <w:b/>
          <w:bCs/>
          <w:noProof/>
          <w:color w:val="000000"/>
          <w:sz w:val="24"/>
          <w:rPrChange w:id="172" w:author="Windows 用户" w:date="2018-12-02T20:39:00Z">
            <w:rPr>
              <w:bCs/>
              <w:noProof/>
              <w:color w:val="000000"/>
              <w:sz w:val="24"/>
            </w:rPr>
          </w:rPrChange>
        </w:rPr>
        <w:t xml:space="preserve"> of click rate and</w:t>
      </w:r>
      <w:r w:rsidR="00090D1B" w:rsidRPr="006349D7">
        <w:rPr>
          <w:b/>
          <w:bCs/>
          <w:noProof/>
          <w:color w:val="000000"/>
          <w:sz w:val="24"/>
          <w:rPrChange w:id="173" w:author="Windows 用户" w:date="2018-12-02T20:39:00Z">
            <w:rPr>
              <w:bCs/>
              <w:noProof/>
              <w:color w:val="000000"/>
              <w:sz w:val="24"/>
            </w:rPr>
          </w:rPrChange>
        </w:rPr>
        <w:t xml:space="preserve"> </w:t>
      </w:r>
      <w:r w:rsidR="00090D1B" w:rsidRPr="006349D7">
        <w:rPr>
          <w:rFonts w:hint="eastAsia"/>
          <w:b/>
          <w:bCs/>
          <w:noProof/>
          <w:color w:val="000000"/>
          <w:sz w:val="24"/>
          <w:rPrChange w:id="174" w:author="Windows 用户" w:date="2018-12-02T20:39:00Z">
            <w:rPr>
              <w:rFonts w:hint="eastAsia"/>
              <w:bCs/>
              <w:noProof/>
              <w:color w:val="000000"/>
              <w:sz w:val="24"/>
            </w:rPr>
          </w:rPrChange>
        </w:rPr>
        <w:t>9.74</w:t>
      </w:r>
      <w:r w:rsidR="00481739" w:rsidRPr="006349D7">
        <w:rPr>
          <w:b/>
          <w:bCs/>
          <w:noProof/>
          <w:color w:val="000000"/>
          <w:sz w:val="24"/>
          <w:rPrChange w:id="175" w:author="Windows 用户" w:date="2018-12-02T20:39:00Z">
            <w:rPr>
              <w:bCs/>
              <w:noProof/>
              <w:color w:val="000000"/>
              <w:sz w:val="24"/>
            </w:rPr>
          </w:rPrChange>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2D243C"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ins w:id="176" w:author="Windows 用户" w:date="2018-12-02T20:40:00Z">
        <w:r w:rsidR="006349D7">
          <w:rPr>
            <w:sz w:val="24"/>
          </w:rPr>
          <w:t>4 modeling process</w:t>
        </w:r>
      </w:ins>
      <w:del w:id="177" w:author="Windows 用户" w:date="2018-12-02T20:40:00Z">
        <w:r w:rsidR="00B702C1" w:rsidDel="006349D7">
          <w:rPr>
            <w:sz w:val="24"/>
          </w:rPr>
          <w:delText xml:space="preserve">BP neural network </w:delText>
        </w:r>
      </w:del>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del w:id="178" w:author="Windows 用户" w:date="2018-12-02T20:39:00Z">
        <w:r w:rsidR="00B702C1" w:rsidDel="006349D7">
          <w:rPr>
            <w:sz w:val="24"/>
          </w:rPr>
          <w:delText>W</w:delText>
        </w:r>
        <w:r w:rsidR="0005635E" w:rsidDel="006349D7">
          <w:rPr>
            <w:sz w:val="24"/>
          </w:rPr>
          <w:delText xml:space="preserve">e use the data after </w:delText>
        </w:r>
        <w:r w:rsidR="00214F6F" w:rsidDel="006349D7">
          <w:rPr>
            <w:sz w:val="24"/>
          </w:rPr>
          <w:delText xml:space="preserve">Principal Component Analysis for Principal Component Regression and Bayes Distinction and data after </w:delText>
        </w:r>
        <w:r w:rsidR="00690751" w:rsidDel="006349D7">
          <w:rPr>
            <w:sz w:val="24"/>
          </w:rPr>
          <w:delText>Information Entropy</w:delText>
        </w:r>
        <w:r w:rsidR="0005635E" w:rsidDel="006349D7">
          <w:rPr>
            <w:sz w:val="24"/>
          </w:rPr>
          <w:delText xml:space="preserve"> for BP neural network Fitting. </w:delText>
        </w:r>
      </w:del>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Sensitivity analysis is a method of studying and analyzing the sensitivity of the model to changes in system parameters or surrounding conditions.</w:t>
      </w:r>
      <w:r w:rsidRPr="006349D7">
        <w:rPr>
          <w:rFonts w:eastAsia="仿宋_GB2312"/>
          <w:b/>
          <w:sz w:val="24"/>
          <w:rPrChange w:id="179" w:author="Windows 用户" w:date="2018-12-02T20:40:00Z">
            <w:rPr>
              <w:rFonts w:eastAsia="仿宋_GB2312"/>
              <w:sz w:val="24"/>
            </w:rPr>
          </w:rPrChange>
        </w:rPr>
        <w:t xml:space="preserve"> In </w:t>
      </w:r>
      <w:r w:rsidR="00B7198F" w:rsidRPr="006349D7">
        <w:rPr>
          <w:rFonts w:eastAsia="仿宋_GB2312"/>
          <w:b/>
          <w:sz w:val="24"/>
          <w:rPrChange w:id="180" w:author="Windows 用户" w:date="2018-12-02T20:40:00Z">
            <w:rPr>
              <w:rFonts w:eastAsia="仿宋_GB2312"/>
              <w:sz w:val="24"/>
            </w:rPr>
          </w:rPrChange>
        </w:rPr>
        <w:t>the optimization methods of our team</w:t>
      </w:r>
      <w:r w:rsidRPr="006349D7">
        <w:rPr>
          <w:rFonts w:eastAsia="仿宋_GB2312"/>
          <w:b/>
          <w:sz w:val="24"/>
          <w:rPrChange w:id="181" w:author="Windows 用户" w:date="2018-12-02T20:40:00Z">
            <w:rPr>
              <w:rFonts w:eastAsia="仿宋_GB2312"/>
              <w:sz w:val="24"/>
            </w:rPr>
          </w:rPrChange>
        </w:rPr>
        <w:t xml:space="preserve">, it can detect the stability of our model, </w:t>
      </w:r>
      <w:r w:rsidRPr="00555919">
        <w:rPr>
          <w:rFonts w:eastAsia="仿宋_GB2312"/>
          <w:sz w:val="24"/>
        </w:rPr>
        <w:t xml:space="preserve">especially when the </w:t>
      </w:r>
      <w:r w:rsidRPr="00555919">
        <w:rPr>
          <w:rFonts w:eastAsia="仿宋_GB2312"/>
          <w:sz w:val="24"/>
        </w:rPr>
        <w:lastRenderedPageBreak/>
        <w:t xml:space="preserve">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6349D7">
        <w:rPr>
          <w:rFonts w:eastAsia="仿宋_GB2312"/>
          <w:b/>
          <w:sz w:val="24"/>
          <w:rPrChange w:id="182" w:author="Windows 用户" w:date="2018-12-02T20:40:00Z">
            <w:rPr>
              <w:rFonts w:eastAsia="仿宋_GB2312"/>
              <w:sz w:val="24"/>
            </w:rPr>
          </w:rPrChange>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w:t>
      </w:r>
      <w:r w:rsidRPr="001F24A3">
        <w:rPr>
          <w:bCs/>
          <w:color w:val="000000" w:themeColor="text1"/>
          <w:sz w:val="24"/>
        </w:rPr>
        <w:lastRenderedPageBreak/>
        <w:t>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 xml:space="preserve">customers towards different types of cell phones, and their preference is carefully studied using information entropy in the data processing. </w:t>
      </w:r>
      <w:r w:rsidRPr="0007230F">
        <w:rPr>
          <w:bCs/>
          <w:color w:val="000000" w:themeColor="text1"/>
          <w:sz w:val="24"/>
        </w:rPr>
        <w:lastRenderedPageBreak/>
        <w:t>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Naicong H., Xu Z., Enjun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sidR="003A1FFD">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003A1FFD">
        <w:rPr>
          <w:sz w:val="24"/>
        </w:rPr>
        <w:t xml:space="preserve">, </w:t>
      </w:r>
      <w:r>
        <w:rPr>
          <w:sz w:val="24"/>
        </w:rPr>
        <w:t>Guoufu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Haiwei W. Yu X., Yalin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r w:rsidRPr="004B4B68">
        <w:rPr>
          <w:rFonts w:hint="eastAsia"/>
          <w:sz w:val="24"/>
        </w:rPr>
        <w:t>Naoufel</w:t>
      </w:r>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r>
        <w:rPr>
          <w:rFonts w:hint="eastAsia"/>
          <w:sz w:val="24"/>
        </w:rPr>
        <w:t>oricplus</w:t>
      </w:r>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r w:rsidRPr="00425A8B">
        <w:rPr>
          <w:rFonts w:hint="eastAsia"/>
          <w:sz w:val="24"/>
        </w:rPr>
        <w:t>H</w:t>
      </w:r>
      <w:r w:rsidRPr="00425A8B">
        <w:rPr>
          <w:sz w:val="24"/>
        </w:rPr>
        <w:t>i</w:t>
      </w:r>
      <w:r w:rsidRPr="00425A8B">
        <w:rPr>
          <w:rFonts w:hint="eastAsia"/>
          <w:sz w:val="24"/>
        </w:rPr>
        <w:t>MCM</w:t>
      </w:r>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r w:rsidRPr="00425A8B">
        <w:rPr>
          <w:sz w:val="24"/>
        </w:rPr>
        <w:t>Urllib</w:t>
      </w:r>
      <w:r w:rsidRPr="00425A8B">
        <w:rPr>
          <w:rFonts w:hint="eastAsia"/>
          <w:sz w:val="24"/>
        </w:rPr>
        <w:t>，</w:t>
      </w:r>
      <w:r w:rsidRPr="00425A8B">
        <w:rPr>
          <w:sz w:val="24"/>
        </w:rPr>
        <w:t>Tensorflow</w:t>
      </w:r>
      <w:r w:rsidRPr="00425A8B">
        <w:rPr>
          <w:sz w:val="24"/>
        </w:rPr>
        <w:t>，</w:t>
      </w:r>
      <w:r w:rsidRPr="00425A8B">
        <w:rPr>
          <w:sz w:val="24"/>
        </w:rPr>
        <w:t>Jieba</w:t>
      </w:r>
      <w:r w:rsidRPr="00425A8B">
        <w:rPr>
          <w:sz w:val="24"/>
        </w:rPr>
        <w:t>及</w:t>
      </w:r>
      <w:r w:rsidRPr="00425A8B">
        <w:rPr>
          <w:sz w:val="24"/>
        </w:rPr>
        <w:t>Wordcloud</w:t>
      </w:r>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r w:rsidRPr="00425A8B">
        <w:rPr>
          <w:rFonts w:hint="eastAsia"/>
          <w:sz w:val="24"/>
        </w:rPr>
        <w:t>HiMCM</w:t>
      </w:r>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worksheet.write(row, j, label = str(temp))</w:t>
      </w:r>
    </w:p>
    <w:p w:rsidR="00864320" w:rsidRPr="00A671F7" w:rsidRDefault="00864320" w:rsidP="00864320">
      <w:pPr>
        <w:rPr>
          <w:sz w:val="20"/>
          <w:szCs w:val="20"/>
        </w:rPr>
      </w:pPr>
      <w:r w:rsidRPr="00A671F7">
        <w:rPr>
          <w:sz w:val="20"/>
          <w:szCs w:val="20"/>
        </w:rPr>
        <w:t xml:space="preserve">        worksheet.write(row, 56, label = str(i+1))</w:t>
      </w:r>
    </w:p>
    <w:p w:rsidR="00864320" w:rsidRPr="00A671F7" w:rsidRDefault="00864320" w:rsidP="00864320">
      <w:pPr>
        <w:rPr>
          <w:sz w:val="20"/>
          <w:szCs w:val="20"/>
        </w:rPr>
      </w:pPr>
      <w:r w:rsidRPr="00A671F7">
        <w:rPr>
          <w:sz w:val="20"/>
          <w:szCs w:val="20"/>
        </w:rPr>
        <w:t xml:space="preserve">    #print(i)</w:t>
      </w:r>
    </w:p>
    <w:p w:rsidR="00E46B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str(sheet.cell(i,7).value)</w:t>
      </w:r>
    </w:p>
    <w:p w:rsidR="00864320" w:rsidRPr="00A671F7" w:rsidRDefault="00864320" w:rsidP="00864320">
      <w:pPr>
        <w:rPr>
          <w:sz w:val="20"/>
          <w:szCs w:val="20"/>
        </w:rPr>
      </w:pPr>
      <w:r w:rsidRPr="00A671F7">
        <w:rPr>
          <w:sz w:val="20"/>
          <w:szCs w:val="20"/>
        </w:rPr>
        <w:t xml:space="preserve">    if ('Gravity Response' in temp) :</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rFonts w:hint="eastAsia"/>
          <w:sz w:val="20"/>
          <w:szCs w:val="20"/>
        </w:rPr>
        <w:t>ExcelFile=xlrd.open_workbook(r'C:\Users\tianzhy\Desktop\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sheet=ExcelFile.sheet_by_name('Sheet1')</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 in temp:</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temp=[0,0,0]</w:t>
      </w:r>
    </w:p>
    <w:p w:rsidR="00864320" w:rsidRPr="00A671F7" w:rsidRDefault="00864320" w:rsidP="00864320">
      <w:pPr>
        <w:rPr>
          <w:sz w:val="20"/>
          <w:szCs w:val="20"/>
        </w:rPr>
      </w:pPr>
      <w:r w:rsidRPr="00A671F7">
        <w:rPr>
          <w:sz w:val="20"/>
          <w:szCs w:val="20"/>
        </w:rPr>
        <w:t xml:space="preserve">    temp[0]=float(temp[0])</w:t>
      </w:r>
    </w:p>
    <w:p w:rsidR="00864320" w:rsidRPr="00A671F7" w:rsidRDefault="00864320" w:rsidP="00864320">
      <w:pPr>
        <w:rPr>
          <w:sz w:val="20"/>
          <w:szCs w:val="20"/>
        </w:rPr>
      </w:pPr>
      <w:r w:rsidRPr="00A671F7">
        <w:rPr>
          <w:sz w:val="20"/>
          <w:szCs w:val="20"/>
        </w:rPr>
        <w:t xml:space="preserve">    temp[1]=float(temp[1])</w:t>
      </w:r>
    </w:p>
    <w:p w:rsidR="00864320" w:rsidRPr="00A671F7" w:rsidRDefault="00864320" w:rsidP="00864320">
      <w:pPr>
        <w:rPr>
          <w:sz w:val="20"/>
          <w:szCs w:val="20"/>
        </w:rPr>
      </w:pPr>
      <w:r w:rsidRPr="00A671F7">
        <w:rPr>
          <w:sz w:val="20"/>
          <w:szCs w:val="20"/>
        </w:rPr>
        <w:t xml:space="preserve">    temp[2]=float(temp[2])</w:t>
      </w:r>
    </w:p>
    <w:p w:rsidR="00864320" w:rsidRPr="00A671F7" w:rsidRDefault="00864320" w:rsidP="00864320">
      <w:pPr>
        <w:rPr>
          <w:sz w:val="20"/>
          <w:szCs w:val="20"/>
        </w:rPr>
      </w:pPr>
      <w:r w:rsidRPr="00A671F7">
        <w:rPr>
          <w:sz w:val="20"/>
          <w:szCs w:val="20"/>
        </w:rPr>
        <w:t xml:space="preserve">    judge=temp[0]*temp[1]*temp[2]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temp[0]=temp[0]*25.4</w:t>
      </w:r>
    </w:p>
    <w:p w:rsidR="00864320" w:rsidRPr="00A671F7" w:rsidRDefault="00864320" w:rsidP="00864320">
      <w:pPr>
        <w:rPr>
          <w:sz w:val="20"/>
          <w:szCs w:val="20"/>
        </w:rPr>
      </w:pPr>
      <w:r w:rsidRPr="00A671F7">
        <w:rPr>
          <w:sz w:val="20"/>
          <w:szCs w:val="20"/>
        </w:rPr>
        <w:t xml:space="preserve">        temp[1]=temp[1]*25.4</w:t>
      </w:r>
    </w:p>
    <w:p w:rsidR="00864320" w:rsidRPr="00A671F7" w:rsidRDefault="00864320" w:rsidP="00864320">
      <w:pPr>
        <w:rPr>
          <w:sz w:val="20"/>
          <w:szCs w:val="20"/>
        </w:rPr>
      </w:pPr>
      <w:r w:rsidRPr="00A671F7">
        <w:rPr>
          <w:sz w:val="20"/>
          <w:szCs w:val="20"/>
        </w:rPr>
        <w:t xml:space="preserve">        temp[2]=temp[2]*25.4</w:t>
      </w:r>
    </w:p>
    <w:p w:rsidR="00864320" w:rsidRPr="00A671F7" w:rsidRDefault="00864320" w:rsidP="00864320">
      <w:pPr>
        <w:rPr>
          <w:sz w:val="20"/>
          <w:szCs w:val="20"/>
        </w:rPr>
      </w:pPr>
      <w:r w:rsidRPr="00A671F7">
        <w:rPr>
          <w:sz w:val="20"/>
          <w:szCs w:val="20"/>
        </w:rPr>
        <w:t xml:space="preserve">    elif judge&lt;4712.4514674042:</w:t>
      </w:r>
    </w:p>
    <w:p w:rsidR="00864320" w:rsidRPr="00A671F7" w:rsidRDefault="00864320" w:rsidP="00864320">
      <w:pPr>
        <w:rPr>
          <w:sz w:val="20"/>
          <w:szCs w:val="20"/>
        </w:rPr>
      </w:pPr>
      <w:r w:rsidRPr="00A671F7">
        <w:rPr>
          <w:sz w:val="20"/>
          <w:szCs w:val="20"/>
        </w:rPr>
        <w:t xml:space="preserve">        temp[0]=temp[0]*10</w:t>
      </w:r>
    </w:p>
    <w:p w:rsidR="00864320" w:rsidRPr="00A671F7" w:rsidRDefault="00864320" w:rsidP="00864320">
      <w:pPr>
        <w:rPr>
          <w:sz w:val="20"/>
          <w:szCs w:val="20"/>
        </w:rPr>
      </w:pPr>
      <w:r w:rsidRPr="00A671F7">
        <w:rPr>
          <w:sz w:val="20"/>
          <w:szCs w:val="20"/>
        </w:rPr>
        <w:t xml:space="preserve">        temp[1]=temp[1]*10</w:t>
      </w:r>
    </w:p>
    <w:p w:rsidR="00864320" w:rsidRPr="00A671F7" w:rsidRDefault="00864320" w:rsidP="00864320">
      <w:pPr>
        <w:rPr>
          <w:sz w:val="20"/>
          <w:szCs w:val="20"/>
        </w:rPr>
      </w:pPr>
      <w:r w:rsidRPr="00A671F7">
        <w:rPr>
          <w:sz w:val="20"/>
          <w:szCs w:val="20"/>
        </w:rPr>
        <w:t xml:space="preserve">        temp[2]=temp[2]*10</w:t>
      </w:r>
    </w:p>
    <w:p w:rsidR="00864320" w:rsidRPr="00A671F7" w:rsidRDefault="00864320" w:rsidP="00864320">
      <w:pPr>
        <w:rPr>
          <w:sz w:val="20"/>
          <w:szCs w:val="20"/>
        </w:rPr>
      </w:pPr>
      <w:r w:rsidRPr="00A671F7">
        <w:rPr>
          <w:sz w:val="20"/>
          <w:szCs w:val="20"/>
        </w:rPr>
        <w:t xml:space="preserve">    worksheet.write(i, 3, label = str(temp[0]))</w:t>
      </w:r>
    </w:p>
    <w:p w:rsidR="00864320" w:rsidRPr="00A671F7" w:rsidRDefault="00864320" w:rsidP="00864320">
      <w:pPr>
        <w:rPr>
          <w:sz w:val="20"/>
          <w:szCs w:val="20"/>
        </w:rPr>
      </w:pPr>
      <w:r w:rsidRPr="00A671F7">
        <w:rPr>
          <w:sz w:val="20"/>
          <w:szCs w:val="20"/>
        </w:rPr>
        <w:t xml:space="preserve">    worksheet.write(i, 4, label = str(temp[1]))</w:t>
      </w:r>
    </w:p>
    <w:p w:rsidR="00864320" w:rsidRPr="00A671F7" w:rsidRDefault="00864320" w:rsidP="00864320">
      <w:pPr>
        <w:rPr>
          <w:sz w:val="20"/>
          <w:szCs w:val="20"/>
        </w:rPr>
      </w:pPr>
      <w:r w:rsidRPr="00A671F7">
        <w:rPr>
          <w:sz w:val="20"/>
          <w:szCs w:val="20"/>
        </w:rPr>
        <w:t xml:space="preserve">    worksheet.write(i, 5, label = str(temp[2]))  </w:t>
      </w:r>
    </w:p>
    <w:p w:rsidR="00864320" w:rsidRPr="00A671F7" w:rsidRDefault="00864320" w:rsidP="00864320">
      <w:pPr>
        <w:rPr>
          <w:sz w:val="20"/>
          <w:szCs w:val="20"/>
        </w:rPr>
      </w:pPr>
      <w:r w:rsidRPr="00A671F7">
        <w:rPr>
          <w:sz w:val="20"/>
          <w:szCs w:val="20"/>
        </w:rPr>
        <w:lastRenderedPageBreak/>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properties1=['Unlock Phones','Google Play','Battery Type','Battery Capacity','Display Resolution','Operation System','Feature','SIM Card Quantity','Recording Definition','Touch Screen Type','RAM','ROM','color']</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properties2=['Size','Display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','Camera Type','Front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Octa Core','CPU</w:t>
      </w:r>
      <w:r w:rsidRPr="00A671F7">
        <w:rPr>
          <w:rFonts w:hint="eastAsia"/>
          <w:sz w:val="20"/>
          <w:szCs w:val="20"/>
        </w:rPr>
        <w:t>：</w:t>
      </w:r>
      <w:r w:rsidRPr="00A671F7">
        <w:rPr>
          <w:rFonts w:hint="eastAsia"/>
          <w:sz w:val="20"/>
          <w:szCs w:val="20"/>
        </w:rPr>
        <w:t>Quad Core','CPU</w:t>
      </w:r>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temp = str.split(temp,'&lt;br&gt;')</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vari=temp[k]</w:t>
      </w:r>
    </w:p>
    <w:p w:rsidR="00864320" w:rsidRPr="00A671F7" w:rsidRDefault="00864320" w:rsidP="00864320">
      <w:pPr>
        <w:rPr>
          <w:sz w:val="20"/>
          <w:szCs w:val="20"/>
        </w:rPr>
      </w:pPr>
      <w:r w:rsidRPr="00A671F7">
        <w:rPr>
          <w:sz w:val="20"/>
          <w:szCs w:val="20"/>
        </w:rPr>
        <w:t xml:space="preserve">        worksheet.write(i, j,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vari=properties4[0]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vari=properties4[1]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vari=properties4[2]</w:t>
      </w:r>
    </w:p>
    <w:p w:rsidR="00864320" w:rsidRPr="00A671F7" w:rsidRDefault="00864320" w:rsidP="00864320">
      <w:pPr>
        <w:rPr>
          <w:sz w:val="20"/>
          <w:szCs w:val="20"/>
        </w:rPr>
      </w:pPr>
      <w:r w:rsidRPr="00A671F7">
        <w:rPr>
          <w:sz w:val="20"/>
          <w:szCs w:val="20"/>
        </w:rPr>
        <w:t xml:space="preserve">    worksheet.write(i, 13,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vari=vari+1</w:t>
      </w:r>
    </w:p>
    <w:p w:rsidR="00864320" w:rsidRPr="00A671F7" w:rsidRDefault="00864320" w:rsidP="00864320">
      <w:pPr>
        <w:rPr>
          <w:sz w:val="20"/>
          <w:szCs w:val="20"/>
        </w:rPr>
      </w:pPr>
      <w:r w:rsidRPr="00A671F7">
        <w:rPr>
          <w:sz w:val="20"/>
          <w:szCs w:val="20"/>
        </w:rPr>
        <w:t xml:space="preserve">            if vari &lt; 3:</w:t>
      </w:r>
    </w:p>
    <w:p w:rsidR="00864320" w:rsidRPr="00A671F7" w:rsidRDefault="00864320" w:rsidP="00864320">
      <w:pPr>
        <w:rPr>
          <w:sz w:val="20"/>
          <w:szCs w:val="20"/>
        </w:rPr>
      </w:pPr>
      <w:r w:rsidRPr="00A671F7">
        <w:rPr>
          <w:sz w:val="20"/>
          <w:szCs w:val="20"/>
        </w:rPr>
        <w:t xml:space="preserve">                worksheet.write(i, (13+vari), label = str(temp[k]))</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vari=vari+1</w:t>
      </w:r>
    </w:p>
    <w:p w:rsidR="00864320" w:rsidRPr="00A671F7" w:rsidRDefault="00864320" w:rsidP="00864320">
      <w:pPr>
        <w:rPr>
          <w:sz w:val="20"/>
          <w:szCs w:val="20"/>
        </w:rPr>
      </w:pPr>
      <w:r w:rsidRPr="00A671F7">
        <w:rPr>
          <w:sz w:val="20"/>
          <w:szCs w:val="20"/>
        </w:rPr>
        <w:t xml:space="preserve">            worksheet.write(i, (15+vari), label = str(temp[k]))</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worksheet.write(i, 2,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2, label = str(0))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worksheet.write(i, 3,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3, label = str(0))</w:t>
      </w:r>
    </w:p>
    <w:p w:rsidR="00864320" w:rsidRPr="00A671F7" w:rsidRDefault="00864320" w:rsidP="00864320">
      <w:pPr>
        <w:rPr>
          <w:sz w:val="20"/>
          <w:szCs w:val="20"/>
        </w:rPr>
      </w:pPr>
      <w:r w:rsidRPr="00A671F7">
        <w:rPr>
          <w:sz w:val="20"/>
          <w:szCs w:val="20"/>
        </w:rPr>
        <w:t xml:space="preserve">    if ('Gold' in temp) or ('gold' in temp) or ('champange' in temp) or ('Champange' in temp):</w:t>
      </w:r>
    </w:p>
    <w:p w:rsidR="00864320" w:rsidRPr="00A671F7" w:rsidRDefault="00864320" w:rsidP="00864320">
      <w:pPr>
        <w:rPr>
          <w:sz w:val="20"/>
          <w:szCs w:val="20"/>
        </w:rPr>
      </w:pPr>
      <w:r w:rsidRPr="00A671F7">
        <w:rPr>
          <w:sz w:val="20"/>
          <w:szCs w:val="20"/>
        </w:rPr>
        <w:t xml:space="preserve">        worksheet.write(i, 4,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4, label = str(0))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worksheet.write(i, 5,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5, label = str(0))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worksheet.write(i, 6,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6, label = str(0))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worksheet.write(i, 7,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worksheet.write(i, 7, label = str(0))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worksheet.write(i, 8,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8, label = str(0))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worksheet.write(i, 9,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9, label = str(0))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worksheet.write(i, 10,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10, label = str(0))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worksheet.write(i, 11,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11, label = str(0))</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vari=1</w:t>
      </w:r>
    </w:p>
    <w:p w:rsidR="00864320" w:rsidRPr="00A671F7" w:rsidRDefault="00864320" w:rsidP="00864320">
      <w:pPr>
        <w:rPr>
          <w:sz w:val="20"/>
          <w:szCs w:val="20"/>
        </w:rPr>
      </w:pPr>
      <w:r w:rsidRPr="00A671F7">
        <w:rPr>
          <w:sz w:val="20"/>
          <w:szCs w:val="20"/>
        </w:rPr>
        <w:t xml:space="preserve">    worksheet.write(i, 0, label = 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worksheet.write(i, 1, label = vari)  </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sheet.cell(i,5).value</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(0,length):</w:t>
      </w:r>
    </w:p>
    <w:p w:rsidR="00864320" w:rsidRPr="00A671F7" w:rsidRDefault="00864320" w:rsidP="00864320">
      <w:pPr>
        <w:rPr>
          <w:sz w:val="20"/>
          <w:szCs w:val="20"/>
        </w:rPr>
      </w:pPr>
      <w:r w:rsidRPr="00A671F7">
        <w:rPr>
          <w:sz w:val="20"/>
          <w:szCs w:val="20"/>
        </w:rPr>
        <w:t xml:space="preserve">        if temp[j]=='Xiaomi'or temp[j]=='xiaomi'or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elif temp[j]=='Huawei'or temp[j]=='HUAWEI'or temp[j]=='huawei':</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elif temp[j]=='MEIZU'or temp[j]=='meizu'or temp[j]=='Meizu':</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elif temp[j]=='LENOVO'or temp[j]=='Lenovo'or temp[j]=='lenovo':</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elif temp[j]=='IPHONE'or temp[j]=='iphone'or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elif temp[j]=='OPPO'or temp[j]=='Oppo'or temp[j]=='oppo':</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elif temp[j]=='Vivo'or temp[j]=='vivo'or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elif temp[j]=='Nubia'or temp[j]=='NUBIA'or temp[j]=='nubia':</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elif temp[j]=='samsung'or temp[j]=='Samsung'or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elif temp[j]=='ZTE'or temp[j]=='zte':</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elif temp[j]=='HOMTOM'or temp[j]=='homtom'or temp[j]=='Homtom':</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elif temp[j]=='DOOGEE'or temp[j]=='Doogee'or temp[j]=='doogee':</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elif temp[j]=='Letv'or temp[j]=='LeTv'or temp[j]=='letv'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elif temp[j]=='Blackview'or temp[j]=='BLACKVIEW'or temp[j]=='blackview':</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elif temp[j]=='NOKIA'or temp[j]=='Nokia'or temp[j]=='nokia':</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005746" w:rsidRDefault="00864320" w:rsidP="00864320">
      <w:pPr>
        <w:rPr>
          <w:sz w:val="20"/>
          <w:szCs w:val="20"/>
        </w:rPr>
      </w:pPr>
    </w:p>
    <w:p w:rsidR="00005746" w:rsidRPr="00005746" w:rsidRDefault="00005746" w:rsidP="00005746">
      <w:pPr>
        <w:rPr>
          <w:sz w:val="20"/>
          <w:szCs w:val="20"/>
        </w:rPr>
      </w:pPr>
      <w:r w:rsidRPr="00005746">
        <w:rPr>
          <w:sz w:val="20"/>
          <w:szCs w:val="20"/>
        </w:rPr>
        <w:t>import pandas as pd</w:t>
      </w:r>
    </w:p>
    <w:p w:rsidR="00005746" w:rsidRPr="00005746" w:rsidRDefault="00005746" w:rsidP="00005746">
      <w:pPr>
        <w:rPr>
          <w:sz w:val="20"/>
          <w:szCs w:val="20"/>
        </w:rPr>
      </w:pPr>
      <w:r w:rsidRPr="00005746">
        <w:rPr>
          <w:sz w:val="20"/>
          <w:szCs w:val="20"/>
        </w:rPr>
        <w:t>import xgboost as xgb</w:t>
      </w:r>
    </w:p>
    <w:p w:rsidR="00005746" w:rsidRPr="00005746" w:rsidRDefault="00005746" w:rsidP="00005746">
      <w:pPr>
        <w:rPr>
          <w:sz w:val="20"/>
          <w:szCs w:val="20"/>
        </w:rPr>
      </w:pPr>
      <w:r w:rsidRPr="00005746">
        <w:rPr>
          <w:sz w:val="20"/>
          <w:szCs w:val="20"/>
        </w:rPr>
        <w:t>from sklearn import preprocessing</w:t>
      </w:r>
    </w:p>
    <w:p w:rsidR="00005746" w:rsidRPr="00005746" w:rsidRDefault="00005746" w:rsidP="00005746">
      <w:pPr>
        <w:rPr>
          <w:sz w:val="20"/>
          <w:szCs w:val="20"/>
        </w:rPr>
      </w:pPr>
      <w:r w:rsidRPr="00005746">
        <w:rPr>
          <w:sz w:val="20"/>
          <w:szCs w:val="20"/>
        </w:rPr>
        <w:t>import numpy as np</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train = pd.read_csv(r'D:\XGBoost_learn\click rate\train1.csv', header=0)</w:t>
      </w:r>
    </w:p>
    <w:p w:rsidR="00005746" w:rsidRPr="00005746" w:rsidRDefault="00005746" w:rsidP="00005746">
      <w:pPr>
        <w:rPr>
          <w:sz w:val="20"/>
          <w:szCs w:val="20"/>
        </w:rPr>
      </w:pPr>
      <w:r w:rsidRPr="00005746">
        <w:rPr>
          <w:sz w:val="20"/>
          <w:szCs w:val="20"/>
        </w:rPr>
        <w:t>tests = pd.read_csv(r'D:\XGBoost_learn\click rate\test_pre.csv', header=0)</w:t>
      </w:r>
    </w:p>
    <w:p w:rsidR="00005746" w:rsidRPr="00005746" w:rsidRDefault="00005746" w:rsidP="00005746">
      <w:pPr>
        <w:rPr>
          <w:sz w:val="20"/>
          <w:szCs w:val="20"/>
        </w:rPr>
      </w:pPr>
      <w:r w:rsidRPr="00005746">
        <w:rPr>
          <w:sz w:val="20"/>
          <w:szCs w:val="20"/>
        </w:rPr>
        <w:t># trains=train.iloc[:, 1:].values</w:t>
      </w:r>
    </w:p>
    <w:p w:rsidR="00005746" w:rsidRPr="00005746" w:rsidRDefault="00005746" w:rsidP="00005746">
      <w:pPr>
        <w:rPr>
          <w:sz w:val="20"/>
          <w:szCs w:val="20"/>
        </w:rPr>
      </w:pPr>
      <w:r w:rsidRPr="00005746">
        <w:rPr>
          <w:sz w:val="20"/>
          <w:szCs w:val="20"/>
        </w:rPr>
        <w:t># labels=train.iloc[:,:1].values</w:t>
      </w:r>
    </w:p>
    <w:p w:rsidR="00005746" w:rsidRPr="00005746" w:rsidRDefault="00005746" w:rsidP="00005746">
      <w:pPr>
        <w:rPr>
          <w:sz w:val="20"/>
          <w:szCs w:val="20"/>
        </w:rPr>
      </w:pPr>
      <w:r w:rsidRPr="00005746">
        <w:rPr>
          <w:sz w:val="20"/>
          <w:szCs w:val="20"/>
        </w:rPr>
        <w:t># test = tests.iloc[:,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train['time_stamp'] = pd.to_datetime(pd.Series(train['time_stamp']))</w:t>
      </w:r>
    </w:p>
    <w:p w:rsidR="00005746" w:rsidRPr="00005746" w:rsidRDefault="00005746" w:rsidP="00005746">
      <w:pPr>
        <w:rPr>
          <w:sz w:val="20"/>
          <w:szCs w:val="20"/>
        </w:rPr>
      </w:pPr>
      <w:r w:rsidRPr="00005746">
        <w:rPr>
          <w:sz w:val="20"/>
          <w:szCs w:val="20"/>
        </w:rPr>
        <w:t>tests['time_stamp'] = pd.to_datetime(pd.Series(tests['time_stamp']))</w:t>
      </w:r>
    </w:p>
    <w:p w:rsidR="00005746" w:rsidRPr="00005746" w:rsidRDefault="00005746" w:rsidP="00005746">
      <w:pPr>
        <w:rPr>
          <w:sz w:val="20"/>
          <w:szCs w:val="20"/>
        </w:rPr>
      </w:pPr>
      <w:r w:rsidRPr="00005746">
        <w:rPr>
          <w:sz w:val="20"/>
          <w:szCs w:val="20"/>
        </w:rPr>
        <w:t>train['Year'] = train['time_stamp'].apply(lambda x: x.year)#Year</w:t>
      </w:r>
    </w:p>
    <w:p w:rsidR="00005746" w:rsidRPr="00005746" w:rsidRDefault="00005746" w:rsidP="00005746">
      <w:pPr>
        <w:rPr>
          <w:sz w:val="20"/>
          <w:szCs w:val="20"/>
        </w:rPr>
      </w:pPr>
      <w:r w:rsidRPr="00005746">
        <w:rPr>
          <w:sz w:val="20"/>
          <w:szCs w:val="20"/>
        </w:rPr>
        <w:t>train['Month'] = train['time_stamp'].apply(lambda x: x.month)#Month</w:t>
      </w:r>
    </w:p>
    <w:p w:rsidR="00005746" w:rsidRPr="00005746" w:rsidRDefault="00005746" w:rsidP="00005746">
      <w:pPr>
        <w:rPr>
          <w:sz w:val="20"/>
          <w:szCs w:val="20"/>
        </w:rPr>
      </w:pPr>
      <w:r w:rsidRPr="00005746">
        <w:rPr>
          <w:sz w:val="20"/>
          <w:szCs w:val="20"/>
        </w:rPr>
        <w:t>train['weekday'] = train['time_stamp'].dt.dayofweek#weekday</w:t>
      </w:r>
    </w:p>
    <w:p w:rsidR="00005746" w:rsidRPr="00005746" w:rsidRDefault="00005746" w:rsidP="00005746">
      <w:pPr>
        <w:rPr>
          <w:sz w:val="20"/>
          <w:szCs w:val="20"/>
        </w:rPr>
      </w:pPr>
      <w:r w:rsidRPr="00005746">
        <w:rPr>
          <w:sz w:val="20"/>
          <w:szCs w:val="20"/>
        </w:rPr>
        <w:t>train['time'] = train['time_stamp'].dt.time#time</w:t>
      </w:r>
    </w:p>
    <w:p w:rsidR="00005746" w:rsidRPr="00005746" w:rsidRDefault="00005746" w:rsidP="00005746">
      <w:pPr>
        <w:rPr>
          <w:sz w:val="20"/>
          <w:szCs w:val="20"/>
        </w:rPr>
      </w:pPr>
      <w:r w:rsidRPr="00005746">
        <w:rPr>
          <w:sz w:val="20"/>
          <w:szCs w:val="20"/>
        </w:rPr>
        <w:t>tests['Year'] = tests['time_stamp'].apply(lambda x: x.year)#Year</w:t>
      </w:r>
    </w:p>
    <w:p w:rsidR="00005746" w:rsidRPr="00005746" w:rsidRDefault="00005746" w:rsidP="00005746">
      <w:pPr>
        <w:rPr>
          <w:sz w:val="20"/>
          <w:szCs w:val="20"/>
        </w:rPr>
      </w:pPr>
      <w:r w:rsidRPr="00005746">
        <w:rPr>
          <w:sz w:val="20"/>
          <w:szCs w:val="20"/>
        </w:rPr>
        <w:t>tests['Month'] = tests['time_stamp'].apply(lambda x: x.month)#Month</w:t>
      </w:r>
    </w:p>
    <w:p w:rsidR="00005746" w:rsidRPr="00005746" w:rsidRDefault="00005746" w:rsidP="00005746">
      <w:pPr>
        <w:rPr>
          <w:sz w:val="20"/>
          <w:szCs w:val="20"/>
        </w:rPr>
      </w:pPr>
      <w:r w:rsidRPr="00005746">
        <w:rPr>
          <w:sz w:val="20"/>
          <w:szCs w:val="20"/>
        </w:rPr>
        <w:t>tests['weekday'] = tests['time_stamp'].dt.dayofweek#weekday</w:t>
      </w:r>
    </w:p>
    <w:p w:rsidR="00005746" w:rsidRPr="00005746" w:rsidRDefault="00005746" w:rsidP="00005746">
      <w:pPr>
        <w:rPr>
          <w:sz w:val="20"/>
          <w:szCs w:val="20"/>
        </w:rPr>
      </w:pPr>
      <w:r w:rsidRPr="00005746">
        <w:rPr>
          <w:sz w:val="20"/>
          <w:szCs w:val="20"/>
        </w:rPr>
        <w:t>tests['time'] = tests['time_stamp'].dt.time#time</w:t>
      </w:r>
    </w:p>
    <w:p w:rsidR="00005746" w:rsidRPr="00005746" w:rsidRDefault="00005746" w:rsidP="00005746">
      <w:pPr>
        <w:rPr>
          <w:sz w:val="20"/>
          <w:szCs w:val="20"/>
        </w:rPr>
      </w:pPr>
      <w:r w:rsidRPr="00005746">
        <w:rPr>
          <w:sz w:val="20"/>
          <w:szCs w:val="20"/>
        </w:rPr>
        <w:t>train = train.drop('time_stamp', axis=1)</w:t>
      </w:r>
    </w:p>
    <w:p w:rsidR="00005746" w:rsidRPr="00005746" w:rsidRDefault="00005746" w:rsidP="00005746">
      <w:pPr>
        <w:rPr>
          <w:sz w:val="20"/>
          <w:szCs w:val="20"/>
        </w:rPr>
      </w:pPr>
      <w:r w:rsidRPr="00005746">
        <w:rPr>
          <w:sz w:val="20"/>
          <w:szCs w:val="20"/>
        </w:rPr>
        <w:t>train = train.dropna(axis=0)</w:t>
      </w:r>
    </w:p>
    <w:p w:rsidR="00005746" w:rsidRPr="00005746" w:rsidRDefault="00005746" w:rsidP="00005746">
      <w:pPr>
        <w:rPr>
          <w:sz w:val="20"/>
          <w:szCs w:val="20"/>
        </w:rPr>
      </w:pPr>
      <w:r w:rsidRPr="00005746">
        <w:rPr>
          <w:sz w:val="20"/>
          <w:szCs w:val="20"/>
        </w:rPr>
        <w:t>tests = tests.drop('time_stamp', axis=1)</w:t>
      </w:r>
    </w:p>
    <w:p w:rsidR="00005746" w:rsidRPr="00005746" w:rsidRDefault="00005746" w:rsidP="00005746">
      <w:pPr>
        <w:rPr>
          <w:sz w:val="20"/>
          <w:szCs w:val="20"/>
        </w:rPr>
      </w:pPr>
      <w:r w:rsidRPr="00005746">
        <w:rPr>
          <w:sz w:val="20"/>
          <w:szCs w:val="20"/>
        </w:rPr>
        <w:t>tests = tests.fillna(method='pad')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for f in train.columns:</w:t>
      </w:r>
    </w:p>
    <w:p w:rsidR="00005746" w:rsidRPr="00005746" w:rsidRDefault="00005746" w:rsidP="00005746">
      <w:pPr>
        <w:rPr>
          <w:sz w:val="20"/>
          <w:szCs w:val="20"/>
        </w:rPr>
      </w:pPr>
      <w:r w:rsidRPr="00005746">
        <w:rPr>
          <w:sz w:val="20"/>
          <w:szCs w:val="20"/>
        </w:rPr>
        <w:t xml:space="preserve">    if train[f].dtype=='object':</w:t>
      </w:r>
    </w:p>
    <w:p w:rsidR="00005746" w:rsidRPr="00005746" w:rsidRDefault="00005746" w:rsidP="00005746">
      <w:pPr>
        <w:rPr>
          <w:sz w:val="20"/>
          <w:szCs w:val="20"/>
        </w:rPr>
      </w:pPr>
      <w:r w:rsidRPr="00005746">
        <w:rPr>
          <w:sz w:val="20"/>
          <w:szCs w:val="20"/>
        </w:rPr>
        <w:t xml:space="preserve">        if f != 'shop_id':</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lbl = preprocessing.LabelEncoder()</w:t>
      </w:r>
    </w:p>
    <w:p w:rsidR="00005746" w:rsidRPr="00005746" w:rsidRDefault="00005746" w:rsidP="00005746">
      <w:pPr>
        <w:rPr>
          <w:sz w:val="20"/>
          <w:szCs w:val="20"/>
        </w:rPr>
      </w:pPr>
      <w:r w:rsidRPr="00005746">
        <w:rPr>
          <w:sz w:val="20"/>
          <w:szCs w:val="20"/>
        </w:rPr>
        <w:t xml:space="preserve">            lbl.fit(list(train[f].values))</w:t>
      </w:r>
    </w:p>
    <w:p w:rsidR="00005746" w:rsidRPr="00005746" w:rsidRDefault="00005746" w:rsidP="00005746">
      <w:pPr>
        <w:rPr>
          <w:sz w:val="20"/>
          <w:szCs w:val="20"/>
        </w:rPr>
      </w:pPr>
      <w:r w:rsidRPr="00005746">
        <w:rPr>
          <w:sz w:val="20"/>
          <w:szCs w:val="20"/>
        </w:rPr>
        <w:lastRenderedPageBreak/>
        <w:t xml:space="preserve">            train[f] = lbl.transform(list(train[f].values))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for f in tests.columns:</w:t>
      </w:r>
    </w:p>
    <w:p w:rsidR="00005746" w:rsidRPr="00005746" w:rsidRDefault="00005746" w:rsidP="00005746">
      <w:pPr>
        <w:rPr>
          <w:sz w:val="20"/>
          <w:szCs w:val="20"/>
        </w:rPr>
      </w:pPr>
      <w:r w:rsidRPr="00005746">
        <w:rPr>
          <w:sz w:val="20"/>
          <w:szCs w:val="20"/>
        </w:rPr>
        <w:t xml:space="preserve">    if tests[f].dtype == 'object':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lbl = preprocessing.LabelEncoder()</w:t>
      </w:r>
    </w:p>
    <w:p w:rsidR="00005746" w:rsidRPr="00005746" w:rsidRDefault="00005746" w:rsidP="00005746">
      <w:pPr>
        <w:rPr>
          <w:sz w:val="20"/>
          <w:szCs w:val="20"/>
        </w:rPr>
      </w:pPr>
      <w:r w:rsidRPr="00005746">
        <w:rPr>
          <w:sz w:val="20"/>
          <w:szCs w:val="20"/>
        </w:rPr>
        <w:t xml:space="preserve">        lbl.fit(list(tests[f].values))</w:t>
      </w:r>
    </w:p>
    <w:p w:rsidR="00005746" w:rsidRPr="00005746" w:rsidRDefault="00005746" w:rsidP="00005746">
      <w:pPr>
        <w:rPr>
          <w:sz w:val="20"/>
          <w:szCs w:val="20"/>
        </w:rPr>
      </w:pPr>
      <w:r w:rsidRPr="00005746">
        <w:rPr>
          <w:sz w:val="20"/>
          <w:szCs w:val="20"/>
        </w:rPr>
        <w:t xml:space="preserve">        tests[f] = lbl.transform(list(tests[f].values))</w:t>
      </w:r>
    </w:p>
    <w:p w:rsidR="00005746" w:rsidRPr="00005746" w:rsidRDefault="00005746" w:rsidP="00005746">
      <w:pPr>
        <w:rPr>
          <w:sz w:val="20"/>
          <w:szCs w:val="20"/>
        </w:rPr>
      </w:pPr>
      <w:r w:rsidRPr="00005746">
        <w:rPr>
          <w:sz w:val="20"/>
          <w:szCs w:val="20"/>
        </w:rPr>
        <w:t>print("test")</w:t>
      </w:r>
    </w:p>
    <w:p w:rsidR="00005746" w:rsidRPr="00005746" w:rsidRDefault="00005746" w:rsidP="00005746">
      <w:pPr>
        <w:rPr>
          <w:sz w:val="20"/>
          <w:szCs w:val="20"/>
        </w:rPr>
      </w:pPr>
      <w:r w:rsidRPr="00005746">
        <w:rPr>
          <w:sz w:val="20"/>
          <w:szCs w:val="20"/>
        </w:rPr>
        <w:t>print(tests.info())</w:t>
      </w:r>
    </w:p>
    <w:p w:rsidR="00005746" w:rsidRPr="00005746" w:rsidRDefault="00005746" w:rsidP="00005746">
      <w:pPr>
        <w:rPr>
          <w:sz w:val="20"/>
          <w:szCs w:val="20"/>
        </w:rPr>
      </w:pPr>
      <w:r w:rsidRPr="00005746">
        <w:rPr>
          <w:sz w:val="20"/>
          <w:szCs w:val="20"/>
        </w:rPr>
        <w:t># for f in train.columns:</w:t>
      </w:r>
    </w:p>
    <w:p w:rsidR="00005746" w:rsidRPr="00005746" w:rsidRDefault="00005746" w:rsidP="00005746">
      <w:pPr>
        <w:rPr>
          <w:sz w:val="20"/>
          <w:szCs w:val="20"/>
        </w:rPr>
      </w:pPr>
      <w:r w:rsidRPr="00005746">
        <w:rPr>
          <w:sz w:val="20"/>
          <w:szCs w:val="20"/>
        </w:rPr>
        <w:t>#     if f !='':</w:t>
      </w:r>
    </w:p>
    <w:p w:rsidR="00005746" w:rsidRPr="00005746" w:rsidRDefault="00005746" w:rsidP="00005746">
      <w:pPr>
        <w:rPr>
          <w:sz w:val="20"/>
          <w:szCs w:val="20"/>
        </w:rPr>
      </w:pPr>
      <w:r w:rsidRPr="00005746">
        <w:rPr>
          <w:sz w:val="20"/>
          <w:szCs w:val="20"/>
        </w:rPr>
        <w:t>#         train[f] = train[f].astype(float)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print(train.info())</w:t>
      </w:r>
    </w:p>
    <w:p w:rsidR="00005746" w:rsidRPr="00005746" w:rsidRDefault="00005746" w:rsidP="00005746">
      <w:pPr>
        <w:rPr>
          <w:sz w:val="20"/>
          <w:szCs w:val="20"/>
        </w:rPr>
      </w:pPr>
      <w:r w:rsidRPr="00005746">
        <w:rPr>
          <w:sz w:val="20"/>
          <w:szCs w:val="20"/>
        </w:rPr>
        <w:t># train = train.astype(float)</w:t>
      </w:r>
    </w:p>
    <w:p w:rsidR="00005746" w:rsidRPr="00005746" w:rsidRDefault="00005746" w:rsidP="00005746">
      <w:pPr>
        <w:rPr>
          <w:sz w:val="20"/>
          <w:szCs w:val="20"/>
        </w:rPr>
      </w:pPr>
      <w:r w:rsidRPr="00005746">
        <w:rPr>
          <w:sz w:val="20"/>
          <w:szCs w:val="20"/>
        </w:rPr>
        <w:t># tests = tests.astype(float)</w:t>
      </w:r>
    </w:p>
    <w:p w:rsidR="00005746" w:rsidRPr="00005746" w:rsidRDefault="00005746" w:rsidP="00005746">
      <w:pPr>
        <w:rPr>
          <w:sz w:val="20"/>
          <w:szCs w:val="20"/>
        </w:rPr>
      </w:pPr>
      <w:r w:rsidRPr="00005746">
        <w:rPr>
          <w:sz w:val="20"/>
          <w:szCs w:val="20"/>
        </w:rPr>
        <w:t>trains = train.iloc[:, 1:].values</w:t>
      </w:r>
    </w:p>
    <w:p w:rsidR="00005746" w:rsidRPr="00005746" w:rsidRDefault="00005746" w:rsidP="00005746">
      <w:pPr>
        <w:rPr>
          <w:sz w:val="20"/>
          <w:szCs w:val="20"/>
        </w:rPr>
      </w:pPr>
      <w:r w:rsidRPr="00005746">
        <w:rPr>
          <w:sz w:val="20"/>
          <w:szCs w:val="20"/>
        </w:rPr>
        <w:t>labels = train.iloc[:, :1].values</w:t>
      </w:r>
    </w:p>
    <w:p w:rsidR="00005746" w:rsidRPr="00005746" w:rsidRDefault="00005746" w:rsidP="00005746">
      <w:pPr>
        <w:rPr>
          <w:sz w:val="20"/>
          <w:szCs w:val="20"/>
        </w:rPr>
      </w:pPr>
      <w:r w:rsidRPr="00005746">
        <w:rPr>
          <w:sz w:val="20"/>
          <w:szCs w:val="20"/>
        </w:rPr>
        <w:t>test = tests.iloc[:, 1:].values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feature_columns_to_use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big_X = train[feature_columns_to_use].append(tests[feature_columns_to_use])</w:t>
      </w:r>
    </w:p>
    <w:p w:rsidR="00005746" w:rsidRPr="00005746" w:rsidRDefault="00005746" w:rsidP="00005746">
      <w:pPr>
        <w:rPr>
          <w:sz w:val="20"/>
          <w:szCs w:val="20"/>
        </w:rPr>
      </w:pPr>
      <w:r w:rsidRPr="00005746">
        <w:rPr>
          <w:sz w:val="20"/>
          <w:szCs w:val="20"/>
        </w:rPr>
        <w:t>train_X = big_X[0:train.shape[0]].as_matrix()</w:t>
      </w:r>
    </w:p>
    <w:p w:rsidR="00005746" w:rsidRPr="00005746" w:rsidRDefault="00005746" w:rsidP="00005746">
      <w:pPr>
        <w:rPr>
          <w:sz w:val="20"/>
          <w:szCs w:val="20"/>
        </w:rPr>
      </w:pPr>
      <w:r w:rsidRPr="00005746">
        <w:rPr>
          <w:sz w:val="20"/>
          <w:szCs w:val="20"/>
        </w:rPr>
        <w:t>test_X = big_X[train.shape[0]::].as_matrix()</w:t>
      </w:r>
    </w:p>
    <w:p w:rsidR="00005746" w:rsidRPr="00005746" w:rsidRDefault="00005746" w:rsidP="00005746">
      <w:pPr>
        <w:rPr>
          <w:sz w:val="20"/>
          <w:szCs w:val="20"/>
        </w:rPr>
      </w:pPr>
      <w:r w:rsidRPr="00005746">
        <w:rPr>
          <w:sz w:val="20"/>
          <w:szCs w:val="20"/>
        </w:rPr>
        <w:t>train_y = train['shop_id']</w:t>
      </w:r>
    </w:p>
    <w:p w:rsidR="00005746" w:rsidRPr="00005746" w:rsidRDefault="00005746" w:rsidP="00005746">
      <w:pPr>
        <w:rPr>
          <w:sz w:val="20"/>
          <w:szCs w:val="20"/>
        </w:rPr>
      </w:pPr>
      <w:r w:rsidRPr="00005746">
        <w:rPr>
          <w:sz w:val="20"/>
          <w:szCs w:val="20"/>
        </w:rPr>
        <w:t>gbm = xgb.XGBClassifier(silent=1, max_depth=3, n_estimators=300, learning_rate=0.05)</w:t>
      </w:r>
    </w:p>
    <w:p w:rsidR="00005746" w:rsidRPr="00005746" w:rsidRDefault="00005746" w:rsidP="00005746">
      <w:pPr>
        <w:rPr>
          <w:sz w:val="20"/>
          <w:szCs w:val="20"/>
        </w:rPr>
      </w:pPr>
      <w:r w:rsidRPr="00005746">
        <w:rPr>
          <w:sz w:val="20"/>
          <w:szCs w:val="20"/>
        </w:rPr>
        <w:t>gbm.fit(train_X, train_y)</w:t>
      </w:r>
    </w:p>
    <w:p w:rsidR="00005746" w:rsidRPr="00005746" w:rsidRDefault="00005746" w:rsidP="00005746">
      <w:pPr>
        <w:rPr>
          <w:sz w:val="20"/>
          <w:szCs w:val="20"/>
        </w:rPr>
      </w:pPr>
      <w:r w:rsidRPr="00005746">
        <w:rPr>
          <w:sz w:val="20"/>
          <w:szCs w:val="20"/>
        </w:rPr>
        <w:t>predictions = gbm.predict(test_X)</w:t>
      </w:r>
    </w:p>
    <w:p w:rsidR="00005746" w:rsidRPr="00005746" w:rsidRDefault="00005746" w:rsidP="00005746">
      <w:pPr>
        <w:rPr>
          <w:sz w:val="20"/>
          <w:szCs w:val="20"/>
        </w:rPr>
      </w:pPr>
      <w:r w:rsidRPr="00005746">
        <w:rPr>
          <w:sz w:val="20"/>
          <w:szCs w:val="20"/>
        </w:rPr>
        <w:t>submission = pd.DataFrame({'row_id': tests['row_id'],</w:t>
      </w:r>
    </w:p>
    <w:p w:rsidR="00005746" w:rsidRPr="00005746" w:rsidRDefault="00005746" w:rsidP="00005746">
      <w:pPr>
        <w:rPr>
          <w:sz w:val="20"/>
          <w:szCs w:val="20"/>
        </w:rPr>
      </w:pPr>
      <w:r w:rsidRPr="00005746">
        <w:rPr>
          <w:sz w:val="20"/>
          <w:szCs w:val="20"/>
        </w:rPr>
        <w:t xml:space="preserve">                            'shop_id': predictions})</w:t>
      </w:r>
    </w:p>
    <w:p w:rsidR="00005746" w:rsidRPr="00005746" w:rsidRDefault="00005746" w:rsidP="00005746">
      <w:pPr>
        <w:rPr>
          <w:sz w:val="20"/>
          <w:szCs w:val="20"/>
        </w:rPr>
      </w:pPr>
      <w:r w:rsidRPr="00005746">
        <w:rPr>
          <w:sz w:val="20"/>
          <w:szCs w:val="20"/>
        </w:rPr>
        <w:t>print(submission)</w:t>
      </w:r>
    </w:p>
    <w:p w:rsidR="00005746" w:rsidRPr="00005746" w:rsidRDefault="00005746" w:rsidP="00005746">
      <w:pPr>
        <w:rPr>
          <w:sz w:val="20"/>
          <w:szCs w:val="20"/>
        </w:rPr>
      </w:pPr>
      <w:r w:rsidRPr="00005746">
        <w:rPr>
          <w:sz w:val="20"/>
          <w:szCs w:val="20"/>
        </w:rPr>
        <w:t>submission.to_csv("submission.csv",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print(trains)</w:t>
      </w:r>
    </w:p>
    <w:p w:rsidR="00005746" w:rsidRPr="00005746" w:rsidRDefault="00005746" w:rsidP="00005746">
      <w:pPr>
        <w:rPr>
          <w:sz w:val="20"/>
          <w:szCs w:val="20"/>
        </w:rPr>
      </w:pPr>
      <w:r w:rsidRPr="00005746">
        <w:rPr>
          <w:sz w:val="20"/>
          <w:szCs w:val="20"/>
        </w:rPr>
        <w:t>parameters={</w:t>
      </w:r>
    </w:p>
    <w:p w:rsidR="00005746" w:rsidRPr="00005746" w:rsidRDefault="00005746" w:rsidP="00005746">
      <w:pPr>
        <w:rPr>
          <w:sz w:val="20"/>
          <w:szCs w:val="20"/>
        </w:rPr>
      </w:pPr>
      <w:r w:rsidRPr="00005746">
        <w:rPr>
          <w:sz w:val="20"/>
          <w:szCs w:val="20"/>
        </w:rPr>
        <w:t xml:space="preserve">    'silent':1,</w:t>
      </w:r>
    </w:p>
    <w:p w:rsidR="00005746" w:rsidRPr="00005746" w:rsidRDefault="00005746" w:rsidP="00005746">
      <w:pPr>
        <w:rPr>
          <w:sz w:val="20"/>
          <w:szCs w:val="20"/>
        </w:rPr>
      </w:pPr>
      <w:r w:rsidRPr="00005746">
        <w:rPr>
          <w:sz w:val="20"/>
          <w:szCs w:val="20"/>
        </w:rPr>
        <w:t xml:space="preserve">    'max_depth':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feature_types={</w:t>
      </w:r>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feature_types = {</w:t>
      </w:r>
    </w:p>
    <w:p w:rsidR="00005746" w:rsidRPr="00005746" w:rsidRDefault="00005746" w:rsidP="00005746">
      <w:pPr>
        <w:rPr>
          <w:sz w:val="20"/>
          <w:szCs w:val="20"/>
        </w:rPr>
      </w:pPr>
      <w:r w:rsidRPr="00005746">
        <w:rPr>
          <w:sz w:val="20"/>
          <w:szCs w:val="20"/>
        </w:rPr>
        <w:t>#     'str',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r w:rsidRPr="00005746">
        <w:rPr>
          <w:sz w:val="20"/>
          <w:szCs w:val="20"/>
        </w:rPr>
        <w:t>ft=list(feature_types)</w:t>
      </w:r>
    </w:p>
    <w:p w:rsidR="00005746" w:rsidRPr="00005746" w:rsidRDefault="00005746" w:rsidP="00005746">
      <w:pPr>
        <w:rPr>
          <w:sz w:val="20"/>
          <w:szCs w:val="20"/>
        </w:rPr>
      </w:pPr>
      <w:r w:rsidRPr="00005746">
        <w:rPr>
          <w:sz w:val="20"/>
          <w:szCs w:val="20"/>
        </w:rPr>
        <w:t>ParamLst = dict(parameters.items())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offset = 15</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num_rounds = 1</w:t>
      </w:r>
    </w:p>
    <w:p w:rsidR="00005746" w:rsidRPr="00005746" w:rsidRDefault="00005746" w:rsidP="00005746">
      <w:pPr>
        <w:rPr>
          <w:sz w:val="20"/>
          <w:szCs w:val="20"/>
        </w:rPr>
      </w:pPr>
      <w:r w:rsidRPr="00005746">
        <w:rPr>
          <w:sz w:val="20"/>
          <w:szCs w:val="20"/>
        </w:rPr>
        <w:t>xgtest = xgb.DMatrix(tests)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r w:rsidRPr="00005746">
        <w:rPr>
          <w:sz w:val="20"/>
          <w:szCs w:val="20"/>
        </w:rPr>
        <w:t>xgtrain = xgb.DMatrix(trains[:offset,:], label=labels[:offset])</w:t>
      </w:r>
    </w:p>
    <w:p w:rsidR="00005746" w:rsidRPr="00005746" w:rsidRDefault="00005746" w:rsidP="00005746">
      <w:pPr>
        <w:rPr>
          <w:sz w:val="20"/>
          <w:szCs w:val="20"/>
        </w:rPr>
      </w:pPr>
      <w:r w:rsidRPr="00005746">
        <w:rPr>
          <w:sz w:val="20"/>
          <w:szCs w:val="20"/>
        </w:rPr>
        <w:t>print("//////////////////////////")</w:t>
      </w:r>
    </w:p>
    <w:p w:rsidR="00005746" w:rsidRPr="00005746" w:rsidRDefault="00005746" w:rsidP="00005746">
      <w:pPr>
        <w:rPr>
          <w:sz w:val="20"/>
          <w:szCs w:val="20"/>
        </w:rPr>
      </w:pPr>
      <w:r w:rsidRPr="00005746">
        <w:rPr>
          <w:sz w:val="20"/>
          <w:szCs w:val="20"/>
        </w:rPr>
        <w:t>xgval = xgb.DMatrix(trains[offset:,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r w:rsidRPr="00005746">
        <w:rPr>
          <w:sz w:val="20"/>
          <w:szCs w:val="20"/>
        </w:rPr>
        <w:t>watchlist = [(xgtrain, 'train'), (xgval, 'val')]</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training model</w:t>
      </w:r>
    </w:p>
    <w:p w:rsidR="00005746" w:rsidRPr="00005746" w:rsidRDefault="00005746" w:rsidP="00005746">
      <w:pPr>
        <w:rPr>
          <w:sz w:val="20"/>
          <w:szCs w:val="20"/>
        </w:rPr>
      </w:pPr>
      <w:r w:rsidRPr="00005746">
        <w:rPr>
          <w:rFonts w:hint="eastAsia"/>
          <w:sz w:val="20"/>
          <w:szCs w:val="20"/>
        </w:rPr>
        <w:t xml:space="preserve"># early_stopping_rounds </w:t>
      </w:r>
      <w:r w:rsidRPr="00005746">
        <w:rPr>
          <w:rFonts w:hint="eastAsia"/>
          <w:sz w:val="20"/>
          <w:szCs w:val="20"/>
        </w:rPr>
        <w:t>当设置的迭代次数较大时，</w:t>
      </w:r>
      <w:r w:rsidRPr="00005746">
        <w:rPr>
          <w:rFonts w:hint="eastAsia"/>
          <w:sz w:val="20"/>
          <w:szCs w:val="20"/>
        </w:rPr>
        <w:t xml:space="preserve">early_stopping_rounds </w:t>
      </w:r>
      <w:r w:rsidRPr="00005746">
        <w:rPr>
          <w:rFonts w:hint="eastAsia"/>
          <w:sz w:val="20"/>
          <w:szCs w:val="20"/>
        </w:rPr>
        <w:t>可在一定的迭代次数内准确率没有提升就停止训练</w:t>
      </w:r>
    </w:p>
    <w:p w:rsidR="00005746" w:rsidRPr="00005746" w:rsidRDefault="00005746" w:rsidP="00005746">
      <w:pPr>
        <w:rPr>
          <w:sz w:val="20"/>
          <w:szCs w:val="20"/>
        </w:rPr>
      </w:pPr>
      <w:r w:rsidRPr="00005746">
        <w:rPr>
          <w:sz w:val="20"/>
          <w:szCs w:val="20"/>
        </w:rPr>
        <w:t>model = xgb.train(ParamLst, xgtrain, num_rounds, watchlist, early_stopping_rounds=100)</w:t>
      </w:r>
    </w:p>
    <w:p w:rsidR="00005746" w:rsidRPr="00005746" w:rsidRDefault="00005746" w:rsidP="00005746">
      <w:pPr>
        <w:rPr>
          <w:sz w:val="20"/>
          <w:szCs w:val="20"/>
        </w:rPr>
      </w:pPr>
      <w:r w:rsidRPr="00005746">
        <w:rPr>
          <w:rFonts w:hint="eastAsia"/>
          <w:sz w:val="20"/>
          <w:szCs w:val="20"/>
        </w:rPr>
        <w:t xml:space="preserve"># model.save_model('./model/xgb.model') # </w:t>
      </w:r>
      <w:r w:rsidRPr="00005746">
        <w:rPr>
          <w:rFonts w:hint="eastAsia"/>
          <w:sz w:val="20"/>
          <w:szCs w:val="20"/>
        </w:rPr>
        <w:t>用于存储训练出的模型</w:t>
      </w:r>
    </w:p>
    <w:p w:rsidR="00005746" w:rsidRPr="00005746" w:rsidRDefault="00005746" w:rsidP="00005746">
      <w:pPr>
        <w:rPr>
          <w:sz w:val="20"/>
          <w:szCs w:val="20"/>
        </w:rPr>
      </w:pPr>
      <w:r w:rsidRPr="00005746">
        <w:rPr>
          <w:sz w:val="20"/>
          <w:szCs w:val="20"/>
        </w:rPr>
        <w:t>preds = model.predict(xgtest, ntree_limit=model.best_iteration)</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r w:rsidRPr="00005746">
        <w:rPr>
          <w:sz w:val="20"/>
          <w:szCs w:val="20"/>
        </w:rPr>
        <w:t>np.savetxt('submission_xgb_MultiSoftmax.csv', np.c_[range(1, len(test)+1), preds],</w:t>
      </w:r>
    </w:p>
    <w:p w:rsidR="00005746" w:rsidRPr="00005746" w:rsidRDefault="00005746" w:rsidP="00005746">
      <w:pPr>
        <w:rPr>
          <w:sz w:val="20"/>
          <w:szCs w:val="20"/>
        </w:rPr>
      </w:pPr>
      <w:r w:rsidRPr="00005746">
        <w:rPr>
          <w:sz w:val="20"/>
          <w:szCs w:val="20"/>
        </w:rPr>
        <w:t xml:space="preserve">                delimiter=',', header='ImageId,Label', comments='', fmt='%d')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jitiaoshuju=size(A);</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jitiaoshuju=jitiaoshuju(1,1);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xingbie=max(R);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R=A(:,2);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jigecanhe=max(R);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B{d}=[B{d};A(c,:)];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U(e,f)=max(Q);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C{l}(j,k)=U(l,j)/U(l,k);</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[x,lumda]=eig(t);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r=abs(sum(lumda));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max_lumda_A(1,i)=lumda(n,n);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max_x_A{i}=x(:,n);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max_x_A{i}=max_x_A{i}./sum(max_x_A{i});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i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A(i)=5;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net=newff(minmax(p),[10 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net.trainParam.epochs=1000;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net.trainParam.goal=0.001;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net.trainParam.show=50;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 xml:space="preserve">net=train(net,p,t);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A=sim(net,test);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[p,q]=size(Z);</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B{j}=B{j}/std(B{j});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B_{j}(i)=B{j}(i)-B{j}(i+1);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Y{j}=Y{j}/std(Y{j});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Y_{j}(i)=Y{j}(i)-Y{j}(i+1);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aver(i,1)=mean(Y_{i});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aver(i,(j+1))=abs(sum(Y_{i})-sum(B_{j}));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final(i,j)=(1+aver(i,1))/(1+aver(i,1)+aver(i,(j+1)));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B_=zeros(16,1);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1:16</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C(count,2)=B(i,2);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%iiiÊÇ¸ÅÂÊ£¬½á¹û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%HÊÇºóÑé¸ÅÂÊ£¬½á¹û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[m,n]=size(yangben);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groupNum(i)=0;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yangben(j,1)==i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group(i)=group(i)+1;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groupNum(i)=groupNum(i-1)+group(i);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groupNum;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i=1:m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TotalMean(j)=TotalMean(j)+yangben(i,j+1);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low=groupNum(i-1)+1;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matrix=yangben(low:up,:);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MatrixMean=mean(matrix);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GroupMean=[GroupMean;MatrixMean];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C(u,v-1)=yangben(u,v)-MatrixMean(v);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V_inv=inv(V);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Q1=GroupMean*V_inv;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lnqi(i)=log(group(i)/m);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mat=GroupMean(i,:);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Q2(i)=lnqi(i)-0.5*mat*V_inv*mat';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[u,v]=size(b);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x=b(i,:);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yy=Q1*x'+Q2';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result=[result yy];</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[rows,cols]=size(result);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i=1:cols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mlljj=result(:,i);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iljj=iljj+exp(result(j,i)-max(mlljj));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houyangailv(j,i)=exp(result(j,i)-max(mlljj))/iljj;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H=houyangailv'; </w:t>
      </w:r>
      <w:r>
        <w:rPr>
          <w:rFonts w:ascii="Courier New" w:hAnsi="Courier New" w:cs="Courier New"/>
          <w:color w:val="228B22"/>
          <w:kern w:val="0"/>
          <w:sz w:val="20"/>
          <w:szCs w:val="20"/>
        </w:rPr>
        <w:t>%ºóÑé¸ÅÂÊ</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k=max(H(a,:));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k==H(a,ii)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iii=[iii;ii];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ccatagorydetectionijkmn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catagory=b(i,1);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[m,n]=size(c{j});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c{j}(5,k)==a(i,j)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c{j}(catagory,k)=c{j}(catagory,k)+1;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c{j}(5,(n+1))=a(i,j);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c{j}(catagory,(n+1))=(c{j}(catagory,(n+1)))+1;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59E" w:rsidRDefault="00B0259E" w:rsidP="000F3B03">
      <w:r>
        <w:separator/>
      </w:r>
    </w:p>
  </w:endnote>
  <w:endnote w:type="continuationSeparator" w:id="0">
    <w:p w:rsidR="00B0259E" w:rsidRDefault="00B0259E"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Content>
      <w:sdt>
        <w:sdtPr>
          <w:id w:val="-1705238520"/>
          <w:docPartObj>
            <w:docPartGallery w:val="Page Numbers (Top of Page)"/>
            <w:docPartUnique/>
          </w:docPartObj>
        </w:sdtPr>
        <w:sdtContent>
          <w:p w:rsidR="009C4368" w:rsidRDefault="009C4368"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E10204">
              <w:rPr>
                <w:b/>
                <w:bCs/>
                <w:noProof/>
              </w:rPr>
              <w:t>6</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E10204">
              <w:rPr>
                <w:b/>
                <w:bCs/>
                <w:noProof/>
              </w:rPr>
              <w:t>65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59E" w:rsidRDefault="00B0259E" w:rsidP="000F3B03">
      <w:r>
        <w:separator/>
      </w:r>
    </w:p>
  </w:footnote>
  <w:footnote w:type="continuationSeparator" w:id="0">
    <w:p w:rsidR="00B0259E" w:rsidRDefault="00B0259E" w:rsidP="000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368" w:rsidRPr="00384CF8" w:rsidRDefault="009C4368">
    <w:pPr>
      <w:pStyle w:val="a3"/>
      <w:rPr>
        <w:sz w:val="16"/>
      </w:rPr>
    </w:pPr>
    <w:r w:rsidRPr="00384CF8">
      <w:rPr>
        <w:sz w:val="16"/>
      </w:rPr>
      <w:t>Evaluation and Prediction of Cell Phones Sales Based on Various Techniques</w:t>
    </w:r>
    <w:r>
      <w:rPr>
        <w:sz w:val="16"/>
      </w:rPr>
      <w:t xml:space="preserve">     </w:t>
    </w:r>
    <w:r w:rsidRPr="00384CF8">
      <w:rPr>
        <w:sz w:val="16"/>
      </w:rPr>
      <w:t xml:space="preserve">  LingWei Cao, Cheng Qian, ZhaoYang 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464C"/>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65EF"/>
    <w:rsid w:val="002C129F"/>
    <w:rsid w:val="002C44E7"/>
    <w:rsid w:val="002D243C"/>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590A"/>
    <w:rsid w:val="003E681E"/>
    <w:rsid w:val="003F1F70"/>
    <w:rsid w:val="003F6034"/>
    <w:rsid w:val="004059AE"/>
    <w:rsid w:val="00405DDF"/>
    <w:rsid w:val="00410720"/>
    <w:rsid w:val="00411438"/>
    <w:rsid w:val="004125AE"/>
    <w:rsid w:val="004136BA"/>
    <w:rsid w:val="00417B7D"/>
    <w:rsid w:val="00421CE0"/>
    <w:rsid w:val="00422CB1"/>
    <w:rsid w:val="00425A8B"/>
    <w:rsid w:val="00427581"/>
    <w:rsid w:val="00427930"/>
    <w:rsid w:val="00433075"/>
    <w:rsid w:val="00437D4D"/>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6193"/>
    <w:rsid w:val="004F10FB"/>
    <w:rsid w:val="004F4257"/>
    <w:rsid w:val="00500A41"/>
    <w:rsid w:val="005011FA"/>
    <w:rsid w:val="00506F87"/>
    <w:rsid w:val="00511026"/>
    <w:rsid w:val="00511B1C"/>
    <w:rsid w:val="00514DD1"/>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7448"/>
    <w:rsid w:val="00631215"/>
    <w:rsid w:val="006349D7"/>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B0D11"/>
    <w:rsid w:val="006B4C83"/>
    <w:rsid w:val="006B5519"/>
    <w:rsid w:val="006C24D8"/>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64CDE"/>
    <w:rsid w:val="00967316"/>
    <w:rsid w:val="009716BB"/>
    <w:rsid w:val="009777BF"/>
    <w:rsid w:val="00981A4C"/>
    <w:rsid w:val="0098661C"/>
    <w:rsid w:val="00986F3F"/>
    <w:rsid w:val="00993D78"/>
    <w:rsid w:val="009952D1"/>
    <w:rsid w:val="009A11F4"/>
    <w:rsid w:val="009A50D6"/>
    <w:rsid w:val="009B0F8A"/>
    <w:rsid w:val="009B638A"/>
    <w:rsid w:val="009B6DE9"/>
    <w:rsid w:val="009C1363"/>
    <w:rsid w:val="009C4368"/>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2296"/>
    <w:rsid w:val="00B0259E"/>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A19A0"/>
    <w:rsid w:val="00CA2DA0"/>
    <w:rsid w:val="00CA5993"/>
    <w:rsid w:val="00CB3308"/>
    <w:rsid w:val="00CB4893"/>
    <w:rsid w:val="00CB7ED0"/>
    <w:rsid w:val="00CC09D5"/>
    <w:rsid w:val="00CC2A1E"/>
    <w:rsid w:val="00CC2B1F"/>
    <w:rsid w:val="00CC392E"/>
    <w:rsid w:val="00CC4038"/>
    <w:rsid w:val="00CC472E"/>
    <w:rsid w:val="00CC68E9"/>
    <w:rsid w:val="00CD3392"/>
    <w:rsid w:val="00CD3C4A"/>
    <w:rsid w:val="00CD71F4"/>
    <w:rsid w:val="00CE63E5"/>
    <w:rsid w:val="00CE70C1"/>
    <w:rsid w:val="00CF0BE6"/>
    <w:rsid w:val="00CF1423"/>
    <w:rsid w:val="00D068B8"/>
    <w:rsid w:val="00D071B4"/>
    <w:rsid w:val="00D11088"/>
    <w:rsid w:val="00D11163"/>
    <w:rsid w:val="00D112B6"/>
    <w:rsid w:val="00D118BA"/>
    <w:rsid w:val="00D13E47"/>
    <w:rsid w:val="00D2423D"/>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0204"/>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7F5"/>
    <w:rsid w:val="00EE6A67"/>
    <w:rsid w:val="00EF40AB"/>
    <w:rsid w:val="00EF549E"/>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1071357584"/>
        <c:axId val="1071359760"/>
      </c:scatterChart>
      <c:valAx>
        <c:axId val="1071357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59760"/>
        <c:crosses val="autoZero"/>
        <c:crossBetween val="midCat"/>
      </c:valAx>
      <c:valAx>
        <c:axId val="107135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57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1071366288"/>
        <c:axId val="1071367920"/>
      </c:barChart>
      <c:catAx>
        <c:axId val="107136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7920"/>
        <c:crosses val="autoZero"/>
        <c:auto val="1"/>
        <c:lblAlgn val="ctr"/>
        <c:lblOffset val="100"/>
        <c:noMultiLvlLbl val="0"/>
      </c:catAx>
      <c:valAx>
        <c:axId val="107136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1071370096"/>
        <c:axId val="1071368464"/>
      </c:barChart>
      <c:catAx>
        <c:axId val="1071370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68464"/>
        <c:crosses val="autoZero"/>
        <c:auto val="1"/>
        <c:lblAlgn val="ctr"/>
        <c:lblOffset val="100"/>
        <c:noMultiLvlLbl val="0"/>
      </c:catAx>
      <c:valAx>
        <c:axId val="107136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1370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2C858-05EE-49F9-8165-E1382452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65</Pages>
  <Words>17778</Words>
  <Characters>101338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118879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134</cp:revision>
  <cp:lastPrinted>2018-11-20T08:27:00Z</cp:lastPrinted>
  <dcterms:created xsi:type="dcterms:W3CDTF">2018-11-30T05:43:00Z</dcterms:created>
  <dcterms:modified xsi:type="dcterms:W3CDTF">2018-12-02T12:45:00Z</dcterms:modified>
</cp:coreProperties>
</file>