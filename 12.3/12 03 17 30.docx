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4706C5" w:rsidP="00CD71F4">
      <w:pPr>
        <w:rPr>
          <w:sz w:val="44"/>
          <w:szCs w:val="44"/>
          <w:u w:val="single"/>
        </w:rPr>
      </w:pPr>
      <w:r>
        <w:rPr>
          <w:sz w:val="44"/>
          <w:szCs w:val="44"/>
        </w:rPr>
        <w:t>(</w:t>
      </w:r>
      <w:r>
        <w:rPr>
          <w:rFonts w:hint="eastAsia"/>
          <w:sz w:val="44"/>
          <w:szCs w:val="44"/>
        </w:rPr>
        <w:t>参赛队员姓名</w:t>
      </w:r>
      <w:r>
        <w:rPr>
          <w:rFonts w:hint="eastAsia"/>
          <w:sz w:val="44"/>
          <w:szCs w:val="44"/>
        </w:rPr>
        <w:t>)</w:t>
      </w:r>
      <w:r w:rsidR="009952D1">
        <w:rPr>
          <w:rFonts w:hint="eastAsia"/>
          <w:sz w:val="44"/>
          <w:szCs w:val="44"/>
        </w:rPr>
        <w:t>St</w:t>
      </w:r>
      <w:r w:rsidR="009952D1">
        <w:rPr>
          <w:sz w:val="44"/>
          <w:szCs w:val="44"/>
        </w:rPr>
        <w:t>udent Name</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LingWei</w:t>
      </w:r>
      <w:proofErr w:type="spellEnd"/>
      <w:r w:rsidR="00FA7A87">
        <w:rPr>
          <w:sz w:val="44"/>
          <w:szCs w:val="44"/>
          <w:u w:val="single"/>
        </w:rPr>
        <w:t xml:space="preserve"> Cao, Cheng Qian, </w:t>
      </w:r>
      <w:proofErr w:type="spellStart"/>
      <w:r w:rsidR="00FA7A87">
        <w:rPr>
          <w:sz w:val="44"/>
          <w:szCs w:val="44"/>
          <w:u w:val="single"/>
        </w:rPr>
        <w:t>ZhaoYang</w:t>
      </w:r>
      <w:proofErr w:type="spellEnd"/>
      <w:r w:rsidR="00FA7A87">
        <w:rPr>
          <w:sz w:val="44"/>
          <w:szCs w:val="44"/>
          <w:u w:val="single"/>
        </w:rPr>
        <w:t xml:space="preserve"> Tian</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（中学）</w:t>
      </w:r>
      <w:r w:rsidR="00FA7A87">
        <w:rPr>
          <w:rFonts w:hint="eastAsia"/>
          <w:sz w:val="44"/>
          <w:szCs w:val="44"/>
        </w:rPr>
        <w:t>M</w:t>
      </w:r>
      <w:r w:rsidR="00FA7A87">
        <w:rPr>
          <w:sz w:val="44"/>
          <w:szCs w:val="44"/>
        </w:rPr>
        <w:t>iddle School</w:t>
      </w:r>
      <w:r w:rsidR="00CD71F4" w:rsidRPr="00AF30B5">
        <w:rPr>
          <w:rFonts w:hint="eastAsia"/>
          <w:sz w:val="44"/>
          <w:szCs w:val="44"/>
        </w:rPr>
        <w:t>：</w:t>
      </w:r>
      <w:r w:rsidR="00FA7A87">
        <w:rPr>
          <w:sz w:val="44"/>
          <w:szCs w:val="44"/>
          <w:u w:val="single"/>
        </w:rPr>
        <w:t>Tsinghua University High School</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Default="004706C5" w:rsidP="00CD71F4">
      <w:pPr>
        <w:rPr>
          <w:sz w:val="44"/>
          <w:szCs w:val="44"/>
          <w:u w:val="single"/>
        </w:rPr>
      </w:pPr>
      <w:r>
        <w:rPr>
          <w:rFonts w:hint="eastAsia"/>
          <w:sz w:val="44"/>
          <w:szCs w:val="44"/>
        </w:rPr>
        <w:t>（省份）</w:t>
      </w:r>
      <w:r w:rsidR="00FA7A87">
        <w:rPr>
          <w:rFonts w:hint="eastAsia"/>
          <w:sz w:val="44"/>
          <w:szCs w:val="44"/>
        </w:rPr>
        <w:t>P</w:t>
      </w:r>
      <w:r w:rsidR="00FA7A87">
        <w:rPr>
          <w:sz w:val="44"/>
          <w:szCs w:val="44"/>
        </w:rPr>
        <w:t>rovince</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Beijing</w:t>
      </w:r>
      <w:r w:rsidR="00CD71F4">
        <w:rPr>
          <w:rFonts w:hint="eastAsia"/>
          <w:sz w:val="44"/>
          <w:szCs w:val="44"/>
          <w:u w:val="single"/>
        </w:rPr>
        <w:t xml:space="preserve">              </w:t>
      </w:r>
    </w:p>
    <w:p w:rsidR="00CD71F4" w:rsidRDefault="00CD71F4" w:rsidP="00CD71F4">
      <w:pPr>
        <w:rPr>
          <w:sz w:val="44"/>
          <w:szCs w:val="44"/>
          <w:u w:val="single"/>
        </w:rPr>
      </w:pPr>
    </w:p>
    <w:p w:rsidR="00CD71F4" w:rsidRDefault="004706C5" w:rsidP="00CD71F4">
      <w:pPr>
        <w:rPr>
          <w:sz w:val="44"/>
          <w:szCs w:val="44"/>
          <w:u w:val="single"/>
        </w:rPr>
      </w:pPr>
      <w:r>
        <w:rPr>
          <w:rFonts w:hint="eastAsia"/>
          <w:sz w:val="44"/>
          <w:szCs w:val="44"/>
        </w:rPr>
        <w:t>（国家</w:t>
      </w:r>
      <w:r>
        <w:rPr>
          <w:rFonts w:hint="eastAsia"/>
          <w:sz w:val="44"/>
          <w:szCs w:val="44"/>
        </w:rPr>
        <w:t>/</w:t>
      </w:r>
      <w:r>
        <w:rPr>
          <w:rFonts w:hint="eastAsia"/>
          <w:sz w:val="44"/>
          <w:szCs w:val="44"/>
        </w:rPr>
        <w:t>地区）</w:t>
      </w:r>
      <w:r w:rsidR="00CC4038">
        <w:rPr>
          <w:rFonts w:hint="eastAsia"/>
          <w:sz w:val="44"/>
          <w:szCs w:val="44"/>
        </w:rPr>
        <w:t>C</w:t>
      </w:r>
      <w:r w:rsidR="00CC4038">
        <w:rPr>
          <w:sz w:val="44"/>
          <w:szCs w:val="44"/>
        </w:rPr>
        <w:t>ountry</w:t>
      </w:r>
      <w:r w:rsidR="00CD71F4" w:rsidRPr="00AF30B5">
        <w:rPr>
          <w:rFonts w:hint="eastAsia"/>
          <w:sz w:val="44"/>
          <w:szCs w:val="44"/>
        </w:rPr>
        <w:t>：</w:t>
      </w:r>
      <w:r w:rsidR="00CD71F4">
        <w:rPr>
          <w:rFonts w:hint="eastAsia"/>
          <w:sz w:val="44"/>
          <w:szCs w:val="44"/>
          <w:u w:val="single"/>
        </w:rPr>
        <w:t xml:space="preserve">    </w:t>
      </w:r>
      <w:r w:rsidR="00CC4038">
        <w:rPr>
          <w:sz w:val="44"/>
          <w:szCs w:val="44"/>
          <w:u w:val="single"/>
        </w:rPr>
        <w:t>P.R. China</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（指导教师姓名）</w:t>
      </w:r>
      <w:r w:rsidR="00FA7A87">
        <w:rPr>
          <w:rFonts w:hint="eastAsia"/>
          <w:sz w:val="44"/>
          <w:szCs w:val="44"/>
        </w:rPr>
        <w:t>I</w:t>
      </w:r>
      <w:r w:rsidR="00FA7A87">
        <w:rPr>
          <w:sz w:val="44"/>
          <w:szCs w:val="44"/>
        </w:rPr>
        <w:t>nstructor</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Hao</w:t>
      </w:r>
      <w:proofErr w:type="spellEnd"/>
      <w:r w:rsidR="00FA7A87">
        <w:rPr>
          <w:sz w:val="44"/>
          <w:szCs w:val="44"/>
          <w:u w:val="single"/>
        </w:rPr>
        <w:t xml:space="preserve"> Wu, </w:t>
      </w:r>
      <w:proofErr w:type="spellStart"/>
      <w:r w:rsidR="00FA7A87">
        <w:rPr>
          <w:sz w:val="44"/>
          <w:szCs w:val="44"/>
          <w:u w:val="single"/>
        </w:rPr>
        <w:t>DianJun</w:t>
      </w:r>
      <w:proofErr w:type="spellEnd"/>
      <w:r w:rsidR="00FA7A87">
        <w:rPr>
          <w:sz w:val="44"/>
          <w:szCs w:val="44"/>
          <w:u w:val="single"/>
        </w:rPr>
        <w:t xml:space="preserve"> Wang</w:t>
      </w:r>
      <w:r w:rsidR="003A1FFD">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bCs/>
          <w:sz w:val="24"/>
        </w:rPr>
      </w:pPr>
      <w:r>
        <w:rPr>
          <w:rFonts w:hint="eastAsia"/>
          <w:sz w:val="44"/>
          <w:szCs w:val="44"/>
        </w:rPr>
        <w:t>（论文题目）</w:t>
      </w:r>
      <w:r w:rsidR="00FA7A87">
        <w:rPr>
          <w:rFonts w:hint="eastAsia"/>
          <w:sz w:val="44"/>
          <w:szCs w:val="44"/>
        </w:rPr>
        <w:t>P</w:t>
      </w:r>
      <w:r w:rsidR="00FA7A87">
        <w:rPr>
          <w:sz w:val="44"/>
          <w:szCs w:val="44"/>
        </w:rPr>
        <w:t>aper title</w:t>
      </w:r>
      <w:r w:rsidR="00CD71F4" w:rsidRPr="00AF30B5">
        <w:rPr>
          <w:rFonts w:hint="eastAsia"/>
          <w:sz w:val="44"/>
          <w:szCs w:val="44"/>
        </w:rPr>
        <w:t>：</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7C3B2F">
        <w:rPr>
          <w:bCs/>
          <w:color w:val="000000" w:themeColor="text1"/>
          <w:sz w:val="24"/>
        </w:rPr>
        <w:t>Logistic</w:t>
      </w:r>
      <w:r w:rsidRPr="0007230F">
        <w:rPr>
          <w:bCs/>
          <w:color w:val="000000" w:themeColor="text1"/>
          <w:sz w:val="24"/>
        </w:rPr>
        <w:t xml:space="preserve"> </w:t>
      </w:r>
      <w:r w:rsidR="007C3B2F">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del w:id="0" w:author="Windows 用户" w:date="2018-12-03T17:05:00Z">
        <w:r w:rsidDel="00E8188E">
          <w:rPr>
            <w:rFonts w:ascii="Times New Roman"/>
            <w:b/>
            <w:sz w:val="24"/>
            <w:szCs w:val="36"/>
            <w:lang w:eastAsia="zh-CN"/>
          </w:rPr>
          <w:delText xml:space="preserve">Linear </w:delText>
        </w:r>
      </w:del>
      <w:ins w:id="1" w:author="Windows 用户" w:date="2018-12-03T17:05:00Z">
        <w:r w:rsidR="00E8188E">
          <w:rPr>
            <w:rFonts w:ascii="Times New Roman"/>
            <w:b/>
            <w:sz w:val="24"/>
            <w:szCs w:val="36"/>
            <w:lang w:eastAsia="zh-CN"/>
          </w:rPr>
          <w:t xml:space="preserve">Logistic </w:t>
        </w:r>
      </w:ins>
      <w:r>
        <w:rPr>
          <w:rFonts w:ascii="Times New Roman"/>
          <w:b/>
          <w:sz w:val="24"/>
          <w:szCs w:val="36"/>
          <w:lang w:eastAsia="zh-CN"/>
        </w:rPr>
        <w:t>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w:t>
      </w:r>
      <w:proofErr w:type="spellStart"/>
      <w:r w:rsidR="00E45111" w:rsidRPr="00E45111">
        <w:rPr>
          <w:sz w:val="24"/>
        </w:rPr>
        <w:t>Zhong</w:t>
      </w:r>
      <w:proofErr w:type="spellEnd"/>
      <w:r w:rsidR="00E45111" w:rsidRPr="00E45111">
        <w:rPr>
          <w:sz w:val="24"/>
        </w:rPr>
        <w:t xml:space="preserve">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w:t>
      </w:r>
      <w:proofErr w:type="spellStart"/>
      <w:r w:rsidR="00E45111" w:rsidRPr="00E45111">
        <w:rPr>
          <w:sz w:val="24"/>
        </w:rPr>
        <w:t>Meng</w:t>
      </w:r>
      <w:proofErr w:type="spellEnd"/>
      <w:r w:rsidR="00E45111" w:rsidRPr="00E45111">
        <w:rPr>
          <w:sz w:val="24"/>
        </w:rPr>
        <w:t xml:space="preserve">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 xml:space="preserve">of skin care products on </w:t>
      </w:r>
      <w:proofErr w:type="spellStart"/>
      <w:r w:rsidR="00E45111" w:rsidRPr="00E45111">
        <w:rPr>
          <w:sz w:val="24"/>
        </w:rPr>
        <w:t>Taobao</w:t>
      </w:r>
      <w:proofErr w:type="spellEnd"/>
      <w:r w:rsidR="00E45111"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877"/>
                            <a:ext cx="1468120" cy="2895397"/>
                            <a:chOff x="0" y="-1"/>
                            <a:chExt cx="14954" cy="29492"/>
                          </a:xfrm>
                        </wpg:grpSpPr>
                        <wps:wsp>
                          <wps:cNvPr id="224" name="任意多边形 237"/>
                          <wps:cNvSpPr>
                            <a:spLocks/>
                          </wps:cNvSpPr>
                          <wps:spPr bwMode="auto">
                            <a:xfrm>
                              <a:off x="453" y="22589"/>
                              <a:ext cx="13993" cy="6539"/>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9852"/>
                              <a:ext cx="11239" cy="8588"/>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429"/>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440"/>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1"/>
                              <a:ext cx="14954" cy="29492"/>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8;width:14681;height:28954" coordorigin=",-1" coordsize="14954,2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453;top:22589;width:13993;height:653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12;91,13;6,13;0,12;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v:textbox>
                  </v:shape>
                  <v:shape id="任意多边形 238" o:spid="_x0000_s1058" style="position:absolute;left:2000;top:9852;width:11239;height:858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429;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440;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top:-1;width:14954;height:29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ins w:id="2" w:author="Windows 用户" w:date="2018-12-02T20:45:00Z"/>
          <w:sz w:val="24"/>
        </w:rPr>
      </w:pPr>
      <w:r w:rsidRPr="004E6193">
        <w:rPr>
          <w:sz w:val="24"/>
        </w:rPr>
        <w:t xml:space="preserve">Figure 1 </w:t>
      </w:r>
      <w:r w:rsidR="003236E5">
        <w:rPr>
          <w:sz w:val="24"/>
        </w:rPr>
        <w:t>above</w:t>
      </w:r>
      <w:r w:rsidRPr="004E6193">
        <w:rPr>
          <w:sz w:val="24"/>
        </w:rPr>
        <w:t xml:space="preserve"> presents the whole modeling process. </w:t>
      </w:r>
      <w:ins w:id="3" w:author="Windows 用户" w:date="2018-12-02T20:45:00Z">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w:t>
        </w:r>
        <w:proofErr w:type="spellStart"/>
        <w:r w:rsidR="002B1BEF" w:rsidRPr="004E6193">
          <w:rPr>
            <w:sz w:val="24"/>
          </w:rPr>
          <w:t>AliExpress</w:t>
        </w:r>
        <w:proofErr w:type="spellEnd"/>
        <w:r w:rsidR="002B1BEF">
          <w:rPr>
            <w:sz w:val="24"/>
          </w:rPr>
          <w:t xml:space="preserve"> cannot be used straightly for 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 xml:space="preserve">to </w:t>
        </w:r>
        <w:r w:rsidR="002B1BEF" w:rsidRPr="004E6193">
          <w:rPr>
            <w:sz w:val="24"/>
          </w:rPr>
          <w:lastRenderedPageBreak/>
          <w:t>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KNN, and L</w:t>
        </w:r>
      </w:ins>
      <w:ins w:id="4" w:author="Windows 用户" w:date="2018-12-03T17:06:00Z">
        <w:r w:rsidR="00E8188E">
          <w:rPr>
            <w:sz w:val="24"/>
          </w:rPr>
          <w:t xml:space="preserve">ogistic </w:t>
        </w:r>
      </w:ins>
      <w:ins w:id="5" w:author="Windows 用户" w:date="2018-12-02T20:45:00Z">
        <w:r w:rsidR="002B1BEF" w:rsidRPr="004E6193">
          <w:rPr>
            <w:sz w:val="24"/>
          </w:rPr>
          <w:t xml:space="preserve">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ins>
    </w:p>
    <w:p w:rsidR="004E6193" w:rsidRPr="004E6193" w:rsidDel="002B1BEF" w:rsidRDefault="004E6193" w:rsidP="004E6193">
      <w:pPr>
        <w:spacing w:afterLines="50" w:after="156"/>
        <w:rPr>
          <w:del w:id="6" w:author="Windows 用户" w:date="2018-12-02T20:45:00Z"/>
          <w:sz w:val="24"/>
        </w:rPr>
      </w:pPr>
      <w:del w:id="7" w:author="Windows 用户" w:date="2018-12-02T20:45:00Z">
        <w:r w:rsidRPr="004E6193" w:rsidDel="002B1BEF">
          <w:rPr>
            <w:sz w:val="24"/>
          </w:rPr>
          <w:delText>After gathering data about product s</w:delText>
        </w:r>
        <w:r w:rsidR="003236E5" w:rsidDel="002B1BEF">
          <w:rPr>
            <w:sz w:val="24"/>
          </w:rPr>
          <w:delText>old</w:delText>
        </w:r>
        <w:r w:rsidRPr="004E6193" w:rsidDel="002B1BEF">
          <w:rPr>
            <w:sz w:val="24"/>
          </w:rPr>
          <w:delText xml:space="preserve">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w:delText>
        </w:r>
        <w:r w:rsidR="002D7D4C" w:rsidDel="002B1BEF">
          <w:rPr>
            <w:sz w:val="24"/>
          </w:rPr>
          <w:delText>achieve</w:delText>
        </w:r>
        <w:r w:rsidRPr="004E6193" w:rsidDel="002B1BEF">
          <w:rPr>
            <w:sz w:val="24"/>
          </w:rPr>
          <w:delText xml:space="preserve"> the goal. Then we apply the results of data procurement for modeling. In the modeling process, we apply results from Principal Component Analysis to </w:delText>
        </w:r>
        <w:r w:rsidR="00E44D1D" w:rsidDel="002B1BEF">
          <w:rPr>
            <w:sz w:val="24"/>
          </w:rPr>
          <w:delText>Weight Determination Technique</w:delText>
        </w:r>
        <w:r w:rsidRPr="004E6193" w:rsidDel="002B1BEF">
          <w:rPr>
            <w:sz w:val="24"/>
          </w:rPr>
          <w:delTex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delText>
        </w:r>
      </w:del>
    </w:p>
    <w:p w:rsidR="004E6193" w:rsidRPr="00B02296" w:rsidDel="002B1BEF" w:rsidRDefault="004E6193" w:rsidP="004E6193">
      <w:pPr>
        <w:spacing w:afterLines="50" w:after="156"/>
        <w:rPr>
          <w:del w:id="8" w:author="Windows 用户" w:date="2018-12-02T20:45:00Z"/>
          <w:sz w:val="24"/>
        </w:rPr>
      </w:pPr>
      <w:del w:id="9" w:author="Windows 用户" w:date="2018-12-02T20:45:00Z">
        <w:r w:rsidRPr="004E6193" w:rsidDel="002B1BEF">
          <w:rPr>
            <w:sz w:val="24"/>
          </w:rPr>
          <w:delText xml:space="preserve">Afterward, we employ the </w:delText>
        </w:r>
        <w:r w:rsidR="00C370FB" w:rsidDel="002B1BEF">
          <w:rPr>
            <w:sz w:val="24"/>
          </w:rPr>
          <w:delText>XG</w:delText>
        </w:r>
        <w:r w:rsidR="0002212F" w:rsidDel="002B1BEF">
          <w:rPr>
            <w:sz w:val="24"/>
          </w:rPr>
          <w:delText xml:space="preserve"> </w:delText>
        </w:r>
        <w:r w:rsidR="00C370FB" w:rsidDel="002B1BEF">
          <w:rPr>
            <w:sz w:val="24"/>
          </w:rPr>
          <w:delText>Boosting</w:delText>
        </w:r>
        <w:r w:rsidRPr="004E6193" w:rsidDel="002B1BEF">
          <w:rPr>
            <w:sz w:val="24"/>
          </w:rPr>
          <w:delText xml:space="preserve"> algorithm to synthesize the three methods and reach the conclusion </w:delText>
        </w:r>
        <w:r w:rsidR="00CF0BE6" w:rsidDel="002B1BEF">
          <w:rPr>
            <w:sz w:val="24"/>
          </w:rPr>
          <w:delText>about</w:delText>
        </w:r>
        <w:r w:rsidRPr="004E6193" w:rsidDel="002B1BEF">
          <w:rPr>
            <w:sz w:val="24"/>
          </w:rPr>
          <w:delText xml:space="preserve"> which characteristics contribute to the highest sale volume. Finally, we </w:delText>
        </w:r>
        <w:r w:rsidR="00CF0BE6" w:rsidDel="002B1BEF">
          <w:rPr>
            <w:sz w:val="24"/>
          </w:rPr>
          <w:delText>apply</w:delText>
        </w:r>
        <w:r w:rsidRPr="004E6193" w:rsidDel="002B1BEF">
          <w:rPr>
            <w:sz w:val="24"/>
          </w:rPr>
          <w:delText xml:space="preserve"> our research results </w:delText>
        </w:r>
        <w:r w:rsidR="00CF0BE6" w:rsidDel="002B1BEF">
          <w:rPr>
            <w:sz w:val="24"/>
          </w:rPr>
          <w:delText>on</w:delText>
        </w:r>
        <w:r w:rsidRPr="004E6193" w:rsidDel="002B1BEF">
          <w:rPr>
            <w:sz w:val="24"/>
          </w:rPr>
          <w:delText xml:space="preserve"> predicting future sales conditions.</w:delText>
        </w:r>
      </w:del>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2B1BEF" w:rsidRDefault="00C874FF" w:rsidP="00C74AAD">
      <w:pPr>
        <w:spacing w:afterLines="50" w:after="156"/>
        <w:rPr>
          <w:b/>
          <w:sz w:val="24"/>
          <w:rPrChange w:id="10" w:author="Windows 用户" w:date="2018-12-02T20:46:00Z">
            <w:rPr>
              <w:sz w:val="24"/>
            </w:rPr>
          </w:rPrChange>
        </w:rPr>
      </w:pPr>
      <w:r w:rsidRPr="002B1BEF">
        <w:rPr>
          <w:b/>
          <w:sz w:val="24"/>
          <w:rPrChange w:id="11" w:author="Windows 用户" w:date="2018-12-02T20:46:00Z">
            <w:rPr>
              <w:sz w:val="24"/>
            </w:rPr>
          </w:rPrChange>
        </w:rPr>
        <w:t>We make the following assumptions in order to simplify the model without much loss of the core of the problem.</w:t>
      </w:r>
      <w:r w:rsidR="00AF62EA" w:rsidRPr="002B1BEF">
        <w:rPr>
          <w:b/>
          <w:sz w:val="24"/>
          <w:rPrChange w:id="12" w:author="Windows 用户" w:date="2018-12-02T20:46:00Z">
            <w:rPr>
              <w:sz w:val="24"/>
            </w:rPr>
          </w:rPrChange>
        </w:rPr>
        <w:t xml:space="preserve"> </w:t>
      </w:r>
      <w:r w:rsidR="00D13E47" w:rsidRPr="002B1BEF">
        <w:rPr>
          <w:b/>
          <w:sz w:val="24"/>
          <w:rPrChange w:id="13" w:author="Windows 用户" w:date="2018-12-02T20:46:00Z">
            <w:rPr>
              <w:sz w:val="24"/>
            </w:rPr>
          </w:rPrChange>
        </w:rPr>
        <w:t>We also include a justification part to show that our assumptions are reasonable.</w:t>
      </w:r>
      <w:r w:rsidR="00C3493D" w:rsidRPr="002B1BEF">
        <w:rPr>
          <w:b/>
          <w:sz w:val="24"/>
          <w:rPrChange w:id="14" w:author="Windows 用户" w:date="2018-12-02T20:46:00Z">
            <w:rPr>
              <w:sz w:val="24"/>
            </w:rPr>
          </w:rPrChange>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lastRenderedPageBreak/>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16BA8"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B16BA8"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B16BA8"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16BA8"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16BA8"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16BA8"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16BA8"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16BA8"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16BA8"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B16BA8"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B16BA8"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B16BA8"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b/>
          <w:sz w:val="24"/>
          <w:szCs w:val="36"/>
        </w:rPr>
      </w:pPr>
      <w:ins w:id="15" w:author="Windows 用户" w:date="2018-12-02T20:46:00Z">
        <w:r w:rsidRPr="00D70EF2">
          <w:rPr>
            <w:b/>
            <w:bCs/>
            <w:color w:val="000000" w:themeColor="text1"/>
            <w:sz w:val="24"/>
          </w:rPr>
          <w:t xml:space="preserve">As the raw data from products sold in </w:t>
        </w:r>
        <w:proofErr w:type="spellStart"/>
        <w:r w:rsidRPr="00D70EF2">
          <w:rPr>
            <w:b/>
            <w:bCs/>
            <w:color w:val="000000" w:themeColor="text1"/>
            <w:sz w:val="24"/>
          </w:rPr>
          <w:t>AliExpress</w:t>
        </w:r>
        <w:proofErr w:type="spellEnd"/>
        <w:r w:rsidRPr="00D70EF2">
          <w:rPr>
            <w:b/>
            <w:bCs/>
            <w:color w:val="000000" w:themeColor="text1"/>
            <w:sz w:val="24"/>
          </w:rPr>
          <w:t xml:space="preserve">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ins>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lastRenderedPageBreak/>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B16BA8" w:rsidRDefault="00B16BA8"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2B1BEF">
        <w:rPr>
          <w:rFonts w:eastAsia="仿宋_GB2312"/>
          <w:b/>
          <w:sz w:val="24"/>
          <w:rPrChange w:id="16" w:author="Windows 用户" w:date="2018-12-02T20:47:00Z">
            <w:rPr>
              <w:rFonts w:eastAsia="仿宋_GB2312"/>
              <w:sz w:val="24"/>
            </w:rPr>
          </w:rPrChange>
        </w:rPr>
        <w:t>The grey system analysis method is essentially an analytic method that replaces discrete data with linked concepts</w:t>
      </w:r>
      <w:ins w:id="17" w:author="Windows 用户" w:date="2018-12-02T20:47:00Z">
        <w:r w:rsidR="002B1BEF" w:rsidRPr="002B1BEF">
          <w:rPr>
            <w:rFonts w:eastAsia="仿宋_GB2312"/>
            <w:b/>
            <w:sz w:val="24"/>
            <w:rPrChange w:id="18" w:author="Windows 用户" w:date="2018-12-02T20:47:00Z">
              <w:rPr>
                <w:rFonts w:eastAsia="仿宋_GB2312"/>
                <w:sz w:val="24"/>
              </w:rPr>
            </w:rPrChange>
          </w:rPr>
          <w:t xml:space="preserve"> </w:t>
        </w:r>
        <w:r w:rsidR="002B1BEF" w:rsidRPr="00D70EF2">
          <w:rPr>
            <w:rFonts w:eastAsia="仿宋_GB2312"/>
            <w:b/>
            <w:sz w:val="24"/>
          </w:rPr>
          <w:t>and define the importance between each label</w:t>
        </w:r>
      </w:ins>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B16BA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B16BA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B16BA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B16BA8" w:rsidRPr="008A1391" w:rsidRDefault="00B16BA8"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B16BA8" w:rsidRPr="008A1391" w:rsidRDefault="00B16BA8"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B16BA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B16BA8"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B16BA8"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B16BA8" w:rsidRPr="008A1391" w:rsidRDefault="00B16BA8"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ins w:id="19" w:author="Windows 用户" w:date="2018-12-02T20:47:00Z">
        <w:r w:rsidR="002B1BEF">
          <w:rPr>
            <w:rFonts w:eastAsia="仿宋_GB2312"/>
            <w:sz w:val="24"/>
          </w:rPr>
          <w:t>The result of Grey Relational Analysis is shown in table 2.</w:t>
        </w:r>
      </w:ins>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B1BEF" w:rsidRPr="002A5F4D" w:rsidRDefault="002B1BEF" w:rsidP="002B1BEF">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2B1BEF" w:rsidRPr="00FA4701" w:rsidTr="0095658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2B1BEF" w:rsidRPr="00FA4701" w:rsidRDefault="002B1BEF" w:rsidP="0095658E">
            <w:pPr>
              <w:widowControl/>
              <w:jc w:val="left"/>
              <w:rPr>
                <w:sz w:val="24"/>
                <w:szCs w:val="36"/>
              </w:rPr>
            </w:pPr>
          </w:p>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2B1BEF" w:rsidRPr="00FA4701" w:rsidRDefault="002B1BEF" w:rsidP="0095658E">
            <w:pPr>
              <w:widowControl/>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Size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0.771116</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0.805193</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Price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0.555845</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0.539377</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2B1BEF" w:rsidRPr="00FA4701" w:rsidRDefault="002B1BEF" w:rsidP="0095658E">
            <w:pPr>
              <w:widowControl/>
              <w:jc w:val="left"/>
              <w:rPr>
                <w:sz w:val="24"/>
                <w:szCs w:val="36"/>
              </w:rPr>
            </w:pPr>
          </w:p>
        </w:tc>
      </w:tr>
    </w:tbl>
    <w:p w:rsidR="002A59FE" w:rsidRPr="002B1BEF" w:rsidRDefault="006C24D8">
      <w:pPr>
        <w:spacing w:afterLines="50" w:after="156"/>
        <w:rPr>
          <w:sz w:val="24"/>
          <w:rPrChange w:id="20" w:author="Windows 用户" w:date="2018-12-02T20:48:00Z">
            <w:rPr>
              <w:rFonts w:eastAsia="仿宋_GB2312"/>
              <w:sz w:val="24"/>
            </w:rPr>
          </w:rPrChange>
        </w:rPr>
        <w:pPrChange w:id="21" w:author="Windows 用户" w:date="2018-12-02T20:48:00Z">
          <w:pPr>
            <w:snapToGrid w:val="0"/>
            <w:spacing w:afterLines="50" w:after="156" w:line="180" w:lineRule="atLeast"/>
          </w:pPr>
        </w:pPrChange>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ins w:id="22" w:author="Windows 用户" w:date="2018-12-02T20:47:00Z">
        <w:r w:rsidR="002B1BEF">
          <w:rPr>
            <w:rFonts w:eastAsia="仿宋_GB2312"/>
            <w:sz w:val="24"/>
          </w:rPr>
          <w:t xml:space="preserve"> in table 2</w:t>
        </w:r>
      </w:ins>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2B1BEF">
        <w:rPr>
          <w:rFonts w:eastAsia="仿宋_GB2312"/>
          <w:b/>
          <w:sz w:val="24"/>
          <w:rPrChange w:id="23" w:author="Windows 用户" w:date="2018-12-02T20:48:00Z">
            <w:rPr>
              <w:rFonts w:eastAsia="仿宋_GB2312"/>
              <w:sz w:val="24"/>
            </w:rPr>
          </w:rPrChange>
        </w:rPr>
        <w:t xml:space="preserve">We can conclude that the Grey Relational Analysis suits for continuous variables rather than discrete variables, indicating that it is not an ideal technique for us to determine how </w:t>
      </w:r>
      <w:r w:rsidR="00993D78" w:rsidRPr="002B1BEF">
        <w:rPr>
          <w:rFonts w:eastAsia="仿宋_GB2312"/>
          <w:b/>
          <w:sz w:val="24"/>
          <w:rPrChange w:id="24" w:author="Windows 用户" w:date="2018-12-02T20:48:00Z">
            <w:rPr>
              <w:rFonts w:eastAsia="仿宋_GB2312"/>
              <w:sz w:val="24"/>
            </w:rPr>
          </w:rPrChange>
        </w:rPr>
        <w:t>strong</w:t>
      </w:r>
      <w:r w:rsidR="002A59FE" w:rsidRPr="002B1BEF">
        <w:rPr>
          <w:rFonts w:eastAsia="仿宋_GB2312"/>
          <w:b/>
          <w:sz w:val="24"/>
          <w:rPrChange w:id="25" w:author="Windows 用户" w:date="2018-12-02T20:48:00Z">
            <w:rPr>
              <w:rFonts w:eastAsia="仿宋_GB2312"/>
              <w:sz w:val="24"/>
            </w:rPr>
          </w:rPrChange>
        </w:rPr>
        <w:t xml:space="preserve"> the relationship is under this situation.</w:t>
      </w:r>
      <w:r w:rsidR="002A59FE" w:rsidRPr="002A59FE">
        <w:rPr>
          <w:rFonts w:eastAsia="仿宋_GB2312"/>
          <w:sz w:val="24"/>
        </w:rPr>
        <w:t xml:space="preserve"> </w:t>
      </w:r>
      <w:ins w:id="26" w:author="Windows 用户" w:date="2018-12-02T20:48:00Z">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ins>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w:t>
      </w:r>
      <w:r w:rsidRPr="0089712D">
        <w:rPr>
          <w:rFonts w:eastAsia="仿宋_GB2312"/>
          <w:sz w:val="24"/>
        </w:rPr>
        <w:lastRenderedPageBreak/>
        <w:t>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004F10FB">
              <w:rPr>
                <w:rFonts w:eastAsia="仿宋_GB2312"/>
                <w:sz w:val="24"/>
              </w:rPr>
              <w:t>roba</w:t>
            </w:r>
            <w:r w:rsidRPr="0013622C">
              <w:rPr>
                <w:rFonts w:eastAsia="仿宋_GB2312"/>
                <w:sz w:val="24"/>
              </w:rPr>
              <w:t>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B16BA8" w:rsidRPr="008A1391" w:rsidRDefault="00B16BA8"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w:t>
      </w:r>
      <w:proofErr w:type="spellStart"/>
      <w:r w:rsidRPr="0013622C">
        <w:rPr>
          <w:rFonts w:eastAsia="仿宋_GB2312" w:hint="eastAsia"/>
          <w:sz w:val="24"/>
        </w:rPr>
        <w:t>rmation</w:t>
      </w:r>
      <w:proofErr w:type="spellEnd"/>
      <w:r w:rsidRPr="0013622C">
        <w:rPr>
          <w:rFonts w:eastAsia="仿宋_GB2312" w:hint="eastAsia"/>
          <w:sz w:val="24"/>
        </w:rPr>
        <w:t xml:space="preserve">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lastRenderedPageBreak/>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ins w:id="27" w:author="Windows 用户" w:date="2018-12-02T20:48:00Z"/>
          <w:rFonts w:eastAsia="仿宋_GB2312"/>
          <w:b/>
          <w:sz w:val="24"/>
        </w:rPr>
      </w:pPr>
      <w:ins w:id="28" w:author="Windows 用户" w:date="2018-12-02T20:48:00Z">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ins>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B16BA8"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B16BA8"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B16BA8" w:rsidRPr="001211E9" w:rsidRDefault="00B16BA8"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B16BA8" w:rsidRPr="001211E9" w:rsidRDefault="00B16BA8"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5pt;height:1in;mso-width-percent:0;mso-height-percent:0;mso-width-percent:0;mso-height-percent:0" o:ole="">
            <v:imagedata r:id="rId8" o:title=""/>
          </v:shape>
          <o:OLEObject Type="Embed" ProgID="Unknown" ShapeID="_x0000_i1025" DrawAspect="Content" ObjectID="_1605363314"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B16BA8" w:rsidRPr="001211E9" w:rsidRDefault="00B16BA8"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proofErr w:type="spellStart"/>
      <w:r w:rsidR="001518B7">
        <w:rPr>
          <w:rFonts w:eastAsia="仿宋_GB2312"/>
          <w:sz w:val="24"/>
        </w:rPr>
        <w:t>st</w:t>
      </w:r>
      <w:proofErr w:type="spellEnd"/>
      <w:r w:rsidR="00C23900">
        <w:rPr>
          <w:rFonts w:eastAsia="仿宋_GB2312"/>
          <w:sz w:val="24"/>
        </w:rPr>
        <w:t xml:space="preserve"> characteristic values of the correlation </w:t>
      </w:r>
      <w:r w:rsidR="001A6F74">
        <w:rPr>
          <w:rFonts w:eastAsia="仿宋_GB2312"/>
          <w:sz w:val="24"/>
        </w:rPr>
        <w:lastRenderedPageBreak/>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B16BA8" w:rsidRDefault="00B16BA8"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B16BA8" w:rsidRDefault="00B16BA8"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B16BA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B16BA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B16BA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ins w:id="29" w:author="Windows 用户" w:date="2018-12-02T20:50:00Z">
        <w:r w:rsidR="0095658E" w:rsidRPr="00D70EF2">
          <w:rPr>
            <w:rFonts w:eastAsia="仿宋_GB2312"/>
            <w:b/>
            <w:sz w:val="24"/>
          </w:rPr>
          <w:t>Data after Principal Component Analysis is used in Principal Component Regression, which is a conventional way to use the method.</w:t>
        </w:r>
      </w:ins>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lastRenderedPageBreak/>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ins w:id="30" w:author="Windows 用户" w:date="2018-12-02T20:51:00Z">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proofErr w:type="gramStart"/>
        <w:r w:rsidR="0095658E" w:rsidRPr="006D226D">
          <w:rPr>
            <w:rFonts w:eastAsia="仿宋_GB2312"/>
            <w:sz w:val="24"/>
          </w:rPr>
          <w:t>.</w:t>
        </w:r>
      </w:ins>
      <w:r w:rsidRPr="006D226D">
        <w:rPr>
          <w:rFonts w:eastAsia="仿宋_GB2312"/>
          <w:sz w:val="24"/>
        </w:rPr>
        <w:t>.</w:t>
      </w:r>
      <w:proofErr w:type="gramEnd"/>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 xml:space="preserve">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95658E">
        <w:rPr>
          <w:rFonts w:eastAsia="仿宋_GB2312"/>
          <w:b/>
          <w:sz w:val="24"/>
          <w:rPrChange w:id="31" w:author="Windows 用户" w:date="2018-12-02T20:51:00Z">
            <w:rPr>
              <w:rFonts w:eastAsia="仿宋_GB2312"/>
              <w:sz w:val="24"/>
            </w:rPr>
          </w:rPrChange>
        </w:rPr>
        <w:t xml:space="preserve">In order to choose </w:t>
      </w:r>
      <w:r w:rsidR="00C51C08" w:rsidRPr="0095658E">
        <w:rPr>
          <w:rFonts w:eastAsia="仿宋_GB2312"/>
          <w:b/>
          <w:sz w:val="24"/>
          <w:rPrChange w:id="32" w:author="Windows 用户" w:date="2018-12-02T20:51:00Z">
            <w:rPr>
              <w:rFonts w:eastAsia="仿宋_GB2312"/>
              <w:sz w:val="24"/>
            </w:rPr>
          </w:rPrChange>
        </w:rPr>
        <w:t xml:space="preserve">by </w:t>
      </w:r>
      <w:r w:rsidRPr="0095658E">
        <w:rPr>
          <w:rFonts w:eastAsia="仿宋_GB2312"/>
          <w:b/>
          <w:sz w:val="24"/>
          <w:rPrChange w:id="33" w:author="Windows 用户" w:date="2018-12-02T20:51:00Z">
            <w:rPr>
              <w:rFonts w:eastAsia="仿宋_GB2312"/>
              <w:sz w:val="24"/>
            </w:rPr>
          </w:rPrChange>
        </w:rPr>
        <w:t>diverse factors and judge the sales of cert</w:t>
      </w:r>
      <w:r w:rsidR="00C51C08" w:rsidRPr="0095658E">
        <w:rPr>
          <w:rFonts w:eastAsia="仿宋_GB2312"/>
          <w:b/>
          <w:sz w:val="24"/>
          <w:rPrChange w:id="34" w:author="Windows 用户" w:date="2018-12-02T20:51:00Z">
            <w:rPr>
              <w:rFonts w:eastAsia="仿宋_GB2312"/>
              <w:sz w:val="24"/>
            </w:rPr>
          </w:rPrChange>
        </w:rPr>
        <w:t xml:space="preserve">ain types of phones, we </w:t>
      </w:r>
      <w:r w:rsidR="00AA61FE" w:rsidRPr="0095658E">
        <w:rPr>
          <w:rFonts w:eastAsia="仿宋_GB2312"/>
          <w:b/>
          <w:sz w:val="24"/>
          <w:rPrChange w:id="35" w:author="Windows 用户" w:date="2018-12-02T20:51:00Z">
            <w:rPr>
              <w:rFonts w:eastAsia="仿宋_GB2312"/>
              <w:sz w:val="24"/>
            </w:rPr>
          </w:rPrChange>
        </w:rPr>
        <w:t>create a new</w:t>
      </w:r>
      <w:r w:rsidR="00A44407" w:rsidRPr="0095658E">
        <w:rPr>
          <w:rFonts w:eastAsia="仿宋_GB2312"/>
          <w:b/>
          <w:sz w:val="24"/>
          <w:rPrChange w:id="36" w:author="Windows 用户" w:date="2018-12-02T20:51:00Z">
            <w:rPr>
              <w:rFonts w:eastAsia="仿宋_GB2312"/>
              <w:sz w:val="24"/>
            </w:rPr>
          </w:rPrChange>
        </w:rPr>
        <w:t xml:space="preserve"> </w:t>
      </w:r>
      <w:r w:rsidR="00AA61FE" w:rsidRPr="0095658E">
        <w:rPr>
          <w:rFonts w:eastAsia="仿宋_GB2312"/>
          <w:b/>
          <w:sz w:val="24"/>
          <w:rPrChange w:id="37" w:author="Windows 用户" w:date="2018-12-02T20:51:00Z">
            <w:rPr>
              <w:rFonts w:eastAsia="仿宋_GB2312"/>
              <w:sz w:val="24"/>
            </w:rPr>
          </w:rPrChange>
        </w:rPr>
        <w:t xml:space="preserve">Weight Determination Technique, which imitates the </w:t>
      </w:r>
      <w:r w:rsidRPr="0095658E">
        <w:rPr>
          <w:rFonts w:eastAsia="仿宋_GB2312"/>
          <w:b/>
          <w:sz w:val="24"/>
          <w:rPrChange w:id="38" w:author="Windows 用户" w:date="2018-12-02T20:51:00Z">
            <w:rPr>
              <w:rFonts w:eastAsia="仿宋_GB2312"/>
              <w:sz w:val="24"/>
            </w:rPr>
          </w:rPrChange>
        </w:rPr>
        <w:t>Analytic Hierarchy Process</w:t>
      </w:r>
      <w:r w:rsidR="00A44407" w:rsidRPr="0095658E">
        <w:rPr>
          <w:rFonts w:eastAsia="仿宋_GB2312"/>
          <w:b/>
          <w:sz w:val="24"/>
          <w:rPrChange w:id="39" w:author="Windows 用户" w:date="2018-12-02T20:51:00Z">
            <w:rPr>
              <w:rFonts w:eastAsia="仿宋_GB2312"/>
              <w:sz w:val="24"/>
            </w:rPr>
          </w:rPrChange>
        </w:rPr>
        <w:t xml:space="preserve"> </w:t>
      </w:r>
      <w:r w:rsidRPr="0095658E">
        <w:rPr>
          <w:rFonts w:eastAsia="仿宋_GB2312"/>
          <w:b/>
          <w:sz w:val="24"/>
          <w:rPrChange w:id="40" w:author="Windows 用户" w:date="2018-12-02T20:51:00Z">
            <w:rPr>
              <w:rFonts w:eastAsia="仿宋_GB2312"/>
              <w:sz w:val="24"/>
            </w:rPr>
          </w:rPrChange>
        </w:rPr>
        <w:t>(AHP)</w:t>
      </w:r>
      <w:r w:rsidR="00AA61FE" w:rsidRPr="0095658E">
        <w:rPr>
          <w:rFonts w:eastAsia="仿宋_GB2312"/>
          <w:b/>
          <w:sz w:val="24"/>
          <w:rPrChange w:id="41" w:author="Windows 用户" w:date="2018-12-02T20:51:00Z">
            <w:rPr>
              <w:rFonts w:eastAsia="仿宋_GB2312"/>
              <w:sz w:val="24"/>
            </w:rPr>
          </w:rPrChange>
        </w:rPr>
        <w:t>,</w:t>
      </w:r>
      <w:r w:rsidRPr="0095658E">
        <w:rPr>
          <w:rFonts w:eastAsia="仿宋_GB2312"/>
          <w:b/>
          <w:sz w:val="24"/>
          <w:rPrChange w:id="42" w:author="Windows 用户" w:date="2018-12-02T20:51:00Z">
            <w:rPr>
              <w:rFonts w:eastAsia="仿宋_GB2312"/>
              <w:sz w:val="24"/>
            </w:rPr>
          </w:rPrChange>
        </w:rPr>
        <w:t xml:space="preserve"> to achieve the goal which is to</w:t>
      </w:r>
      <w:ins w:id="43" w:author="Windows 用户" w:date="2018-12-02T20:51:00Z">
        <w:r w:rsidR="0095658E" w:rsidRPr="0095658E">
          <w:rPr>
            <w:rFonts w:eastAsia="仿宋_GB2312"/>
            <w:b/>
            <w:sz w:val="24"/>
          </w:rPr>
          <w:t xml:space="preserve"> qualitatively</w:t>
        </w:r>
      </w:ins>
      <w:r w:rsidRPr="0095658E">
        <w:rPr>
          <w:rFonts w:eastAsia="仿宋_GB2312"/>
          <w:b/>
          <w:sz w:val="24"/>
          <w:rPrChange w:id="44" w:author="Windows 用户" w:date="2018-12-02T20:51:00Z">
            <w:rPr>
              <w:rFonts w:eastAsia="仿宋_GB2312"/>
              <w:sz w:val="24"/>
            </w:rPr>
          </w:rPrChange>
        </w:rPr>
        <w:t xml:space="preserve"> determine the </w:t>
      </w:r>
      <w:r w:rsidR="00D71539" w:rsidRPr="0095658E">
        <w:rPr>
          <w:rFonts w:eastAsia="仿宋_GB2312"/>
          <w:b/>
          <w:sz w:val="24"/>
          <w:rPrChange w:id="45" w:author="Windows 用户" w:date="2018-12-02T20:51:00Z">
            <w:rPr>
              <w:rFonts w:eastAsia="仿宋_GB2312"/>
              <w:sz w:val="24"/>
            </w:rPr>
          </w:rPrChange>
        </w:rPr>
        <w:t>weight of each option</w:t>
      </w:r>
      <w:r w:rsidRPr="0095658E">
        <w:rPr>
          <w:rFonts w:eastAsia="仿宋_GB2312"/>
          <w:b/>
          <w:sz w:val="24"/>
          <w:rPrChange w:id="46" w:author="Windows 用户" w:date="2018-12-02T20:51:00Z">
            <w:rPr>
              <w:rFonts w:eastAsia="仿宋_GB2312"/>
              <w:sz w:val="24"/>
            </w:rPr>
          </w:rPrChange>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lastRenderedPageBreak/>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B16BA8" w:rsidRDefault="00B16BA8"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ins w:id="47" w:author="Windows 用户" w:date="2018-12-02T20:51:00Z"/>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t>
      </w:r>
      <w:r w:rsidR="00C81EE6">
        <w:rPr>
          <w:sz w:val="24"/>
          <w:szCs w:val="36"/>
        </w:rPr>
        <w:lastRenderedPageBreak/>
        <w:t xml:space="preserve">with lower RAM, ROM, and CPU involve in more click rate, whereas phones with higher equivalents involve in more convert rate. For both highest camera resolution and price, the medium ones are both attractive. </w:t>
      </w:r>
    </w:p>
    <w:p w:rsidR="0095658E" w:rsidRPr="0095658E" w:rsidRDefault="0095658E" w:rsidP="00425A8B">
      <w:pPr>
        <w:spacing w:afterLines="50" w:after="156"/>
        <w:rPr>
          <w:b/>
          <w:sz w:val="24"/>
          <w:szCs w:val="36"/>
          <w:rPrChange w:id="48" w:author="Windows 用户" w:date="2018-12-02T20:51:00Z">
            <w:rPr>
              <w:sz w:val="24"/>
              <w:szCs w:val="36"/>
            </w:rPr>
          </w:rPrChange>
        </w:rPr>
      </w:pPr>
      <w:ins w:id="49" w:author="Windows 用户" w:date="2018-12-02T20:51:00Z">
        <w:r w:rsidRPr="00D70EF2">
          <w:rPr>
            <w:b/>
            <w:sz w:val="24"/>
            <w:szCs w:val="36"/>
          </w:rPr>
          <w:t xml:space="preserve">It is obvious that a qualitative analysis is not ample for the issue, which indicates we need to do further analysis. </w:t>
        </w:r>
      </w:ins>
    </w:p>
    <w:p w:rsidR="0000189C" w:rsidRPr="00E606B4" w:rsidRDefault="00E8188E" w:rsidP="00425A8B">
      <w:pPr>
        <w:pStyle w:val="a5"/>
        <w:numPr>
          <w:ilvl w:val="1"/>
          <w:numId w:val="12"/>
        </w:numPr>
        <w:spacing w:afterLines="50" w:after="156"/>
        <w:ind w:firstLineChars="0"/>
        <w:rPr>
          <w:rFonts w:ascii="Times New Roman"/>
          <w:b/>
          <w:sz w:val="24"/>
          <w:szCs w:val="36"/>
          <w:lang w:eastAsia="zh-CN"/>
        </w:rPr>
      </w:pPr>
      <w:ins w:id="50" w:author="Windows 用户" w:date="2018-12-03T17:06:00Z">
        <w:r>
          <w:rPr>
            <w:rFonts w:ascii="Times New Roman"/>
            <w:b/>
            <w:sz w:val="24"/>
            <w:szCs w:val="36"/>
            <w:lang w:eastAsia="zh-CN"/>
          </w:rPr>
          <w:t>Logistic</w:t>
        </w:r>
      </w:ins>
      <w:del w:id="51" w:author="Windows 用户" w:date="2018-12-03T17:06:00Z">
        <w:r w:rsidR="00D60425" w:rsidDel="00E8188E">
          <w:rPr>
            <w:rFonts w:ascii="Times New Roman"/>
            <w:b/>
            <w:sz w:val="24"/>
            <w:szCs w:val="36"/>
            <w:lang w:eastAsia="zh-CN"/>
          </w:rPr>
          <w:delText>Linear</w:delText>
        </w:r>
      </w:del>
      <w:r w:rsidR="00D60425">
        <w:rPr>
          <w:rFonts w:ascii="Times New Roman"/>
          <w:b/>
          <w:sz w:val="24"/>
          <w:szCs w:val="36"/>
          <w:lang w:eastAsia="zh-CN"/>
        </w:rPr>
        <w:t xml:space="preserve"> Regression</w:t>
      </w:r>
    </w:p>
    <w:p w:rsidR="00056768" w:rsidRPr="00E606B4" w:rsidRDefault="00E8188E" w:rsidP="00425A8B">
      <w:pPr>
        <w:spacing w:afterLines="50" w:after="156"/>
        <w:rPr>
          <w:rFonts w:eastAsia="仿宋_GB2312"/>
          <w:sz w:val="24"/>
        </w:rPr>
      </w:pPr>
      <w:ins w:id="52" w:author="Windows 用户" w:date="2018-12-03T17:06:00Z">
        <w:r>
          <w:rPr>
            <w:rFonts w:eastAsia="仿宋_GB2312"/>
            <w:sz w:val="24"/>
          </w:rPr>
          <w:t>Before Logistic Regression, we consider</w:t>
        </w:r>
      </w:ins>
      <w:ins w:id="53" w:author="Windows 用户" w:date="2018-12-03T17:07:00Z">
        <w:r>
          <w:rPr>
            <w:rFonts w:eastAsia="仿宋_GB2312"/>
            <w:sz w:val="24"/>
          </w:rPr>
          <w:t xml:space="preserve"> a third model to be Linear Regression. </w:t>
        </w:r>
      </w:ins>
      <w:r w:rsidR="0000189C">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sidR="0000189C">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sidR="0000189C">
        <w:rPr>
          <w:rFonts w:eastAsia="仿宋_GB2312"/>
          <w:sz w:val="24"/>
        </w:rPr>
        <w:t xml:space="preserve"> is expressed numerical, we can </w:t>
      </w:r>
      <w:r w:rsidR="00AA61FE">
        <w:rPr>
          <w:rFonts w:eastAsia="仿宋_GB2312"/>
          <w:sz w:val="24"/>
        </w:rPr>
        <w:t>f</w:t>
      </w:r>
      <w:r w:rsidR="0000189C">
        <w:rPr>
          <w:rFonts w:eastAsia="仿宋_GB2312"/>
          <w:sz w:val="24"/>
        </w:rPr>
        <w:t xml:space="preserve">ind the function from the independent variables to the </w:t>
      </w:r>
      <w:r w:rsidR="0000189C" w:rsidRPr="00226B5C">
        <w:rPr>
          <w:rFonts w:eastAsia="仿宋_GB2312"/>
          <w:sz w:val="24"/>
        </w:rPr>
        <w:t>dependent variables through linear regression</w:t>
      </w:r>
      <w:r w:rsidR="003B2AAD" w:rsidRPr="00226B5C">
        <w:rPr>
          <w:rFonts w:eastAsia="仿宋_GB2312"/>
          <w:sz w:val="24"/>
        </w:rPr>
        <w:t xml:space="preserve"> from the data</w:t>
      </w:r>
      <w:r w:rsidR="0000189C"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B16BA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B16BA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r w:rsidR="00EE63DC" w:rsidRPr="004C258E" w:rsidTr="004C258E">
        <w:trPr>
          <w:trHeight w:val="270"/>
          <w:jc w:val="center"/>
        </w:trPr>
        <w:tc>
          <w:tcPr>
            <w:tcW w:w="455" w:type="dxa"/>
          </w:tcPr>
          <w:p w:rsidR="00EE63DC" w:rsidRDefault="00EE63DC" w:rsidP="00EE63D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EE63DC" w:rsidRPr="00EE63DC" w:rsidRDefault="00EE63DC" w:rsidP="00EE63DC">
            <w:pPr>
              <w:widowControl/>
              <w:jc w:val="center"/>
              <w:rPr>
                <w:rFonts w:hint="eastAsia"/>
                <w:color w:val="000000"/>
                <w:kern w:val="0"/>
                <w:sz w:val="22"/>
                <w:szCs w:val="22"/>
              </w:rPr>
            </w:pPr>
            <w:r>
              <w:rPr>
                <w:rFonts w:hint="eastAsia"/>
                <w:color w:val="000000"/>
                <w:sz w:val="22"/>
                <w:szCs w:val="22"/>
              </w:rPr>
              <w:t>-1.04E-05</w:t>
            </w:r>
          </w:p>
        </w:tc>
        <w:tc>
          <w:tcPr>
            <w:tcW w:w="3837" w:type="dxa"/>
            <w:shd w:val="clear" w:color="auto" w:fill="auto"/>
            <w:noWrap/>
            <w:vAlign w:val="bottom"/>
          </w:tcPr>
          <w:p w:rsidR="00EE63DC" w:rsidRPr="00EE63DC" w:rsidRDefault="00EE63DC" w:rsidP="00EE63DC">
            <w:pPr>
              <w:widowControl/>
              <w:jc w:val="center"/>
              <w:rPr>
                <w:rFonts w:hint="eastAsia"/>
                <w:color w:val="000000"/>
                <w:kern w:val="0"/>
                <w:sz w:val="22"/>
                <w:szCs w:val="22"/>
              </w:rPr>
            </w:pPr>
            <w:r>
              <w:rPr>
                <w:rFonts w:hint="eastAsia"/>
                <w:color w:val="000000"/>
                <w:sz w:val="22"/>
                <w:szCs w:val="22"/>
              </w:rPr>
              <w:t>-9.99E-06</w:t>
            </w:r>
          </w:p>
        </w:tc>
      </w:tr>
    </w:tbl>
    <w:p w:rsidR="00DC7E74" w:rsidRPr="00E606B4" w:rsidRDefault="00DC7E74" w:rsidP="00425A8B">
      <w:pPr>
        <w:spacing w:afterLines="50" w:after="156"/>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w:lastRenderedPageBreak/>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616C44"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-1095375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17.45pt;margin-top:-86.25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-291465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17.45pt;margin-top:-22.9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(24)</w:t>
                      </w:r>
                    </w:p>
                  </w:txbxContent>
                </v:textbox>
                <w10:wrap anchorx="margin"/>
              </v:shape>
            </w:pict>
          </mc:Fallback>
        </mc:AlternateContent>
      </w:r>
      <w:r w:rsidR="00AA5D78">
        <w:rPr>
          <w:rFonts w:eastAsia="仿宋_GB2312"/>
          <w:sz w:val="24"/>
        </w:rPr>
        <w:t xml:space="preserve">With </w:t>
      </w:r>
      <w:r w:rsidR="00C3484E">
        <w:rPr>
          <w:rFonts w:eastAsia="仿宋_GB2312"/>
          <w:sz w:val="24"/>
        </w:rPr>
        <w:t xml:space="preserve">the </w:t>
      </w:r>
      <w:r w:rsidR="00AA5D78">
        <w:rPr>
          <w:rFonts w:eastAsia="仿宋_GB2312"/>
          <w:sz w:val="24"/>
        </w:rPr>
        <w:t xml:space="preserve">MATLAB program, we set </w:t>
      </w:r>
      <m:oMath>
        <m:r>
          <w:rPr>
            <w:rFonts w:ascii="Cambria Math" w:eastAsia="仿宋_GB2312" w:hAnsi="Cambria Math"/>
            <w:sz w:val="24"/>
          </w:rPr>
          <m:t xml:space="preserve">α </m:t>
        </m:r>
      </m:oMath>
      <w:r w:rsidR="00AA5D78">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B16BA8"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B16BA8"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8188E" w:rsidRPr="00E8188E" w:rsidRDefault="00E8188E" w:rsidP="00E8188E">
      <w:pPr>
        <w:spacing w:afterLines="50" w:after="156"/>
        <w:rPr>
          <w:ins w:id="54" w:author="Windows 用户" w:date="2018-12-03T17:10:00Z"/>
          <w:rFonts w:eastAsia="仿宋_GB2312"/>
          <w:sz w:val="24"/>
        </w:rPr>
      </w:pPr>
      <w:ins w:id="55" w:author="Windows 用户" w:date="2018-12-03T17:10:00Z">
        <w:r>
          <w:rPr>
            <w:rFonts w:eastAsia="仿宋_GB2312"/>
            <w:sz w:val="24"/>
          </w:rPr>
          <w:t>Moreover, we find the Linear Regression model flaws in failing to consider the lower and upper bound of the data. For instance, the click rate and convert rate must be lower than 1 but no less than 0, which means is locates in the [0, 1) interval, while Linear Regression cannot set such a bound. Thus, with the formula listed above, we further use General Linear Model to solve the problem</w:t>
        </w:r>
      </w:ins>
      <w:ins w:id="56" w:author="Windows 用户" w:date="2018-12-03T17:11:00Z">
        <w:r>
          <w:rPr>
            <w:rFonts w:eastAsia="仿宋_GB2312"/>
            <w:sz w:val="24"/>
          </w:rPr>
          <w:t xml:space="preserve">, specifically </w:t>
        </w:r>
        <w:proofErr w:type="gramStart"/>
        <w:r>
          <w:rPr>
            <w:rFonts w:eastAsia="仿宋_GB2312"/>
            <w:sz w:val="24"/>
          </w:rPr>
          <w:t>Logistic</w:t>
        </w:r>
        <w:proofErr w:type="gramEnd"/>
        <w:r>
          <w:rPr>
            <w:rFonts w:eastAsia="仿宋_GB2312"/>
            <w:sz w:val="24"/>
          </w:rPr>
          <w:t xml:space="preserve"> regression</w:t>
        </w:r>
      </w:ins>
      <w:ins w:id="57" w:author="Windows 用户" w:date="2018-12-03T17:15:00Z">
        <w:r w:rsidR="00EE63DC">
          <w:rPr>
            <w:rFonts w:eastAsia="仿宋_GB2312"/>
            <w:sz w:val="24"/>
          </w:rPr>
          <w:t xml:space="preserve">, to add </w:t>
        </w:r>
        <w:r w:rsidR="00EE63DC">
          <w:rPr>
            <w:rFonts w:eastAsia="仿宋_GB2312"/>
            <w:sz w:val="24"/>
          </w:rPr>
          <w:lastRenderedPageBreak/>
          <w:t xml:space="preserve">the </w:t>
        </w:r>
      </w:ins>
      <w:ins w:id="58" w:author="Windows 用户" w:date="2018-12-03T17:16:00Z">
        <w:r w:rsidR="00EE63DC">
          <w:rPr>
            <w:rFonts w:eastAsia="仿宋_GB2312"/>
            <w:sz w:val="24"/>
          </w:rPr>
          <w:t>lower and upper bond of the regression model</w:t>
        </w:r>
      </w:ins>
      <w:ins w:id="59" w:author="Windows 用户" w:date="2018-12-03T17:11:00Z">
        <w:r>
          <w:rPr>
            <w:rFonts w:eastAsia="仿宋_GB2312"/>
            <w:sz w:val="24"/>
          </w:rPr>
          <w:t xml:space="preserve">. </w:t>
        </w:r>
      </w:ins>
      <w:ins w:id="60" w:author="Windows 用户" w:date="2018-12-03T17:12:00Z">
        <w:r>
          <w:rPr>
            <w:rFonts w:eastAsia="仿宋_GB2312"/>
            <w:sz w:val="24"/>
          </w:rPr>
          <w:t xml:space="preserve">We add a transfer function from the output of the linear model to the final output and redo the regression. The transfer </w:t>
        </w:r>
      </w:ins>
      <w:ins w:id="61" w:author="Windows 用户" w:date="2018-12-03T17:19:00Z">
        <w:r w:rsidR="00616C44">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55C7BBF8" wp14:editId="6A82F4E1">
                  <wp:simplePos x="0" y="0"/>
                  <wp:positionH relativeFrom="margin">
                    <wp:align>right</wp:align>
                  </wp:positionH>
                  <wp:positionV relativeFrom="paragraph">
                    <wp:posOffset>795655</wp:posOffset>
                  </wp:positionV>
                  <wp:extent cx="428625" cy="304800"/>
                  <wp:effectExtent l="0" t="0" r="9525" b="0"/>
                  <wp:wrapNone/>
                  <wp:docPr id="1041" name="文本框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C44" w:rsidRPr="008A1391" w:rsidRDefault="00616C44" w:rsidP="00616C44">
                              <w:pPr>
                                <w:rPr>
                                  <w:rFonts w:eastAsia="仿宋_GB2312"/>
                                </w:rPr>
                              </w:pPr>
                              <w:r>
                                <w:rPr>
                                  <w:rFonts w:eastAsia="仿宋_GB2312"/>
                                </w:rPr>
                                <w:t>(</w:t>
                              </w:r>
                              <w:r>
                                <w:rPr>
                                  <w:rFonts w:eastAsia="仿宋_GB2312"/>
                                </w:rPr>
                                <w:t>25</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BF8" id="文本框 1041" o:spid="_x0000_s1144" type="#_x0000_t202" style="position:absolute;left:0;text-align:left;margin-left:-17.45pt;margin-top:62.65pt;width:33.7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H9qg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" fillcolor="white [3201]" stroked="f" strokeweight=".5pt">
                  <v:path arrowok="t"/>
                  <v:textbox>
                    <w:txbxContent>
                      <w:p w:rsidR="00616C44" w:rsidRPr="008A1391" w:rsidRDefault="00616C44" w:rsidP="00616C44">
                        <w:pPr>
                          <w:rPr>
                            <w:rFonts w:eastAsia="仿宋_GB2312"/>
                          </w:rPr>
                        </w:pPr>
                        <w:r>
                          <w:rPr>
                            <w:rFonts w:eastAsia="仿宋_GB2312"/>
                          </w:rPr>
                          <w:t>(</w:t>
                        </w:r>
                        <w:r>
                          <w:rPr>
                            <w:rFonts w:eastAsia="仿宋_GB2312"/>
                          </w:rPr>
                          <w:t>25</w:t>
                        </w:r>
                        <w:r>
                          <w:rPr>
                            <w:rFonts w:eastAsia="仿宋_GB2312"/>
                          </w:rPr>
                          <w:t>)</w:t>
                        </w:r>
                      </w:p>
                    </w:txbxContent>
                  </v:textbox>
                  <w10:wrap anchorx="margin"/>
                </v:shape>
              </w:pict>
            </mc:Fallback>
          </mc:AlternateContent>
        </w:r>
      </w:ins>
      <w:ins w:id="62" w:author="Windows 用户" w:date="2018-12-03T17:12:00Z">
        <w:r>
          <w:rPr>
            <w:rFonts w:eastAsia="仿宋_GB2312"/>
            <w:sz w:val="24"/>
          </w:rPr>
          <w:t xml:space="preserve">function is set as </w:t>
        </w:r>
        <w:proofErr w:type="spellStart"/>
        <w:r>
          <w:rPr>
            <w:rFonts w:eastAsia="仿宋_GB2312"/>
            <w:sz w:val="24"/>
          </w:rPr>
          <w:t>Sigmond</w:t>
        </w:r>
        <w:proofErr w:type="spellEnd"/>
        <w:r>
          <w:rPr>
            <w:rFonts w:eastAsia="仿宋_GB2312"/>
            <w:sz w:val="24"/>
          </w:rPr>
          <w:t xml:space="preserve"> </w:t>
        </w:r>
      </w:ins>
      <w:ins w:id="63" w:author="Windows 用户" w:date="2018-12-03T17:13:00Z">
        <w:r>
          <w:rPr>
            <w:rFonts w:eastAsia="仿宋_GB2312"/>
            <w:sz w:val="24"/>
          </w:rPr>
          <w:t>Function, of which the formula is as follow</w:t>
        </w:r>
      </w:ins>
      <w:ins w:id="64" w:author="Windows 用户" w:date="2018-12-03T17:19:00Z">
        <w:r w:rsidR="00616C44">
          <w:rPr>
            <w:rFonts w:eastAsia="仿宋_GB2312"/>
            <w:sz w:val="24"/>
          </w:rPr>
          <w:t>ing formula 25</w:t>
        </w:r>
      </w:ins>
      <w:ins w:id="65" w:author="Windows 用户" w:date="2018-12-03T17:13:00Z">
        <w:r>
          <w:rPr>
            <w:rFonts w:eastAsia="仿宋_GB2312"/>
            <w:sz w:val="24"/>
          </w:rPr>
          <w:t>:</w:t>
        </w:r>
      </w:ins>
      <w:ins w:id="66" w:author="Windows 用户" w:date="2018-12-03T17:14:00Z">
        <w:r>
          <w:rPr>
            <w:rFonts w:eastAsia="仿宋_GB2312"/>
            <w:sz w:val="24"/>
          </w:rPr>
          <w:t xml:space="preserve"> </w:t>
        </w:r>
      </w:ins>
    </w:p>
    <w:p w:rsidR="00E8188E" w:rsidRPr="00B16BA8" w:rsidRDefault="00B16BA8" w:rsidP="00EE3E00">
      <w:pPr>
        <w:spacing w:afterLines="50" w:after="156"/>
        <w:rPr>
          <w:ins w:id="67" w:author="Windows 用户" w:date="2018-12-03T17:14:00Z"/>
          <w:rFonts w:eastAsia="仿宋_GB2312"/>
          <w:sz w:val="24"/>
          <w:rPrChange w:id="68" w:author="Windows 用户" w:date="2018-12-03T17:14:00Z">
            <w:rPr>
              <w:ins w:id="69" w:author="Windows 用户" w:date="2018-12-03T17:14:00Z"/>
              <w:rFonts w:eastAsia="仿宋_GB2312"/>
              <w:b/>
              <w:sz w:val="24"/>
            </w:rPr>
          </w:rPrChange>
        </w:rPr>
      </w:pPr>
      <m:oMathPara>
        <m:oMath>
          <m:r>
            <w:ins w:id="70" w:author="Windows 用户" w:date="2018-12-03T17:13:00Z">
              <w:rPr>
                <w:rFonts w:ascii="Cambria Math" w:eastAsia="仿宋_GB2312" w:hAnsi="Cambria Math"/>
                <w:sz w:val="24"/>
              </w:rPr>
              <m:t>y</m:t>
            </w:ins>
          </m:r>
          <m:d>
            <m:dPr>
              <m:ctrlPr>
                <w:ins w:id="71" w:author="Windows 用户" w:date="2018-12-03T17:13:00Z">
                  <w:rPr>
                    <w:rFonts w:ascii="Cambria Math" w:eastAsia="仿宋_GB2312" w:hAnsi="Cambria Math"/>
                    <w:sz w:val="24"/>
                    <w:rPrChange w:id="72" w:author="Windows 用户" w:date="2018-12-03T17:14:00Z">
                      <w:rPr>
                        <w:rFonts w:ascii="Cambria Math" w:eastAsia="仿宋_GB2312" w:hAnsi="Cambria Math"/>
                        <w:b/>
                        <w:sz w:val="24"/>
                      </w:rPr>
                    </w:rPrChange>
                  </w:rPr>
                </w:ins>
              </m:ctrlPr>
            </m:dPr>
            <m:e>
              <m:r>
                <w:ins w:id="73" w:author="Windows 用户" w:date="2018-12-03T17:13:00Z">
                  <w:rPr>
                    <w:rFonts w:ascii="Cambria Math" w:eastAsia="仿宋_GB2312" w:hAnsi="Cambria Math"/>
                    <w:sz w:val="24"/>
                    <w:rPrChange w:id="74" w:author="Windows 用户" w:date="2018-12-03T17:14:00Z">
                      <w:rPr>
                        <w:rFonts w:ascii="Cambria Math" w:eastAsia="仿宋_GB2312" w:hAnsi="Cambria Math"/>
                        <w:sz w:val="24"/>
                      </w:rPr>
                    </w:rPrChange>
                  </w:rPr>
                  <m:t>x</m:t>
                </w:ins>
              </m:r>
            </m:e>
          </m:d>
          <m:r>
            <w:ins w:id="75" w:author="Windows 用户" w:date="2018-12-03T17:13:00Z">
              <w:rPr>
                <w:rFonts w:ascii="Cambria Math" w:eastAsia="仿宋_GB2312" w:hAnsi="Cambria Math"/>
                <w:sz w:val="24"/>
              </w:rPr>
              <m:t>=</m:t>
            </w:ins>
          </m:r>
          <m:f>
            <m:fPr>
              <m:ctrlPr>
                <w:ins w:id="76" w:author="Windows 用户" w:date="2018-12-03T17:14:00Z">
                  <w:rPr>
                    <w:rFonts w:ascii="Cambria Math" w:eastAsia="仿宋_GB2312" w:hAnsi="Cambria Math"/>
                    <w:i/>
                    <w:sz w:val="24"/>
                    <w:rPrChange w:id="77" w:author="Windows 用户" w:date="2018-12-03T17:14:00Z">
                      <w:rPr>
                        <w:rFonts w:ascii="Cambria Math" w:eastAsia="仿宋_GB2312" w:hAnsi="Cambria Math"/>
                        <w:b/>
                        <w:i/>
                        <w:sz w:val="24"/>
                      </w:rPr>
                    </w:rPrChange>
                  </w:rPr>
                </w:ins>
              </m:ctrlPr>
            </m:fPr>
            <m:num>
              <m:r>
                <w:ins w:id="78" w:author="Windows 用户" w:date="2018-12-03T17:14:00Z">
                  <w:rPr>
                    <w:rFonts w:ascii="Cambria Math" w:eastAsia="仿宋_GB2312" w:hAnsi="Cambria Math"/>
                    <w:sz w:val="24"/>
                    <w:rPrChange w:id="79" w:author="Windows 用户" w:date="2018-12-03T17:14:00Z">
                      <w:rPr>
                        <w:rFonts w:ascii="Cambria Math" w:eastAsia="仿宋_GB2312" w:hAnsi="Cambria Math"/>
                        <w:sz w:val="24"/>
                      </w:rPr>
                    </w:rPrChange>
                  </w:rPr>
                  <m:t>1</m:t>
                </w:ins>
              </m:r>
            </m:num>
            <m:den>
              <m:r>
                <w:ins w:id="80" w:author="Windows 用户" w:date="2018-12-03T17:14:00Z">
                  <w:rPr>
                    <w:rFonts w:ascii="Cambria Math" w:eastAsia="仿宋_GB2312" w:hAnsi="Cambria Math"/>
                    <w:sz w:val="24"/>
                    <w:rPrChange w:id="81" w:author="Windows 用户" w:date="2018-12-03T17:14:00Z">
                      <w:rPr>
                        <w:rFonts w:ascii="Cambria Math" w:eastAsia="仿宋_GB2312" w:hAnsi="Cambria Math"/>
                        <w:sz w:val="24"/>
                      </w:rPr>
                    </w:rPrChange>
                  </w:rPr>
                  <m:t>1+</m:t>
                </w:ins>
              </m:r>
              <m:sSup>
                <m:sSupPr>
                  <m:ctrlPr>
                    <w:ins w:id="82" w:author="Windows 用户" w:date="2018-12-03T17:14:00Z">
                      <w:rPr>
                        <w:rFonts w:ascii="Cambria Math" w:eastAsia="仿宋_GB2312" w:hAnsi="Cambria Math"/>
                        <w:i/>
                        <w:sz w:val="24"/>
                        <w:rPrChange w:id="83" w:author="Windows 用户" w:date="2018-12-03T17:14:00Z">
                          <w:rPr>
                            <w:rFonts w:ascii="Cambria Math" w:eastAsia="仿宋_GB2312" w:hAnsi="Cambria Math"/>
                            <w:b/>
                            <w:i/>
                            <w:sz w:val="24"/>
                          </w:rPr>
                        </w:rPrChange>
                      </w:rPr>
                    </w:ins>
                  </m:ctrlPr>
                </m:sSupPr>
                <m:e>
                  <m:r>
                    <w:ins w:id="84" w:author="Windows 用户" w:date="2018-12-03T17:14:00Z">
                      <w:rPr>
                        <w:rFonts w:ascii="Cambria Math" w:eastAsia="仿宋_GB2312" w:hAnsi="Cambria Math"/>
                        <w:sz w:val="24"/>
                        <w:rPrChange w:id="85" w:author="Windows 用户" w:date="2018-12-03T17:14:00Z">
                          <w:rPr>
                            <w:rFonts w:ascii="Cambria Math" w:eastAsia="仿宋_GB2312" w:hAnsi="Cambria Math"/>
                            <w:sz w:val="24"/>
                          </w:rPr>
                        </w:rPrChange>
                      </w:rPr>
                      <m:t>e</m:t>
                    </w:ins>
                  </m:r>
                </m:e>
                <m:sup>
                  <m:r>
                    <w:ins w:id="86" w:author="Windows 用户" w:date="2018-12-03T17:14:00Z">
                      <w:rPr>
                        <w:rFonts w:ascii="Cambria Math" w:eastAsia="仿宋_GB2312" w:hAnsi="Cambria Math"/>
                        <w:sz w:val="24"/>
                        <w:rPrChange w:id="87" w:author="Windows 用户" w:date="2018-12-03T17:14:00Z">
                          <w:rPr>
                            <w:rFonts w:ascii="Cambria Math" w:eastAsia="仿宋_GB2312" w:hAnsi="Cambria Math"/>
                            <w:sz w:val="24"/>
                          </w:rPr>
                        </w:rPrChange>
                      </w:rPr>
                      <m:t>-x</m:t>
                    </w:ins>
                  </m:r>
                </m:sup>
              </m:sSup>
            </m:den>
          </m:f>
        </m:oMath>
      </m:oMathPara>
    </w:p>
    <w:p w:rsidR="00616C44" w:rsidRPr="00E8188E" w:rsidRDefault="00616C44" w:rsidP="00616C44">
      <w:pPr>
        <w:spacing w:afterLines="50" w:after="156"/>
        <w:rPr>
          <w:ins w:id="88" w:author="Windows 用户" w:date="2018-12-03T17:18:00Z"/>
          <w:rFonts w:eastAsia="仿宋_GB2312"/>
          <w:sz w:val="24"/>
        </w:rPr>
      </w:pPr>
      <w:ins w:id="89" w:author="Windows 用户" w:date="2018-12-03T17:18:00Z">
        <w:r>
          <w:rPr>
            <w:rFonts w:eastAsia="仿宋_GB2312"/>
            <w:sz w:val="24"/>
          </w:rPr>
          <w:t xml:space="preserve">The regression coefficients are shown in table 17. </w:t>
        </w:r>
      </w:ins>
    </w:p>
    <w:p w:rsidR="00EE63DC" w:rsidRPr="004C258E" w:rsidRDefault="00EE63DC" w:rsidP="00EE63DC">
      <w:pPr>
        <w:snapToGrid w:val="0"/>
        <w:spacing w:afterLines="50" w:after="156"/>
        <w:ind w:firstLineChars="200" w:firstLine="420"/>
        <w:jc w:val="center"/>
        <w:rPr>
          <w:ins w:id="90" w:author="Windows 用户" w:date="2018-12-03T17:16:00Z"/>
          <w:rFonts w:eastAsia="仿宋_GB2312"/>
        </w:rPr>
      </w:pPr>
      <w:ins w:id="91" w:author="Windows 用户" w:date="2018-12-03T17:16:00Z">
        <w:r w:rsidRPr="004C258E">
          <w:rPr>
            <w:rFonts w:eastAsia="仿宋_GB2312" w:hint="eastAsia"/>
          </w:rPr>
          <w:t>T</w:t>
        </w:r>
        <w:r w:rsidR="00616C44">
          <w:rPr>
            <w:rFonts w:eastAsia="仿宋_GB2312"/>
          </w:rPr>
          <w:t>able 1</w:t>
        </w:r>
      </w:ins>
      <w:ins w:id="92" w:author="Windows 用户" w:date="2018-12-03T17:18:00Z">
        <w:r w:rsidR="00616C44">
          <w:rPr>
            <w:rFonts w:eastAsia="仿宋_GB2312"/>
          </w:rPr>
          <w:t>7</w:t>
        </w:r>
      </w:ins>
      <w:ins w:id="93" w:author="Windows 用户" w:date="2018-12-03T17:16:00Z">
        <w:r w:rsidRPr="004C258E">
          <w:rPr>
            <w:rFonts w:eastAsia="仿宋_GB2312"/>
          </w:rPr>
          <w:t xml:space="preserve">: </w:t>
        </w:r>
      </w:ins>
      <w:ins w:id="94" w:author="Windows 用户" w:date="2018-12-03T17:18:00Z">
        <w:r w:rsidR="00616C44">
          <w:rPr>
            <w:rFonts w:eastAsia="仿宋_GB2312"/>
          </w:rPr>
          <w:t>Logistic</w:t>
        </w:r>
      </w:ins>
      <w:ins w:id="95" w:author="Windows 用户" w:date="2018-12-03T17:16:00Z">
        <w:r w:rsidRPr="004C258E">
          <w:rPr>
            <w:rFonts w:eastAsia="仿宋_GB2312"/>
          </w:rPr>
          <w:t xml:space="preserve"> Regression Coefficient</w:t>
        </w:r>
      </w:ins>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616C44" w:rsidRPr="004C258E" w:rsidTr="00D374B8">
        <w:trPr>
          <w:trHeight w:val="270"/>
          <w:jc w:val="center"/>
          <w:ins w:id="96" w:author="Windows 用户" w:date="2018-12-03T17:17:00Z"/>
        </w:trPr>
        <w:tc>
          <w:tcPr>
            <w:tcW w:w="455" w:type="dxa"/>
          </w:tcPr>
          <w:p w:rsidR="00616C44" w:rsidRPr="004C258E" w:rsidRDefault="00616C44" w:rsidP="00D374B8">
            <w:pPr>
              <w:widowControl/>
              <w:snapToGrid w:val="0"/>
              <w:spacing w:line="180" w:lineRule="atLeast"/>
              <w:contextualSpacing/>
              <w:jc w:val="center"/>
              <w:rPr>
                <w:ins w:id="97" w:author="Windows 用户" w:date="2018-12-03T17:17:00Z"/>
                <w:color w:val="000000"/>
                <w:kern w:val="0"/>
                <w:sz w:val="24"/>
              </w:rPr>
            </w:pPr>
          </w:p>
        </w:tc>
        <w:tc>
          <w:tcPr>
            <w:tcW w:w="3935" w:type="dxa"/>
            <w:shd w:val="clear" w:color="auto" w:fill="auto"/>
            <w:noWrap/>
            <w:vAlign w:val="bottom"/>
            <w:hideMark/>
          </w:tcPr>
          <w:p w:rsidR="00616C44" w:rsidRPr="004C258E" w:rsidRDefault="00616C44" w:rsidP="00D374B8">
            <w:pPr>
              <w:widowControl/>
              <w:snapToGrid w:val="0"/>
              <w:spacing w:line="180" w:lineRule="atLeast"/>
              <w:contextualSpacing/>
              <w:jc w:val="center"/>
              <w:rPr>
                <w:ins w:id="98" w:author="Windows 用户" w:date="2018-12-03T17:17:00Z"/>
                <w:color w:val="000000"/>
                <w:kern w:val="0"/>
                <w:sz w:val="24"/>
              </w:rPr>
            </w:pPr>
            <w:ins w:id="99" w:author="Windows 用户" w:date="2018-12-03T17:17:00Z">
              <w:r w:rsidRPr="004C258E">
                <w:rPr>
                  <w:color w:val="000000"/>
                  <w:kern w:val="0"/>
                  <w:sz w:val="24"/>
                </w:rPr>
                <w:t>Click Rate</w:t>
              </w:r>
            </w:ins>
          </w:p>
        </w:tc>
        <w:tc>
          <w:tcPr>
            <w:tcW w:w="3837" w:type="dxa"/>
            <w:shd w:val="clear" w:color="auto" w:fill="auto"/>
            <w:noWrap/>
            <w:vAlign w:val="bottom"/>
            <w:hideMark/>
          </w:tcPr>
          <w:p w:rsidR="00616C44" w:rsidRPr="004C258E" w:rsidRDefault="00616C44" w:rsidP="00D374B8">
            <w:pPr>
              <w:widowControl/>
              <w:snapToGrid w:val="0"/>
              <w:spacing w:line="180" w:lineRule="atLeast"/>
              <w:contextualSpacing/>
              <w:jc w:val="center"/>
              <w:rPr>
                <w:ins w:id="100" w:author="Windows 用户" w:date="2018-12-03T17:17:00Z"/>
                <w:color w:val="000000"/>
                <w:kern w:val="0"/>
                <w:sz w:val="24"/>
              </w:rPr>
            </w:pPr>
            <w:ins w:id="101" w:author="Windows 用户" w:date="2018-12-03T17:17:00Z">
              <w:r w:rsidRPr="004C258E">
                <w:rPr>
                  <w:color w:val="000000"/>
                  <w:kern w:val="0"/>
                  <w:sz w:val="24"/>
                </w:rPr>
                <w:t>Convert Rate</w:t>
              </w:r>
            </w:ins>
          </w:p>
        </w:tc>
      </w:tr>
      <w:tr w:rsidR="00616C44" w:rsidRPr="004C258E" w:rsidTr="00D374B8">
        <w:trPr>
          <w:trHeight w:val="270"/>
          <w:jc w:val="center"/>
          <w:ins w:id="102" w:author="Windows 用户" w:date="2018-12-03T17:17:00Z"/>
        </w:trPr>
        <w:tc>
          <w:tcPr>
            <w:tcW w:w="455" w:type="dxa"/>
          </w:tcPr>
          <w:p w:rsidR="00616C44" w:rsidRPr="004C258E" w:rsidRDefault="00616C44" w:rsidP="00616C44">
            <w:pPr>
              <w:widowControl/>
              <w:snapToGrid w:val="0"/>
              <w:spacing w:line="180" w:lineRule="atLeast"/>
              <w:contextualSpacing/>
              <w:jc w:val="center"/>
              <w:rPr>
                <w:ins w:id="103" w:author="Windows 用户" w:date="2018-12-03T17:17:00Z"/>
                <w:color w:val="000000"/>
                <w:kern w:val="0"/>
                <w:sz w:val="24"/>
              </w:rPr>
            </w:pPr>
            <m:oMathPara>
              <m:oMath>
                <m:sSub>
                  <m:sSubPr>
                    <m:ctrlPr>
                      <w:ins w:id="104" w:author="Windows 用户" w:date="2018-12-03T17:17:00Z">
                        <w:rPr>
                          <w:rFonts w:ascii="Cambria Math" w:eastAsia="仿宋_GB2312" w:hAnsi="Cambria Math"/>
                          <w:sz w:val="24"/>
                        </w:rPr>
                      </w:ins>
                    </m:ctrlPr>
                  </m:sSubPr>
                  <m:e>
                    <m:r>
                      <w:ins w:id="105" w:author="Windows 用户" w:date="2018-12-03T17:17:00Z">
                        <w:rPr>
                          <w:rFonts w:ascii="Cambria Math" w:eastAsia="仿宋_GB2312" w:hAnsi="Cambria Math"/>
                          <w:sz w:val="24"/>
                        </w:rPr>
                        <m:t>β</m:t>
                      </w:ins>
                    </m:r>
                  </m:e>
                  <m:sub>
                    <m:r>
                      <w:ins w:id="106" w:author="Windows 用户" w:date="2018-12-03T17:17:00Z">
                        <w:rPr>
                          <w:rFonts w:ascii="Cambria Math" w:eastAsia="仿宋_GB2312" w:hAnsi="Cambria Math"/>
                          <w:sz w:val="24"/>
                        </w:rPr>
                        <m:t>0</m:t>
                      </w:ins>
                    </m:r>
                  </m:sub>
                </m:sSub>
              </m:oMath>
            </m:oMathPara>
          </w:p>
        </w:tc>
        <w:tc>
          <w:tcPr>
            <w:tcW w:w="3935" w:type="dxa"/>
            <w:shd w:val="clear" w:color="auto" w:fill="auto"/>
            <w:noWrap/>
            <w:vAlign w:val="bottom"/>
            <w:hideMark/>
          </w:tcPr>
          <w:p w:rsidR="00616C44" w:rsidRPr="00095548" w:rsidRDefault="00616C44" w:rsidP="00616C44">
            <w:pPr>
              <w:jc w:val="center"/>
              <w:rPr>
                <w:ins w:id="107" w:author="Windows 用户" w:date="2018-12-03T17:17:00Z"/>
                <w:color w:val="000000"/>
                <w:sz w:val="24"/>
              </w:rPr>
            </w:pPr>
            <w:ins w:id="108" w:author="Windows 用户" w:date="2018-12-03T17:17:00Z">
              <w:r>
                <w:rPr>
                  <w:rFonts w:hint="eastAsia"/>
                  <w:color w:val="000000"/>
                  <w:sz w:val="22"/>
                  <w:szCs w:val="22"/>
                </w:rPr>
                <w:t>-4.13968</w:t>
              </w:r>
            </w:ins>
          </w:p>
        </w:tc>
        <w:tc>
          <w:tcPr>
            <w:tcW w:w="3837" w:type="dxa"/>
            <w:shd w:val="clear" w:color="auto" w:fill="auto"/>
            <w:noWrap/>
            <w:vAlign w:val="bottom"/>
            <w:hideMark/>
          </w:tcPr>
          <w:p w:rsidR="00616C44" w:rsidRPr="00095548" w:rsidRDefault="00616C44" w:rsidP="00616C44">
            <w:pPr>
              <w:jc w:val="center"/>
              <w:rPr>
                <w:ins w:id="109" w:author="Windows 用户" w:date="2018-12-03T17:17:00Z"/>
                <w:color w:val="000000"/>
                <w:sz w:val="24"/>
              </w:rPr>
            </w:pPr>
            <w:ins w:id="110" w:author="Windows 用户" w:date="2018-12-03T17:18:00Z">
              <w:r>
                <w:rPr>
                  <w:rFonts w:hint="eastAsia"/>
                  <w:color w:val="000000"/>
                  <w:sz w:val="22"/>
                  <w:szCs w:val="22"/>
                </w:rPr>
                <w:t>-4.09207</w:t>
              </w:r>
            </w:ins>
          </w:p>
        </w:tc>
      </w:tr>
      <w:tr w:rsidR="00616C44" w:rsidRPr="004C258E" w:rsidTr="00D374B8">
        <w:trPr>
          <w:trHeight w:val="270"/>
          <w:jc w:val="center"/>
          <w:ins w:id="111" w:author="Windows 用户" w:date="2018-12-03T17:17:00Z"/>
        </w:trPr>
        <w:tc>
          <w:tcPr>
            <w:tcW w:w="455" w:type="dxa"/>
          </w:tcPr>
          <w:p w:rsidR="00616C44" w:rsidRPr="004C258E" w:rsidRDefault="00616C44" w:rsidP="00616C44">
            <w:pPr>
              <w:widowControl/>
              <w:snapToGrid w:val="0"/>
              <w:spacing w:line="180" w:lineRule="atLeast"/>
              <w:contextualSpacing/>
              <w:jc w:val="center"/>
              <w:rPr>
                <w:ins w:id="112" w:author="Windows 用户" w:date="2018-12-03T17:17:00Z"/>
                <w:color w:val="000000"/>
                <w:kern w:val="0"/>
                <w:sz w:val="24"/>
              </w:rPr>
            </w:pPr>
            <m:oMathPara>
              <m:oMath>
                <m:sSub>
                  <m:sSubPr>
                    <m:ctrlPr>
                      <w:ins w:id="113" w:author="Windows 用户" w:date="2018-12-03T17:17:00Z">
                        <w:rPr>
                          <w:rFonts w:ascii="Cambria Math" w:eastAsia="仿宋_GB2312" w:hAnsi="Cambria Math"/>
                          <w:sz w:val="24"/>
                        </w:rPr>
                      </w:ins>
                    </m:ctrlPr>
                  </m:sSubPr>
                  <m:e>
                    <m:r>
                      <w:ins w:id="114" w:author="Windows 用户" w:date="2018-12-03T17:17:00Z">
                        <w:rPr>
                          <w:rFonts w:ascii="Cambria Math" w:eastAsia="仿宋_GB2312" w:hAnsi="Cambria Math"/>
                          <w:sz w:val="24"/>
                        </w:rPr>
                        <m:t>β</m:t>
                      </w:ins>
                    </m:r>
                  </m:e>
                  <m:sub>
                    <m:r>
                      <w:ins w:id="115" w:author="Windows 用户" w:date="2018-12-03T17:17:00Z">
                        <w:rPr>
                          <w:rFonts w:ascii="Cambria Math" w:eastAsia="仿宋_GB2312" w:hAnsi="Cambria Math"/>
                          <w:sz w:val="24"/>
                        </w:rPr>
                        <m:t>1</m:t>
                      </w:ins>
                    </m:r>
                  </m:sub>
                </m:sSub>
              </m:oMath>
            </m:oMathPara>
          </w:p>
        </w:tc>
        <w:tc>
          <w:tcPr>
            <w:tcW w:w="3935" w:type="dxa"/>
            <w:shd w:val="clear" w:color="auto" w:fill="auto"/>
            <w:noWrap/>
            <w:vAlign w:val="bottom"/>
            <w:hideMark/>
          </w:tcPr>
          <w:p w:rsidR="00616C44" w:rsidRPr="00095548" w:rsidRDefault="00616C44" w:rsidP="00616C44">
            <w:pPr>
              <w:jc w:val="center"/>
              <w:rPr>
                <w:ins w:id="116" w:author="Windows 用户" w:date="2018-12-03T17:17:00Z"/>
                <w:color w:val="000000"/>
                <w:sz w:val="24"/>
              </w:rPr>
            </w:pPr>
            <w:ins w:id="117" w:author="Windows 用户" w:date="2018-12-03T17:17:00Z">
              <w:r>
                <w:rPr>
                  <w:rFonts w:hint="eastAsia"/>
                  <w:color w:val="000000"/>
                  <w:sz w:val="22"/>
                  <w:szCs w:val="22"/>
                </w:rPr>
                <w:t>5.75E-08</w:t>
              </w:r>
            </w:ins>
          </w:p>
        </w:tc>
        <w:tc>
          <w:tcPr>
            <w:tcW w:w="3837" w:type="dxa"/>
            <w:shd w:val="clear" w:color="auto" w:fill="auto"/>
            <w:noWrap/>
            <w:vAlign w:val="bottom"/>
            <w:hideMark/>
          </w:tcPr>
          <w:p w:rsidR="00616C44" w:rsidRPr="00095548" w:rsidRDefault="00616C44" w:rsidP="00616C44">
            <w:pPr>
              <w:jc w:val="center"/>
              <w:rPr>
                <w:ins w:id="118" w:author="Windows 用户" w:date="2018-12-03T17:17:00Z"/>
                <w:color w:val="000000"/>
                <w:sz w:val="24"/>
              </w:rPr>
            </w:pPr>
            <w:ins w:id="119" w:author="Windows 用户" w:date="2018-12-03T17:18:00Z">
              <w:r>
                <w:rPr>
                  <w:rFonts w:hint="eastAsia"/>
                  <w:color w:val="000000"/>
                  <w:sz w:val="22"/>
                  <w:szCs w:val="22"/>
                </w:rPr>
                <w:t>4.73E-08</w:t>
              </w:r>
            </w:ins>
          </w:p>
        </w:tc>
      </w:tr>
      <w:tr w:rsidR="00616C44" w:rsidRPr="004C258E" w:rsidTr="00D374B8">
        <w:trPr>
          <w:trHeight w:val="270"/>
          <w:jc w:val="center"/>
          <w:ins w:id="120" w:author="Windows 用户" w:date="2018-12-03T17:17:00Z"/>
        </w:trPr>
        <w:tc>
          <w:tcPr>
            <w:tcW w:w="455" w:type="dxa"/>
          </w:tcPr>
          <w:p w:rsidR="00616C44" w:rsidRPr="004C258E" w:rsidRDefault="00616C44" w:rsidP="00616C44">
            <w:pPr>
              <w:widowControl/>
              <w:snapToGrid w:val="0"/>
              <w:spacing w:line="180" w:lineRule="atLeast"/>
              <w:contextualSpacing/>
              <w:jc w:val="center"/>
              <w:rPr>
                <w:ins w:id="121" w:author="Windows 用户" w:date="2018-12-03T17:17:00Z"/>
                <w:color w:val="000000"/>
                <w:kern w:val="0"/>
                <w:sz w:val="24"/>
              </w:rPr>
            </w:pPr>
            <m:oMathPara>
              <m:oMath>
                <m:sSub>
                  <m:sSubPr>
                    <m:ctrlPr>
                      <w:ins w:id="122" w:author="Windows 用户" w:date="2018-12-03T17:17:00Z">
                        <w:rPr>
                          <w:rFonts w:ascii="Cambria Math" w:eastAsia="仿宋_GB2312" w:hAnsi="Cambria Math"/>
                          <w:sz w:val="24"/>
                        </w:rPr>
                      </w:ins>
                    </m:ctrlPr>
                  </m:sSubPr>
                  <m:e>
                    <m:r>
                      <w:ins w:id="123" w:author="Windows 用户" w:date="2018-12-03T17:17:00Z">
                        <w:rPr>
                          <w:rFonts w:ascii="Cambria Math" w:eastAsia="仿宋_GB2312" w:hAnsi="Cambria Math"/>
                          <w:sz w:val="24"/>
                        </w:rPr>
                        <m:t>β</m:t>
                      </w:ins>
                    </m:r>
                  </m:e>
                  <m:sub>
                    <m:r>
                      <w:ins w:id="124" w:author="Windows 用户" w:date="2018-12-03T17:17:00Z">
                        <w:rPr>
                          <w:rFonts w:ascii="Cambria Math" w:eastAsia="仿宋_GB2312" w:hAnsi="Cambria Math"/>
                          <w:sz w:val="24"/>
                        </w:rPr>
                        <m:t>2</m:t>
                      </w:ins>
                    </m:r>
                  </m:sub>
                </m:sSub>
              </m:oMath>
            </m:oMathPara>
          </w:p>
        </w:tc>
        <w:tc>
          <w:tcPr>
            <w:tcW w:w="3935" w:type="dxa"/>
            <w:shd w:val="clear" w:color="auto" w:fill="auto"/>
            <w:noWrap/>
            <w:vAlign w:val="bottom"/>
            <w:hideMark/>
          </w:tcPr>
          <w:p w:rsidR="00616C44" w:rsidRPr="00095548" w:rsidRDefault="00616C44" w:rsidP="00616C44">
            <w:pPr>
              <w:jc w:val="center"/>
              <w:rPr>
                <w:ins w:id="125" w:author="Windows 用户" w:date="2018-12-03T17:17:00Z"/>
                <w:color w:val="000000"/>
                <w:sz w:val="24"/>
              </w:rPr>
            </w:pPr>
            <w:ins w:id="126" w:author="Windows 用户" w:date="2018-12-03T17:17:00Z">
              <w:r>
                <w:rPr>
                  <w:rFonts w:hint="eastAsia"/>
                  <w:color w:val="000000"/>
                  <w:sz w:val="22"/>
                  <w:szCs w:val="22"/>
                </w:rPr>
                <w:t>0.000124</w:t>
              </w:r>
            </w:ins>
          </w:p>
        </w:tc>
        <w:tc>
          <w:tcPr>
            <w:tcW w:w="3837" w:type="dxa"/>
            <w:shd w:val="clear" w:color="auto" w:fill="auto"/>
            <w:noWrap/>
            <w:vAlign w:val="bottom"/>
            <w:hideMark/>
          </w:tcPr>
          <w:p w:rsidR="00616C44" w:rsidRPr="00095548" w:rsidRDefault="00616C44" w:rsidP="00616C44">
            <w:pPr>
              <w:jc w:val="center"/>
              <w:rPr>
                <w:ins w:id="127" w:author="Windows 用户" w:date="2018-12-03T17:17:00Z"/>
                <w:color w:val="000000"/>
                <w:sz w:val="24"/>
              </w:rPr>
            </w:pPr>
            <w:ins w:id="128" w:author="Windows 用户" w:date="2018-12-03T17:18:00Z">
              <w:r>
                <w:rPr>
                  <w:rFonts w:hint="eastAsia"/>
                  <w:color w:val="000000"/>
                  <w:sz w:val="22"/>
                  <w:szCs w:val="22"/>
                </w:rPr>
                <w:t>0.000113</w:t>
              </w:r>
            </w:ins>
          </w:p>
        </w:tc>
      </w:tr>
      <w:tr w:rsidR="00616C44" w:rsidRPr="004C258E" w:rsidTr="00D374B8">
        <w:trPr>
          <w:trHeight w:val="270"/>
          <w:jc w:val="center"/>
          <w:ins w:id="129" w:author="Windows 用户" w:date="2018-12-03T17:17:00Z"/>
        </w:trPr>
        <w:tc>
          <w:tcPr>
            <w:tcW w:w="455" w:type="dxa"/>
          </w:tcPr>
          <w:p w:rsidR="00616C44" w:rsidRPr="004C258E" w:rsidRDefault="00616C44" w:rsidP="00616C44">
            <w:pPr>
              <w:widowControl/>
              <w:snapToGrid w:val="0"/>
              <w:spacing w:line="180" w:lineRule="atLeast"/>
              <w:contextualSpacing/>
              <w:jc w:val="center"/>
              <w:rPr>
                <w:ins w:id="130" w:author="Windows 用户" w:date="2018-12-03T17:17:00Z"/>
                <w:color w:val="000000"/>
                <w:kern w:val="0"/>
                <w:sz w:val="24"/>
              </w:rPr>
            </w:pPr>
            <m:oMathPara>
              <m:oMath>
                <m:sSub>
                  <m:sSubPr>
                    <m:ctrlPr>
                      <w:ins w:id="131" w:author="Windows 用户" w:date="2018-12-03T17:17:00Z">
                        <w:rPr>
                          <w:rFonts w:ascii="Cambria Math" w:eastAsia="仿宋_GB2312" w:hAnsi="Cambria Math"/>
                          <w:sz w:val="24"/>
                        </w:rPr>
                      </w:ins>
                    </m:ctrlPr>
                  </m:sSubPr>
                  <m:e>
                    <m:r>
                      <w:ins w:id="132" w:author="Windows 用户" w:date="2018-12-03T17:17:00Z">
                        <w:rPr>
                          <w:rFonts w:ascii="Cambria Math" w:eastAsia="仿宋_GB2312" w:hAnsi="Cambria Math"/>
                          <w:sz w:val="24"/>
                        </w:rPr>
                        <m:t>β</m:t>
                      </w:ins>
                    </m:r>
                  </m:e>
                  <m:sub>
                    <m:r>
                      <w:ins w:id="133" w:author="Windows 用户" w:date="2018-12-03T17:17:00Z">
                        <w:rPr>
                          <w:rFonts w:ascii="Cambria Math" w:eastAsia="仿宋_GB2312" w:hAnsi="Cambria Math"/>
                          <w:sz w:val="24"/>
                        </w:rPr>
                        <m:t>3</m:t>
                      </w:ins>
                    </m:r>
                  </m:sub>
                </m:sSub>
              </m:oMath>
            </m:oMathPara>
          </w:p>
        </w:tc>
        <w:tc>
          <w:tcPr>
            <w:tcW w:w="3935" w:type="dxa"/>
            <w:shd w:val="clear" w:color="auto" w:fill="auto"/>
            <w:noWrap/>
            <w:vAlign w:val="bottom"/>
            <w:hideMark/>
          </w:tcPr>
          <w:p w:rsidR="00616C44" w:rsidRPr="00095548" w:rsidRDefault="00616C44" w:rsidP="00616C44">
            <w:pPr>
              <w:jc w:val="center"/>
              <w:rPr>
                <w:ins w:id="134" w:author="Windows 用户" w:date="2018-12-03T17:17:00Z"/>
                <w:color w:val="000000"/>
                <w:sz w:val="24"/>
              </w:rPr>
            </w:pPr>
            <w:ins w:id="135" w:author="Windows 用户" w:date="2018-12-03T17:17:00Z">
              <w:r>
                <w:rPr>
                  <w:rFonts w:hint="eastAsia"/>
                  <w:color w:val="000000"/>
                  <w:sz w:val="22"/>
                  <w:szCs w:val="22"/>
                </w:rPr>
                <w:t>-0.02237</w:t>
              </w:r>
            </w:ins>
          </w:p>
        </w:tc>
        <w:tc>
          <w:tcPr>
            <w:tcW w:w="3837" w:type="dxa"/>
            <w:shd w:val="clear" w:color="auto" w:fill="auto"/>
            <w:noWrap/>
            <w:vAlign w:val="bottom"/>
            <w:hideMark/>
          </w:tcPr>
          <w:p w:rsidR="00616C44" w:rsidRPr="00095548" w:rsidRDefault="00616C44" w:rsidP="00616C44">
            <w:pPr>
              <w:jc w:val="center"/>
              <w:rPr>
                <w:ins w:id="136" w:author="Windows 用户" w:date="2018-12-03T17:17:00Z"/>
                <w:color w:val="000000"/>
                <w:sz w:val="24"/>
              </w:rPr>
            </w:pPr>
            <w:ins w:id="137" w:author="Windows 用户" w:date="2018-12-03T17:18:00Z">
              <w:r>
                <w:rPr>
                  <w:rFonts w:hint="eastAsia"/>
                  <w:color w:val="000000"/>
                  <w:sz w:val="22"/>
                  <w:szCs w:val="22"/>
                </w:rPr>
                <w:t>-0.0221</w:t>
              </w:r>
            </w:ins>
          </w:p>
        </w:tc>
      </w:tr>
      <w:tr w:rsidR="00616C44" w:rsidRPr="004C258E" w:rsidTr="00D374B8">
        <w:trPr>
          <w:trHeight w:val="270"/>
          <w:jc w:val="center"/>
          <w:ins w:id="138" w:author="Windows 用户" w:date="2018-12-03T17:17:00Z"/>
        </w:trPr>
        <w:tc>
          <w:tcPr>
            <w:tcW w:w="455" w:type="dxa"/>
          </w:tcPr>
          <w:p w:rsidR="00616C44" w:rsidRPr="004C258E" w:rsidRDefault="00616C44" w:rsidP="00616C44">
            <w:pPr>
              <w:widowControl/>
              <w:snapToGrid w:val="0"/>
              <w:spacing w:line="180" w:lineRule="atLeast"/>
              <w:contextualSpacing/>
              <w:jc w:val="center"/>
              <w:rPr>
                <w:ins w:id="139" w:author="Windows 用户" w:date="2018-12-03T17:17:00Z"/>
                <w:sz w:val="24"/>
              </w:rPr>
            </w:pPr>
            <m:oMathPara>
              <m:oMath>
                <m:sSub>
                  <m:sSubPr>
                    <m:ctrlPr>
                      <w:ins w:id="140" w:author="Windows 用户" w:date="2018-12-03T17:17:00Z">
                        <w:rPr>
                          <w:rFonts w:ascii="Cambria Math" w:eastAsia="仿宋_GB2312" w:hAnsi="Cambria Math"/>
                          <w:sz w:val="24"/>
                        </w:rPr>
                      </w:ins>
                    </m:ctrlPr>
                  </m:sSubPr>
                  <m:e>
                    <m:r>
                      <w:ins w:id="141" w:author="Windows 用户" w:date="2018-12-03T17:17:00Z">
                        <w:rPr>
                          <w:rFonts w:ascii="Cambria Math" w:eastAsia="仿宋_GB2312" w:hAnsi="Cambria Math"/>
                          <w:sz w:val="24"/>
                        </w:rPr>
                        <m:t>β</m:t>
                      </w:ins>
                    </m:r>
                  </m:e>
                  <m:sub>
                    <m:r>
                      <w:ins w:id="142" w:author="Windows 用户" w:date="2018-12-03T17:17:00Z">
                        <w:rPr>
                          <w:rFonts w:ascii="Cambria Math" w:eastAsia="仿宋_GB2312" w:hAnsi="Cambria Math"/>
                          <w:sz w:val="24"/>
                        </w:rPr>
                        <m:t>4</m:t>
                      </w:ins>
                    </m:r>
                  </m:sub>
                </m:sSub>
              </m:oMath>
            </m:oMathPara>
          </w:p>
        </w:tc>
        <w:tc>
          <w:tcPr>
            <w:tcW w:w="3935" w:type="dxa"/>
            <w:shd w:val="clear" w:color="auto" w:fill="auto"/>
            <w:noWrap/>
            <w:vAlign w:val="bottom"/>
          </w:tcPr>
          <w:p w:rsidR="00616C44" w:rsidRPr="00095548" w:rsidRDefault="00616C44" w:rsidP="00616C44">
            <w:pPr>
              <w:jc w:val="center"/>
              <w:rPr>
                <w:ins w:id="143" w:author="Windows 用户" w:date="2018-12-03T17:17:00Z"/>
                <w:color w:val="000000"/>
                <w:sz w:val="24"/>
              </w:rPr>
            </w:pPr>
            <w:ins w:id="144" w:author="Windows 用户" w:date="2018-12-03T17:17:00Z">
              <w:r>
                <w:rPr>
                  <w:rFonts w:hint="eastAsia"/>
                  <w:color w:val="000000"/>
                  <w:sz w:val="22"/>
                  <w:szCs w:val="22"/>
                </w:rPr>
                <w:t>0.000887</w:t>
              </w:r>
            </w:ins>
          </w:p>
        </w:tc>
        <w:tc>
          <w:tcPr>
            <w:tcW w:w="3837" w:type="dxa"/>
            <w:shd w:val="clear" w:color="auto" w:fill="auto"/>
            <w:noWrap/>
            <w:vAlign w:val="bottom"/>
          </w:tcPr>
          <w:p w:rsidR="00616C44" w:rsidRPr="00095548" w:rsidRDefault="00616C44" w:rsidP="00616C44">
            <w:pPr>
              <w:jc w:val="center"/>
              <w:rPr>
                <w:ins w:id="145" w:author="Windows 用户" w:date="2018-12-03T17:17:00Z"/>
                <w:color w:val="000000"/>
                <w:sz w:val="24"/>
              </w:rPr>
            </w:pPr>
            <w:ins w:id="146" w:author="Windows 用户" w:date="2018-12-03T17:18:00Z">
              <w:r>
                <w:rPr>
                  <w:rFonts w:hint="eastAsia"/>
                  <w:color w:val="000000"/>
                  <w:sz w:val="22"/>
                  <w:szCs w:val="22"/>
                </w:rPr>
                <w:t>0.000862</w:t>
              </w:r>
            </w:ins>
          </w:p>
        </w:tc>
      </w:tr>
      <w:tr w:rsidR="00616C44" w:rsidRPr="004C258E" w:rsidTr="00D374B8">
        <w:trPr>
          <w:trHeight w:val="270"/>
          <w:jc w:val="center"/>
          <w:ins w:id="147" w:author="Windows 用户" w:date="2018-12-03T17:17:00Z"/>
        </w:trPr>
        <w:tc>
          <w:tcPr>
            <w:tcW w:w="455" w:type="dxa"/>
          </w:tcPr>
          <w:p w:rsidR="00616C44" w:rsidRPr="004C258E" w:rsidRDefault="00616C44" w:rsidP="00616C44">
            <w:pPr>
              <w:widowControl/>
              <w:snapToGrid w:val="0"/>
              <w:spacing w:line="180" w:lineRule="atLeast"/>
              <w:contextualSpacing/>
              <w:jc w:val="center"/>
              <w:rPr>
                <w:ins w:id="148" w:author="Windows 用户" w:date="2018-12-03T17:17:00Z"/>
                <w:sz w:val="24"/>
              </w:rPr>
            </w:pPr>
            <m:oMathPara>
              <m:oMath>
                <m:sSub>
                  <m:sSubPr>
                    <m:ctrlPr>
                      <w:ins w:id="149" w:author="Windows 用户" w:date="2018-12-03T17:17:00Z">
                        <w:rPr>
                          <w:rFonts w:ascii="Cambria Math" w:eastAsia="仿宋_GB2312" w:hAnsi="Cambria Math"/>
                          <w:sz w:val="24"/>
                        </w:rPr>
                      </w:ins>
                    </m:ctrlPr>
                  </m:sSubPr>
                  <m:e>
                    <m:r>
                      <w:ins w:id="150" w:author="Windows 用户" w:date="2018-12-03T17:17:00Z">
                        <w:rPr>
                          <w:rFonts w:ascii="Cambria Math" w:eastAsia="仿宋_GB2312" w:hAnsi="Cambria Math"/>
                          <w:sz w:val="24"/>
                        </w:rPr>
                        <m:t>β</m:t>
                      </w:ins>
                    </m:r>
                  </m:e>
                  <m:sub>
                    <m:r>
                      <w:ins w:id="151" w:author="Windows 用户" w:date="2018-12-03T17:17:00Z">
                        <w:rPr>
                          <w:rFonts w:ascii="Cambria Math" w:eastAsia="仿宋_GB2312" w:hAnsi="Cambria Math"/>
                          <w:sz w:val="24"/>
                        </w:rPr>
                        <m:t>5</m:t>
                      </w:ins>
                    </m:r>
                  </m:sub>
                </m:sSub>
              </m:oMath>
            </m:oMathPara>
          </w:p>
        </w:tc>
        <w:tc>
          <w:tcPr>
            <w:tcW w:w="3935" w:type="dxa"/>
            <w:shd w:val="clear" w:color="auto" w:fill="auto"/>
            <w:noWrap/>
            <w:vAlign w:val="bottom"/>
          </w:tcPr>
          <w:p w:rsidR="00616C44" w:rsidRPr="00095548" w:rsidRDefault="00616C44" w:rsidP="00616C44">
            <w:pPr>
              <w:jc w:val="center"/>
              <w:rPr>
                <w:ins w:id="152" w:author="Windows 用户" w:date="2018-12-03T17:17:00Z"/>
                <w:color w:val="000000"/>
                <w:sz w:val="24"/>
              </w:rPr>
            </w:pPr>
            <w:ins w:id="153" w:author="Windows 用户" w:date="2018-12-03T17:17:00Z">
              <w:r>
                <w:rPr>
                  <w:rFonts w:hint="eastAsia"/>
                  <w:color w:val="000000"/>
                  <w:sz w:val="22"/>
                  <w:szCs w:val="22"/>
                </w:rPr>
                <w:t>0.003291</w:t>
              </w:r>
            </w:ins>
          </w:p>
        </w:tc>
        <w:tc>
          <w:tcPr>
            <w:tcW w:w="3837" w:type="dxa"/>
            <w:shd w:val="clear" w:color="auto" w:fill="auto"/>
            <w:noWrap/>
            <w:vAlign w:val="bottom"/>
          </w:tcPr>
          <w:p w:rsidR="00616C44" w:rsidRPr="00095548" w:rsidRDefault="00616C44" w:rsidP="00616C44">
            <w:pPr>
              <w:jc w:val="center"/>
              <w:rPr>
                <w:ins w:id="154" w:author="Windows 用户" w:date="2018-12-03T17:17:00Z"/>
                <w:color w:val="000000"/>
                <w:sz w:val="24"/>
              </w:rPr>
            </w:pPr>
            <w:ins w:id="155" w:author="Windows 用户" w:date="2018-12-03T17:18:00Z">
              <w:r>
                <w:rPr>
                  <w:rFonts w:hint="eastAsia"/>
                  <w:color w:val="000000"/>
                  <w:sz w:val="22"/>
                  <w:szCs w:val="22"/>
                </w:rPr>
                <w:t>-0.00332</w:t>
              </w:r>
            </w:ins>
          </w:p>
        </w:tc>
      </w:tr>
      <w:tr w:rsidR="00616C44" w:rsidRPr="004C258E" w:rsidTr="00D374B8">
        <w:trPr>
          <w:trHeight w:val="270"/>
          <w:jc w:val="center"/>
          <w:ins w:id="156" w:author="Windows 用户" w:date="2018-12-03T17:17:00Z"/>
        </w:trPr>
        <w:tc>
          <w:tcPr>
            <w:tcW w:w="455" w:type="dxa"/>
          </w:tcPr>
          <w:p w:rsidR="00616C44" w:rsidRPr="004C258E" w:rsidRDefault="00616C44" w:rsidP="00616C44">
            <w:pPr>
              <w:widowControl/>
              <w:snapToGrid w:val="0"/>
              <w:spacing w:line="180" w:lineRule="atLeast"/>
              <w:contextualSpacing/>
              <w:jc w:val="center"/>
              <w:rPr>
                <w:ins w:id="157" w:author="Windows 用户" w:date="2018-12-03T17:17:00Z"/>
                <w:color w:val="000000"/>
                <w:kern w:val="0"/>
                <w:sz w:val="24"/>
              </w:rPr>
            </w:pPr>
            <m:oMathPara>
              <m:oMath>
                <m:sSub>
                  <m:sSubPr>
                    <m:ctrlPr>
                      <w:ins w:id="158" w:author="Windows 用户" w:date="2018-12-03T17:17:00Z">
                        <w:rPr>
                          <w:rFonts w:ascii="Cambria Math" w:eastAsia="仿宋_GB2312" w:hAnsi="Cambria Math"/>
                          <w:sz w:val="24"/>
                        </w:rPr>
                      </w:ins>
                    </m:ctrlPr>
                  </m:sSubPr>
                  <m:e>
                    <m:r>
                      <w:ins w:id="159" w:author="Windows 用户" w:date="2018-12-03T17:17:00Z">
                        <w:rPr>
                          <w:rFonts w:ascii="Cambria Math" w:eastAsia="仿宋_GB2312" w:hAnsi="Cambria Math"/>
                          <w:sz w:val="24"/>
                        </w:rPr>
                        <m:t>β</m:t>
                      </w:ins>
                    </m:r>
                  </m:e>
                  <m:sub>
                    <m:r>
                      <w:ins w:id="160" w:author="Windows 用户" w:date="2018-12-03T17:17:00Z">
                        <w:rPr>
                          <w:rFonts w:ascii="Cambria Math" w:eastAsia="仿宋_GB2312" w:hAnsi="Cambria Math"/>
                          <w:sz w:val="24"/>
                        </w:rPr>
                        <m:t>6</m:t>
                      </w:ins>
                    </m:r>
                  </m:sub>
                </m:sSub>
              </m:oMath>
            </m:oMathPara>
          </w:p>
        </w:tc>
        <w:tc>
          <w:tcPr>
            <w:tcW w:w="3935" w:type="dxa"/>
            <w:shd w:val="clear" w:color="auto" w:fill="auto"/>
            <w:noWrap/>
            <w:vAlign w:val="bottom"/>
            <w:hideMark/>
          </w:tcPr>
          <w:p w:rsidR="00616C44" w:rsidRPr="00095548" w:rsidRDefault="00616C44" w:rsidP="00616C44">
            <w:pPr>
              <w:jc w:val="center"/>
              <w:rPr>
                <w:ins w:id="161" w:author="Windows 用户" w:date="2018-12-03T17:17:00Z"/>
                <w:color w:val="000000"/>
                <w:sz w:val="24"/>
              </w:rPr>
            </w:pPr>
            <w:ins w:id="162" w:author="Windows 用户" w:date="2018-12-03T17:17:00Z">
              <w:r>
                <w:rPr>
                  <w:rFonts w:hint="eastAsia"/>
                  <w:color w:val="000000"/>
                  <w:sz w:val="22"/>
                  <w:szCs w:val="22"/>
                </w:rPr>
                <w:t>0.001981</w:t>
              </w:r>
            </w:ins>
          </w:p>
        </w:tc>
        <w:tc>
          <w:tcPr>
            <w:tcW w:w="3837" w:type="dxa"/>
            <w:shd w:val="clear" w:color="auto" w:fill="auto"/>
            <w:noWrap/>
            <w:vAlign w:val="bottom"/>
            <w:hideMark/>
          </w:tcPr>
          <w:p w:rsidR="00616C44" w:rsidRPr="00095548" w:rsidRDefault="00616C44" w:rsidP="00616C44">
            <w:pPr>
              <w:jc w:val="center"/>
              <w:rPr>
                <w:ins w:id="163" w:author="Windows 用户" w:date="2018-12-03T17:17:00Z"/>
                <w:color w:val="000000"/>
                <w:sz w:val="24"/>
              </w:rPr>
            </w:pPr>
            <w:ins w:id="164" w:author="Windows 用户" w:date="2018-12-03T17:18:00Z">
              <w:r>
                <w:rPr>
                  <w:rFonts w:hint="eastAsia"/>
                  <w:color w:val="000000"/>
                  <w:sz w:val="22"/>
                  <w:szCs w:val="22"/>
                </w:rPr>
                <w:t>0.001606</w:t>
              </w:r>
            </w:ins>
          </w:p>
        </w:tc>
      </w:tr>
      <w:tr w:rsidR="00616C44" w:rsidRPr="004C258E" w:rsidTr="00D374B8">
        <w:trPr>
          <w:trHeight w:val="270"/>
          <w:jc w:val="center"/>
          <w:ins w:id="165" w:author="Windows 用户" w:date="2018-12-03T17:17:00Z"/>
        </w:trPr>
        <w:tc>
          <w:tcPr>
            <w:tcW w:w="455" w:type="dxa"/>
          </w:tcPr>
          <w:p w:rsidR="00616C44" w:rsidRDefault="00616C44" w:rsidP="00616C44">
            <w:pPr>
              <w:widowControl/>
              <w:snapToGrid w:val="0"/>
              <w:spacing w:line="180" w:lineRule="atLeast"/>
              <w:contextualSpacing/>
              <w:jc w:val="center"/>
              <w:rPr>
                <w:ins w:id="166" w:author="Windows 用户" w:date="2018-12-03T17:17:00Z"/>
                <w:sz w:val="24"/>
              </w:rPr>
            </w:pPr>
            <m:oMathPara>
              <m:oMath>
                <m:sSub>
                  <m:sSubPr>
                    <m:ctrlPr>
                      <w:ins w:id="167" w:author="Windows 用户" w:date="2018-12-03T17:17:00Z">
                        <w:rPr>
                          <w:rFonts w:ascii="Cambria Math" w:eastAsia="仿宋_GB2312" w:hAnsi="Cambria Math"/>
                          <w:sz w:val="24"/>
                        </w:rPr>
                      </w:ins>
                    </m:ctrlPr>
                  </m:sSubPr>
                  <m:e>
                    <m:r>
                      <w:ins w:id="168" w:author="Windows 用户" w:date="2018-12-03T17:17:00Z">
                        <w:rPr>
                          <w:rFonts w:ascii="Cambria Math" w:eastAsia="仿宋_GB2312" w:hAnsi="Cambria Math"/>
                          <w:sz w:val="24"/>
                        </w:rPr>
                        <m:t>β</m:t>
                      </w:ins>
                    </m:r>
                  </m:e>
                  <m:sub>
                    <m:r>
                      <w:ins w:id="169" w:author="Windows 用户" w:date="2018-12-03T17:17:00Z">
                        <w:rPr>
                          <w:rFonts w:ascii="Cambria Math" w:eastAsia="仿宋_GB2312" w:hAnsi="Cambria Math"/>
                          <w:sz w:val="24"/>
                        </w:rPr>
                        <m:t>7</m:t>
                      </w:ins>
                    </m:r>
                  </m:sub>
                </m:sSub>
              </m:oMath>
            </m:oMathPara>
          </w:p>
        </w:tc>
        <w:tc>
          <w:tcPr>
            <w:tcW w:w="3935" w:type="dxa"/>
            <w:shd w:val="clear" w:color="auto" w:fill="auto"/>
            <w:noWrap/>
            <w:vAlign w:val="bottom"/>
          </w:tcPr>
          <w:p w:rsidR="00616C44" w:rsidRPr="00EE63DC" w:rsidRDefault="00616C44" w:rsidP="00616C44">
            <w:pPr>
              <w:widowControl/>
              <w:jc w:val="center"/>
              <w:rPr>
                <w:ins w:id="170" w:author="Windows 用户" w:date="2018-12-03T17:17:00Z"/>
                <w:rFonts w:hint="eastAsia"/>
                <w:color w:val="000000"/>
                <w:kern w:val="0"/>
                <w:sz w:val="22"/>
                <w:szCs w:val="22"/>
              </w:rPr>
            </w:pPr>
            <w:ins w:id="171" w:author="Windows 用户" w:date="2018-12-03T17:17:00Z">
              <w:r>
                <w:rPr>
                  <w:rFonts w:hint="eastAsia"/>
                  <w:color w:val="000000"/>
                  <w:sz w:val="22"/>
                  <w:szCs w:val="22"/>
                </w:rPr>
                <w:t>-0.00084</w:t>
              </w:r>
            </w:ins>
          </w:p>
        </w:tc>
        <w:tc>
          <w:tcPr>
            <w:tcW w:w="3837" w:type="dxa"/>
            <w:shd w:val="clear" w:color="auto" w:fill="auto"/>
            <w:noWrap/>
            <w:vAlign w:val="bottom"/>
          </w:tcPr>
          <w:p w:rsidR="00616C44" w:rsidRPr="00EE63DC" w:rsidRDefault="00616C44" w:rsidP="00616C44">
            <w:pPr>
              <w:widowControl/>
              <w:jc w:val="center"/>
              <w:rPr>
                <w:ins w:id="172" w:author="Windows 用户" w:date="2018-12-03T17:17:00Z"/>
                <w:rFonts w:hint="eastAsia"/>
                <w:color w:val="000000"/>
                <w:kern w:val="0"/>
                <w:sz w:val="22"/>
                <w:szCs w:val="22"/>
              </w:rPr>
            </w:pPr>
            <w:ins w:id="173" w:author="Windows 用户" w:date="2018-12-03T17:18:00Z">
              <w:r>
                <w:rPr>
                  <w:rFonts w:hint="eastAsia"/>
                  <w:color w:val="000000"/>
                  <w:sz w:val="22"/>
                  <w:szCs w:val="22"/>
                </w:rPr>
                <w:t>-0.00079</w:t>
              </w:r>
            </w:ins>
          </w:p>
        </w:tc>
      </w:tr>
    </w:tbl>
    <w:p w:rsidR="00E8188E" w:rsidRPr="00E8188E" w:rsidDel="00E8188E" w:rsidRDefault="00EE3E00" w:rsidP="00EE3E00">
      <w:pPr>
        <w:spacing w:afterLines="50" w:after="156"/>
        <w:rPr>
          <w:del w:id="174" w:author="Windows 用户" w:date="2018-12-03T17:10:00Z"/>
          <w:rFonts w:eastAsia="仿宋_GB2312" w:hint="eastAsia"/>
          <w:b/>
          <w:sz w:val="24"/>
          <w:rPrChange w:id="175" w:author="Windows 用户" w:date="2018-12-03T17:10:00Z">
            <w:rPr>
              <w:del w:id="176" w:author="Windows 用户" w:date="2018-12-03T17:10:00Z"/>
              <w:rFonts w:eastAsia="仿宋_GB2312" w:hint="eastAsia"/>
              <w:sz w:val="24"/>
            </w:rPr>
          </w:rPrChange>
        </w:rPr>
      </w:pPr>
      <w:r w:rsidRPr="0095658E">
        <w:rPr>
          <w:rFonts w:eastAsia="仿宋_GB2312"/>
          <w:b/>
          <w:sz w:val="24"/>
          <w:rPrChange w:id="177" w:author="Windows 用户" w:date="2018-12-02T20:52:00Z">
            <w:rPr>
              <w:rFonts w:eastAsia="仿宋_GB2312"/>
              <w:sz w:val="24"/>
            </w:rPr>
          </w:rPrChange>
        </w:rPr>
        <w:t xml:space="preserve">In light of the </w:t>
      </w:r>
      <w:ins w:id="178" w:author="Windows 用户" w:date="2018-12-02T20:52:00Z">
        <w:r w:rsidR="0095658E" w:rsidRPr="0095658E">
          <w:rPr>
            <w:rFonts w:eastAsia="仿宋_GB2312"/>
            <w:b/>
            <w:sz w:val="24"/>
          </w:rPr>
          <w:t>low correlation coefficients</w:t>
        </w:r>
      </w:ins>
      <w:ins w:id="179" w:author="Windows 用户" w:date="2018-12-03T17:10:00Z">
        <w:r w:rsidR="00E8188E">
          <w:rPr>
            <w:rFonts w:eastAsia="仿宋_GB2312"/>
            <w:b/>
            <w:sz w:val="24"/>
          </w:rPr>
          <w:t xml:space="preserve"> in Linear Regression</w:t>
        </w:r>
      </w:ins>
      <w:del w:id="180" w:author="Windows 用户" w:date="2018-12-02T20:52:00Z">
        <w:r w:rsidRPr="0095658E" w:rsidDel="0095658E">
          <w:rPr>
            <w:rFonts w:eastAsia="仿宋_GB2312"/>
            <w:b/>
            <w:sz w:val="24"/>
            <w:rPrChange w:id="181" w:author="Windows 用户" w:date="2018-12-02T20:52:00Z">
              <w:rPr>
                <w:rFonts w:eastAsia="仿宋_GB2312"/>
                <w:sz w:val="24"/>
              </w:rPr>
            </w:rPrChange>
          </w:rPr>
          <w:delText>fact that the accuracy is relative low</w:delText>
        </w:r>
      </w:del>
      <w:r w:rsidRPr="0095658E">
        <w:rPr>
          <w:rFonts w:eastAsia="仿宋_GB2312"/>
          <w:b/>
          <w:sz w:val="24"/>
          <w:rPrChange w:id="182" w:author="Windows 用户" w:date="2018-12-02T20:52:00Z">
            <w:rPr>
              <w:rFonts w:eastAsia="仿宋_GB2312"/>
              <w:sz w:val="24"/>
            </w:rPr>
          </w:rPrChange>
        </w:rPr>
        <w:t xml:space="preserve">, which is insufficient to reveal the features of each variable precisely, we consider </w:t>
      </w:r>
      <w:del w:id="183" w:author="Windows 用户" w:date="2018-12-03T17:10:00Z">
        <w:r w:rsidRPr="0095658E" w:rsidDel="00E8188E">
          <w:rPr>
            <w:rFonts w:eastAsia="仿宋_GB2312"/>
            <w:b/>
            <w:sz w:val="24"/>
            <w:rPrChange w:id="184" w:author="Windows 用户" w:date="2018-12-02T20:52:00Z">
              <w:rPr>
                <w:rFonts w:eastAsia="仿宋_GB2312"/>
                <w:sz w:val="24"/>
              </w:rPr>
            </w:rPrChange>
          </w:rPr>
          <w:delText>taking the advantage of other methods</w:delText>
        </w:r>
      </w:del>
      <w:ins w:id="185" w:author="Windows 用户" w:date="2018-12-03T17:10:00Z">
        <w:r w:rsidR="00E8188E">
          <w:rPr>
            <w:rFonts w:eastAsia="仿宋_GB2312"/>
            <w:b/>
            <w:sz w:val="24"/>
          </w:rPr>
          <w:t>revising the methods</w:t>
        </w:r>
      </w:ins>
      <w:ins w:id="186" w:author="Windows 用户" w:date="2018-12-03T17:11:00Z">
        <w:r w:rsidR="00E8188E">
          <w:rPr>
            <w:rFonts w:eastAsia="仿宋_GB2312"/>
            <w:b/>
            <w:sz w:val="24"/>
          </w:rPr>
          <w:t xml:space="preserve"> to achieve a better performance</w:t>
        </w:r>
      </w:ins>
      <w:r w:rsidRPr="0095658E">
        <w:rPr>
          <w:rFonts w:eastAsia="仿宋_GB2312"/>
          <w:b/>
          <w:sz w:val="24"/>
          <w:rPrChange w:id="187" w:author="Windows 用户" w:date="2018-12-02T20:52:00Z">
            <w:rPr>
              <w:rFonts w:eastAsia="仿宋_GB2312"/>
              <w:sz w:val="24"/>
            </w:rPr>
          </w:rPrChange>
        </w:rPr>
        <w:t xml:space="preserve">.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w:t>
      </w:r>
      <w:proofErr w:type="gramStart"/>
      <w:r>
        <w:rPr>
          <w:rFonts w:eastAsia="仿宋_GB2312"/>
          <w:sz w:val="24"/>
        </w:rPr>
        <w:t>obtain</w:t>
      </w:r>
      <w:proofErr w:type="gramEnd"/>
      <w:r>
        <w:rPr>
          <w:rFonts w:eastAsia="仿宋_GB2312"/>
          <w:sz w:val="24"/>
        </w:rPr>
        <w:t xml:space="preserve">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j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Qh5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BkzOijrAIAALEFAAAOAAAAAAAAAAAA&#10;AAAAAC4CAABkcnMvZTJvRG9jLnhtbFBLAQItABQABgAIAAAAIQDJx4mP2wAAAAQBAAAPAAAAAAAA&#10;AAAAAAAAAAY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(25)</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5pt;height:26.25pt;mso-width-percent:0;mso-height-percent:0;mso-width-percent:0;mso-height-percent:0" o:ole="">
            <v:imagedata r:id="rId17" o:title=""/>
          </v:shape>
          <o:OLEObject Type="Embed" ProgID="Unknown" ShapeID="_x0000_i1026" DrawAspect="Content" ObjectID="_1605363315"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95658E">
        <w:rPr>
          <w:rFonts w:eastAsia="仿宋_GB2312"/>
          <w:b/>
          <w:sz w:val="24"/>
          <w:rPrChange w:id="188" w:author="Windows 用户" w:date="2018-12-02T20:52:00Z">
            <w:rPr>
              <w:rFonts w:eastAsia="仿宋_GB2312"/>
              <w:sz w:val="24"/>
            </w:rPr>
          </w:rPrChange>
        </w:rPr>
        <w:t>achieving an accuracy of 11%</w:t>
      </w:r>
      <w:r w:rsidRPr="00E606B4">
        <w:rPr>
          <w:rFonts w:eastAsia="仿宋_GB2312"/>
          <w:sz w:val="24"/>
        </w:rPr>
        <w:t xml:space="preserve">; for the convert rate, we correctly categorized 72 samples out of 444, </w:t>
      </w:r>
      <w:r w:rsidRPr="0095658E">
        <w:rPr>
          <w:rFonts w:eastAsia="仿宋_GB2312"/>
          <w:b/>
          <w:sz w:val="24"/>
          <w:rPrChange w:id="189" w:author="Windows 用户" w:date="2018-12-02T20:52:00Z">
            <w:rPr>
              <w:rFonts w:eastAsia="仿宋_GB2312"/>
              <w:sz w:val="24"/>
            </w:rPr>
          </w:rPrChange>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lastRenderedPageBreak/>
        <w:t>Principal Component Regression</w:t>
      </w:r>
    </w:p>
    <w:p w:rsidR="00C3484E" w:rsidRPr="0095658E" w:rsidRDefault="00C3484E" w:rsidP="00425A8B">
      <w:pPr>
        <w:spacing w:afterLines="50" w:after="156"/>
        <w:rPr>
          <w:rFonts w:eastAsia="仿宋_GB2312"/>
          <w:b/>
          <w:sz w:val="24"/>
          <w:rPrChange w:id="190" w:author="Windows 用户" w:date="2018-12-02T20:52:00Z">
            <w:rPr>
              <w:rFonts w:eastAsia="仿宋_GB2312"/>
              <w:sz w:val="24"/>
            </w:rPr>
          </w:rPrChange>
        </w:rPr>
      </w:pPr>
      <w:r w:rsidRPr="0095658E">
        <w:rPr>
          <w:rFonts w:eastAsia="仿宋_GB2312"/>
          <w:b/>
          <w:sz w:val="24"/>
          <w:rPrChange w:id="191" w:author="Windows 用户" w:date="2018-12-02T20:52:00Z">
            <w:rPr>
              <w:rFonts w:eastAsia="仿宋_GB2312"/>
              <w:sz w:val="24"/>
            </w:rPr>
          </w:rPrChange>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ins w:id="192" w:author="Windows 用户" w:date="2018-12-03T17:20:00Z">
        <w:r w:rsidR="00CD7427">
          <w:rPr>
            <w:rFonts w:eastAsia="仿宋_GB2312"/>
            <w:b/>
            <w:sz w:val="24"/>
          </w:rPr>
          <w:t xml:space="preserve">First we carry out </w:t>
        </w:r>
      </w:ins>
      <w:ins w:id="193" w:author="Windows 用户" w:date="2018-12-03T17:21:00Z">
        <w:r w:rsidR="00CD7427">
          <w:rPr>
            <w:rFonts w:eastAsia="仿宋_GB2312"/>
            <w:b/>
            <w:sz w:val="24"/>
          </w:rPr>
          <w:t>L</w:t>
        </w:r>
      </w:ins>
      <w:ins w:id="194" w:author="Windows 用户" w:date="2018-12-03T17:20:00Z">
        <w:r w:rsidR="00CD7427">
          <w:rPr>
            <w:rFonts w:eastAsia="仿宋_GB2312"/>
            <w:b/>
            <w:sz w:val="24"/>
          </w:rPr>
          <w:t xml:space="preserve">inear </w:t>
        </w:r>
      </w:ins>
      <w:ins w:id="195" w:author="Windows 用户" w:date="2018-12-03T17:21:00Z">
        <w:r w:rsidR="00CD7427">
          <w:rPr>
            <w:rFonts w:eastAsia="仿宋_GB2312"/>
            <w:b/>
            <w:sz w:val="24"/>
          </w:rPr>
          <w:t>R</w:t>
        </w:r>
      </w:ins>
      <w:ins w:id="196" w:author="Windows 用户" w:date="2018-12-03T17:20:00Z">
        <w:r w:rsidR="00CD7427">
          <w:rPr>
            <w:rFonts w:eastAsia="仿宋_GB2312"/>
            <w:b/>
            <w:sz w:val="24"/>
          </w:rPr>
          <w:t>egre</w:t>
        </w:r>
      </w:ins>
      <w:ins w:id="197" w:author="Windows 用户" w:date="2018-12-03T17:21:00Z">
        <w:r w:rsidR="00CD7427">
          <w:rPr>
            <w:rFonts w:eastAsia="仿宋_GB2312"/>
            <w:b/>
            <w:sz w:val="24"/>
          </w:rPr>
          <w:t xml:space="preserve">ssion with PCA, then we carry out Logistic Regression with PCA. </w:t>
        </w:r>
      </w:ins>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6"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LbOFmqsAgAArwUAAA4AAAAA&#10;AAAAAAAAAAAALgIAAGRycy9lMm9Eb2MueG1sUEsBAi0AFAAGAAgAAAAhAJxhSYXgAAAACwEAAA8A&#10;AAAAAAAAAAAAAAAABgUAAGRycy9kb3ducmV2LnhtbFBLBQYAAAAABAAEAPMAAAATBgAAAAA=&#10;" fillcolor="white [3201]" stroked="f" strokeweight=".5pt">
                <v:path arrowok="t"/>
                <v:textbox>
                  <w:txbxContent>
                    <w:p w:rsidR="00B16BA8" w:rsidRPr="00A463EB" w:rsidRDefault="00B16BA8"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B16BA8"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lastRenderedPageBreak/>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CD7427" w:rsidP="00425A8B">
      <w:pPr>
        <w:widowControl/>
        <w:spacing w:afterLines="50" w:after="156"/>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483870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7" type="#_x0000_t202" style="position:absolute;margin-left:-14.45pt;margin-top:38.1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" fillcolor="white [3201]" stroked="f" strokeweight=".5pt">
                <v:path arrowok="t"/>
                <v:textbox>
                  <w:txbxContent>
                    <w:p w:rsidR="00B16BA8" w:rsidRPr="00A463EB" w:rsidRDefault="00B16BA8"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sidR="00444DE3">
        <w:rPr>
          <w:rFonts w:eastAsia="仿宋_GB2312"/>
          <w:sz w:val="24"/>
        </w:rPr>
        <w:t xml:space="preserve">. </w:t>
      </w:r>
    </w:p>
    <w:p w:rsidR="00444DE3" w:rsidRPr="007E7819" w:rsidRDefault="00B16BA8"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9F4C3F" w:rsidP="00425A8B">
      <w:pPr>
        <w:snapToGrid w:val="0"/>
        <w:spacing w:afterLines="50" w:after="156"/>
        <w:ind w:firstLineChars="200" w:firstLine="420"/>
        <w:jc w:val="center"/>
        <w:rPr>
          <w:rFonts w:eastAsia="仿宋_GB2312"/>
        </w:rPr>
      </w:pPr>
      <w:r>
        <w:rPr>
          <w:rFonts w:eastAsia="仿宋_GB2312"/>
        </w:rPr>
        <w:t xml:space="preserve">Table </w:t>
      </w:r>
      <w:r w:rsidR="00EE3E00">
        <w:rPr>
          <w:rFonts w:eastAsia="仿宋_GB2312"/>
        </w:rPr>
        <w:t>19</w:t>
      </w:r>
      <w:r w:rsidR="00214F6F">
        <w:rPr>
          <w:rFonts w:eastAsia="仿宋_GB2312"/>
        </w:rPr>
        <w:t xml:space="preserve">: </w:t>
      </w:r>
      <w:del w:id="198" w:author="Windows 用户" w:date="2018-12-03T17:22:00Z">
        <w:r w:rsidR="00214F6F" w:rsidDel="00CD7427">
          <w:rPr>
            <w:rFonts w:eastAsia="仿宋_GB2312"/>
          </w:rPr>
          <w:delText xml:space="preserve">Final </w:delText>
        </w:r>
      </w:del>
      <w:r w:rsidR="00214F6F">
        <w:rPr>
          <w:rFonts w:eastAsia="仿宋_GB2312"/>
        </w:rPr>
        <w:t>Coefficient Matrix of original variables</w:t>
      </w:r>
      <w:ins w:id="199" w:author="Windows 用户" w:date="2018-12-03T17:22:00Z">
        <w:r w:rsidR="00CD7427">
          <w:rPr>
            <w:rFonts w:eastAsia="仿宋_GB2312"/>
          </w:rPr>
          <w:t xml:space="preserve"> of Linear Regression</w:t>
        </w:r>
      </w:ins>
    </w:p>
    <w:tbl>
      <w:tblPr>
        <w:tblW w:w="7790" w:type="dxa"/>
        <w:jc w:val="center"/>
        <w:tblLook w:val="04A0" w:firstRow="1" w:lastRow="0" w:firstColumn="1" w:lastColumn="0" w:noHBand="0" w:noVBand="1"/>
      </w:tblPr>
      <w:tblGrid>
        <w:gridCol w:w="1151"/>
        <w:gridCol w:w="1443"/>
        <w:gridCol w:w="1151"/>
        <w:gridCol w:w="1493"/>
        <w:gridCol w:w="1151"/>
        <w:gridCol w:w="1401"/>
      </w:tblGrid>
      <w:tr w:rsidR="00E46B20" w:rsidRPr="00C436E2" w:rsidTr="0095658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44"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5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CD7427" w:rsidRDefault="00CD7427" w:rsidP="0095658E">
      <w:pPr>
        <w:spacing w:afterLines="50" w:after="156"/>
        <w:rPr>
          <w:ins w:id="200" w:author="Windows 用户" w:date="2018-12-03T17:22:00Z"/>
          <w:sz w:val="24"/>
          <w:szCs w:val="36"/>
        </w:rPr>
      </w:pPr>
      <w:ins w:id="201" w:author="Windows 用户" w:date="2018-12-03T17:20:00Z">
        <w:r w:rsidRPr="00CD7427">
          <w:rPr>
            <w:rFonts w:hint="eastAsia"/>
            <w:sz w:val="24"/>
            <w:szCs w:val="36"/>
            <w:rPrChange w:id="202" w:author="Windows 用户" w:date="2018-12-03T17:22:00Z">
              <w:rPr>
                <w:rFonts w:hint="eastAsia"/>
                <w:b/>
                <w:sz w:val="24"/>
                <w:szCs w:val="36"/>
              </w:rPr>
            </w:rPrChange>
          </w:rPr>
          <w:t>A</w:t>
        </w:r>
        <w:r w:rsidRPr="00CD7427">
          <w:rPr>
            <w:sz w:val="24"/>
            <w:szCs w:val="36"/>
            <w:rPrChange w:id="203" w:author="Windows 用户" w:date="2018-12-03T17:22:00Z">
              <w:rPr>
                <w:b/>
                <w:sz w:val="24"/>
                <w:szCs w:val="36"/>
              </w:rPr>
            </w:rPrChange>
          </w:rPr>
          <w:t>s what</w:t>
        </w:r>
      </w:ins>
      <w:ins w:id="204" w:author="Windows 用户" w:date="2018-12-03T17:21:00Z">
        <w:r w:rsidRPr="00CD7427">
          <w:rPr>
            <w:sz w:val="24"/>
            <w:szCs w:val="36"/>
            <w:rPrChange w:id="205" w:author="Windows 用户" w:date="2018-12-03T17:22:00Z">
              <w:rPr>
                <w:b/>
                <w:sz w:val="24"/>
                <w:szCs w:val="36"/>
              </w:rPr>
            </w:rPrChange>
          </w:rPr>
          <w:t xml:space="preserve"> we have done in part 4.3, we do the Logistic Regression and find the following </w:t>
        </w:r>
      </w:ins>
      <w:ins w:id="206" w:author="Windows 用户" w:date="2018-12-03T17:22:00Z">
        <w:r w:rsidRPr="00CD7427">
          <w:rPr>
            <w:sz w:val="24"/>
            <w:szCs w:val="36"/>
            <w:rPrChange w:id="207" w:author="Windows 用户" w:date="2018-12-03T17:22:00Z">
              <w:rPr>
                <w:b/>
                <w:sz w:val="24"/>
                <w:szCs w:val="36"/>
              </w:rPr>
            </w:rPrChange>
          </w:rPr>
          <w:t xml:space="preserve">coefficients in table 20: </w:t>
        </w:r>
      </w:ins>
    </w:p>
    <w:p w:rsidR="00CD7427" w:rsidRDefault="00CD7427" w:rsidP="00CD7427">
      <w:pPr>
        <w:snapToGrid w:val="0"/>
        <w:spacing w:afterLines="50" w:after="156"/>
        <w:ind w:firstLineChars="200" w:firstLine="420"/>
        <w:jc w:val="center"/>
        <w:rPr>
          <w:ins w:id="208" w:author="Windows 用户" w:date="2018-12-03T17:22:00Z"/>
          <w:rFonts w:eastAsia="仿宋_GB2312"/>
        </w:rPr>
      </w:pPr>
      <w:ins w:id="209" w:author="Windows 用户" w:date="2018-12-03T17:22:00Z">
        <w:r>
          <w:rPr>
            <w:rFonts w:eastAsia="仿宋_GB2312"/>
          </w:rPr>
          <w:t xml:space="preserve">Table </w:t>
        </w:r>
        <w:r>
          <w:rPr>
            <w:rFonts w:eastAsia="仿宋_GB2312"/>
          </w:rPr>
          <w:t>20</w:t>
        </w:r>
        <w:r>
          <w:rPr>
            <w:rFonts w:eastAsia="仿宋_GB2312"/>
          </w:rPr>
          <w:t>: Final Coefficient Matrix of original variables</w:t>
        </w:r>
      </w:ins>
    </w:p>
    <w:tbl>
      <w:tblPr>
        <w:tblStyle w:val="a8"/>
        <w:tblW w:w="8359" w:type="dxa"/>
        <w:tblLayout w:type="fixed"/>
        <w:tblLook w:val="04A0" w:firstRow="1" w:lastRow="0" w:firstColumn="1" w:lastColumn="0" w:noHBand="0" w:noVBand="1"/>
        <w:tblPrChange w:id="210" w:author="Windows 用户" w:date="2018-12-03T17:26:00Z">
          <w:tblPr>
            <w:tblW w:w="4896" w:type="dxa"/>
            <w:jc w:val="center"/>
            <w:tblLook w:val="04A0" w:firstRow="1" w:lastRow="0" w:firstColumn="1" w:lastColumn="0" w:noHBand="0" w:noVBand="1"/>
          </w:tblPr>
        </w:tblPrChange>
      </w:tblPr>
      <w:tblGrid>
        <w:gridCol w:w="1980"/>
        <w:gridCol w:w="2199"/>
        <w:gridCol w:w="2090"/>
        <w:gridCol w:w="2090"/>
        <w:tblGridChange w:id="211">
          <w:tblGrid>
            <w:gridCol w:w="5"/>
            <w:gridCol w:w="1151"/>
            <w:gridCol w:w="824"/>
            <w:gridCol w:w="619"/>
            <w:gridCol w:w="1151"/>
            <w:gridCol w:w="73"/>
            <w:gridCol w:w="356"/>
            <w:gridCol w:w="722"/>
            <w:gridCol w:w="146"/>
            <w:gridCol w:w="1222"/>
            <w:gridCol w:w="2090"/>
          </w:tblGrid>
        </w:tblGridChange>
      </w:tblGrid>
      <w:tr w:rsidR="00CD7427" w:rsidRPr="00C436E2" w:rsidTr="00CD7427">
        <w:trPr>
          <w:trHeight w:val="285"/>
          <w:ins w:id="212" w:author="Windows 用户" w:date="2018-12-03T17:22:00Z"/>
          <w:trPrChange w:id="213" w:author="Windows 用户" w:date="2018-12-03T17:26:00Z">
            <w:trPr>
              <w:gridBefore w:val="1"/>
              <w:gridAfter w:val="0"/>
              <w:wAfter w:w="1078" w:type="dxa"/>
              <w:trHeight w:val="285"/>
              <w:jc w:val="center"/>
            </w:trPr>
          </w:trPrChange>
        </w:trPr>
        <w:tc>
          <w:tcPr>
            <w:tcW w:w="1980" w:type="dxa"/>
            <w:noWrap/>
            <w:hideMark/>
            <w:tcPrChange w:id="214" w:author="Windows 用户" w:date="2018-12-03T17:26:00Z">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tcPrChange>
          </w:tcPr>
          <w:p w:rsidR="00CD7427" w:rsidRPr="00C436E2" w:rsidRDefault="00CD7427" w:rsidP="00CD7427">
            <w:pPr>
              <w:widowControl/>
              <w:jc w:val="center"/>
              <w:rPr>
                <w:ins w:id="215" w:author="Windows 用户" w:date="2018-12-03T17:22:00Z"/>
                <w:kern w:val="0"/>
                <w:szCs w:val="21"/>
              </w:rPr>
            </w:pPr>
            <w:ins w:id="216" w:author="Windows 用户" w:date="2018-12-03T17:22:00Z">
              <w:r w:rsidRPr="00C436E2">
                <w:rPr>
                  <w:kern w:val="0"/>
                  <w:szCs w:val="21"/>
                </w:rPr>
                <w:t>Click rate</w:t>
              </w:r>
            </w:ins>
            <w:ins w:id="217" w:author="Windows 用户" w:date="2018-12-03T17:25:00Z">
              <w:r>
                <w:rPr>
                  <w:kern w:val="0"/>
                  <w:szCs w:val="21"/>
                </w:rPr>
                <w:t xml:space="preserve"> of Principal</w:t>
              </w:r>
            </w:ins>
          </w:p>
        </w:tc>
        <w:tc>
          <w:tcPr>
            <w:tcW w:w="2199" w:type="dxa"/>
            <w:noWrap/>
            <w:hideMark/>
            <w:tcPrChange w:id="218" w:author="Windows 用户" w:date="2018-12-03T17:26:00Z">
              <w:tcPr>
                <w:tcW w:w="1443" w:type="dxa"/>
                <w:gridSpan w:val="2"/>
                <w:tcBorders>
                  <w:top w:val="single" w:sz="8" w:space="0" w:color="auto"/>
                  <w:left w:val="nil"/>
                  <w:bottom w:val="single" w:sz="8" w:space="0" w:color="auto"/>
                  <w:right w:val="single" w:sz="8" w:space="0" w:color="auto"/>
                </w:tcBorders>
                <w:shd w:val="clear" w:color="auto" w:fill="auto"/>
                <w:noWrap/>
                <w:vAlign w:val="center"/>
                <w:hideMark/>
              </w:tcPr>
            </w:tcPrChange>
          </w:tcPr>
          <w:p w:rsidR="00CD7427" w:rsidRPr="00C436E2" w:rsidRDefault="00CD7427" w:rsidP="00CD7427">
            <w:pPr>
              <w:widowControl/>
              <w:jc w:val="center"/>
              <w:rPr>
                <w:ins w:id="219" w:author="Windows 用户" w:date="2018-12-03T17:22:00Z"/>
                <w:kern w:val="0"/>
                <w:szCs w:val="21"/>
              </w:rPr>
            </w:pPr>
            <w:ins w:id="220" w:author="Windows 用户" w:date="2018-12-03T17:22:00Z">
              <w:r w:rsidRPr="00C436E2">
                <w:rPr>
                  <w:kern w:val="0"/>
                  <w:szCs w:val="21"/>
                </w:rPr>
                <w:t>Convert rate</w:t>
              </w:r>
            </w:ins>
            <w:ins w:id="221" w:author="Windows 用户" w:date="2018-12-03T17:25:00Z">
              <w:r>
                <w:rPr>
                  <w:kern w:val="0"/>
                  <w:szCs w:val="21"/>
                </w:rPr>
                <w:t xml:space="preserve"> of Principal</w:t>
              </w:r>
            </w:ins>
          </w:p>
        </w:tc>
        <w:tc>
          <w:tcPr>
            <w:tcW w:w="2090" w:type="dxa"/>
            <w:noWrap/>
            <w:hideMark/>
            <w:tcPrChange w:id="222" w:author="Windows 用户" w:date="2018-12-03T17:26:00Z">
              <w:tcPr>
                <w:tcW w:w="1224" w:type="dxa"/>
                <w:gridSpan w:val="2"/>
                <w:tcBorders>
                  <w:top w:val="single" w:sz="8" w:space="0" w:color="auto"/>
                  <w:left w:val="single" w:sz="4" w:space="0" w:color="auto"/>
                  <w:bottom w:val="single" w:sz="8" w:space="0" w:color="auto"/>
                  <w:right w:val="single" w:sz="8" w:space="0" w:color="auto"/>
                </w:tcBorders>
                <w:shd w:val="clear" w:color="auto" w:fill="auto"/>
                <w:noWrap/>
                <w:vAlign w:val="center"/>
                <w:hideMark/>
              </w:tcPr>
            </w:tcPrChange>
          </w:tcPr>
          <w:p w:rsidR="00CD7427" w:rsidRPr="00C436E2" w:rsidRDefault="00CD7427" w:rsidP="00CD7427">
            <w:pPr>
              <w:widowControl/>
              <w:jc w:val="center"/>
              <w:rPr>
                <w:ins w:id="223" w:author="Windows 用户" w:date="2018-12-03T17:22:00Z"/>
                <w:kern w:val="0"/>
                <w:szCs w:val="21"/>
              </w:rPr>
            </w:pPr>
            <w:ins w:id="224" w:author="Windows 用户" w:date="2018-12-03T17:25:00Z">
              <w:r>
                <w:rPr>
                  <w:kern w:val="0"/>
                  <w:szCs w:val="21"/>
                </w:rPr>
                <w:t>Click</w:t>
              </w:r>
            </w:ins>
            <w:ins w:id="225" w:author="Windows 用户" w:date="2018-12-03T17:22:00Z">
              <w:r w:rsidRPr="00C436E2">
                <w:rPr>
                  <w:kern w:val="0"/>
                  <w:szCs w:val="21"/>
                </w:rPr>
                <w:t xml:space="preserve"> Rate</w:t>
              </w:r>
            </w:ins>
            <w:ins w:id="226" w:author="Windows 用户" w:date="2018-12-03T17:24:00Z">
              <w:r>
                <w:rPr>
                  <w:kern w:val="0"/>
                  <w:szCs w:val="21"/>
                </w:rPr>
                <w:t xml:space="preserve"> of Original</w:t>
              </w:r>
            </w:ins>
          </w:p>
        </w:tc>
        <w:tc>
          <w:tcPr>
            <w:tcW w:w="2090" w:type="dxa"/>
            <w:tcPrChange w:id="227" w:author="Windows 用户" w:date="2018-12-03T17:26:00Z">
              <w:tcPr>
                <w:tcW w:w="1224" w:type="dxa"/>
                <w:gridSpan w:val="3"/>
              </w:tcPr>
            </w:tcPrChange>
          </w:tcPr>
          <w:p w:rsidR="00CD7427" w:rsidRPr="00C436E2" w:rsidRDefault="00CD7427" w:rsidP="00CD7427">
            <w:pPr>
              <w:widowControl/>
              <w:jc w:val="left"/>
              <w:rPr>
                <w:ins w:id="228" w:author="Windows 用户" w:date="2018-12-03T17:25:00Z"/>
              </w:rPr>
            </w:pPr>
            <w:ins w:id="229" w:author="Windows 用户" w:date="2018-12-03T17:25:00Z">
              <w:r w:rsidRPr="00C436E2">
                <w:rPr>
                  <w:kern w:val="0"/>
                  <w:szCs w:val="21"/>
                </w:rPr>
                <w:t>Convert Rate</w:t>
              </w:r>
              <w:r>
                <w:rPr>
                  <w:kern w:val="0"/>
                  <w:szCs w:val="21"/>
                </w:rPr>
                <w:t xml:space="preserve"> of Original</w:t>
              </w:r>
            </w:ins>
          </w:p>
        </w:tc>
      </w:tr>
      <w:tr w:rsidR="00CD7427" w:rsidRPr="00C436E2" w:rsidTr="00461657">
        <w:tblPrEx>
          <w:tblPrExChange w:id="230" w:author="Windows 用户" w:date="2018-12-03T17:26:00Z">
            <w:tblPrEx>
              <w:tblW w:w="6297" w:type="dxa"/>
            </w:tblPrEx>
          </w:tblPrExChange>
        </w:tblPrEx>
        <w:trPr>
          <w:trHeight w:val="285"/>
          <w:ins w:id="231" w:author="Windows 用户" w:date="2018-12-03T17:22:00Z"/>
          <w:trPrChange w:id="232" w:author="Windows 用户" w:date="2018-12-03T17:26:00Z">
            <w:trPr>
              <w:gridBefore w:val="1"/>
              <w:gridAfter w:val="0"/>
              <w:trHeight w:val="285"/>
              <w:jc w:val="center"/>
            </w:trPr>
          </w:trPrChange>
        </w:trPr>
        <w:tc>
          <w:tcPr>
            <w:tcW w:w="1980" w:type="dxa"/>
            <w:noWrap/>
            <w:vAlign w:val="bottom"/>
            <w:hideMark/>
            <w:tcPrChange w:id="233"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widowControl/>
              <w:jc w:val="center"/>
              <w:rPr>
                <w:ins w:id="234" w:author="Windows 用户" w:date="2018-12-03T17:22:00Z"/>
                <w:kern w:val="0"/>
                <w:sz w:val="22"/>
                <w:szCs w:val="22"/>
              </w:rPr>
            </w:pPr>
            <w:ins w:id="235" w:author="Windows 用户" w:date="2018-12-03T17:26:00Z">
              <w:r>
                <w:rPr>
                  <w:rFonts w:hint="eastAsia"/>
                  <w:color w:val="000000"/>
                  <w:sz w:val="22"/>
                  <w:szCs w:val="22"/>
                </w:rPr>
                <w:t>-5.15504</w:t>
              </w:r>
            </w:ins>
          </w:p>
        </w:tc>
        <w:tc>
          <w:tcPr>
            <w:tcW w:w="2199" w:type="dxa"/>
            <w:noWrap/>
            <w:hideMark/>
            <w:tcPrChange w:id="236"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37" w:author="Windows 用户" w:date="2018-12-03T17:22:00Z"/>
                <w:color w:val="000000"/>
                <w:sz w:val="22"/>
                <w:szCs w:val="22"/>
              </w:rPr>
            </w:pPr>
            <w:ins w:id="238" w:author="Windows 用户" w:date="2018-12-03T17:22:00Z">
              <w:r>
                <w:rPr>
                  <w:rFonts w:hint="eastAsia"/>
                  <w:color w:val="000000"/>
                  <w:sz w:val="22"/>
                  <w:szCs w:val="22"/>
                </w:rPr>
                <w:t>0.0056618</w:t>
              </w:r>
            </w:ins>
          </w:p>
        </w:tc>
        <w:tc>
          <w:tcPr>
            <w:tcW w:w="2090" w:type="dxa"/>
            <w:noWrap/>
            <w:vAlign w:val="bottom"/>
            <w:hideMark/>
            <w:tcPrChange w:id="239"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widowControl/>
              <w:jc w:val="center"/>
              <w:rPr>
                <w:color w:val="000000"/>
                <w:kern w:val="0"/>
                <w:sz w:val="22"/>
                <w:szCs w:val="22"/>
              </w:rPr>
            </w:pPr>
            <w:r>
              <w:rPr>
                <w:rFonts w:hint="eastAsia"/>
                <w:color w:val="000000"/>
                <w:sz w:val="22"/>
                <w:szCs w:val="22"/>
              </w:rPr>
              <w:t>-5.17865</w:t>
            </w:r>
          </w:p>
        </w:tc>
        <w:tc>
          <w:tcPr>
            <w:tcW w:w="2090" w:type="dxa"/>
            <w:noWrap/>
            <w:hideMark/>
            <w:tcPrChange w:id="240"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41" w:author="Windows 用户" w:date="2018-12-03T17:22:00Z"/>
                <w:color w:val="000000"/>
                <w:sz w:val="22"/>
                <w:szCs w:val="22"/>
              </w:rPr>
            </w:pPr>
            <w:ins w:id="242" w:author="Windows 用户" w:date="2018-12-03T17:23:00Z">
              <w:r>
                <w:rPr>
                  <w:rFonts w:hint="eastAsia"/>
                  <w:color w:val="000000"/>
                  <w:sz w:val="22"/>
                  <w:szCs w:val="22"/>
                </w:rPr>
                <w:t>-5.17865</w:t>
              </w:r>
            </w:ins>
          </w:p>
        </w:tc>
      </w:tr>
      <w:tr w:rsidR="00CD7427" w:rsidRPr="00C436E2" w:rsidTr="00461657">
        <w:tblPrEx>
          <w:tblPrExChange w:id="243" w:author="Windows 用户" w:date="2018-12-03T17:26:00Z">
            <w:tblPrEx>
              <w:tblW w:w="6297" w:type="dxa"/>
            </w:tblPrEx>
          </w:tblPrExChange>
        </w:tblPrEx>
        <w:trPr>
          <w:trHeight w:val="285"/>
          <w:ins w:id="244" w:author="Windows 用户" w:date="2018-12-03T17:22:00Z"/>
          <w:trPrChange w:id="245" w:author="Windows 用户" w:date="2018-12-03T17:26:00Z">
            <w:trPr>
              <w:gridBefore w:val="1"/>
              <w:gridAfter w:val="0"/>
              <w:trHeight w:val="285"/>
              <w:jc w:val="center"/>
            </w:trPr>
          </w:trPrChange>
        </w:trPr>
        <w:tc>
          <w:tcPr>
            <w:tcW w:w="1980" w:type="dxa"/>
            <w:noWrap/>
            <w:vAlign w:val="bottom"/>
            <w:hideMark/>
            <w:tcPrChange w:id="246"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47" w:author="Windows 用户" w:date="2018-12-03T17:22:00Z"/>
                <w:color w:val="000000"/>
                <w:sz w:val="22"/>
                <w:szCs w:val="22"/>
              </w:rPr>
            </w:pPr>
            <w:ins w:id="248" w:author="Windows 用户" w:date="2018-12-03T17:26:00Z">
              <w:r>
                <w:rPr>
                  <w:rFonts w:hint="eastAsia"/>
                  <w:color w:val="000000"/>
                  <w:sz w:val="22"/>
                  <w:szCs w:val="22"/>
                </w:rPr>
                <w:t>-0.01171</w:t>
              </w:r>
            </w:ins>
          </w:p>
        </w:tc>
        <w:tc>
          <w:tcPr>
            <w:tcW w:w="2199" w:type="dxa"/>
            <w:noWrap/>
            <w:hideMark/>
            <w:tcPrChange w:id="249"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50" w:author="Windows 用户" w:date="2018-12-03T17:22:00Z"/>
                <w:color w:val="000000"/>
                <w:sz w:val="22"/>
                <w:szCs w:val="22"/>
              </w:rPr>
            </w:pPr>
            <w:ins w:id="251" w:author="Windows 用户" w:date="2018-12-03T17:22:00Z">
              <w:r>
                <w:rPr>
                  <w:rFonts w:hint="eastAsia"/>
                  <w:color w:val="000000"/>
                  <w:sz w:val="22"/>
                  <w:szCs w:val="22"/>
                </w:rPr>
                <w:t>-0.000432</w:t>
              </w:r>
            </w:ins>
          </w:p>
        </w:tc>
        <w:tc>
          <w:tcPr>
            <w:tcW w:w="2090" w:type="dxa"/>
            <w:noWrap/>
            <w:vAlign w:val="bottom"/>
            <w:hideMark/>
            <w:tcPrChange w:id="252"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-0.01084</w:t>
            </w:r>
          </w:p>
        </w:tc>
        <w:tc>
          <w:tcPr>
            <w:tcW w:w="2090" w:type="dxa"/>
            <w:noWrap/>
            <w:hideMark/>
            <w:tcPrChange w:id="253"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54" w:author="Windows 用户" w:date="2018-12-03T17:22:00Z"/>
                <w:color w:val="000000"/>
                <w:sz w:val="22"/>
                <w:szCs w:val="22"/>
              </w:rPr>
            </w:pPr>
            <w:ins w:id="255" w:author="Windows 用户" w:date="2018-12-03T17:23:00Z">
              <w:r>
                <w:rPr>
                  <w:rFonts w:hint="eastAsia"/>
                  <w:color w:val="000000"/>
                  <w:sz w:val="22"/>
                  <w:szCs w:val="22"/>
                </w:rPr>
                <w:t>-0.03205</w:t>
              </w:r>
            </w:ins>
          </w:p>
        </w:tc>
      </w:tr>
      <w:tr w:rsidR="00CD7427" w:rsidRPr="00C436E2" w:rsidTr="00461657">
        <w:tblPrEx>
          <w:tblPrExChange w:id="256" w:author="Windows 用户" w:date="2018-12-03T17:26:00Z">
            <w:tblPrEx>
              <w:tblW w:w="6297" w:type="dxa"/>
            </w:tblPrEx>
          </w:tblPrExChange>
        </w:tblPrEx>
        <w:trPr>
          <w:trHeight w:val="285"/>
          <w:ins w:id="257" w:author="Windows 用户" w:date="2018-12-03T17:22:00Z"/>
          <w:trPrChange w:id="258" w:author="Windows 用户" w:date="2018-12-03T17:26:00Z">
            <w:trPr>
              <w:gridBefore w:val="1"/>
              <w:gridAfter w:val="0"/>
              <w:trHeight w:val="285"/>
              <w:jc w:val="center"/>
            </w:trPr>
          </w:trPrChange>
        </w:trPr>
        <w:tc>
          <w:tcPr>
            <w:tcW w:w="1980" w:type="dxa"/>
            <w:noWrap/>
            <w:vAlign w:val="bottom"/>
            <w:hideMark/>
            <w:tcPrChange w:id="259"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60" w:author="Windows 用户" w:date="2018-12-03T17:22:00Z"/>
                <w:color w:val="000000"/>
                <w:sz w:val="22"/>
                <w:szCs w:val="22"/>
              </w:rPr>
            </w:pPr>
            <w:ins w:id="261" w:author="Windows 用户" w:date="2018-12-03T17:26:00Z">
              <w:r>
                <w:rPr>
                  <w:rFonts w:hint="eastAsia"/>
                  <w:color w:val="000000"/>
                  <w:sz w:val="22"/>
                  <w:szCs w:val="22"/>
                </w:rPr>
                <w:lastRenderedPageBreak/>
                <w:t>0.144798</w:t>
              </w:r>
            </w:ins>
          </w:p>
        </w:tc>
        <w:tc>
          <w:tcPr>
            <w:tcW w:w="2199" w:type="dxa"/>
            <w:noWrap/>
            <w:hideMark/>
            <w:tcPrChange w:id="262"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63" w:author="Windows 用户" w:date="2018-12-03T17:22:00Z"/>
                <w:color w:val="000000"/>
                <w:sz w:val="22"/>
                <w:szCs w:val="22"/>
              </w:rPr>
            </w:pPr>
            <w:ins w:id="264" w:author="Windows 用户" w:date="2018-12-03T17:22:00Z">
              <w:r>
                <w:rPr>
                  <w:rFonts w:hint="eastAsia"/>
                  <w:color w:val="000000"/>
                  <w:sz w:val="22"/>
                  <w:szCs w:val="22"/>
                </w:rPr>
                <w:t>-7.23E-04</w:t>
              </w:r>
            </w:ins>
          </w:p>
        </w:tc>
        <w:tc>
          <w:tcPr>
            <w:tcW w:w="2090" w:type="dxa"/>
            <w:noWrap/>
            <w:vAlign w:val="bottom"/>
            <w:hideMark/>
            <w:tcPrChange w:id="265"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0.144825</w:t>
            </w:r>
          </w:p>
        </w:tc>
        <w:tc>
          <w:tcPr>
            <w:tcW w:w="2090" w:type="dxa"/>
            <w:noWrap/>
            <w:hideMark/>
            <w:tcPrChange w:id="266"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67" w:author="Windows 用户" w:date="2018-12-03T17:22:00Z"/>
                <w:color w:val="000000"/>
                <w:sz w:val="22"/>
                <w:szCs w:val="22"/>
              </w:rPr>
            </w:pPr>
            <w:ins w:id="268" w:author="Windows 用户" w:date="2018-12-03T17:23:00Z">
              <w:r>
                <w:rPr>
                  <w:rFonts w:hint="eastAsia"/>
                  <w:color w:val="000000"/>
                  <w:sz w:val="22"/>
                  <w:szCs w:val="22"/>
                </w:rPr>
                <w:t>-0.06438</w:t>
              </w:r>
            </w:ins>
          </w:p>
        </w:tc>
      </w:tr>
      <w:tr w:rsidR="00CD7427" w:rsidRPr="00C436E2" w:rsidTr="00461657">
        <w:tblPrEx>
          <w:tblPrExChange w:id="269" w:author="Windows 用户" w:date="2018-12-03T17:26:00Z">
            <w:tblPrEx>
              <w:tblW w:w="6297" w:type="dxa"/>
            </w:tblPrEx>
          </w:tblPrExChange>
        </w:tblPrEx>
        <w:trPr>
          <w:trHeight w:val="285"/>
          <w:ins w:id="270" w:author="Windows 用户" w:date="2018-12-03T17:22:00Z"/>
          <w:trPrChange w:id="271" w:author="Windows 用户" w:date="2018-12-03T17:26:00Z">
            <w:trPr>
              <w:gridBefore w:val="1"/>
              <w:gridAfter w:val="0"/>
              <w:trHeight w:val="285"/>
              <w:jc w:val="center"/>
            </w:trPr>
          </w:trPrChange>
        </w:trPr>
        <w:tc>
          <w:tcPr>
            <w:tcW w:w="1980" w:type="dxa"/>
            <w:noWrap/>
            <w:vAlign w:val="bottom"/>
            <w:hideMark/>
            <w:tcPrChange w:id="272"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73" w:author="Windows 用户" w:date="2018-12-03T17:22:00Z"/>
                <w:color w:val="000000"/>
                <w:sz w:val="22"/>
                <w:szCs w:val="22"/>
              </w:rPr>
            </w:pPr>
            <w:ins w:id="274" w:author="Windows 用户" w:date="2018-12-03T17:26:00Z">
              <w:r>
                <w:rPr>
                  <w:rFonts w:hint="eastAsia"/>
                  <w:color w:val="000000"/>
                  <w:sz w:val="22"/>
                  <w:szCs w:val="22"/>
                </w:rPr>
                <w:t>0.040233</w:t>
              </w:r>
            </w:ins>
          </w:p>
        </w:tc>
        <w:tc>
          <w:tcPr>
            <w:tcW w:w="2199" w:type="dxa"/>
            <w:noWrap/>
            <w:hideMark/>
            <w:tcPrChange w:id="275"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76" w:author="Windows 用户" w:date="2018-12-03T17:22:00Z"/>
                <w:color w:val="000000"/>
                <w:sz w:val="22"/>
                <w:szCs w:val="22"/>
              </w:rPr>
            </w:pPr>
            <w:ins w:id="277" w:author="Windows 用户" w:date="2018-12-03T17:22:00Z">
              <w:r>
                <w:rPr>
                  <w:rFonts w:hint="eastAsia"/>
                  <w:color w:val="000000"/>
                  <w:sz w:val="22"/>
                  <w:szCs w:val="22"/>
                </w:rPr>
                <w:t>8.05E-04</w:t>
              </w:r>
            </w:ins>
          </w:p>
        </w:tc>
        <w:tc>
          <w:tcPr>
            <w:tcW w:w="2090" w:type="dxa"/>
            <w:noWrap/>
            <w:vAlign w:val="bottom"/>
            <w:hideMark/>
            <w:tcPrChange w:id="278"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0.036409</w:t>
            </w:r>
          </w:p>
        </w:tc>
        <w:tc>
          <w:tcPr>
            <w:tcW w:w="2090" w:type="dxa"/>
            <w:noWrap/>
            <w:hideMark/>
            <w:tcPrChange w:id="279"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80" w:author="Windows 用户" w:date="2018-12-03T17:22:00Z"/>
                <w:color w:val="000000"/>
                <w:sz w:val="22"/>
                <w:szCs w:val="22"/>
              </w:rPr>
            </w:pPr>
            <w:ins w:id="281" w:author="Windows 用户" w:date="2018-12-03T17:23:00Z">
              <w:r>
                <w:rPr>
                  <w:rFonts w:hint="eastAsia"/>
                  <w:color w:val="000000"/>
                  <w:sz w:val="22"/>
                  <w:szCs w:val="22"/>
                </w:rPr>
                <w:t>0.056077</w:t>
              </w:r>
            </w:ins>
          </w:p>
        </w:tc>
      </w:tr>
      <w:tr w:rsidR="00CD7427" w:rsidRPr="00C436E2" w:rsidTr="00461657">
        <w:tblPrEx>
          <w:tblPrExChange w:id="282" w:author="Windows 用户" w:date="2018-12-03T17:26:00Z">
            <w:tblPrEx>
              <w:tblW w:w="6297" w:type="dxa"/>
            </w:tblPrEx>
          </w:tblPrExChange>
        </w:tblPrEx>
        <w:trPr>
          <w:trHeight w:val="285"/>
          <w:ins w:id="283" w:author="Windows 用户" w:date="2018-12-03T17:22:00Z"/>
          <w:trPrChange w:id="284" w:author="Windows 用户" w:date="2018-12-03T17:26:00Z">
            <w:trPr>
              <w:gridBefore w:val="1"/>
              <w:gridAfter w:val="0"/>
              <w:trHeight w:val="285"/>
              <w:jc w:val="center"/>
            </w:trPr>
          </w:trPrChange>
        </w:trPr>
        <w:tc>
          <w:tcPr>
            <w:tcW w:w="1980" w:type="dxa"/>
            <w:noWrap/>
            <w:vAlign w:val="bottom"/>
            <w:hideMark/>
            <w:tcPrChange w:id="285"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86" w:author="Windows 用户" w:date="2018-12-03T17:22:00Z"/>
                <w:color w:val="000000"/>
                <w:sz w:val="22"/>
                <w:szCs w:val="22"/>
              </w:rPr>
            </w:pPr>
            <w:ins w:id="287" w:author="Windows 用户" w:date="2018-12-03T17:26:00Z">
              <w:r>
                <w:rPr>
                  <w:rFonts w:hint="eastAsia"/>
                  <w:color w:val="000000"/>
                  <w:sz w:val="22"/>
                  <w:szCs w:val="22"/>
                </w:rPr>
                <w:t>-0.12243</w:t>
              </w:r>
            </w:ins>
          </w:p>
        </w:tc>
        <w:tc>
          <w:tcPr>
            <w:tcW w:w="2199" w:type="dxa"/>
            <w:noWrap/>
            <w:hideMark/>
            <w:tcPrChange w:id="288"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89" w:author="Windows 用户" w:date="2018-12-03T17:22:00Z"/>
                <w:color w:val="000000"/>
                <w:sz w:val="22"/>
                <w:szCs w:val="22"/>
              </w:rPr>
            </w:pPr>
            <w:ins w:id="290" w:author="Windows 用户" w:date="2018-12-03T17:22:00Z">
              <w:r>
                <w:rPr>
                  <w:rFonts w:hint="eastAsia"/>
                  <w:color w:val="000000"/>
                  <w:sz w:val="22"/>
                  <w:szCs w:val="22"/>
                </w:rPr>
                <w:t>6.25E-04</w:t>
              </w:r>
            </w:ins>
          </w:p>
        </w:tc>
        <w:tc>
          <w:tcPr>
            <w:tcW w:w="2090" w:type="dxa"/>
            <w:noWrap/>
            <w:vAlign w:val="bottom"/>
            <w:hideMark/>
            <w:tcPrChange w:id="291"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-0.11859</w:t>
            </w:r>
          </w:p>
        </w:tc>
        <w:tc>
          <w:tcPr>
            <w:tcW w:w="2090" w:type="dxa"/>
            <w:noWrap/>
            <w:hideMark/>
            <w:tcPrChange w:id="292"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93" w:author="Windows 用户" w:date="2018-12-03T17:22:00Z"/>
                <w:color w:val="000000"/>
                <w:sz w:val="22"/>
                <w:szCs w:val="22"/>
              </w:rPr>
            </w:pPr>
            <w:ins w:id="294" w:author="Windows 用户" w:date="2018-12-03T17:23:00Z">
              <w:r>
                <w:rPr>
                  <w:rFonts w:hint="eastAsia"/>
                  <w:color w:val="000000"/>
                  <w:sz w:val="22"/>
                  <w:szCs w:val="22"/>
                </w:rPr>
                <w:t>0.051036</w:t>
              </w:r>
            </w:ins>
          </w:p>
        </w:tc>
      </w:tr>
      <w:tr w:rsidR="00CD7427" w:rsidRPr="00C436E2" w:rsidTr="00461657">
        <w:tblPrEx>
          <w:tblPrExChange w:id="295" w:author="Windows 用户" w:date="2018-12-03T17:26:00Z">
            <w:tblPrEx>
              <w:tblW w:w="6297" w:type="dxa"/>
            </w:tblPrEx>
          </w:tblPrExChange>
        </w:tblPrEx>
        <w:trPr>
          <w:trHeight w:val="285"/>
          <w:ins w:id="296" w:author="Windows 用户" w:date="2018-12-03T17:22:00Z"/>
          <w:trPrChange w:id="297" w:author="Windows 用户" w:date="2018-12-03T17:26:00Z">
            <w:trPr>
              <w:gridBefore w:val="1"/>
              <w:gridAfter w:val="0"/>
              <w:trHeight w:val="285"/>
              <w:jc w:val="center"/>
            </w:trPr>
          </w:trPrChange>
        </w:trPr>
        <w:tc>
          <w:tcPr>
            <w:tcW w:w="1980" w:type="dxa"/>
            <w:noWrap/>
            <w:vAlign w:val="bottom"/>
            <w:hideMark/>
            <w:tcPrChange w:id="298"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299" w:author="Windows 用户" w:date="2018-12-03T17:22:00Z"/>
                <w:color w:val="000000"/>
                <w:sz w:val="22"/>
                <w:szCs w:val="22"/>
              </w:rPr>
            </w:pPr>
            <w:ins w:id="300" w:author="Windows 用户" w:date="2018-12-03T17:26:00Z">
              <w:r>
                <w:rPr>
                  <w:rFonts w:hint="eastAsia"/>
                  <w:color w:val="000000"/>
                  <w:sz w:val="22"/>
                  <w:szCs w:val="22"/>
                </w:rPr>
                <w:t>0.205632</w:t>
              </w:r>
            </w:ins>
          </w:p>
        </w:tc>
        <w:tc>
          <w:tcPr>
            <w:tcW w:w="2199" w:type="dxa"/>
            <w:noWrap/>
            <w:hideMark/>
            <w:tcPrChange w:id="301"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02" w:author="Windows 用户" w:date="2018-12-03T17:22:00Z"/>
                <w:color w:val="000000"/>
                <w:sz w:val="22"/>
                <w:szCs w:val="22"/>
              </w:rPr>
            </w:pPr>
            <w:ins w:id="303" w:author="Windows 用户" w:date="2018-12-03T17:22:00Z">
              <w:r>
                <w:rPr>
                  <w:rFonts w:hint="eastAsia"/>
                  <w:color w:val="000000"/>
                  <w:sz w:val="22"/>
                  <w:szCs w:val="22"/>
                </w:rPr>
                <w:t>-2.88E-05</w:t>
              </w:r>
            </w:ins>
          </w:p>
        </w:tc>
        <w:tc>
          <w:tcPr>
            <w:tcW w:w="2090" w:type="dxa"/>
            <w:noWrap/>
            <w:vAlign w:val="bottom"/>
            <w:hideMark/>
            <w:tcPrChange w:id="304"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0.211749</w:t>
            </w:r>
          </w:p>
        </w:tc>
        <w:tc>
          <w:tcPr>
            <w:tcW w:w="2090" w:type="dxa"/>
            <w:noWrap/>
            <w:hideMark/>
            <w:tcPrChange w:id="305"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06" w:author="Windows 用户" w:date="2018-12-03T17:22:00Z"/>
                <w:color w:val="000000"/>
                <w:sz w:val="22"/>
                <w:szCs w:val="22"/>
              </w:rPr>
            </w:pPr>
            <w:ins w:id="307" w:author="Windows 用户" w:date="2018-12-03T17:23:00Z">
              <w:r>
                <w:rPr>
                  <w:rFonts w:hint="eastAsia"/>
                  <w:color w:val="000000"/>
                  <w:sz w:val="22"/>
                  <w:szCs w:val="22"/>
                </w:rPr>
                <w:t>-0.00208</w:t>
              </w:r>
            </w:ins>
          </w:p>
        </w:tc>
      </w:tr>
      <w:tr w:rsidR="00CD7427" w:rsidRPr="00C436E2" w:rsidTr="00461657">
        <w:tblPrEx>
          <w:tblPrExChange w:id="308" w:author="Windows 用户" w:date="2018-12-03T17:26:00Z">
            <w:tblPrEx>
              <w:tblW w:w="6297" w:type="dxa"/>
            </w:tblPrEx>
          </w:tblPrExChange>
        </w:tblPrEx>
        <w:trPr>
          <w:trHeight w:val="285"/>
          <w:ins w:id="309" w:author="Windows 用户" w:date="2018-12-03T17:22:00Z"/>
          <w:trPrChange w:id="310" w:author="Windows 用户" w:date="2018-12-03T17:26:00Z">
            <w:trPr>
              <w:gridBefore w:val="1"/>
              <w:gridAfter w:val="0"/>
              <w:trHeight w:val="285"/>
              <w:jc w:val="center"/>
            </w:trPr>
          </w:trPrChange>
        </w:trPr>
        <w:tc>
          <w:tcPr>
            <w:tcW w:w="1980" w:type="dxa"/>
            <w:noWrap/>
            <w:vAlign w:val="bottom"/>
            <w:hideMark/>
            <w:tcPrChange w:id="311"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12" w:author="Windows 用户" w:date="2018-12-03T17:22:00Z"/>
                <w:color w:val="000000"/>
                <w:sz w:val="22"/>
                <w:szCs w:val="22"/>
              </w:rPr>
            </w:pPr>
            <w:ins w:id="313" w:author="Windows 用户" w:date="2018-12-03T17:26:00Z">
              <w:r>
                <w:rPr>
                  <w:rFonts w:hint="eastAsia"/>
                  <w:color w:val="000000"/>
                  <w:sz w:val="22"/>
                  <w:szCs w:val="22"/>
                </w:rPr>
                <w:t>-0.15896</w:t>
              </w:r>
            </w:ins>
          </w:p>
        </w:tc>
        <w:tc>
          <w:tcPr>
            <w:tcW w:w="2199" w:type="dxa"/>
            <w:noWrap/>
            <w:hideMark/>
            <w:tcPrChange w:id="314"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15" w:author="Windows 用户" w:date="2018-12-03T17:22:00Z"/>
                <w:color w:val="000000"/>
                <w:sz w:val="22"/>
                <w:szCs w:val="22"/>
              </w:rPr>
            </w:pPr>
            <w:ins w:id="316" w:author="Windows 用户" w:date="2018-12-03T17:22:00Z">
              <w:r>
                <w:rPr>
                  <w:rFonts w:hint="eastAsia"/>
                  <w:color w:val="000000"/>
                  <w:sz w:val="22"/>
                  <w:szCs w:val="22"/>
                </w:rPr>
                <w:t>6.73E-05</w:t>
              </w:r>
            </w:ins>
          </w:p>
        </w:tc>
        <w:tc>
          <w:tcPr>
            <w:tcW w:w="2090" w:type="dxa"/>
            <w:noWrap/>
            <w:vAlign w:val="bottom"/>
            <w:hideMark/>
            <w:tcPrChange w:id="317"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-0.15702</w:t>
            </w:r>
          </w:p>
        </w:tc>
        <w:tc>
          <w:tcPr>
            <w:tcW w:w="2090" w:type="dxa"/>
            <w:noWrap/>
            <w:hideMark/>
            <w:tcPrChange w:id="318"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19" w:author="Windows 用户" w:date="2018-12-03T17:22:00Z"/>
                <w:color w:val="000000"/>
                <w:sz w:val="22"/>
                <w:szCs w:val="22"/>
              </w:rPr>
            </w:pPr>
            <w:ins w:id="320" w:author="Windows 用户" w:date="2018-12-03T17:23:00Z">
              <w:r>
                <w:rPr>
                  <w:rFonts w:hint="eastAsia"/>
                  <w:color w:val="000000"/>
                  <w:sz w:val="22"/>
                  <w:szCs w:val="22"/>
                </w:rPr>
                <w:t>0.00477</w:t>
              </w:r>
            </w:ins>
          </w:p>
        </w:tc>
      </w:tr>
      <w:tr w:rsidR="00CD7427" w:rsidRPr="00C436E2" w:rsidTr="00461657">
        <w:tblPrEx>
          <w:tblPrExChange w:id="321" w:author="Windows 用户" w:date="2018-12-03T17:26:00Z">
            <w:tblPrEx>
              <w:tblW w:w="6297" w:type="dxa"/>
            </w:tblPrEx>
          </w:tblPrExChange>
        </w:tblPrEx>
        <w:trPr>
          <w:trHeight w:val="285"/>
          <w:ins w:id="322" w:author="Windows 用户" w:date="2018-12-03T17:22:00Z"/>
          <w:trPrChange w:id="323" w:author="Windows 用户" w:date="2018-12-03T17:26:00Z">
            <w:trPr>
              <w:gridBefore w:val="1"/>
              <w:gridAfter w:val="0"/>
              <w:trHeight w:val="285"/>
              <w:jc w:val="center"/>
            </w:trPr>
          </w:trPrChange>
        </w:trPr>
        <w:tc>
          <w:tcPr>
            <w:tcW w:w="1980" w:type="dxa"/>
            <w:noWrap/>
            <w:vAlign w:val="bottom"/>
            <w:hideMark/>
            <w:tcPrChange w:id="324"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25" w:author="Windows 用户" w:date="2018-12-03T17:22:00Z"/>
                <w:color w:val="000000"/>
                <w:sz w:val="22"/>
                <w:szCs w:val="22"/>
              </w:rPr>
            </w:pPr>
            <w:ins w:id="326" w:author="Windows 用户" w:date="2018-12-03T17:26:00Z">
              <w:r>
                <w:rPr>
                  <w:rFonts w:hint="eastAsia"/>
                  <w:color w:val="000000"/>
                  <w:sz w:val="22"/>
                  <w:szCs w:val="22"/>
                </w:rPr>
                <w:t>-0.18697</w:t>
              </w:r>
            </w:ins>
          </w:p>
        </w:tc>
        <w:tc>
          <w:tcPr>
            <w:tcW w:w="2199" w:type="dxa"/>
            <w:noWrap/>
            <w:hideMark/>
            <w:tcPrChange w:id="327"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28" w:author="Windows 用户" w:date="2018-12-03T17:22:00Z"/>
                <w:color w:val="000000"/>
                <w:sz w:val="22"/>
                <w:szCs w:val="22"/>
              </w:rPr>
            </w:pPr>
            <w:ins w:id="329" w:author="Windows 用户" w:date="2018-12-03T17:22:00Z">
              <w:r>
                <w:rPr>
                  <w:rFonts w:hint="eastAsia"/>
                  <w:color w:val="000000"/>
                  <w:sz w:val="22"/>
                  <w:szCs w:val="22"/>
                </w:rPr>
                <w:t>-4.43E-05</w:t>
              </w:r>
            </w:ins>
          </w:p>
        </w:tc>
        <w:tc>
          <w:tcPr>
            <w:tcW w:w="2090" w:type="dxa"/>
            <w:noWrap/>
            <w:vAlign w:val="bottom"/>
            <w:hideMark/>
            <w:tcPrChange w:id="330"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-0.18577</w:t>
            </w:r>
          </w:p>
        </w:tc>
        <w:tc>
          <w:tcPr>
            <w:tcW w:w="2090" w:type="dxa"/>
            <w:noWrap/>
            <w:hideMark/>
            <w:tcPrChange w:id="331"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32" w:author="Windows 用户" w:date="2018-12-03T17:22:00Z"/>
                <w:color w:val="000000"/>
                <w:sz w:val="22"/>
                <w:szCs w:val="22"/>
              </w:rPr>
            </w:pPr>
            <w:ins w:id="333" w:author="Windows 用户" w:date="2018-12-03T17:23:00Z">
              <w:r>
                <w:rPr>
                  <w:rFonts w:hint="eastAsia"/>
                  <w:color w:val="000000"/>
                  <w:sz w:val="22"/>
                  <w:szCs w:val="22"/>
                </w:rPr>
                <w:t>-0.00774</w:t>
              </w:r>
            </w:ins>
          </w:p>
        </w:tc>
      </w:tr>
      <w:tr w:rsidR="00CD7427" w:rsidRPr="00C436E2" w:rsidTr="00461657">
        <w:tblPrEx>
          <w:tblPrExChange w:id="334" w:author="Windows 用户" w:date="2018-12-03T17:26:00Z">
            <w:tblPrEx>
              <w:tblW w:w="6297" w:type="dxa"/>
            </w:tblPrEx>
          </w:tblPrExChange>
        </w:tblPrEx>
        <w:trPr>
          <w:trHeight w:val="285"/>
          <w:ins w:id="335" w:author="Windows 用户" w:date="2018-12-03T17:22:00Z"/>
          <w:trPrChange w:id="336" w:author="Windows 用户" w:date="2018-12-03T17:26:00Z">
            <w:trPr>
              <w:gridBefore w:val="1"/>
              <w:gridAfter w:val="0"/>
              <w:trHeight w:val="285"/>
              <w:jc w:val="center"/>
            </w:trPr>
          </w:trPrChange>
        </w:trPr>
        <w:tc>
          <w:tcPr>
            <w:tcW w:w="1980" w:type="dxa"/>
            <w:noWrap/>
            <w:vAlign w:val="bottom"/>
            <w:hideMark/>
            <w:tcPrChange w:id="337"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38" w:author="Windows 用户" w:date="2018-12-03T17:22:00Z"/>
                <w:color w:val="000000"/>
                <w:sz w:val="22"/>
                <w:szCs w:val="22"/>
              </w:rPr>
            </w:pPr>
            <w:ins w:id="339" w:author="Windows 用户" w:date="2018-12-03T17:26:00Z">
              <w:r>
                <w:rPr>
                  <w:rFonts w:hint="eastAsia"/>
                  <w:color w:val="000000"/>
                  <w:sz w:val="22"/>
                  <w:szCs w:val="22"/>
                </w:rPr>
                <w:t>-0.1002</w:t>
              </w:r>
            </w:ins>
          </w:p>
        </w:tc>
        <w:tc>
          <w:tcPr>
            <w:tcW w:w="2199" w:type="dxa"/>
            <w:noWrap/>
            <w:hideMark/>
            <w:tcPrChange w:id="340"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41" w:author="Windows 用户" w:date="2018-12-03T17:22:00Z"/>
                <w:color w:val="000000"/>
                <w:sz w:val="22"/>
                <w:szCs w:val="22"/>
              </w:rPr>
            </w:pPr>
            <w:ins w:id="342" w:author="Windows 用户" w:date="2018-12-03T17:22:00Z">
              <w:r>
                <w:rPr>
                  <w:rFonts w:hint="eastAsia"/>
                  <w:color w:val="000000"/>
                  <w:sz w:val="22"/>
                  <w:szCs w:val="22"/>
                </w:rPr>
                <w:t>0.0003663</w:t>
              </w:r>
            </w:ins>
          </w:p>
        </w:tc>
        <w:tc>
          <w:tcPr>
            <w:tcW w:w="2090" w:type="dxa"/>
            <w:noWrap/>
            <w:vAlign w:val="bottom"/>
            <w:hideMark/>
            <w:tcPrChange w:id="343"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-0.10133</w:t>
            </w:r>
          </w:p>
        </w:tc>
        <w:tc>
          <w:tcPr>
            <w:tcW w:w="2090" w:type="dxa"/>
            <w:noWrap/>
            <w:hideMark/>
            <w:tcPrChange w:id="344"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45" w:author="Windows 用户" w:date="2018-12-03T17:22:00Z"/>
                <w:color w:val="000000"/>
                <w:sz w:val="22"/>
                <w:szCs w:val="22"/>
              </w:rPr>
            </w:pPr>
            <w:ins w:id="346" w:author="Windows 用户" w:date="2018-12-03T17:23:00Z">
              <w:r>
                <w:rPr>
                  <w:rFonts w:hint="eastAsia"/>
                  <w:color w:val="000000"/>
                  <w:sz w:val="22"/>
                  <w:szCs w:val="22"/>
                </w:rPr>
                <w:t>0.027024</w:t>
              </w:r>
            </w:ins>
          </w:p>
        </w:tc>
      </w:tr>
      <w:tr w:rsidR="00CD7427" w:rsidRPr="00C436E2" w:rsidTr="00461657">
        <w:tblPrEx>
          <w:tblPrExChange w:id="347" w:author="Windows 用户" w:date="2018-12-03T17:26:00Z">
            <w:tblPrEx>
              <w:tblW w:w="6297" w:type="dxa"/>
            </w:tblPrEx>
          </w:tblPrExChange>
        </w:tblPrEx>
        <w:trPr>
          <w:trHeight w:val="285"/>
          <w:ins w:id="348" w:author="Windows 用户" w:date="2018-12-03T17:22:00Z"/>
          <w:trPrChange w:id="349" w:author="Windows 用户" w:date="2018-12-03T17:26:00Z">
            <w:trPr>
              <w:gridBefore w:val="1"/>
              <w:gridAfter w:val="0"/>
              <w:trHeight w:val="285"/>
              <w:jc w:val="center"/>
            </w:trPr>
          </w:trPrChange>
        </w:trPr>
        <w:tc>
          <w:tcPr>
            <w:tcW w:w="1980" w:type="dxa"/>
            <w:noWrap/>
            <w:vAlign w:val="bottom"/>
            <w:hideMark/>
            <w:tcPrChange w:id="350"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51" w:author="Windows 用户" w:date="2018-12-03T17:22:00Z"/>
                <w:color w:val="000000"/>
                <w:sz w:val="22"/>
                <w:szCs w:val="22"/>
              </w:rPr>
            </w:pPr>
            <w:ins w:id="352" w:author="Windows 用户" w:date="2018-12-03T17:26:00Z">
              <w:r>
                <w:rPr>
                  <w:rFonts w:hint="eastAsia"/>
                  <w:color w:val="000000"/>
                  <w:sz w:val="22"/>
                  <w:szCs w:val="22"/>
                </w:rPr>
                <w:t>0.121211</w:t>
              </w:r>
            </w:ins>
          </w:p>
        </w:tc>
        <w:tc>
          <w:tcPr>
            <w:tcW w:w="2199" w:type="dxa"/>
            <w:noWrap/>
            <w:hideMark/>
            <w:tcPrChange w:id="353"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54" w:author="Windows 用户" w:date="2018-12-03T17:22:00Z"/>
                <w:color w:val="000000"/>
                <w:sz w:val="22"/>
                <w:szCs w:val="22"/>
              </w:rPr>
            </w:pPr>
            <w:ins w:id="355" w:author="Windows 用户" w:date="2018-12-03T17:22:00Z">
              <w:r>
                <w:rPr>
                  <w:rFonts w:hint="eastAsia"/>
                  <w:color w:val="000000"/>
                  <w:sz w:val="22"/>
                  <w:szCs w:val="22"/>
                </w:rPr>
                <w:t>-1.42E-04</w:t>
              </w:r>
            </w:ins>
          </w:p>
        </w:tc>
        <w:tc>
          <w:tcPr>
            <w:tcW w:w="2090" w:type="dxa"/>
            <w:noWrap/>
            <w:vAlign w:val="bottom"/>
            <w:hideMark/>
            <w:tcPrChange w:id="356"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0.117731</w:t>
            </w:r>
          </w:p>
        </w:tc>
        <w:tc>
          <w:tcPr>
            <w:tcW w:w="2090" w:type="dxa"/>
            <w:noWrap/>
            <w:hideMark/>
            <w:tcPrChange w:id="357"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58" w:author="Windows 用户" w:date="2018-12-03T17:22:00Z"/>
                <w:color w:val="000000"/>
                <w:sz w:val="22"/>
                <w:szCs w:val="22"/>
              </w:rPr>
            </w:pPr>
            <w:ins w:id="359" w:author="Windows 用户" w:date="2018-12-03T17:23:00Z">
              <w:r>
                <w:rPr>
                  <w:rFonts w:hint="eastAsia"/>
                  <w:color w:val="000000"/>
                  <w:sz w:val="22"/>
                  <w:szCs w:val="22"/>
                </w:rPr>
                <w:t>-0.01077</w:t>
              </w:r>
            </w:ins>
          </w:p>
        </w:tc>
      </w:tr>
      <w:tr w:rsidR="00CD7427" w:rsidRPr="00C436E2" w:rsidTr="00461657">
        <w:tblPrEx>
          <w:tblPrExChange w:id="360" w:author="Windows 用户" w:date="2018-12-03T17:26:00Z">
            <w:tblPrEx>
              <w:tblW w:w="6297" w:type="dxa"/>
            </w:tblPrEx>
          </w:tblPrExChange>
        </w:tblPrEx>
        <w:trPr>
          <w:trHeight w:val="285"/>
          <w:ins w:id="361" w:author="Windows 用户" w:date="2018-12-03T17:22:00Z"/>
          <w:trPrChange w:id="362" w:author="Windows 用户" w:date="2018-12-03T17:26:00Z">
            <w:trPr>
              <w:gridBefore w:val="1"/>
              <w:gridAfter w:val="0"/>
              <w:trHeight w:val="285"/>
              <w:jc w:val="center"/>
            </w:trPr>
          </w:trPrChange>
        </w:trPr>
        <w:tc>
          <w:tcPr>
            <w:tcW w:w="1980" w:type="dxa"/>
            <w:noWrap/>
            <w:vAlign w:val="bottom"/>
            <w:hideMark/>
            <w:tcPrChange w:id="363"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64" w:author="Windows 用户" w:date="2018-12-03T17:22:00Z"/>
                <w:color w:val="000000"/>
                <w:sz w:val="22"/>
                <w:szCs w:val="22"/>
              </w:rPr>
            </w:pPr>
            <w:ins w:id="365" w:author="Windows 用户" w:date="2018-12-03T17:26:00Z">
              <w:r>
                <w:rPr>
                  <w:rFonts w:hint="eastAsia"/>
                  <w:color w:val="000000"/>
                  <w:sz w:val="22"/>
                  <w:szCs w:val="22"/>
                </w:rPr>
                <w:t>0.29027</w:t>
              </w:r>
            </w:ins>
          </w:p>
        </w:tc>
        <w:tc>
          <w:tcPr>
            <w:tcW w:w="2199" w:type="dxa"/>
            <w:noWrap/>
            <w:hideMark/>
            <w:tcPrChange w:id="366"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67" w:author="Windows 用户" w:date="2018-12-03T17:22:00Z"/>
                <w:color w:val="000000"/>
                <w:sz w:val="22"/>
                <w:szCs w:val="22"/>
              </w:rPr>
            </w:pPr>
            <w:ins w:id="368" w:author="Windows 用户" w:date="2018-12-03T17:22:00Z">
              <w:r>
                <w:rPr>
                  <w:rFonts w:hint="eastAsia"/>
                  <w:color w:val="000000"/>
                  <w:sz w:val="22"/>
                  <w:szCs w:val="22"/>
                </w:rPr>
                <w:t>-1.17E-04</w:t>
              </w:r>
            </w:ins>
          </w:p>
        </w:tc>
        <w:tc>
          <w:tcPr>
            <w:tcW w:w="2090" w:type="dxa"/>
            <w:noWrap/>
            <w:vAlign w:val="bottom"/>
            <w:hideMark/>
            <w:tcPrChange w:id="369"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0.286483</w:t>
            </w:r>
          </w:p>
        </w:tc>
        <w:tc>
          <w:tcPr>
            <w:tcW w:w="2090" w:type="dxa"/>
            <w:noWrap/>
            <w:hideMark/>
            <w:tcPrChange w:id="370"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71" w:author="Windows 用户" w:date="2018-12-03T17:22:00Z"/>
                <w:color w:val="000000"/>
                <w:sz w:val="22"/>
                <w:szCs w:val="22"/>
              </w:rPr>
            </w:pPr>
            <w:ins w:id="372" w:author="Windows 用户" w:date="2018-12-03T17:23:00Z">
              <w:r>
                <w:rPr>
                  <w:rFonts w:hint="eastAsia"/>
                  <w:color w:val="000000"/>
                  <w:sz w:val="22"/>
                  <w:szCs w:val="22"/>
                </w:rPr>
                <w:t>-0.00786</w:t>
              </w:r>
            </w:ins>
          </w:p>
        </w:tc>
      </w:tr>
      <w:tr w:rsidR="00CD7427" w:rsidRPr="00C436E2" w:rsidTr="00461657">
        <w:tblPrEx>
          <w:tblPrExChange w:id="373" w:author="Windows 用户" w:date="2018-12-03T17:26:00Z">
            <w:tblPrEx>
              <w:tblW w:w="6297" w:type="dxa"/>
            </w:tblPrEx>
          </w:tblPrExChange>
        </w:tblPrEx>
        <w:trPr>
          <w:trHeight w:val="285"/>
          <w:ins w:id="374" w:author="Windows 用户" w:date="2018-12-03T17:22:00Z"/>
          <w:trPrChange w:id="375" w:author="Windows 用户" w:date="2018-12-03T17:26:00Z">
            <w:trPr>
              <w:gridBefore w:val="1"/>
              <w:gridAfter w:val="0"/>
              <w:trHeight w:val="285"/>
              <w:jc w:val="center"/>
            </w:trPr>
          </w:trPrChange>
        </w:trPr>
        <w:tc>
          <w:tcPr>
            <w:tcW w:w="1980" w:type="dxa"/>
            <w:noWrap/>
            <w:vAlign w:val="bottom"/>
            <w:hideMark/>
            <w:tcPrChange w:id="376"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77" w:author="Windows 用户" w:date="2018-12-03T17:22:00Z"/>
                <w:color w:val="000000"/>
                <w:sz w:val="22"/>
                <w:szCs w:val="22"/>
              </w:rPr>
            </w:pPr>
            <w:ins w:id="378" w:author="Windows 用户" w:date="2018-12-03T17:26:00Z">
              <w:r>
                <w:rPr>
                  <w:rFonts w:hint="eastAsia"/>
                  <w:color w:val="000000"/>
                  <w:sz w:val="22"/>
                  <w:szCs w:val="22"/>
                </w:rPr>
                <w:t>-0.04298</w:t>
              </w:r>
            </w:ins>
          </w:p>
        </w:tc>
        <w:tc>
          <w:tcPr>
            <w:tcW w:w="2199" w:type="dxa"/>
            <w:noWrap/>
            <w:hideMark/>
            <w:tcPrChange w:id="379"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80" w:author="Windows 用户" w:date="2018-12-03T17:22:00Z"/>
                <w:color w:val="000000"/>
                <w:sz w:val="22"/>
                <w:szCs w:val="22"/>
              </w:rPr>
            </w:pPr>
            <w:ins w:id="381" w:author="Windows 用户" w:date="2018-12-03T17:22:00Z">
              <w:r>
                <w:rPr>
                  <w:rFonts w:hint="eastAsia"/>
                  <w:color w:val="000000"/>
                  <w:sz w:val="22"/>
                  <w:szCs w:val="22"/>
                </w:rPr>
                <w:t>8.91E-05</w:t>
              </w:r>
            </w:ins>
          </w:p>
        </w:tc>
        <w:tc>
          <w:tcPr>
            <w:tcW w:w="2090" w:type="dxa"/>
            <w:noWrap/>
            <w:vAlign w:val="bottom"/>
            <w:hideMark/>
            <w:tcPrChange w:id="382"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-0.04205</w:t>
            </w:r>
          </w:p>
        </w:tc>
        <w:tc>
          <w:tcPr>
            <w:tcW w:w="2090" w:type="dxa"/>
            <w:noWrap/>
            <w:hideMark/>
            <w:tcPrChange w:id="383"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84" w:author="Windows 用户" w:date="2018-12-03T17:22:00Z"/>
                <w:color w:val="000000"/>
                <w:sz w:val="22"/>
                <w:szCs w:val="22"/>
              </w:rPr>
            </w:pPr>
            <w:ins w:id="385" w:author="Windows 用户" w:date="2018-12-03T17:23:00Z">
              <w:r>
                <w:rPr>
                  <w:rFonts w:hint="eastAsia"/>
                  <w:color w:val="000000"/>
                  <w:sz w:val="22"/>
                  <w:szCs w:val="22"/>
                </w:rPr>
                <w:t>0.011503</w:t>
              </w:r>
            </w:ins>
          </w:p>
        </w:tc>
      </w:tr>
      <w:tr w:rsidR="00CD7427" w:rsidRPr="00C436E2" w:rsidTr="00461657">
        <w:tblPrEx>
          <w:tblPrExChange w:id="386" w:author="Windows 用户" w:date="2018-12-03T17:26:00Z">
            <w:tblPrEx>
              <w:tblW w:w="6297" w:type="dxa"/>
            </w:tblPrEx>
          </w:tblPrExChange>
        </w:tblPrEx>
        <w:trPr>
          <w:trHeight w:val="285"/>
          <w:ins w:id="387" w:author="Windows 用户" w:date="2018-12-03T17:22:00Z"/>
          <w:trPrChange w:id="388" w:author="Windows 用户" w:date="2018-12-03T17:26:00Z">
            <w:trPr>
              <w:gridBefore w:val="1"/>
              <w:gridAfter w:val="0"/>
              <w:trHeight w:val="285"/>
              <w:jc w:val="center"/>
            </w:trPr>
          </w:trPrChange>
        </w:trPr>
        <w:tc>
          <w:tcPr>
            <w:tcW w:w="1980" w:type="dxa"/>
            <w:noWrap/>
            <w:vAlign w:val="bottom"/>
            <w:hideMark/>
            <w:tcPrChange w:id="389"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90" w:author="Windows 用户" w:date="2018-12-03T17:22:00Z"/>
                <w:color w:val="000000"/>
                <w:sz w:val="22"/>
                <w:szCs w:val="22"/>
              </w:rPr>
            </w:pPr>
            <w:ins w:id="391" w:author="Windows 用户" w:date="2018-12-03T17:26:00Z">
              <w:r>
                <w:rPr>
                  <w:rFonts w:hint="eastAsia"/>
                  <w:color w:val="000000"/>
                  <w:sz w:val="22"/>
                  <w:szCs w:val="22"/>
                </w:rPr>
                <w:t>0.219448</w:t>
              </w:r>
            </w:ins>
          </w:p>
        </w:tc>
        <w:tc>
          <w:tcPr>
            <w:tcW w:w="2199" w:type="dxa"/>
            <w:noWrap/>
            <w:hideMark/>
            <w:tcPrChange w:id="392"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93" w:author="Windows 用户" w:date="2018-12-03T17:22:00Z"/>
                <w:color w:val="000000"/>
                <w:sz w:val="22"/>
                <w:szCs w:val="22"/>
              </w:rPr>
            </w:pPr>
            <w:ins w:id="394" w:author="Windows 用户" w:date="2018-12-03T17:22:00Z">
              <w:r>
                <w:rPr>
                  <w:rFonts w:hint="eastAsia"/>
                  <w:color w:val="000000"/>
                  <w:sz w:val="22"/>
                  <w:szCs w:val="22"/>
                </w:rPr>
                <w:t>-2.70E-05</w:t>
              </w:r>
            </w:ins>
          </w:p>
        </w:tc>
        <w:tc>
          <w:tcPr>
            <w:tcW w:w="2090" w:type="dxa"/>
            <w:noWrap/>
            <w:vAlign w:val="bottom"/>
            <w:hideMark/>
            <w:tcPrChange w:id="395"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0.214352</w:t>
            </w:r>
          </w:p>
        </w:tc>
        <w:tc>
          <w:tcPr>
            <w:tcW w:w="2090" w:type="dxa"/>
            <w:noWrap/>
            <w:hideMark/>
            <w:tcPrChange w:id="396"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397" w:author="Windows 用户" w:date="2018-12-03T17:22:00Z"/>
                <w:color w:val="000000"/>
                <w:sz w:val="22"/>
                <w:szCs w:val="22"/>
              </w:rPr>
            </w:pPr>
            <w:ins w:id="398" w:author="Windows 用户" w:date="2018-12-03T17:23:00Z">
              <w:r>
                <w:rPr>
                  <w:rFonts w:hint="eastAsia"/>
                  <w:color w:val="000000"/>
                  <w:sz w:val="22"/>
                  <w:szCs w:val="22"/>
                </w:rPr>
                <w:t>-0.00041</w:t>
              </w:r>
            </w:ins>
          </w:p>
        </w:tc>
      </w:tr>
      <w:tr w:rsidR="00CD7427" w:rsidRPr="00C436E2" w:rsidTr="00461657">
        <w:tblPrEx>
          <w:tblPrExChange w:id="399" w:author="Windows 用户" w:date="2018-12-03T17:26:00Z">
            <w:tblPrEx>
              <w:tblW w:w="6297" w:type="dxa"/>
            </w:tblPrEx>
          </w:tblPrExChange>
        </w:tblPrEx>
        <w:trPr>
          <w:trHeight w:val="285"/>
          <w:ins w:id="400" w:author="Windows 用户" w:date="2018-12-03T17:22:00Z"/>
          <w:trPrChange w:id="401" w:author="Windows 用户" w:date="2018-12-03T17:26:00Z">
            <w:trPr>
              <w:gridBefore w:val="1"/>
              <w:gridAfter w:val="0"/>
              <w:trHeight w:val="285"/>
              <w:jc w:val="center"/>
            </w:trPr>
          </w:trPrChange>
        </w:trPr>
        <w:tc>
          <w:tcPr>
            <w:tcW w:w="1980" w:type="dxa"/>
            <w:noWrap/>
            <w:vAlign w:val="bottom"/>
            <w:hideMark/>
            <w:tcPrChange w:id="402"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403" w:author="Windows 用户" w:date="2018-12-03T17:22:00Z"/>
                <w:color w:val="000000"/>
                <w:sz w:val="22"/>
                <w:szCs w:val="22"/>
              </w:rPr>
            </w:pPr>
            <w:ins w:id="404" w:author="Windows 用户" w:date="2018-12-03T17:26:00Z">
              <w:r>
                <w:rPr>
                  <w:rFonts w:hint="eastAsia"/>
                  <w:color w:val="000000"/>
                  <w:sz w:val="22"/>
                  <w:szCs w:val="22"/>
                </w:rPr>
                <w:t>0.073279</w:t>
              </w:r>
            </w:ins>
          </w:p>
        </w:tc>
        <w:tc>
          <w:tcPr>
            <w:tcW w:w="2199" w:type="dxa"/>
            <w:noWrap/>
            <w:hideMark/>
            <w:tcPrChange w:id="405"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406" w:author="Windows 用户" w:date="2018-12-03T17:22:00Z"/>
                <w:color w:val="000000"/>
                <w:sz w:val="22"/>
                <w:szCs w:val="22"/>
              </w:rPr>
            </w:pPr>
            <w:ins w:id="407" w:author="Windows 用户" w:date="2018-12-03T17:22:00Z">
              <w:r>
                <w:rPr>
                  <w:rFonts w:hint="eastAsia"/>
                  <w:color w:val="000000"/>
                  <w:sz w:val="22"/>
                  <w:szCs w:val="22"/>
                </w:rPr>
                <w:t>-5.88E-05</w:t>
              </w:r>
            </w:ins>
          </w:p>
        </w:tc>
        <w:tc>
          <w:tcPr>
            <w:tcW w:w="2090" w:type="dxa"/>
            <w:noWrap/>
            <w:vAlign w:val="bottom"/>
            <w:hideMark/>
            <w:tcPrChange w:id="408"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0.070026</w:t>
            </w:r>
          </w:p>
        </w:tc>
        <w:tc>
          <w:tcPr>
            <w:tcW w:w="2090" w:type="dxa"/>
            <w:noWrap/>
            <w:hideMark/>
            <w:tcPrChange w:id="409"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410" w:author="Windows 用户" w:date="2018-12-03T17:22:00Z"/>
                <w:color w:val="000000"/>
                <w:sz w:val="22"/>
                <w:szCs w:val="22"/>
              </w:rPr>
            </w:pPr>
            <w:ins w:id="411" w:author="Windows 用户" w:date="2018-12-03T17:23:00Z">
              <w:r>
                <w:rPr>
                  <w:rFonts w:hint="eastAsia"/>
                  <w:color w:val="000000"/>
                  <w:sz w:val="22"/>
                  <w:szCs w:val="22"/>
                </w:rPr>
                <w:t>-0.00416</w:t>
              </w:r>
            </w:ins>
          </w:p>
        </w:tc>
      </w:tr>
      <w:tr w:rsidR="00CD7427" w:rsidRPr="00C436E2" w:rsidTr="00461657">
        <w:tblPrEx>
          <w:tblPrExChange w:id="412" w:author="Windows 用户" w:date="2018-12-03T17:26:00Z">
            <w:tblPrEx>
              <w:tblW w:w="6297" w:type="dxa"/>
            </w:tblPrEx>
          </w:tblPrExChange>
        </w:tblPrEx>
        <w:trPr>
          <w:trHeight w:val="285"/>
          <w:ins w:id="413" w:author="Windows 用户" w:date="2018-12-03T17:22:00Z"/>
          <w:trPrChange w:id="414" w:author="Windows 用户" w:date="2018-12-03T17:26:00Z">
            <w:trPr>
              <w:gridBefore w:val="1"/>
              <w:gridAfter w:val="0"/>
              <w:trHeight w:val="285"/>
              <w:jc w:val="center"/>
            </w:trPr>
          </w:trPrChange>
        </w:trPr>
        <w:tc>
          <w:tcPr>
            <w:tcW w:w="1980" w:type="dxa"/>
            <w:noWrap/>
            <w:vAlign w:val="bottom"/>
            <w:hideMark/>
            <w:tcPrChange w:id="415" w:author="Windows 用户" w:date="2018-12-03T17:26:00Z">
              <w:tcPr>
                <w:tcW w:w="1151" w:type="dxa"/>
                <w:tcBorders>
                  <w:top w:val="nil"/>
                  <w:left w:val="single" w:sz="8" w:space="0" w:color="auto"/>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416" w:author="Windows 用户" w:date="2018-12-03T17:22:00Z"/>
                <w:color w:val="000000"/>
                <w:sz w:val="22"/>
                <w:szCs w:val="22"/>
              </w:rPr>
            </w:pPr>
            <w:ins w:id="417" w:author="Windows 用户" w:date="2018-12-03T17:26:00Z">
              <w:r>
                <w:rPr>
                  <w:rFonts w:hint="eastAsia"/>
                  <w:color w:val="000000"/>
                  <w:sz w:val="22"/>
                  <w:szCs w:val="22"/>
                </w:rPr>
                <w:t>-0.25463</w:t>
              </w:r>
            </w:ins>
          </w:p>
        </w:tc>
        <w:tc>
          <w:tcPr>
            <w:tcW w:w="2199" w:type="dxa"/>
            <w:noWrap/>
            <w:hideMark/>
            <w:tcPrChange w:id="418" w:author="Windows 用户" w:date="2018-12-03T17:26:00Z">
              <w:tcPr>
                <w:tcW w:w="1443" w:type="dxa"/>
                <w:gridSpan w:val="2"/>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419" w:author="Windows 用户" w:date="2018-12-03T17:22:00Z"/>
                <w:color w:val="000000"/>
                <w:sz w:val="22"/>
                <w:szCs w:val="22"/>
              </w:rPr>
            </w:pPr>
            <w:ins w:id="420" w:author="Windows 用户" w:date="2018-12-03T17:22:00Z">
              <w:r>
                <w:rPr>
                  <w:rFonts w:hint="eastAsia"/>
                  <w:color w:val="000000"/>
                  <w:sz w:val="22"/>
                  <w:szCs w:val="22"/>
                </w:rPr>
                <w:t>-7.27E-07</w:t>
              </w:r>
            </w:ins>
          </w:p>
        </w:tc>
        <w:tc>
          <w:tcPr>
            <w:tcW w:w="2090" w:type="dxa"/>
            <w:noWrap/>
            <w:vAlign w:val="bottom"/>
            <w:hideMark/>
            <w:tcPrChange w:id="421" w:author="Windows 用户" w:date="2018-12-03T17:26:00Z">
              <w:tcPr>
                <w:tcW w:w="1151" w:type="dxa"/>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rFonts w:hint="eastAsia"/>
                <w:color w:val="000000"/>
                <w:sz w:val="22"/>
                <w:szCs w:val="22"/>
              </w:rPr>
            </w:pPr>
            <w:r>
              <w:rPr>
                <w:rFonts w:hint="eastAsia"/>
                <w:color w:val="000000"/>
                <w:sz w:val="22"/>
                <w:szCs w:val="22"/>
              </w:rPr>
              <w:t>-0.25096</w:t>
            </w:r>
          </w:p>
        </w:tc>
        <w:tc>
          <w:tcPr>
            <w:tcW w:w="2090" w:type="dxa"/>
            <w:noWrap/>
            <w:hideMark/>
            <w:tcPrChange w:id="422" w:author="Windows 用户" w:date="2018-12-03T17:26:00Z">
              <w:tcPr>
                <w:tcW w:w="1151" w:type="dxa"/>
                <w:gridSpan w:val="3"/>
                <w:tcBorders>
                  <w:top w:val="nil"/>
                  <w:left w:val="nil"/>
                  <w:bottom w:val="single" w:sz="8" w:space="0" w:color="auto"/>
                  <w:right w:val="single" w:sz="8" w:space="0" w:color="auto"/>
                </w:tcBorders>
                <w:shd w:val="clear" w:color="auto" w:fill="auto"/>
                <w:noWrap/>
                <w:vAlign w:val="bottom"/>
                <w:hideMark/>
              </w:tcPr>
            </w:tcPrChange>
          </w:tcPr>
          <w:p w:rsidR="00CD7427" w:rsidRDefault="00CD7427" w:rsidP="00CD7427">
            <w:pPr>
              <w:jc w:val="center"/>
              <w:rPr>
                <w:ins w:id="423" w:author="Windows 用户" w:date="2018-12-03T17:22:00Z"/>
                <w:color w:val="000000"/>
                <w:sz w:val="22"/>
                <w:szCs w:val="22"/>
              </w:rPr>
            </w:pPr>
            <w:ins w:id="424" w:author="Windows 用户" w:date="2018-12-03T17:23:00Z">
              <w:r>
                <w:rPr>
                  <w:rFonts w:hint="eastAsia"/>
                  <w:color w:val="000000"/>
                  <w:sz w:val="22"/>
                  <w:szCs w:val="22"/>
                </w:rPr>
                <w:t>-0.00172</w:t>
              </w:r>
            </w:ins>
          </w:p>
        </w:tc>
      </w:tr>
      <w:tr w:rsidR="00CD7427" w:rsidRPr="00C436E2" w:rsidTr="00CD7427">
        <w:trPr>
          <w:trHeight w:val="285"/>
          <w:ins w:id="425" w:author="Windows 用户" w:date="2018-12-03T17:22:00Z"/>
        </w:trPr>
        <w:tc>
          <w:tcPr>
            <w:tcW w:w="1980" w:type="dxa"/>
            <w:vMerge w:val="restart"/>
            <w:tcBorders>
              <w:left w:val="nil"/>
            </w:tcBorders>
            <w:noWrap/>
            <w:vAlign w:val="bottom"/>
          </w:tcPr>
          <w:p w:rsidR="00CD7427" w:rsidRDefault="00CD7427" w:rsidP="00CD7427">
            <w:pPr>
              <w:jc w:val="center"/>
              <w:rPr>
                <w:ins w:id="426" w:author="Windows 用户" w:date="2018-12-03T17:22:00Z"/>
                <w:color w:val="000000"/>
                <w:sz w:val="22"/>
                <w:szCs w:val="22"/>
              </w:rPr>
            </w:pPr>
          </w:p>
        </w:tc>
        <w:tc>
          <w:tcPr>
            <w:tcW w:w="2199" w:type="dxa"/>
            <w:noWrap/>
            <w:hideMark/>
          </w:tcPr>
          <w:p w:rsidR="00CD7427" w:rsidRDefault="00CD7427" w:rsidP="00CD7427">
            <w:pPr>
              <w:jc w:val="center"/>
              <w:rPr>
                <w:ins w:id="427" w:author="Windows 用户" w:date="2018-12-03T17:22:00Z"/>
                <w:color w:val="000000"/>
                <w:sz w:val="22"/>
                <w:szCs w:val="22"/>
              </w:rPr>
            </w:pPr>
            <w:ins w:id="428" w:author="Windows 用户" w:date="2018-12-03T17:22:00Z">
              <w:r>
                <w:rPr>
                  <w:rFonts w:hint="eastAsia"/>
                  <w:color w:val="000000"/>
                  <w:sz w:val="22"/>
                  <w:szCs w:val="22"/>
                </w:rPr>
                <w:t>-6.13E-05</w:t>
              </w:r>
            </w:ins>
          </w:p>
        </w:tc>
        <w:tc>
          <w:tcPr>
            <w:tcW w:w="2090" w:type="dxa"/>
            <w:vMerge w:val="restart"/>
            <w:noWrap/>
          </w:tcPr>
          <w:p w:rsidR="00CD7427" w:rsidRPr="00CD7427" w:rsidRDefault="00CD7427" w:rsidP="00CD7427">
            <w:pPr>
              <w:widowControl/>
              <w:jc w:val="center"/>
              <w:rPr>
                <w:ins w:id="429" w:author="Windows 用户" w:date="2018-12-03T17:22:00Z"/>
                <w:kern w:val="0"/>
                <w:szCs w:val="21"/>
              </w:rPr>
            </w:pPr>
          </w:p>
        </w:tc>
        <w:tc>
          <w:tcPr>
            <w:tcW w:w="2090" w:type="dxa"/>
            <w:noWrap/>
            <w:hideMark/>
          </w:tcPr>
          <w:p w:rsidR="00CD7427" w:rsidRDefault="00CD7427" w:rsidP="00CD7427">
            <w:pPr>
              <w:jc w:val="center"/>
              <w:rPr>
                <w:ins w:id="430" w:author="Windows 用户" w:date="2018-12-03T17:22:00Z"/>
                <w:color w:val="000000"/>
                <w:sz w:val="22"/>
                <w:szCs w:val="22"/>
              </w:rPr>
            </w:pPr>
            <w:ins w:id="431" w:author="Windows 用户" w:date="2018-12-03T17:23:00Z">
              <w:r>
                <w:rPr>
                  <w:rFonts w:hint="eastAsia"/>
                  <w:color w:val="000000"/>
                  <w:sz w:val="22"/>
                  <w:szCs w:val="22"/>
                </w:rPr>
                <w:t>-0.00201</w:t>
              </w:r>
            </w:ins>
          </w:p>
        </w:tc>
      </w:tr>
      <w:tr w:rsidR="00CD7427" w:rsidRPr="00C436E2" w:rsidTr="00CD7427">
        <w:trPr>
          <w:trHeight w:val="285"/>
          <w:ins w:id="432" w:author="Windows 用户" w:date="2018-12-03T17:22:00Z"/>
        </w:trPr>
        <w:tc>
          <w:tcPr>
            <w:tcW w:w="1980" w:type="dxa"/>
            <w:vMerge/>
            <w:tcBorders>
              <w:left w:val="nil"/>
            </w:tcBorders>
            <w:noWrap/>
            <w:vAlign w:val="bottom"/>
          </w:tcPr>
          <w:p w:rsidR="00CD7427" w:rsidRDefault="00CD7427" w:rsidP="00CD7427">
            <w:pPr>
              <w:jc w:val="center"/>
              <w:rPr>
                <w:ins w:id="433" w:author="Windows 用户" w:date="2018-12-03T17:22:00Z"/>
                <w:color w:val="000000"/>
                <w:sz w:val="22"/>
                <w:szCs w:val="22"/>
              </w:rPr>
            </w:pPr>
          </w:p>
        </w:tc>
        <w:tc>
          <w:tcPr>
            <w:tcW w:w="2199" w:type="dxa"/>
            <w:noWrap/>
            <w:hideMark/>
          </w:tcPr>
          <w:p w:rsidR="00CD7427" w:rsidRDefault="00CD7427" w:rsidP="00CD7427">
            <w:pPr>
              <w:jc w:val="center"/>
              <w:rPr>
                <w:ins w:id="434" w:author="Windows 用户" w:date="2018-12-03T17:22:00Z"/>
                <w:color w:val="000000"/>
                <w:sz w:val="22"/>
                <w:szCs w:val="22"/>
              </w:rPr>
            </w:pPr>
            <w:ins w:id="435" w:author="Windows 用户" w:date="2018-12-03T17:22:00Z">
              <w:r>
                <w:rPr>
                  <w:rFonts w:hint="eastAsia"/>
                  <w:color w:val="000000"/>
                  <w:sz w:val="22"/>
                  <w:szCs w:val="22"/>
                </w:rPr>
                <w:t>-0.001159</w:t>
              </w:r>
            </w:ins>
          </w:p>
        </w:tc>
        <w:tc>
          <w:tcPr>
            <w:tcW w:w="2090" w:type="dxa"/>
            <w:vMerge/>
            <w:noWrap/>
          </w:tcPr>
          <w:p w:rsidR="00CD7427" w:rsidRPr="00CD7427" w:rsidRDefault="00CD7427" w:rsidP="00CD7427">
            <w:pPr>
              <w:widowControl/>
              <w:jc w:val="center"/>
              <w:rPr>
                <w:ins w:id="436" w:author="Windows 用户" w:date="2018-12-03T17:22:00Z"/>
                <w:kern w:val="0"/>
                <w:szCs w:val="21"/>
              </w:rPr>
            </w:pPr>
          </w:p>
        </w:tc>
        <w:tc>
          <w:tcPr>
            <w:tcW w:w="2090" w:type="dxa"/>
            <w:noWrap/>
            <w:hideMark/>
          </w:tcPr>
          <w:p w:rsidR="00CD7427" w:rsidRDefault="00CD7427" w:rsidP="00CD7427">
            <w:pPr>
              <w:jc w:val="center"/>
              <w:rPr>
                <w:ins w:id="437" w:author="Windows 用户" w:date="2018-12-03T17:22:00Z"/>
                <w:color w:val="000000"/>
                <w:sz w:val="22"/>
                <w:szCs w:val="22"/>
              </w:rPr>
            </w:pPr>
            <w:ins w:id="438" w:author="Windows 用户" w:date="2018-12-03T17:23:00Z">
              <w:r>
                <w:rPr>
                  <w:rFonts w:hint="eastAsia"/>
                  <w:color w:val="000000"/>
                  <w:sz w:val="22"/>
                  <w:szCs w:val="22"/>
                </w:rPr>
                <w:t>-0.08629</w:t>
              </w:r>
            </w:ins>
          </w:p>
        </w:tc>
      </w:tr>
      <w:tr w:rsidR="00CD7427" w:rsidRPr="00C436E2" w:rsidTr="00CD7427">
        <w:trPr>
          <w:trHeight w:val="285"/>
          <w:ins w:id="439" w:author="Windows 用户" w:date="2018-12-03T17:22:00Z"/>
        </w:trPr>
        <w:tc>
          <w:tcPr>
            <w:tcW w:w="1980" w:type="dxa"/>
            <w:vMerge/>
            <w:tcBorders>
              <w:left w:val="nil"/>
            </w:tcBorders>
            <w:noWrap/>
            <w:vAlign w:val="bottom"/>
          </w:tcPr>
          <w:p w:rsidR="00CD7427" w:rsidRDefault="00CD7427" w:rsidP="00CD7427">
            <w:pPr>
              <w:jc w:val="center"/>
              <w:rPr>
                <w:ins w:id="440" w:author="Windows 用户" w:date="2018-12-03T17:22:00Z"/>
                <w:color w:val="000000"/>
                <w:sz w:val="22"/>
                <w:szCs w:val="22"/>
              </w:rPr>
            </w:pPr>
          </w:p>
        </w:tc>
        <w:tc>
          <w:tcPr>
            <w:tcW w:w="2199" w:type="dxa"/>
            <w:noWrap/>
            <w:hideMark/>
          </w:tcPr>
          <w:p w:rsidR="00CD7427" w:rsidRDefault="00CD7427" w:rsidP="00CD7427">
            <w:pPr>
              <w:jc w:val="center"/>
              <w:rPr>
                <w:ins w:id="441" w:author="Windows 用户" w:date="2018-12-03T17:22:00Z"/>
                <w:color w:val="000000"/>
                <w:sz w:val="22"/>
                <w:szCs w:val="22"/>
              </w:rPr>
            </w:pPr>
            <w:ins w:id="442" w:author="Windows 用户" w:date="2018-12-03T17:22:00Z">
              <w:r>
                <w:rPr>
                  <w:rFonts w:hint="eastAsia"/>
                  <w:color w:val="000000"/>
                  <w:sz w:val="22"/>
                  <w:szCs w:val="22"/>
                </w:rPr>
                <w:t>-3.43E-04</w:t>
              </w:r>
            </w:ins>
          </w:p>
        </w:tc>
        <w:tc>
          <w:tcPr>
            <w:tcW w:w="2090" w:type="dxa"/>
            <w:vMerge/>
            <w:noWrap/>
          </w:tcPr>
          <w:p w:rsidR="00CD7427" w:rsidRPr="00CD7427" w:rsidRDefault="00CD7427" w:rsidP="00CD7427">
            <w:pPr>
              <w:widowControl/>
              <w:jc w:val="center"/>
              <w:rPr>
                <w:ins w:id="443" w:author="Windows 用户" w:date="2018-12-03T17:22:00Z"/>
                <w:kern w:val="0"/>
                <w:szCs w:val="21"/>
              </w:rPr>
            </w:pPr>
          </w:p>
        </w:tc>
        <w:tc>
          <w:tcPr>
            <w:tcW w:w="2090" w:type="dxa"/>
            <w:noWrap/>
            <w:hideMark/>
          </w:tcPr>
          <w:p w:rsidR="00CD7427" w:rsidRDefault="00CD7427" w:rsidP="00CD7427">
            <w:pPr>
              <w:jc w:val="center"/>
              <w:rPr>
                <w:ins w:id="444" w:author="Windows 用户" w:date="2018-12-03T17:22:00Z"/>
                <w:color w:val="000000"/>
                <w:sz w:val="22"/>
                <w:szCs w:val="22"/>
              </w:rPr>
            </w:pPr>
            <w:ins w:id="445" w:author="Windows 用户" w:date="2018-12-03T17:23:00Z">
              <w:r>
                <w:rPr>
                  <w:rFonts w:hint="eastAsia"/>
                  <w:color w:val="000000"/>
                  <w:sz w:val="22"/>
                  <w:szCs w:val="22"/>
                </w:rPr>
                <w:t>-0.03116</w:t>
              </w:r>
            </w:ins>
          </w:p>
        </w:tc>
      </w:tr>
      <w:tr w:rsidR="00CD7427" w:rsidRPr="00C436E2" w:rsidTr="00CD7427">
        <w:trPr>
          <w:trHeight w:val="285"/>
          <w:ins w:id="446" w:author="Windows 用户" w:date="2018-12-03T17:22:00Z"/>
        </w:trPr>
        <w:tc>
          <w:tcPr>
            <w:tcW w:w="1980" w:type="dxa"/>
            <w:vMerge/>
            <w:tcBorders>
              <w:left w:val="nil"/>
            </w:tcBorders>
            <w:noWrap/>
            <w:vAlign w:val="bottom"/>
          </w:tcPr>
          <w:p w:rsidR="00CD7427" w:rsidRDefault="00CD7427" w:rsidP="00CD7427">
            <w:pPr>
              <w:jc w:val="center"/>
              <w:rPr>
                <w:ins w:id="447" w:author="Windows 用户" w:date="2018-12-03T17:22:00Z"/>
                <w:color w:val="000000"/>
                <w:sz w:val="22"/>
                <w:szCs w:val="22"/>
              </w:rPr>
            </w:pPr>
          </w:p>
        </w:tc>
        <w:tc>
          <w:tcPr>
            <w:tcW w:w="2199" w:type="dxa"/>
            <w:noWrap/>
            <w:hideMark/>
          </w:tcPr>
          <w:p w:rsidR="00CD7427" w:rsidRDefault="00CD7427" w:rsidP="00CD7427">
            <w:pPr>
              <w:jc w:val="center"/>
              <w:rPr>
                <w:ins w:id="448" w:author="Windows 用户" w:date="2018-12-03T17:22:00Z"/>
                <w:color w:val="000000"/>
                <w:sz w:val="22"/>
                <w:szCs w:val="22"/>
              </w:rPr>
            </w:pPr>
            <w:ins w:id="449" w:author="Windows 用户" w:date="2018-12-03T17:22:00Z">
              <w:r>
                <w:rPr>
                  <w:rFonts w:hint="eastAsia"/>
                  <w:color w:val="000000"/>
                  <w:sz w:val="22"/>
                  <w:szCs w:val="22"/>
                </w:rPr>
                <w:t>4.09E-04</w:t>
              </w:r>
            </w:ins>
          </w:p>
        </w:tc>
        <w:tc>
          <w:tcPr>
            <w:tcW w:w="2090" w:type="dxa"/>
            <w:vMerge/>
            <w:noWrap/>
          </w:tcPr>
          <w:p w:rsidR="00CD7427" w:rsidRPr="00CD7427" w:rsidRDefault="00CD7427" w:rsidP="00CD7427">
            <w:pPr>
              <w:widowControl/>
              <w:jc w:val="center"/>
              <w:rPr>
                <w:ins w:id="450" w:author="Windows 用户" w:date="2018-12-03T17:22:00Z"/>
                <w:kern w:val="0"/>
                <w:szCs w:val="21"/>
              </w:rPr>
            </w:pPr>
          </w:p>
        </w:tc>
        <w:tc>
          <w:tcPr>
            <w:tcW w:w="2090" w:type="dxa"/>
            <w:noWrap/>
            <w:hideMark/>
          </w:tcPr>
          <w:p w:rsidR="00CD7427" w:rsidRDefault="00CD7427" w:rsidP="00CD7427">
            <w:pPr>
              <w:jc w:val="center"/>
              <w:rPr>
                <w:ins w:id="451" w:author="Windows 用户" w:date="2018-12-03T17:22:00Z"/>
                <w:color w:val="000000"/>
                <w:sz w:val="22"/>
                <w:szCs w:val="22"/>
              </w:rPr>
            </w:pPr>
            <w:ins w:id="452" w:author="Windows 用户" w:date="2018-12-03T17:23:00Z">
              <w:r>
                <w:rPr>
                  <w:rFonts w:hint="eastAsia"/>
                  <w:color w:val="000000"/>
                  <w:sz w:val="22"/>
                  <w:szCs w:val="22"/>
                </w:rPr>
                <w:t>0.03289</w:t>
              </w:r>
            </w:ins>
          </w:p>
        </w:tc>
      </w:tr>
      <w:tr w:rsidR="00CD7427" w:rsidRPr="00C436E2" w:rsidTr="00CD7427">
        <w:trPr>
          <w:trHeight w:val="285"/>
          <w:ins w:id="453" w:author="Windows 用户" w:date="2018-12-03T17:22:00Z"/>
        </w:trPr>
        <w:tc>
          <w:tcPr>
            <w:tcW w:w="1980" w:type="dxa"/>
            <w:vMerge/>
            <w:tcBorders>
              <w:left w:val="nil"/>
            </w:tcBorders>
            <w:noWrap/>
            <w:vAlign w:val="bottom"/>
          </w:tcPr>
          <w:p w:rsidR="00CD7427" w:rsidRDefault="00CD7427" w:rsidP="00CD7427">
            <w:pPr>
              <w:jc w:val="center"/>
              <w:rPr>
                <w:ins w:id="454" w:author="Windows 用户" w:date="2018-12-03T17:22:00Z"/>
                <w:color w:val="000000"/>
                <w:sz w:val="22"/>
                <w:szCs w:val="22"/>
              </w:rPr>
            </w:pPr>
          </w:p>
        </w:tc>
        <w:tc>
          <w:tcPr>
            <w:tcW w:w="2199" w:type="dxa"/>
            <w:noWrap/>
            <w:hideMark/>
          </w:tcPr>
          <w:p w:rsidR="00CD7427" w:rsidRDefault="00CD7427" w:rsidP="00CD7427">
            <w:pPr>
              <w:jc w:val="center"/>
              <w:rPr>
                <w:ins w:id="455" w:author="Windows 用户" w:date="2018-12-03T17:22:00Z"/>
                <w:color w:val="000000"/>
                <w:sz w:val="22"/>
                <w:szCs w:val="22"/>
              </w:rPr>
            </w:pPr>
            <w:ins w:id="456" w:author="Windows 用户" w:date="2018-12-03T17:22:00Z">
              <w:r>
                <w:rPr>
                  <w:rFonts w:hint="eastAsia"/>
                  <w:color w:val="000000"/>
                  <w:sz w:val="22"/>
                  <w:szCs w:val="22"/>
                </w:rPr>
                <w:t>0.0018274</w:t>
              </w:r>
            </w:ins>
          </w:p>
        </w:tc>
        <w:tc>
          <w:tcPr>
            <w:tcW w:w="2090" w:type="dxa"/>
            <w:vMerge/>
            <w:noWrap/>
          </w:tcPr>
          <w:p w:rsidR="00CD7427" w:rsidRPr="00CD7427" w:rsidRDefault="00CD7427" w:rsidP="00CD7427">
            <w:pPr>
              <w:widowControl/>
              <w:jc w:val="center"/>
              <w:rPr>
                <w:ins w:id="457" w:author="Windows 用户" w:date="2018-12-03T17:22:00Z"/>
                <w:kern w:val="0"/>
                <w:szCs w:val="21"/>
              </w:rPr>
            </w:pPr>
          </w:p>
        </w:tc>
        <w:tc>
          <w:tcPr>
            <w:tcW w:w="2090" w:type="dxa"/>
            <w:noWrap/>
            <w:hideMark/>
          </w:tcPr>
          <w:p w:rsidR="00CD7427" w:rsidRDefault="00CD7427" w:rsidP="00CD7427">
            <w:pPr>
              <w:jc w:val="center"/>
              <w:rPr>
                <w:ins w:id="458" w:author="Windows 用户" w:date="2018-12-03T17:22:00Z"/>
                <w:color w:val="000000"/>
                <w:sz w:val="22"/>
                <w:szCs w:val="22"/>
              </w:rPr>
            </w:pPr>
            <w:ins w:id="459" w:author="Windows 用户" w:date="2018-12-03T17:23:00Z">
              <w:r>
                <w:rPr>
                  <w:rFonts w:hint="eastAsia"/>
                  <w:color w:val="000000"/>
                  <w:sz w:val="22"/>
                  <w:szCs w:val="22"/>
                </w:rPr>
                <w:t>0.163717</w:t>
              </w:r>
            </w:ins>
          </w:p>
        </w:tc>
      </w:tr>
      <w:tr w:rsidR="00CD7427" w:rsidRPr="00C436E2" w:rsidTr="00CD7427">
        <w:trPr>
          <w:trHeight w:val="285"/>
          <w:ins w:id="460" w:author="Windows 用户" w:date="2018-12-03T17:22:00Z"/>
        </w:trPr>
        <w:tc>
          <w:tcPr>
            <w:tcW w:w="1980" w:type="dxa"/>
            <w:vMerge/>
            <w:tcBorders>
              <w:left w:val="nil"/>
            </w:tcBorders>
            <w:noWrap/>
            <w:vAlign w:val="bottom"/>
          </w:tcPr>
          <w:p w:rsidR="00CD7427" w:rsidRDefault="00CD7427" w:rsidP="00CD7427">
            <w:pPr>
              <w:jc w:val="center"/>
              <w:rPr>
                <w:ins w:id="461" w:author="Windows 用户" w:date="2018-12-03T17:22:00Z"/>
                <w:color w:val="000000"/>
                <w:sz w:val="22"/>
                <w:szCs w:val="22"/>
              </w:rPr>
            </w:pPr>
          </w:p>
        </w:tc>
        <w:tc>
          <w:tcPr>
            <w:tcW w:w="2199" w:type="dxa"/>
            <w:noWrap/>
            <w:hideMark/>
          </w:tcPr>
          <w:p w:rsidR="00CD7427" w:rsidRDefault="00CD7427" w:rsidP="00CD7427">
            <w:pPr>
              <w:jc w:val="center"/>
              <w:rPr>
                <w:ins w:id="462" w:author="Windows 用户" w:date="2018-12-03T17:22:00Z"/>
                <w:color w:val="000000"/>
                <w:sz w:val="22"/>
                <w:szCs w:val="22"/>
              </w:rPr>
            </w:pPr>
            <w:ins w:id="463" w:author="Windows 用户" w:date="2018-12-03T17:22:00Z">
              <w:r>
                <w:rPr>
                  <w:rFonts w:hint="eastAsia"/>
                  <w:color w:val="000000"/>
                  <w:sz w:val="22"/>
                  <w:szCs w:val="22"/>
                </w:rPr>
                <w:t>2.12E-04</w:t>
              </w:r>
            </w:ins>
          </w:p>
        </w:tc>
        <w:tc>
          <w:tcPr>
            <w:tcW w:w="2090" w:type="dxa"/>
            <w:vMerge/>
            <w:noWrap/>
          </w:tcPr>
          <w:p w:rsidR="00CD7427" w:rsidRPr="00CD7427" w:rsidRDefault="00CD7427" w:rsidP="00CD7427">
            <w:pPr>
              <w:widowControl/>
              <w:jc w:val="center"/>
              <w:rPr>
                <w:ins w:id="464" w:author="Windows 用户" w:date="2018-12-03T17:22:00Z"/>
                <w:kern w:val="0"/>
                <w:szCs w:val="21"/>
              </w:rPr>
            </w:pPr>
          </w:p>
        </w:tc>
        <w:tc>
          <w:tcPr>
            <w:tcW w:w="2090" w:type="dxa"/>
            <w:noWrap/>
            <w:hideMark/>
          </w:tcPr>
          <w:p w:rsidR="00CD7427" w:rsidRDefault="00CD7427" w:rsidP="00CD7427">
            <w:pPr>
              <w:jc w:val="center"/>
              <w:rPr>
                <w:ins w:id="465" w:author="Windows 用户" w:date="2018-12-03T17:22:00Z"/>
                <w:color w:val="000000"/>
                <w:sz w:val="22"/>
                <w:szCs w:val="22"/>
              </w:rPr>
            </w:pPr>
            <w:ins w:id="466" w:author="Windows 用户" w:date="2018-12-03T17:23:00Z">
              <w:r>
                <w:rPr>
                  <w:rFonts w:hint="eastAsia"/>
                  <w:color w:val="000000"/>
                  <w:sz w:val="22"/>
                  <w:szCs w:val="22"/>
                </w:rPr>
                <w:t>0.019238</w:t>
              </w:r>
            </w:ins>
          </w:p>
        </w:tc>
      </w:tr>
      <w:tr w:rsidR="00CD7427" w:rsidRPr="00C436E2" w:rsidTr="00CD7427">
        <w:trPr>
          <w:trHeight w:val="285"/>
          <w:ins w:id="467" w:author="Windows 用户" w:date="2018-12-03T17:22:00Z"/>
        </w:trPr>
        <w:tc>
          <w:tcPr>
            <w:tcW w:w="1980" w:type="dxa"/>
            <w:vMerge/>
            <w:tcBorders>
              <w:left w:val="nil"/>
            </w:tcBorders>
            <w:noWrap/>
            <w:vAlign w:val="bottom"/>
          </w:tcPr>
          <w:p w:rsidR="00CD7427" w:rsidRDefault="00CD7427" w:rsidP="00CD7427">
            <w:pPr>
              <w:jc w:val="center"/>
              <w:rPr>
                <w:ins w:id="468" w:author="Windows 用户" w:date="2018-12-03T17:22:00Z"/>
                <w:color w:val="000000"/>
                <w:sz w:val="22"/>
                <w:szCs w:val="22"/>
              </w:rPr>
            </w:pPr>
          </w:p>
        </w:tc>
        <w:tc>
          <w:tcPr>
            <w:tcW w:w="2199" w:type="dxa"/>
            <w:noWrap/>
            <w:hideMark/>
          </w:tcPr>
          <w:p w:rsidR="00CD7427" w:rsidRDefault="00CD7427" w:rsidP="00CD7427">
            <w:pPr>
              <w:jc w:val="center"/>
              <w:rPr>
                <w:ins w:id="469" w:author="Windows 用户" w:date="2018-12-03T17:22:00Z"/>
                <w:color w:val="000000"/>
                <w:sz w:val="22"/>
                <w:szCs w:val="22"/>
              </w:rPr>
            </w:pPr>
            <w:ins w:id="470" w:author="Windows 用户" w:date="2018-12-03T17:22:00Z">
              <w:r>
                <w:rPr>
                  <w:rFonts w:hint="eastAsia"/>
                  <w:color w:val="000000"/>
                  <w:sz w:val="22"/>
                  <w:szCs w:val="22"/>
                </w:rPr>
                <w:t>4.09E-04</w:t>
              </w:r>
            </w:ins>
          </w:p>
        </w:tc>
        <w:tc>
          <w:tcPr>
            <w:tcW w:w="2090" w:type="dxa"/>
            <w:vMerge/>
            <w:noWrap/>
          </w:tcPr>
          <w:p w:rsidR="00CD7427" w:rsidRPr="00CD7427" w:rsidRDefault="00CD7427" w:rsidP="00CD7427">
            <w:pPr>
              <w:widowControl/>
              <w:jc w:val="center"/>
              <w:rPr>
                <w:ins w:id="471" w:author="Windows 用户" w:date="2018-12-03T17:22:00Z"/>
                <w:kern w:val="0"/>
                <w:szCs w:val="21"/>
              </w:rPr>
            </w:pPr>
          </w:p>
        </w:tc>
        <w:tc>
          <w:tcPr>
            <w:tcW w:w="2090" w:type="dxa"/>
            <w:noWrap/>
            <w:hideMark/>
          </w:tcPr>
          <w:p w:rsidR="00CD7427" w:rsidRDefault="00CD7427" w:rsidP="00CD7427">
            <w:pPr>
              <w:jc w:val="center"/>
              <w:rPr>
                <w:ins w:id="472" w:author="Windows 用户" w:date="2018-12-03T17:22:00Z"/>
                <w:color w:val="000000"/>
                <w:sz w:val="22"/>
                <w:szCs w:val="22"/>
              </w:rPr>
            </w:pPr>
            <w:ins w:id="473" w:author="Windows 用户" w:date="2018-12-03T17:23:00Z">
              <w:r>
                <w:rPr>
                  <w:rFonts w:hint="eastAsia"/>
                  <w:color w:val="000000"/>
                  <w:sz w:val="22"/>
                  <w:szCs w:val="22"/>
                </w:rPr>
                <w:t>0.010522</w:t>
              </w:r>
            </w:ins>
          </w:p>
        </w:tc>
      </w:tr>
      <w:tr w:rsidR="00CD7427" w:rsidRPr="00C436E2" w:rsidTr="00CD7427">
        <w:trPr>
          <w:trHeight w:val="285"/>
          <w:ins w:id="474" w:author="Windows 用户" w:date="2018-12-03T17:22:00Z"/>
        </w:trPr>
        <w:tc>
          <w:tcPr>
            <w:tcW w:w="1980" w:type="dxa"/>
            <w:vMerge/>
            <w:tcBorders>
              <w:left w:val="nil"/>
            </w:tcBorders>
            <w:noWrap/>
            <w:vAlign w:val="bottom"/>
          </w:tcPr>
          <w:p w:rsidR="00CD7427" w:rsidRDefault="00CD7427" w:rsidP="00CD7427">
            <w:pPr>
              <w:jc w:val="center"/>
              <w:rPr>
                <w:ins w:id="475" w:author="Windows 用户" w:date="2018-12-03T17:22:00Z"/>
                <w:color w:val="000000"/>
                <w:sz w:val="22"/>
                <w:szCs w:val="22"/>
              </w:rPr>
            </w:pPr>
          </w:p>
        </w:tc>
        <w:tc>
          <w:tcPr>
            <w:tcW w:w="2199" w:type="dxa"/>
            <w:noWrap/>
            <w:hideMark/>
          </w:tcPr>
          <w:p w:rsidR="00CD7427" w:rsidRDefault="00CD7427" w:rsidP="00CD7427">
            <w:pPr>
              <w:jc w:val="center"/>
              <w:rPr>
                <w:ins w:id="476" w:author="Windows 用户" w:date="2018-12-03T17:22:00Z"/>
                <w:color w:val="000000"/>
                <w:sz w:val="22"/>
                <w:szCs w:val="22"/>
              </w:rPr>
            </w:pPr>
            <w:ins w:id="477" w:author="Windows 用户" w:date="2018-12-03T17:22:00Z">
              <w:r>
                <w:rPr>
                  <w:rFonts w:hint="eastAsia"/>
                  <w:color w:val="000000"/>
                  <w:sz w:val="22"/>
                  <w:szCs w:val="22"/>
                </w:rPr>
                <w:t>6.37E-04</w:t>
              </w:r>
            </w:ins>
          </w:p>
        </w:tc>
        <w:tc>
          <w:tcPr>
            <w:tcW w:w="2090" w:type="dxa"/>
            <w:vMerge/>
            <w:noWrap/>
          </w:tcPr>
          <w:p w:rsidR="00CD7427" w:rsidRPr="00CD7427" w:rsidRDefault="00CD7427" w:rsidP="00CD7427">
            <w:pPr>
              <w:widowControl/>
              <w:jc w:val="center"/>
              <w:rPr>
                <w:ins w:id="478" w:author="Windows 用户" w:date="2018-12-03T17:22:00Z"/>
                <w:kern w:val="0"/>
                <w:szCs w:val="21"/>
              </w:rPr>
            </w:pPr>
          </w:p>
        </w:tc>
        <w:tc>
          <w:tcPr>
            <w:tcW w:w="2090" w:type="dxa"/>
            <w:noWrap/>
            <w:hideMark/>
          </w:tcPr>
          <w:p w:rsidR="00CD7427" w:rsidRDefault="00CD7427" w:rsidP="00CD7427">
            <w:pPr>
              <w:jc w:val="center"/>
              <w:rPr>
                <w:ins w:id="479" w:author="Windows 用户" w:date="2018-12-03T17:22:00Z"/>
                <w:color w:val="000000"/>
                <w:sz w:val="22"/>
                <w:szCs w:val="22"/>
              </w:rPr>
            </w:pPr>
            <w:ins w:id="480" w:author="Windows 用户" w:date="2018-12-03T17:23:00Z">
              <w:r>
                <w:rPr>
                  <w:rFonts w:hint="eastAsia"/>
                  <w:color w:val="000000"/>
                  <w:sz w:val="22"/>
                  <w:szCs w:val="22"/>
                </w:rPr>
                <w:t>0.02587</w:t>
              </w:r>
            </w:ins>
          </w:p>
        </w:tc>
      </w:tr>
      <w:tr w:rsidR="00CD7427" w:rsidRPr="00C436E2" w:rsidTr="00CD7427">
        <w:trPr>
          <w:trHeight w:val="285"/>
          <w:ins w:id="481" w:author="Windows 用户" w:date="2018-12-03T17:22:00Z"/>
        </w:trPr>
        <w:tc>
          <w:tcPr>
            <w:tcW w:w="1980" w:type="dxa"/>
            <w:vMerge/>
            <w:tcBorders>
              <w:left w:val="nil"/>
            </w:tcBorders>
            <w:noWrap/>
            <w:vAlign w:val="bottom"/>
          </w:tcPr>
          <w:p w:rsidR="00CD7427" w:rsidRDefault="00CD7427" w:rsidP="00CD7427">
            <w:pPr>
              <w:jc w:val="center"/>
              <w:rPr>
                <w:ins w:id="482" w:author="Windows 用户" w:date="2018-12-03T17:22:00Z"/>
                <w:color w:val="000000"/>
                <w:sz w:val="22"/>
                <w:szCs w:val="22"/>
              </w:rPr>
            </w:pPr>
          </w:p>
        </w:tc>
        <w:tc>
          <w:tcPr>
            <w:tcW w:w="2199" w:type="dxa"/>
            <w:noWrap/>
            <w:hideMark/>
          </w:tcPr>
          <w:p w:rsidR="00CD7427" w:rsidRDefault="00CD7427" w:rsidP="00CD7427">
            <w:pPr>
              <w:jc w:val="center"/>
              <w:rPr>
                <w:ins w:id="483" w:author="Windows 用户" w:date="2018-12-03T17:22:00Z"/>
                <w:color w:val="000000"/>
                <w:sz w:val="22"/>
                <w:szCs w:val="22"/>
              </w:rPr>
            </w:pPr>
            <w:ins w:id="484" w:author="Windows 用户" w:date="2018-12-03T17:22:00Z">
              <w:r>
                <w:rPr>
                  <w:rFonts w:hint="eastAsia"/>
                  <w:color w:val="000000"/>
                  <w:sz w:val="22"/>
                  <w:szCs w:val="22"/>
                </w:rPr>
                <w:t>0.0006246</w:t>
              </w:r>
            </w:ins>
          </w:p>
        </w:tc>
        <w:tc>
          <w:tcPr>
            <w:tcW w:w="2090" w:type="dxa"/>
            <w:vMerge/>
            <w:noWrap/>
          </w:tcPr>
          <w:p w:rsidR="00CD7427" w:rsidRPr="00CD7427" w:rsidRDefault="00CD7427" w:rsidP="00CD7427">
            <w:pPr>
              <w:widowControl/>
              <w:jc w:val="center"/>
              <w:rPr>
                <w:ins w:id="485" w:author="Windows 用户" w:date="2018-12-03T17:22:00Z"/>
                <w:kern w:val="0"/>
                <w:szCs w:val="21"/>
              </w:rPr>
            </w:pPr>
          </w:p>
        </w:tc>
        <w:tc>
          <w:tcPr>
            <w:tcW w:w="2090" w:type="dxa"/>
            <w:noWrap/>
            <w:hideMark/>
          </w:tcPr>
          <w:p w:rsidR="00CD7427" w:rsidRDefault="00CD7427" w:rsidP="00CD7427">
            <w:pPr>
              <w:jc w:val="center"/>
              <w:rPr>
                <w:ins w:id="486" w:author="Windows 用户" w:date="2018-12-03T17:22:00Z"/>
                <w:color w:val="000000"/>
                <w:sz w:val="22"/>
                <w:szCs w:val="22"/>
              </w:rPr>
            </w:pPr>
            <w:ins w:id="487" w:author="Windows 用户" w:date="2018-12-03T17:23:00Z">
              <w:r>
                <w:rPr>
                  <w:rFonts w:hint="eastAsia"/>
                  <w:color w:val="000000"/>
                  <w:sz w:val="22"/>
                  <w:szCs w:val="22"/>
                </w:rPr>
                <w:t>0.024865</w:t>
              </w:r>
            </w:ins>
          </w:p>
        </w:tc>
      </w:tr>
      <w:tr w:rsidR="00CD7427" w:rsidRPr="00C436E2" w:rsidTr="00CD7427">
        <w:trPr>
          <w:trHeight w:val="285"/>
          <w:ins w:id="488" w:author="Windows 用户" w:date="2018-12-03T17:22:00Z"/>
        </w:trPr>
        <w:tc>
          <w:tcPr>
            <w:tcW w:w="1980" w:type="dxa"/>
            <w:vMerge/>
            <w:tcBorders>
              <w:left w:val="nil"/>
            </w:tcBorders>
            <w:noWrap/>
            <w:vAlign w:val="bottom"/>
          </w:tcPr>
          <w:p w:rsidR="00CD7427" w:rsidRDefault="00CD7427" w:rsidP="00CD7427">
            <w:pPr>
              <w:jc w:val="center"/>
              <w:rPr>
                <w:ins w:id="489" w:author="Windows 用户" w:date="2018-12-03T17:22:00Z"/>
                <w:color w:val="000000"/>
                <w:sz w:val="22"/>
                <w:szCs w:val="22"/>
              </w:rPr>
            </w:pPr>
          </w:p>
        </w:tc>
        <w:tc>
          <w:tcPr>
            <w:tcW w:w="2199" w:type="dxa"/>
            <w:noWrap/>
            <w:hideMark/>
          </w:tcPr>
          <w:p w:rsidR="00CD7427" w:rsidRDefault="00CD7427" w:rsidP="00CD7427">
            <w:pPr>
              <w:jc w:val="center"/>
              <w:rPr>
                <w:ins w:id="490" w:author="Windows 用户" w:date="2018-12-03T17:22:00Z"/>
                <w:color w:val="000000"/>
                <w:sz w:val="22"/>
                <w:szCs w:val="22"/>
              </w:rPr>
            </w:pPr>
            <w:ins w:id="491" w:author="Windows 用户" w:date="2018-12-03T17:22:00Z">
              <w:r>
                <w:rPr>
                  <w:rFonts w:hint="eastAsia"/>
                  <w:color w:val="000000"/>
                  <w:sz w:val="22"/>
                  <w:szCs w:val="22"/>
                </w:rPr>
                <w:t>0.0067646</w:t>
              </w:r>
            </w:ins>
          </w:p>
        </w:tc>
        <w:tc>
          <w:tcPr>
            <w:tcW w:w="2090" w:type="dxa"/>
            <w:vMerge/>
            <w:noWrap/>
          </w:tcPr>
          <w:p w:rsidR="00CD7427" w:rsidRPr="00CD7427" w:rsidRDefault="00CD7427" w:rsidP="00CD7427">
            <w:pPr>
              <w:widowControl/>
              <w:jc w:val="center"/>
              <w:rPr>
                <w:ins w:id="492" w:author="Windows 用户" w:date="2018-12-03T17:22:00Z"/>
                <w:kern w:val="0"/>
                <w:szCs w:val="21"/>
              </w:rPr>
            </w:pPr>
          </w:p>
        </w:tc>
        <w:tc>
          <w:tcPr>
            <w:tcW w:w="2090" w:type="dxa"/>
            <w:noWrap/>
            <w:hideMark/>
          </w:tcPr>
          <w:p w:rsidR="00CD7427" w:rsidRDefault="00CD7427" w:rsidP="00CD7427">
            <w:pPr>
              <w:jc w:val="center"/>
              <w:rPr>
                <w:ins w:id="493" w:author="Windows 用户" w:date="2018-12-03T17:22:00Z"/>
                <w:color w:val="000000"/>
                <w:sz w:val="22"/>
                <w:szCs w:val="22"/>
              </w:rPr>
            </w:pPr>
            <w:ins w:id="494" w:author="Windows 用户" w:date="2018-12-03T17:23:00Z">
              <w:r>
                <w:rPr>
                  <w:rFonts w:hint="eastAsia"/>
                  <w:color w:val="000000"/>
                  <w:sz w:val="22"/>
                  <w:szCs w:val="22"/>
                </w:rPr>
                <w:t>0.556614</w:t>
              </w:r>
            </w:ins>
          </w:p>
        </w:tc>
      </w:tr>
      <w:tr w:rsidR="00CD7427" w:rsidRPr="00C436E2" w:rsidTr="00CD7427">
        <w:trPr>
          <w:trHeight w:val="285"/>
          <w:ins w:id="495" w:author="Windows 用户" w:date="2018-12-03T17:22:00Z"/>
        </w:trPr>
        <w:tc>
          <w:tcPr>
            <w:tcW w:w="1980" w:type="dxa"/>
            <w:vMerge/>
            <w:tcBorders>
              <w:left w:val="nil"/>
            </w:tcBorders>
            <w:noWrap/>
            <w:vAlign w:val="bottom"/>
          </w:tcPr>
          <w:p w:rsidR="00CD7427" w:rsidRDefault="00CD7427" w:rsidP="00CD7427">
            <w:pPr>
              <w:jc w:val="center"/>
              <w:rPr>
                <w:ins w:id="496" w:author="Windows 用户" w:date="2018-12-03T17:22:00Z"/>
                <w:color w:val="000000"/>
                <w:sz w:val="22"/>
                <w:szCs w:val="22"/>
              </w:rPr>
            </w:pPr>
          </w:p>
        </w:tc>
        <w:tc>
          <w:tcPr>
            <w:tcW w:w="2199" w:type="dxa"/>
            <w:noWrap/>
            <w:hideMark/>
          </w:tcPr>
          <w:p w:rsidR="00CD7427" w:rsidRDefault="00CD7427" w:rsidP="00CD7427">
            <w:pPr>
              <w:jc w:val="center"/>
              <w:rPr>
                <w:ins w:id="497" w:author="Windows 用户" w:date="2018-12-03T17:22:00Z"/>
                <w:color w:val="000000"/>
                <w:sz w:val="22"/>
                <w:szCs w:val="22"/>
              </w:rPr>
            </w:pPr>
            <w:ins w:id="498" w:author="Windows 用户" w:date="2018-12-03T17:22:00Z">
              <w:r>
                <w:rPr>
                  <w:rFonts w:hint="eastAsia"/>
                  <w:color w:val="000000"/>
                  <w:sz w:val="22"/>
                  <w:szCs w:val="22"/>
                </w:rPr>
                <w:t>0.0006962</w:t>
              </w:r>
            </w:ins>
          </w:p>
        </w:tc>
        <w:tc>
          <w:tcPr>
            <w:tcW w:w="2090" w:type="dxa"/>
            <w:vMerge/>
            <w:noWrap/>
          </w:tcPr>
          <w:p w:rsidR="00CD7427" w:rsidRPr="00CD7427" w:rsidRDefault="00CD7427" w:rsidP="00CD7427">
            <w:pPr>
              <w:widowControl/>
              <w:jc w:val="center"/>
              <w:rPr>
                <w:ins w:id="499" w:author="Windows 用户" w:date="2018-12-03T17:22:00Z"/>
                <w:kern w:val="0"/>
                <w:szCs w:val="21"/>
              </w:rPr>
            </w:pPr>
          </w:p>
        </w:tc>
        <w:tc>
          <w:tcPr>
            <w:tcW w:w="2090" w:type="dxa"/>
            <w:noWrap/>
            <w:hideMark/>
          </w:tcPr>
          <w:p w:rsidR="00CD7427" w:rsidRDefault="00CD7427" w:rsidP="00CD7427">
            <w:pPr>
              <w:jc w:val="center"/>
              <w:rPr>
                <w:ins w:id="500" w:author="Windows 用户" w:date="2018-12-03T17:22:00Z"/>
                <w:color w:val="000000"/>
                <w:sz w:val="22"/>
                <w:szCs w:val="22"/>
              </w:rPr>
            </w:pPr>
            <w:ins w:id="501" w:author="Windows 用户" w:date="2018-12-03T17:23:00Z">
              <w:r>
                <w:rPr>
                  <w:rFonts w:hint="eastAsia"/>
                  <w:color w:val="000000"/>
                  <w:sz w:val="22"/>
                  <w:szCs w:val="22"/>
                </w:rPr>
                <w:t>0.044207</w:t>
              </w:r>
            </w:ins>
          </w:p>
        </w:tc>
      </w:tr>
      <w:tr w:rsidR="00CD7427" w:rsidRPr="00C436E2" w:rsidTr="00CD7427">
        <w:trPr>
          <w:trHeight w:val="285"/>
          <w:ins w:id="502" w:author="Windows 用户" w:date="2018-12-03T17:22:00Z"/>
        </w:trPr>
        <w:tc>
          <w:tcPr>
            <w:tcW w:w="1980" w:type="dxa"/>
            <w:vMerge/>
            <w:tcBorders>
              <w:left w:val="nil"/>
              <w:bottom w:val="nil"/>
            </w:tcBorders>
            <w:noWrap/>
            <w:vAlign w:val="bottom"/>
          </w:tcPr>
          <w:p w:rsidR="00CD7427" w:rsidRDefault="00CD7427" w:rsidP="00CD7427">
            <w:pPr>
              <w:jc w:val="center"/>
              <w:rPr>
                <w:ins w:id="503" w:author="Windows 用户" w:date="2018-12-03T17:22:00Z"/>
                <w:color w:val="000000"/>
                <w:sz w:val="22"/>
                <w:szCs w:val="22"/>
              </w:rPr>
            </w:pPr>
          </w:p>
        </w:tc>
        <w:tc>
          <w:tcPr>
            <w:tcW w:w="2199" w:type="dxa"/>
            <w:noWrap/>
            <w:hideMark/>
          </w:tcPr>
          <w:p w:rsidR="00CD7427" w:rsidRDefault="00CD7427" w:rsidP="00CD7427">
            <w:pPr>
              <w:jc w:val="center"/>
              <w:rPr>
                <w:ins w:id="504" w:author="Windows 用户" w:date="2018-12-03T17:22:00Z"/>
                <w:color w:val="000000"/>
                <w:sz w:val="22"/>
                <w:szCs w:val="22"/>
              </w:rPr>
            </w:pPr>
            <w:ins w:id="505" w:author="Windows 用户" w:date="2018-12-03T17:22:00Z">
              <w:r>
                <w:rPr>
                  <w:rFonts w:hint="eastAsia"/>
                  <w:color w:val="000000"/>
                  <w:sz w:val="22"/>
                  <w:szCs w:val="22"/>
                </w:rPr>
                <w:t>0.0002347</w:t>
              </w:r>
            </w:ins>
          </w:p>
        </w:tc>
        <w:tc>
          <w:tcPr>
            <w:tcW w:w="2090" w:type="dxa"/>
            <w:vMerge/>
            <w:tcBorders>
              <w:bottom w:val="nil"/>
            </w:tcBorders>
            <w:noWrap/>
          </w:tcPr>
          <w:p w:rsidR="00CD7427" w:rsidRPr="00CD7427" w:rsidRDefault="00CD7427" w:rsidP="00CD7427">
            <w:pPr>
              <w:widowControl/>
              <w:jc w:val="center"/>
              <w:rPr>
                <w:ins w:id="506" w:author="Windows 用户" w:date="2018-12-03T17:22:00Z"/>
                <w:kern w:val="0"/>
                <w:szCs w:val="21"/>
              </w:rPr>
            </w:pPr>
          </w:p>
        </w:tc>
        <w:tc>
          <w:tcPr>
            <w:tcW w:w="2090" w:type="dxa"/>
            <w:noWrap/>
            <w:hideMark/>
          </w:tcPr>
          <w:p w:rsidR="00CD7427" w:rsidRDefault="00CD7427" w:rsidP="00CD7427">
            <w:pPr>
              <w:jc w:val="center"/>
              <w:rPr>
                <w:ins w:id="507" w:author="Windows 用户" w:date="2018-12-03T17:22:00Z"/>
                <w:color w:val="000000"/>
                <w:sz w:val="22"/>
                <w:szCs w:val="22"/>
              </w:rPr>
            </w:pPr>
            <w:ins w:id="508" w:author="Windows 用户" w:date="2018-12-03T17:23:00Z">
              <w:r>
                <w:rPr>
                  <w:rFonts w:hint="eastAsia"/>
                  <w:color w:val="000000"/>
                  <w:sz w:val="22"/>
                  <w:szCs w:val="22"/>
                </w:rPr>
                <w:t>0.019128</w:t>
              </w:r>
            </w:ins>
          </w:p>
        </w:tc>
      </w:tr>
    </w:tbl>
    <w:p w:rsidR="0095658E" w:rsidRPr="0095658E" w:rsidRDefault="0095658E" w:rsidP="0095658E">
      <w:pPr>
        <w:spacing w:afterLines="50" w:after="156"/>
        <w:rPr>
          <w:b/>
          <w:sz w:val="24"/>
          <w:szCs w:val="36"/>
        </w:rPr>
      </w:pPr>
      <w:ins w:id="509" w:author="Windows 用户" w:date="2018-12-02T20:53:00Z">
        <w:r w:rsidRPr="0095658E">
          <w:rPr>
            <w:b/>
            <w:sz w:val="24"/>
            <w:szCs w:val="36"/>
            <w:rPrChange w:id="510" w:author="Windows 用户" w:date="2018-12-02T20:53:00Z">
              <w:rPr>
                <w:sz w:val="24"/>
                <w:szCs w:val="36"/>
              </w:rPr>
            </w:rPrChange>
          </w:rPr>
          <w:t>Principal Component Regression features a significant weakness that it cannot portray the discrete variables perfectly, which means we need further optimization.</w:t>
        </w:r>
      </w:ins>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95658E">
        <w:rPr>
          <w:b/>
          <w:sz w:val="24"/>
          <w:szCs w:val="36"/>
          <w:rPrChange w:id="511" w:author="Windows 用户" w:date="2018-12-02T20:53:00Z">
            <w:rPr>
              <w:sz w:val="24"/>
              <w:szCs w:val="36"/>
            </w:rPr>
          </w:rPrChange>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8"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proofErr w:type="spellStart"/>
      <w:r w:rsidR="00F06C0A">
        <w:rPr>
          <w:sz w:val="24"/>
          <w:szCs w:val="36"/>
        </w:rPr>
        <w:t>trix</w:t>
      </w:r>
      <w:r w:rsidR="006A1BAF">
        <w:rPr>
          <w:sz w:val="24"/>
          <w:szCs w:val="36"/>
        </w:rPr>
        <w:t>es</w:t>
      </w:r>
      <w:proofErr w:type="spellEnd"/>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 xml:space="preserve">which </w:t>
      </w:r>
      <w:r w:rsidR="002D531C">
        <w:rPr>
          <w:sz w:val="24"/>
          <w:szCs w:val="36"/>
        </w:rPr>
        <w:lastRenderedPageBreak/>
        <w:t>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9"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0"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3Bfva0CAACvBQAADgAA&#10;AAAAAAAAAAAAAAAuAgAAZHJzL2Uyb0RvYy54bWxQSwECLQAUAAYACAAAACEAGGXxWeEAAAALAQAA&#10;DwAAAAAAAAAAAAAAAAAHBQAAZHJzL2Rvd25yZXYueG1sUEsFBgAAAAAEAAQA8wAAABUGAAAAAA==&#10;" fillcolor="white [3201]" stroked="f" strokeweight=".5pt">
                <v:path arrowok="t"/>
                <v:textbox>
                  <w:txbxContent>
                    <w:p w:rsidR="00B16BA8" w:rsidRPr="008A1391" w:rsidRDefault="00B16BA8"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hBEMs6wCAACxBQAADgAAAAAA&#10;AAAAAAAAAAAuAgAAZHJzL2Uyb0RvYy54bWxQSwECLQAUAAYACAAAACEAA+vo898AAAAJAQAADwAA&#10;AAAAAAAAAAAAAAAGBQAAZHJzL2Rvd25yZXYueG1sUEsFBgAAAAAEAAQA8wAAABIGAAAAAA==&#10;" fillcolor="white [3201]" stroked="f" strokeweight=".5pt">
                <v:path arrowok="t"/>
                <v:textbox>
                  <w:txbxContent>
                    <w:p w:rsidR="00B16BA8" w:rsidRPr="008A1391" w:rsidRDefault="00B16BA8"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w:t>
      </w:r>
      <w:r>
        <w:rPr>
          <w:sz w:val="24"/>
          <w:szCs w:val="36"/>
        </w:rPr>
        <w:lastRenderedPageBreak/>
        <w:t xml:space="preserve">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95658E" w:rsidRDefault="0095658E" w:rsidP="00425A8B">
      <w:pPr>
        <w:spacing w:afterLines="50" w:after="156"/>
        <w:rPr>
          <w:b/>
          <w:sz w:val="24"/>
          <w:szCs w:val="36"/>
          <w:rPrChange w:id="512" w:author="Windows 用户" w:date="2018-12-02T20:53:00Z">
            <w:rPr>
              <w:sz w:val="24"/>
              <w:szCs w:val="36"/>
            </w:rPr>
          </w:rPrChange>
        </w:rPr>
      </w:pPr>
      <w:ins w:id="513" w:author="Windows 用户" w:date="2018-12-02T20:53:00Z">
        <w:r w:rsidRPr="0095658E">
          <w:rPr>
            <w:b/>
            <w:sz w:val="24"/>
            <w:szCs w:val="36"/>
            <w:rPrChange w:id="514" w:author="Windows 用户" w:date="2018-12-02T20:53:00Z">
              <w:rPr>
                <w:sz w:val="24"/>
                <w:szCs w:val="36"/>
              </w:rPr>
            </w:rPrChange>
          </w:rPr>
          <w:t xml:space="preserve">Bayes Distinction has a drawback that the results it gives out are discrete, while the click rate and convert rate ought to be continuous, which means we need further optimization. </w:t>
        </w:r>
      </w:ins>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95658E">
        <w:rPr>
          <w:b/>
          <w:bCs/>
          <w:color w:val="000000"/>
          <w:sz w:val="24"/>
          <w:rPrChange w:id="515" w:author="Windows 用户" w:date="2018-12-02T20:53:00Z">
            <w:rPr>
              <w:bCs/>
              <w:color w:val="000000"/>
              <w:sz w:val="24"/>
            </w:rPr>
          </w:rPrChange>
        </w:rPr>
        <w:t xml:space="preserve">which highly fits for the problem that there are data with </w:t>
      </w:r>
      <w:r w:rsidR="00D844F1" w:rsidRPr="0095658E">
        <w:rPr>
          <w:b/>
          <w:bCs/>
          <w:color w:val="000000"/>
          <w:sz w:val="24"/>
          <w:rPrChange w:id="516" w:author="Windows 用户" w:date="2018-12-02T20:53:00Z">
            <w:rPr>
              <w:bCs/>
              <w:color w:val="000000"/>
              <w:sz w:val="24"/>
            </w:rPr>
          </w:rPrChange>
        </w:rPr>
        <w:t xml:space="preserve">a </w:t>
      </w:r>
      <w:r w:rsidR="00F669FA" w:rsidRPr="0095658E">
        <w:rPr>
          <w:b/>
          <w:bCs/>
          <w:color w:val="000000"/>
          <w:sz w:val="24"/>
          <w:rPrChange w:id="517" w:author="Windows 用户" w:date="2018-12-02T20:53:00Z">
            <w:rPr>
              <w:bCs/>
              <w:color w:val="000000"/>
              <w:sz w:val="24"/>
            </w:rPr>
          </w:rPrChange>
        </w:rPr>
        <w:t xml:space="preserve">certain scale, the relationship between </w:t>
      </w:r>
      <w:r w:rsidR="00F669FA" w:rsidRPr="0095658E">
        <w:rPr>
          <w:b/>
          <w:bCs/>
          <w:color w:val="000000"/>
          <w:sz w:val="24"/>
          <w:rPrChange w:id="518" w:author="Windows 用户" w:date="2018-12-02T20:53:00Z">
            <w:rPr>
              <w:bCs/>
              <w:color w:val="000000"/>
              <w:sz w:val="24"/>
            </w:rPr>
          </w:rPrChange>
        </w:rPr>
        <w:lastRenderedPageBreak/>
        <w:t xml:space="preserve">which is not too complicated to identify. </w:t>
      </w:r>
      <w:r w:rsidR="00F669FA">
        <w:rPr>
          <w:bCs/>
          <w:color w:val="000000"/>
          <w:sz w:val="24"/>
        </w:rPr>
        <w:t xml:space="preserve">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 xml:space="preserve">as a </w:t>
      </w:r>
      <w:r w:rsidR="007D5CA9" w:rsidRPr="00165464">
        <w:rPr>
          <w:sz w:val="24"/>
          <w:szCs w:val="36"/>
        </w:rPr>
        <w:lastRenderedPageBreak/>
        <w:t>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95658E">
        <w:rPr>
          <w:b/>
          <w:bCs/>
          <w:noProof/>
          <w:color w:val="000000"/>
          <w:sz w:val="24"/>
          <w:rPrChange w:id="519" w:author="Windows 用户" w:date="2018-12-02T20:53:00Z">
            <w:rPr>
              <w:bCs/>
              <w:noProof/>
              <w:color w:val="000000"/>
              <w:sz w:val="24"/>
            </w:rPr>
          </w:rPrChange>
        </w:rPr>
        <w:t>It can be seen that some of the predicted data run an accuracy that is higher than 99%.</w:t>
      </w:r>
      <w:ins w:id="520" w:author="Windows 用户" w:date="2018-12-02T20:53:00Z">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ins>
      <w:bookmarkStart w:id="521" w:name="_GoBack"/>
      <w:bookmarkEnd w:id="521"/>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95658E">
        <w:rPr>
          <w:rFonts w:ascii="仿宋_GB2312" w:eastAsia="仿宋_GB2312"/>
          <w:b/>
          <w:noProof/>
          <w:sz w:val="24"/>
          <w:szCs w:val="21"/>
          <w:rPrChange w:id="522" w:author="Windows 用户" w:date="2018-12-02T20:54:00Z">
            <w:rPr>
              <w:rFonts w:ascii="仿宋_GB2312" w:eastAsia="仿宋_GB2312"/>
              <w:noProof/>
              <w:sz w:val="24"/>
              <w:szCs w:val="21"/>
            </w:rPr>
          </w:rPrChange>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2"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AbKjmOsAgAArwUAAA4AAAAAAAAA&#10;AAAAAAAALgIAAGRycy9lMm9Eb2MueG1sUEsBAi0AFAAGAAgAAAAhAELaN9bdAAAABwEAAA8AAAAA&#10;AAAAAAAAAAAABgUAAGRycy9kb3ducmV2LnhtbFBLBQYAAAAABAAEAPMAAAAQBgAAAAA=&#10;" fillcolor="white [3201]" stroked="f" strokeweight=".5pt">
                <v:path arrowok="t"/>
                <v:textbox>
                  <w:txbxContent>
                    <w:p w:rsidR="00B16BA8" w:rsidRPr="008A1391" w:rsidRDefault="00B16BA8" w:rsidP="00A463EB">
                      <w:pPr>
                        <w:rPr>
                          <w:rFonts w:eastAsia="仿宋_GB2312"/>
                        </w:rPr>
                      </w:pPr>
                      <w:r>
                        <w:rPr>
                          <w:rFonts w:eastAsia="仿宋_GB2312"/>
                        </w:rPr>
                        <w:t>(32)</w:t>
                      </w:r>
                    </w:p>
                  </w:txbxContent>
                </v:textbox>
                <w10:wrap anchorx="margin"/>
              </v:shape>
            </w:pict>
          </mc:Fallback>
        </mc:AlternateContent>
      </w:r>
      <w:r w:rsidR="00F45570" w:rsidRPr="0095658E">
        <w:rPr>
          <w:b/>
          <w:sz w:val="24"/>
          <w:szCs w:val="36"/>
          <w:rPrChange w:id="523" w:author="Windows 用户" w:date="2018-12-02T20:54:00Z">
            <w:rPr>
              <w:sz w:val="24"/>
              <w:szCs w:val="36"/>
            </w:rPr>
          </w:rPrChange>
        </w:rPr>
        <w:t>W</w:t>
      </w:r>
      <w:r w:rsidR="003E681E" w:rsidRPr="0095658E">
        <w:rPr>
          <w:b/>
          <w:sz w:val="24"/>
          <w:szCs w:val="36"/>
          <w:rPrChange w:id="524" w:author="Windows 用户" w:date="2018-12-02T20:54:00Z">
            <w:rPr>
              <w:sz w:val="24"/>
              <w:szCs w:val="36"/>
            </w:rPr>
          </w:rPrChange>
        </w:rPr>
        <w:t>e utilize</w:t>
      </w:r>
      <w:r w:rsidR="00914AB9" w:rsidRPr="0095658E">
        <w:rPr>
          <w:b/>
          <w:sz w:val="24"/>
          <w:szCs w:val="36"/>
          <w:rPrChange w:id="525" w:author="Windows 用户" w:date="2018-12-02T20:54:00Z">
            <w:rPr>
              <w:sz w:val="24"/>
              <w:szCs w:val="36"/>
            </w:rPr>
          </w:rPrChange>
        </w:rPr>
        <w:t xml:space="preserve"> </w:t>
      </w:r>
      <w:r w:rsidR="00C370FB" w:rsidRPr="0095658E">
        <w:rPr>
          <w:b/>
          <w:sz w:val="24"/>
          <w:szCs w:val="36"/>
          <w:rPrChange w:id="526" w:author="Windows 用户" w:date="2018-12-02T20:54:00Z">
            <w:rPr>
              <w:sz w:val="24"/>
              <w:szCs w:val="36"/>
            </w:rPr>
          </w:rPrChange>
        </w:rPr>
        <w:t>XG</w:t>
      </w:r>
      <w:r w:rsidR="00481739" w:rsidRPr="0095658E">
        <w:rPr>
          <w:b/>
          <w:sz w:val="24"/>
          <w:szCs w:val="36"/>
          <w:rPrChange w:id="527" w:author="Windows 用户" w:date="2018-12-02T20:54:00Z">
            <w:rPr>
              <w:sz w:val="24"/>
              <w:szCs w:val="36"/>
            </w:rPr>
          </w:rPrChange>
        </w:rPr>
        <w:t xml:space="preserve"> </w:t>
      </w:r>
      <w:r w:rsidR="00C370FB" w:rsidRPr="0095658E">
        <w:rPr>
          <w:b/>
          <w:sz w:val="24"/>
          <w:szCs w:val="36"/>
          <w:rPrChange w:id="528" w:author="Windows 用户" w:date="2018-12-02T20:54:00Z">
            <w:rPr>
              <w:sz w:val="24"/>
              <w:szCs w:val="36"/>
            </w:rPr>
          </w:rPrChange>
        </w:rPr>
        <w:t>B</w:t>
      </w:r>
      <w:r w:rsidR="00040E98" w:rsidRPr="0095658E">
        <w:rPr>
          <w:b/>
          <w:sz w:val="24"/>
          <w:szCs w:val="36"/>
          <w:rPrChange w:id="529" w:author="Windows 用户" w:date="2018-12-02T20:54:00Z">
            <w:rPr>
              <w:sz w:val="24"/>
              <w:szCs w:val="36"/>
            </w:rPr>
          </w:rPrChange>
        </w:rPr>
        <w:t>oosting</w:t>
      </w:r>
      <w:r w:rsidR="00914AB9" w:rsidRPr="0095658E">
        <w:rPr>
          <w:b/>
          <w:sz w:val="24"/>
          <w:szCs w:val="36"/>
          <w:rPrChange w:id="530" w:author="Windows 用户" w:date="2018-12-02T20:54:00Z">
            <w:rPr>
              <w:sz w:val="24"/>
              <w:szCs w:val="36"/>
            </w:rPr>
          </w:rPrChange>
        </w:rPr>
        <w:t xml:space="preserve"> a</w:t>
      </w:r>
      <w:r w:rsidR="00F45570" w:rsidRPr="0095658E">
        <w:rPr>
          <w:b/>
          <w:sz w:val="24"/>
          <w:szCs w:val="36"/>
          <w:rPrChange w:id="531" w:author="Windows 用户" w:date="2018-12-02T20:54:00Z">
            <w:rPr>
              <w:sz w:val="24"/>
              <w:szCs w:val="36"/>
            </w:rPr>
          </w:rPrChange>
        </w:rPr>
        <w:t xml:space="preserve">lgorithm to </w:t>
      </w:r>
      <w:del w:id="532" w:author="Windows 用户" w:date="2018-12-02T20:54:00Z">
        <w:r w:rsidR="00F45570" w:rsidRPr="0095658E" w:rsidDel="0095658E">
          <w:rPr>
            <w:b/>
            <w:sz w:val="24"/>
            <w:szCs w:val="36"/>
            <w:rPrChange w:id="533" w:author="Windows 用户" w:date="2018-12-02T20:54:00Z">
              <w:rPr>
                <w:sz w:val="24"/>
                <w:szCs w:val="36"/>
              </w:rPr>
            </w:rPrChange>
          </w:rPr>
          <w:delText>obtain t</w:delText>
        </w:r>
        <w:r w:rsidR="00D844F1" w:rsidRPr="0095658E" w:rsidDel="0095658E">
          <w:rPr>
            <w:b/>
            <w:sz w:val="24"/>
            <w:szCs w:val="36"/>
            <w:rPrChange w:id="534" w:author="Windows 用户" w:date="2018-12-02T20:54:00Z">
              <w:rPr>
                <w:sz w:val="24"/>
                <w:szCs w:val="36"/>
              </w:rPr>
            </w:rPrChange>
          </w:rPr>
          <w:delText>he average value of each method</w:delText>
        </w:r>
        <w:r w:rsidR="00F45570" w:rsidRPr="0095658E" w:rsidDel="0095658E">
          <w:rPr>
            <w:b/>
            <w:sz w:val="24"/>
            <w:szCs w:val="36"/>
            <w:rPrChange w:id="535" w:author="Windows 用户" w:date="2018-12-02T20:54:00Z">
              <w:rPr>
                <w:sz w:val="24"/>
                <w:szCs w:val="36"/>
              </w:rPr>
            </w:rPrChange>
          </w:rPr>
          <w:delText xml:space="preserve"> of the sa</w:delText>
        </w:r>
        <w:r w:rsidR="00A463EB" w:rsidRPr="0095658E" w:rsidDel="0095658E">
          <w:rPr>
            <w:b/>
            <w:sz w:val="24"/>
            <w:szCs w:val="36"/>
            <w:rPrChange w:id="536" w:author="Windows 用户" w:date="2018-12-02T20:54:00Z">
              <w:rPr>
                <w:sz w:val="24"/>
                <w:szCs w:val="36"/>
              </w:rPr>
            </w:rPrChange>
          </w:rPr>
          <w:delText>mples</w:delText>
        </w:r>
      </w:del>
      <w:ins w:id="537" w:author="Windows 用户" w:date="2018-12-02T20:54:00Z">
        <w:r w:rsidR="0095658E" w:rsidRPr="0095658E">
          <w:rPr>
            <w:b/>
            <w:sz w:val="24"/>
            <w:szCs w:val="36"/>
          </w:rPr>
          <w:t>s</w:t>
        </w:r>
        <w:r w:rsidR="0095658E" w:rsidRPr="00D33136">
          <w:rPr>
            <w:b/>
            <w:sz w:val="24"/>
            <w:szCs w:val="36"/>
          </w:rPr>
          <w:t>ynthesize the three methods above</w:t>
        </w:r>
      </w:ins>
      <w:r w:rsidR="00A463EB" w:rsidRPr="0095658E">
        <w:rPr>
          <w:b/>
          <w:sz w:val="24"/>
          <w:szCs w:val="36"/>
          <w:rPrChange w:id="538" w:author="Windows 用户" w:date="2018-12-02T20:54:00Z">
            <w:rPr>
              <w:sz w:val="24"/>
              <w:szCs w:val="36"/>
            </w:rPr>
          </w:rPrChange>
        </w:rPr>
        <w:t xml:space="preserve">. </w:t>
      </w:r>
      <w:ins w:id="539" w:author="Windows 用户" w:date="2018-12-02T20:54:00Z">
        <w:r w:rsidR="0095658E" w:rsidRPr="0095658E">
          <w:rPr>
            <w:b/>
            <w:sz w:val="24"/>
            <w:szCs w:val="36"/>
          </w:rPr>
          <w:t>T</w:t>
        </w:r>
        <w:r w:rsidR="0095658E" w:rsidRPr="00D33136">
          <w:rPr>
            <w:b/>
            <w:sz w:val="24"/>
            <w:szCs w:val="36"/>
          </w:rPr>
          <w:t xml:space="preserve">he </w:t>
        </w:r>
        <w:r w:rsidR="0095658E" w:rsidRPr="0095658E">
          <w:rPr>
            <w:b/>
            <w:sz w:val="24"/>
            <w:szCs w:val="36"/>
          </w:rPr>
          <w:t xml:space="preserve">basic principle is that it combines several weak classifier into a strong classifier, which ideally suits the problem we are studying. </w:t>
        </w:r>
      </w:ins>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 xml:space="preserve">-0.468. Therefore, we use 0.05, 0.15, 0.2125, </w:t>
      </w:r>
      <w:r w:rsidR="00D844F1" w:rsidRPr="00D844F1">
        <w:rPr>
          <w:sz w:val="24"/>
          <w:szCs w:val="36"/>
        </w:rPr>
        <w:lastRenderedPageBreak/>
        <w:t>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95658E">
        <w:rPr>
          <w:b/>
          <w:bCs/>
          <w:noProof/>
          <w:color w:val="000000"/>
          <w:sz w:val="24"/>
          <w:rPrChange w:id="540" w:author="Windows 用户" w:date="2018-12-02T20:54:00Z">
            <w:rPr>
              <w:bCs/>
              <w:noProof/>
              <w:color w:val="000000"/>
              <w:sz w:val="24"/>
            </w:rPr>
          </w:rPrChange>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F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IgNdzMo1sgYC+3gOcMvS2zflDl/wyxOGnIBt4e/xo9UgOWHTqJkAfbrS/cBjwOA&#10;WkpqnNycui9LZgUl6qPG0TjtDQZh1ONhcHTSx4Pd18z2NXpZTQA50cM9ZXgUA96rjSgtVPe4ZMYh&#10;KqqY5hg7p34jTny7T3BJcTEeRxAOt2F+qm8N3wxKIOddc8+s6RjskfpXsJlxlj0jcosNHdIwXnqQ&#10;ZWT5rqpdB3AxRCp3Syxsnv1zRO1W7egP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LaHJcWrAgAAsgUAAA4AAAAA&#10;AAAAAAAAAAAALgIAAGRycy9lMm9Eb2MueG1sUEsBAi0AFAAGAAgAAAAhAEluJRPhAAAACwEAAA8A&#10;AAAAAAAAAAAAAAAABQUAAGRycy9kb3ducmV2LnhtbFBLBQYAAAAABAAEAPMAAAATBgAAAAA=&#10;" fillcolor="white [3201]" stroked="f" strokeweight=".5pt">
                <v:path arrowok="t"/>
                <v:textbox>
                  <w:txbxContent>
                    <w:p w:rsidR="00B16BA8" w:rsidRPr="008A1391" w:rsidRDefault="00B16BA8" w:rsidP="00923A0A">
                      <w:pPr>
                        <w:rPr>
                          <w:rFonts w:eastAsia="仿宋_GB2312"/>
                        </w:rPr>
                      </w:pPr>
                      <w:r>
                        <w:rPr>
                          <w:rFonts w:eastAsia="仿宋_GB2312"/>
                        </w:rPr>
                        <w:t>(33)</w:t>
                      </w:r>
                    </w:p>
                  </w:txbxContent>
                </v:textbox>
                <w10:wrap anchorx="margin"/>
              </v:shape>
            </w:pict>
          </mc:Fallback>
        </mc:AlternateContent>
      </w:r>
      <w:r w:rsidR="00923A0A" w:rsidRPr="0095658E">
        <w:rPr>
          <w:b/>
          <w:bCs/>
          <w:noProof/>
          <w:color w:val="000000"/>
          <w:sz w:val="24"/>
          <w:rPrChange w:id="541" w:author="Windows 用户" w:date="2018-12-02T20:54:00Z">
            <w:rPr>
              <w:bCs/>
              <w:noProof/>
              <w:color w:val="000000"/>
              <w:sz w:val="24"/>
            </w:rPr>
          </w:rPrChange>
        </w:rPr>
        <w:t xml:space="preserve">We utilize a formula to measure the error of our estimation, reaping an average score of </w:t>
      </w:r>
      <w:r w:rsidR="00090D1B" w:rsidRPr="0095658E">
        <w:rPr>
          <w:b/>
          <w:bCs/>
          <w:noProof/>
          <w:color w:val="000000"/>
          <w:sz w:val="24"/>
          <w:rPrChange w:id="542" w:author="Windows 用户" w:date="2018-12-02T20:54:00Z">
            <w:rPr>
              <w:bCs/>
              <w:noProof/>
              <w:color w:val="000000"/>
              <w:sz w:val="24"/>
            </w:rPr>
          </w:rPrChange>
        </w:rPr>
        <w:t>9.81</w:t>
      </w:r>
      <w:r w:rsidR="00923A0A" w:rsidRPr="0095658E">
        <w:rPr>
          <w:b/>
          <w:bCs/>
          <w:noProof/>
          <w:color w:val="000000"/>
          <w:sz w:val="24"/>
          <w:rPrChange w:id="543" w:author="Windows 用户" w:date="2018-12-02T20:54:00Z">
            <w:rPr>
              <w:bCs/>
              <w:noProof/>
              <w:color w:val="000000"/>
              <w:sz w:val="24"/>
            </w:rPr>
          </w:rPrChange>
        </w:rPr>
        <w:t xml:space="preserve"> of click rate and</w:t>
      </w:r>
      <w:r w:rsidR="00090D1B" w:rsidRPr="0095658E">
        <w:rPr>
          <w:b/>
          <w:bCs/>
          <w:noProof/>
          <w:color w:val="000000"/>
          <w:sz w:val="24"/>
          <w:rPrChange w:id="544" w:author="Windows 用户" w:date="2018-12-02T20:54:00Z">
            <w:rPr>
              <w:bCs/>
              <w:noProof/>
              <w:color w:val="000000"/>
              <w:sz w:val="24"/>
            </w:rPr>
          </w:rPrChange>
        </w:rPr>
        <w:t xml:space="preserve"> 9.74</w:t>
      </w:r>
      <w:r w:rsidR="00481739" w:rsidRPr="0095658E">
        <w:rPr>
          <w:b/>
          <w:bCs/>
          <w:noProof/>
          <w:color w:val="000000"/>
          <w:sz w:val="24"/>
          <w:rPrChange w:id="545" w:author="Windows 用户" w:date="2018-12-02T20:54:00Z">
            <w:rPr>
              <w:bCs/>
              <w:noProof/>
              <w:color w:val="000000"/>
              <w:sz w:val="24"/>
            </w:rPr>
          </w:rPrChange>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B16BA8"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ins w:id="546" w:author="Windows 用户" w:date="2018-12-02T20:54:00Z">
        <w:r w:rsidR="0095658E">
          <w:rPr>
            <w:sz w:val="24"/>
          </w:rPr>
          <w:t xml:space="preserve">4 modeling process </w:t>
        </w:r>
      </w:ins>
      <w:del w:id="547" w:author="Windows 用户" w:date="2018-12-02T20:54:00Z">
        <w:r w:rsidR="00B702C1" w:rsidDel="0095658E">
          <w:rPr>
            <w:sz w:val="24"/>
          </w:rPr>
          <w:delText xml:space="preserve">BP neural network </w:delText>
        </w:r>
      </w:del>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del w:id="548" w:author="Windows 用户" w:date="2018-12-02T20:55:00Z">
        <w:r w:rsidR="00B702C1" w:rsidDel="0095658E">
          <w:rPr>
            <w:sz w:val="24"/>
          </w:rPr>
          <w:delText>W</w:delText>
        </w:r>
        <w:r w:rsidR="0005635E" w:rsidDel="0095658E">
          <w:rPr>
            <w:sz w:val="24"/>
          </w:rPr>
          <w:delText xml:space="preserve">e use the data </w:delText>
        </w:r>
        <w:r w:rsidR="0005635E" w:rsidDel="0095658E">
          <w:rPr>
            <w:sz w:val="24"/>
          </w:rPr>
          <w:lastRenderedPageBreak/>
          <w:delText xml:space="preserve">after </w:delText>
        </w:r>
        <w:r w:rsidR="00214F6F" w:rsidDel="0095658E">
          <w:rPr>
            <w:sz w:val="24"/>
          </w:rPr>
          <w:delText xml:space="preserve">Principal Component Analysis for Principal Component Regression and Bayes Distinction and data after </w:delText>
        </w:r>
        <w:r w:rsidR="00690751" w:rsidDel="0095658E">
          <w:rPr>
            <w:sz w:val="24"/>
          </w:rPr>
          <w:delText>Information Entropy</w:delText>
        </w:r>
        <w:r w:rsidR="0005635E" w:rsidDel="0095658E">
          <w:rPr>
            <w:sz w:val="24"/>
          </w:rPr>
          <w:delText xml:space="preserve"> for BP neural network Fitting. </w:delText>
        </w:r>
      </w:del>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w:t>
      </w:r>
      <w:r w:rsidRPr="0095658E">
        <w:rPr>
          <w:rFonts w:eastAsia="仿宋_GB2312"/>
          <w:b/>
          <w:sz w:val="24"/>
          <w:rPrChange w:id="549" w:author="Windows 用户" w:date="2018-12-02T20:55:00Z">
            <w:rPr>
              <w:rFonts w:eastAsia="仿宋_GB2312"/>
              <w:sz w:val="24"/>
            </w:rPr>
          </w:rPrChange>
        </w:rPr>
        <w:t xml:space="preserve">In </w:t>
      </w:r>
      <w:r w:rsidR="00B7198F" w:rsidRPr="0095658E">
        <w:rPr>
          <w:rFonts w:eastAsia="仿宋_GB2312"/>
          <w:b/>
          <w:sz w:val="24"/>
          <w:rPrChange w:id="550" w:author="Windows 用户" w:date="2018-12-02T20:55:00Z">
            <w:rPr>
              <w:rFonts w:eastAsia="仿宋_GB2312"/>
              <w:sz w:val="24"/>
            </w:rPr>
          </w:rPrChange>
        </w:rPr>
        <w:t>the optimization methods of our team</w:t>
      </w:r>
      <w:r w:rsidRPr="0095658E">
        <w:rPr>
          <w:rFonts w:eastAsia="仿宋_GB2312"/>
          <w:b/>
          <w:sz w:val="24"/>
          <w:rPrChange w:id="551" w:author="Windows 用户" w:date="2018-12-02T20:55:00Z">
            <w:rPr>
              <w:rFonts w:eastAsia="仿宋_GB2312"/>
              <w:sz w:val="24"/>
            </w:rPr>
          </w:rPrChange>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95658E">
        <w:rPr>
          <w:rFonts w:eastAsia="仿宋_GB2312"/>
          <w:b/>
          <w:sz w:val="24"/>
          <w:rPrChange w:id="552" w:author="Windows 用户" w:date="2018-12-02T20:55:00Z">
            <w:rPr>
              <w:rFonts w:eastAsia="仿宋_GB2312"/>
              <w:sz w:val="24"/>
            </w:rPr>
          </w:rPrChange>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w:t>
      </w:r>
      <w:r w:rsidRPr="001F24A3">
        <w:rPr>
          <w:bCs/>
          <w:color w:val="000000" w:themeColor="text1"/>
          <w:sz w:val="24"/>
        </w:rPr>
        <w:lastRenderedPageBreak/>
        <w:t>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w:t>
      </w:r>
      <w:r w:rsidR="0007230F" w:rsidRPr="0007230F">
        <w:rPr>
          <w:bCs/>
          <w:color w:val="000000" w:themeColor="text1"/>
          <w:sz w:val="24"/>
        </w:rPr>
        <w:lastRenderedPageBreak/>
        <w:t xml:space="preserve">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pandas as </w:t>
      </w:r>
      <w:proofErr w:type="spellStart"/>
      <w:r w:rsidRPr="00005746">
        <w:rPr>
          <w:sz w:val="20"/>
          <w:szCs w:val="20"/>
        </w:rPr>
        <w:t>pd</w:t>
      </w:r>
      <w:proofErr w:type="spellEnd"/>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proofErr w:type="gramStart"/>
      <w:r w:rsidRPr="00005746">
        <w:rPr>
          <w:sz w:val="20"/>
          <w:szCs w:val="20"/>
        </w:rPr>
        <w:t>from</w:t>
      </w:r>
      <w:proofErr w:type="gramEnd"/>
      <w:r w:rsidRPr="00005746">
        <w:rPr>
          <w:sz w:val="20"/>
          <w:szCs w:val="20"/>
        </w:rPr>
        <w:t xml:space="preserve">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trains=</w:t>
      </w:r>
      <w:proofErr w:type="spellStart"/>
      <w:proofErr w:type="gramEnd"/>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labels=</w:t>
      </w:r>
      <w:proofErr w:type="spellStart"/>
      <w:proofErr w:type="gramEnd"/>
      <w:r w:rsidRPr="00005746">
        <w:rPr>
          <w:sz w:val="20"/>
          <w:szCs w:val="20"/>
        </w:rPr>
        <w:t>train.iloc</w:t>
      </w:r>
      <w:proofErr w:type="spellEnd"/>
      <w:r w:rsidRPr="00005746">
        <w:rPr>
          <w:sz w:val="20"/>
          <w:szCs w:val="20"/>
        </w:rPr>
        <w:t>[:,:1].values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'Year']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'Month']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'weekday']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'time']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'Year']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'Month']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'weekday']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'time']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train.dropna</w:t>
      </w:r>
      <w:proofErr w:type="spellEnd"/>
      <w:r w:rsidRPr="00005746">
        <w:rPr>
          <w:sz w:val="20"/>
          <w:szCs w:val="20"/>
        </w:rPr>
        <w:t>(axis=0)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tests.fillna</w:t>
      </w:r>
      <w:proofErr w:type="spell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train[f].</w:t>
      </w:r>
      <w:proofErr w:type="spellStart"/>
      <w:r w:rsidRPr="00005746">
        <w:rPr>
          <w:sz w:val="20"/>
          <w:szCs w:val="20"/>
        </w:rPr>
        <w:t>dtype</w:t>
      </w:r>
      <w:proofErr w:type="spellEnd"/>
      <w:r w:rsidRPr="00005746">
        <w:rPr>
          <w:sz w:val="20"/>
          <w:szCs w:val="20"/>
        </w:rPr>
        <w:t>=='object':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list(train[f].values))</w:t>
      </w:r>
    </w:p>
    <w:p w:rsidR="00005746" w:rsidRPr="00005746" w:rsidRDefault="00005746" w:rsidP="00005746">
      <w:pPr>
        <w:rPr>
          <w:sz w:val="20"/>
          <w:szCs w:val="20"/>
        </w:rPr>
      </w:pPr>
      <w:r w:rsidRPr="00005746">
        <w:rPr>
          <w:sz w:val="20"/>
          <w:szCs w:val="20"/>
        </w:rPr>
        <w:lastRenderedPageBreak/>
        <w:t xml:space="preserve">            </w:t>
      </w:r>
      <w:proofErr w:type="gramStart"/>
      <w:r w:rsidRPr="00005746">
        <w:rPr>
          <w:sz w:val="20"/>
          <w:szCs w:val="20"/>
        </w:rPr>
        <w:t>train[</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tests.columns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tests[f].</w:t>
      </w:r>
      <w:proofErr w:type="spellStart"/>
      <w:r w:rsidRPr="00005746">
        <w:rPr>
          <w:sz w:val="20"/>
          <w:szCs w:val="20"/>
        </w:rPr>
        <w:t>dtype</w:t>
      </w:r>
      <w:proofErr w:type="spell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list(tests[f].values))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(list(tests[f].values))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tests.info())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f] = train[f].</w:t>
      </w:r>
      <w:proofErr w:type="spellStart"/>
      <w:r w:rsidRPr="00005746">
        <w:rPr>
          <w:sz w:val="20"/>
          <w:szCs w:val="20"/>
        </w:rPr>
        <w:t>astype</w:t>
      </w:r>
      <w:proofErr w:type="spell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train.astype</w:t>
      </w:r>
      <w:proofErr w:type="spellEnd"/>
      <w:r w:rsidRPr="00005746">
        <w:rPr>
          <w:sz w:val="20"/>
          <w:szCs w:val="20"/>
        </w:rPr>
        <w:t>(float)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tests.astype</w:t>
      </w:r>
      <w:proofErr w:type="spellEnd"/>
      <w:r w:rsidRPr="00005746">
        <w:rPr>
          <w:sz w:val="20"/>
          <w:szCs w:val="20"/>
        </w:rPr>
        <w:t>(float)</w:t>
      </w:r>
    </w:p>
    <w:p w:rsidR="00005746" w:rsidRPr="00005746" w:rsidRDefault="00005746" w:rsidP="00005746">
      <w:pPr>
        <w:rPr>
          <w:sz w:val="20"/>
          <w:szCs w:val="20"/>
        </w:rPr>
      </w:pPr>
      <w:proofErr w:type="gramStart"/>
      <w:r w:rsidRPr="00005746">
        <w:rPr>
          <w:sz w:val="20"/>
          <w:szCs w:val="20"/>
        </w:rPr>
        <w:t>trains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labels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feature_columns_to_use].append(tests[feature_columns_to_use])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gramEnd"/>
      <w:r w:rsidRPr="00005746">
        <w:rPr>
          <w:sz w:val="20"/>
          <w:szCs w:val="20"/>
        </w:rPr>
        <w:t>0:train.shape[0]].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spellStart"/>
      <w:proofErr w:type="gramEnd"/>
      <w:r w:rsidRPr="00005746">
        <w:rPr>
          <w:sz w:val="20"/>
          <w:szCs w:val="20"/>
        </w:rPr>
        <w:t>train.shape</w:t>
      </w:r>
      <w:proofErr w:type="spell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gbm</w:t>
      </w:r>
      <w:proofErr w:type="spellEnd"/>
      <w:proofErr w:type="gramEnd"/>
      <w:r w:rsidRPr="00005746">
        <w:rPr>
          <w:sz w:val="20"/>
          <w:szCs w:val="20"/>
        </w:rPr>
        <w:t xml:space="preserve"> = </w:t>
      </w:r>
      <w:proofErr w:type="spellStart"/>
      <w:r w:rsidRPr="00005746">
        <w:rPr>
          <w:sz w:val="20"/>
          <w:szCs w:val="20"/>
        </w:rPr>
        <w:t>xgb.XGBClassifier</w:t>
      </w:r>
      <w:proofErr w:type="spell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predictions</w:t>
      </w:r>
      <w:proofErr w:type="gramEnd"/>
      <w:r w:rsidRPr="00005746">
        <w:rPr>
          <w:sz w:val="20"/>
          <w:szCs w:val="20"/>
        </w:rPr>
        <w:t xml:space="preserve"> = </w:t>
      </w:r>
      <w:proofErr w:type="spellStart"/>
      <w:r w:rsidRPr="00005746">
        <w:rPr>
          <w:sz w:val="20"/>
          <w:szCs w:val="20"/>
        </w:rPr>
        <w:t>gbm.predict</w:t>
      </w:r>
      <w:proofErr w:type="spell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submission</w:t>
      </w:r>
      <w:proofErr w:type="gramEnd"/>
      <w:r w:rsidRPr="00005746">
        <w:rPr>
          <w:sz w:val="20"/>
          <w:szCs w:val="20"/>
        </w:rPr>
        <w:t xml:space="preserve"> = </w:t>
      </w:r>
      <w:proofErr w:type="spellStart"/>
      <w:r w:rsidRPr="00005746">
        <w:rPr>
          <w:sz w:val="20"/>
          <w:szCs w:val="20"/>
        </w:rPr>
        <w:t>pd.DataFrame</w:t>
      </w:r>
      <w:proofErr w:type="spell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trains)</w:t>
      </w:r>
    </w:p>
    <w:p w:rsidR="00005746" w:rsidRPr="00005746" w:rsidRDefault="00005746" w:rsidP="00005746">
      <w:pPr>
        <w:rPr>
          <w:sz w:val="20"/>
          <w:szCs w:val="20"/>
        </w:rPr>
      </w:pPr>
      <w:proofErr w:type="gramStart"/>
      <w:r w:rsidRPr="00005746">
        <w:rPr>
          <w:sz w:val="20"/>
          <w:szCs w:val="20"/>
        </w:rPr>
        <w:t>parameters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silent</w:t>
      </w:r>
      <w:proofErr w:type="gramEnd"/>
      <w:r w:rsidRPr="00005746">
        <w:rPr>
          <w:sz w:val="20"/>
          <w:szCs w:val="20"/>
        </w:rPr>
        <w: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proofErr w:type="spellStart"/>
      <w:proofErr w:type="gramStart"/>
      <w:r w:rsidRPr="00005746">
        <w:rPr>
          <w:sz w:val="20"/>
          <w:szCs w:val="20"/>
        </w:rPr>
        <w:t>ft</w:t>
      </w:r>
      <w:proofErr w:type="spellEnd"/>
      <w:r w:rsidRPr="00005746">
        <w:rPr>
          <w:sz w:val="20"/>
          <w:szCs w:val="20"/>
        </w:rPr>
        <w:t>=</w:t>
      </w:r>
      <w:proofErr w:type="gramEnd"/>
      <w:r w:rsidRPr="00005746">
        <w:rPr>
          <w:sz w:val="20"/>
          <w:szCs w:val="20"/>
        </w:rPr>
        <w: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proofErr w:type="gramStart"/>
      <w:r w:rsidRPr="00005746">
        <w:rPr>
          <w:sz w:val="20"/>
          <w:szCs w:val="20"/>
        </w:rPr>
        <w:t>dict</w:t>
      </w:r>
      <w:proofErr w:type="spellEnd"/>
      <w:r w:rsidRPr="00005746">
        <w:rPr>
          <w:sz w:val="20"/>
          <w:szCs w:val="20"/>
        </w:rPr>
        <w:t>(</w:t>
      </w:r>
      <w:proofErr w:type="spellStart"/>
      <w:proofErr w:type="gramEnd"/>
      <w:r w:rsidRPr="00005746">
        <w:rPr>
          <w:sz w:val="20"/>
          <w:szCs w:val="20"/>
        </w:rPr>
        <w:t>parameters.items</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offset</w:t>
      </w:r>
      <w:proofErr w:type="gramEnd"/>
      <w:r w:rsidRPr="00005746">
        <w:rPr>
          <w:sz w:val="20"/>
          <w:szCs w:val="20"/>
        </w:rPr>
        <w:t xml:space="preserve">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proofErr w:type="gramStart"/>
      <w:r w:rsidRPr="00005746">
        <w:rPr>
          <w:sz w:val="20"/>
          <w:szCs w:val="20"/>
        </w:rPr>
        <w:t>xgtest</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proofErr w:type="gramStart"/>
      <w:r w:rsidRPr="00005746">
        <w:rPr>
          <w:sz w:val="20"/>
          <w:szCs w:val="20"/>
        </w:rPr>
        <w:t>xgtrain</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xgval</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proofErr w:type="spellStart"/>
      <w:proofErr w:type="gramStart"/>
      <w:r w:rsidRPr="00005746">
        <w:rPr>
          <w:sz w:val="20"/>
          <w:szCs w:val="20"/>
        </w:rPr>
        <w:t>watchlist</w:t>
      </w:r>
      <w:proofErr w:type="spellEnd"/>
      <w:proofErr w:type="gram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training</w:t>
      </w:r>
      <w:proofErr w:type="gramEnd"/>
      <w:r w:rsidRPr="00005746">
        <w:rPr>
          <w:sz w:val="20"/>
          <w:szCs w:val="20"/>
        </w:rPr>
        <w:t xml:space="preserve">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proofErr w:type="gramStart"/>
      <w:r w:rsidRPr="00005746">
        <w:rPr>
          <w:sz w:val="20"/>
          <w:szCs w:val="20"/>
        </w:rPr>
        <w:t>model</w:t>
      </w:r>
      <w:proofErr w:type="gramEnd"/>
      <w:r w:rsidRPr="00005746">
        <w:rPr>
          <w:sz w:val="20"/>
          <w:szCs w:val="20"/>
        </w:rPr>
        <w:t xml:space="preserve"> = </w:t>
      </w:r>
      <w:proofErr w:type="spellStart"/>
      <w:r w:rsidRPr="00005746">
        <w:rPr>
          <w:sz w:val="20"/>
          <w:szCs w:val="20"/>
        </w:rPr>
        <w:t>xgb.train</w:t>
      </w:r>
      <w:proofErr w:type="spell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model.save_</w:t>
      </w:r>
      <w:proofErr w:type="gramStart"/>
      <w:r w:rsidRPr="00005746">
        <w:rPr>
          <w:rFonts w:hint="eastAsia"/>
          <w:sz w:val="20"/>
          <w:szCs w:val="20"/>
        </w:rPr>
        <w:t>model</w:t>
      </w:r>
      <w:proofErr w:type="spellEnd"/>
      <w:r w:rsidRPr="00005746">
        <w:rPr>
          <w:rFonts w:hint="eastAsia"/>
          <w:sz w:val="20"/>
          <w:szCs w:val="20"/>
        </w:rPr>
        <w:t>(</w:t>
      </w:r>
      <w:proofErr w:type="gram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proofErr w:type="gramStart"/>
      <w:r w:rsidRPr="00005746">
        <w:rPr>
          <w:sz w:val="20"/>
          <w:szCs w:val="20"/>
        </w:rPr>
        <w:t>preds</w:t>
      </w:r>
      <w:proofErr w:type="spellEnd"/>
      <w:proofErr w:type="gramEnd"/>
      <w:r w:rsidRPr="00005746">
        <w:rPr>
          <w:sz w:val="20"/>
          <w:szCs w:val="20"/>
        </w:rPr>
        <w:t xml:space="preserve"> = </w:t>
      </w:r>
      <w:proofErr w:type="spellStart"/>
      <w:r w:rsidRPr="00005746">
        <w:rPr>
          <w:sz w:val="20"/>
          <w:szCs w:val="20"/>
        </w:rPr>
        <w:t>model.predict</w:t>
      </w:r>
      <w:proofErr w:type="spell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r w:rsidRPr="00005746">
        <w:rPr>
          <w:sz w:val="20"/>
          <w:szCs w:val="20"/>
        </w:rPr>
        <w:t>(</w:t>
      </w:r>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r w:rsidRPr="00005746">
        <w:rPr>
          <w:sz w:val="20"/>
          <w:szCs w:val="20"/>
        </w:rPr>
        <w:t>ImageId</w:t>
      </w:r>
      <w:proofErr w:type="gramStart"/>
      <w:r w:rsidRPr="00005746">
        <w:rPr>
          <w:sz w:val="20"/>
          <w:szCs w:val="20"/>
        </w:rPr>
        <w:t>,Label</w:t>
      </w:r>
      <w:proofErr w:type="spellEnd"/>
      <w:r w:rsidRPr="00005746">
        <w:rPr>
          <w:sz w:val="20"/>
          <w:szCs w:val="20"/>
        </w:rPr>
        <w:t>'</w:t>
      </w:r>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D16" w:rsidRDefault="006C6D16" w:rsidP="000F3B03">
      <w:r>
        <w:separator/>
      </w:r>
    </w:p>
  </w:endnote>
  <w:endnote w:type="continuationSeparator" w:id="0">
    <w:p w:rsidR="006C6D16" w:rsidRDefault="006C6D16"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Content>
      <w:sdt>
        <w:sdtPr>
          <w:id w:val="-1705238520"/>
          <w:docPartObj>
            <w:docPartGallery w:val="Page Numbers (Top of Page)"/>
            <w:docPartUnique/>
          </w:docPartObj>
        </w:sdtPr>
        <w:sdtContent>
          <w:p w:rsidR="00B16BA8" w:rsidRDefault="00B16BA8"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7C3B2F">
              <w:rPr>
                <w:b/>
                <w:bCs/>
                <w:noProof/>
              </w:rPr>
              <w:t>35</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7C3B2F">
              <w:rPr>
                <w:b/>
                <w:bCs/>
                <w:noProof/>
              </w:rPr>
              <w:t>66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D16" w:rsidRDefault="006C6D16" w:rsidP="000F3B03">
      <w:r>
        <w:separator/>
      </w:r>
    </w:p>
  </w:footnote>
  <w:footnote w:type="continuationSeparator" w:id="0">
    <w:p w:rsidR="006C6D16" w:rsidRDefault="006C6D16" w:rsidP="000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BA8" w:rsidRPr="00384CF8" w:rsidRDefault="00B16BA8">
    <w:pPr>
      <w:pStyle w:val="a3"/>
      <w:rPr>
        <w:sz w:val="16"/>
      </w:rPr>
    </w:pPr>
    <w:r w:rsidRPr="00384CF8">
      <w:rPr>
        <w:sz w:val="16"/>
      </w:rPr>
      <w:t>Evaluation and Prediction of Cell Phones Sales Based on Various Techniques</w:t>
    </w:r>
    <w:r>
      <w:rPr>
        <w:sz w:val="16"/>
      </w:rPr>
      <w:t xml:space="preserve">     </w:t>
    </w:r>
    <w:r w:rsidRPr="00384CF8">
      <w:rPr>
        <w:sz w:val="16"/>
      </w:rPr>
      <w:t xml:space="preserve">  </w:t>
    </w:r>
    <w:proofErr w:type="spellStart"/>
    <w:r w:rsidRPr="00384CF8">
      <w:rPr>
        <w:sz w:val="16"/>
      </w:rPr>
      <w:t>LingWei</w:t>
    </w:r>
    <w:proofErr w:type="spellEnd"/>
    <w:r w:rsidRPr="00384CF8">
      <w:rPr>
        <w:sz w:val="16"/>
      </w:rPr>
      <w:t xml:space="preserve"> Cao, Cheng Qian, </w:t>
    </w:r>
    <w:proofErr w:type="spellStart"/>
    <w:r w:rsidRPr="00384CF8">
      <w:rPr>
        <w:sz w:val="16"/>
      </w:rPr>
      <w:t>ZhaoYang</w:t>
    </w:r>
    <w:proofErr w:type="spellEnd"/>
    <w:r w:rsidRPr="00384CF8">
      <w:rPr>
        <w:sz w:val="16"/>
      </w:rPr>
      <w:t xml:space="preserve"> 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6C44"/>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6D16"/>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C3B2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2296"/>
    <w:rsid w:val="00B03079"/>
    <w:rsid w:val="00B03C0E"/>
    <w:rsid w:val="00B04DC0"/>
    <w:rsid w:val="00B06544"/>
    <w:rsid w:val="00B11099"/>
    <w:rsid w:val="00B1161C"/>
    <w:rsid w:val="00B133F3"/>
    <w:rsid w:val="00B13D45"/>
    <w:rsid w:val="00B142A6"/>
    <w:rsid w:val="00B16BA8"/>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92"/>
    <w:rsid w:val="00CD3C4A"/>
    <w:rsid w:val="00CD71F4"/>
    <w:rsid w:val="00CD7427"/>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188E"/>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3DC"/>
    <w:rsid w:val="00EE67F5"/>
    <w:rsid w:val="00EE6A67"/>
    <w:rsid w:val="00EF40AB"/>
    <w:rsid w:val="00EF549E"/>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28852377">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974601599">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1645929648"/>
        <c:axId val="-1645937264"/>
      </c:scatterChart>
      <c:valAx>
        <c:axId val="-164592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937264"/>
        <c:crosses val="autoZero"/>
        <c:crossBetween val="midCat"/>
      </c:valAx>
      <c:valAx>
        <c:axId val="-164593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929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1645936720"/>
        <c:axId val="-1645936176"/>
      </c:barChart>
      <c:catAx>
        <c:axId val="-16459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936176"/>
        <c:crosses val="autoZero"/>
        <c:auto val="1"/>
        <c:lblAlgn val="ctr"/>
        <c:lblOffset val="100"/>
        <c:noMultiLvlLbl val="0"/>
      </c:catAx>
      <c:valAx>
        <c:axId val="-164593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9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1645927472"/>
        <c:axId val="-1645935632"/>
      </c:barChart>
      <c:catAx>
        <c:axId val="-1645927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935632"/>
        <c:crosses val="autoZero"/>
        <c:auto val="1"/>
        <c:lblAlgn val="ctr"/>
        <c:lblOffset val="100"/>
        <c:noMultiLvlLbl val="0"/>
      </c:catAx>
      <c:valAx>
        <c:axId val="-164593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927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23"/>
    <w:rsid w:val="00131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12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55C4A-3BF8-4C46-A30D-E6D5F1FB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18147</Words>
  <Characters>103440</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121345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12</cp:revision>
  <cp:lastPrinted>2018-11-20T08:27:00Z</cp:lastPrinted>
  <dcterms:created xsi:type="dcterms:W3CDTF">2018-12-02T12:06:00Z</dcterms:created>
  <dcterms:modified xsi:type="dcterms:W3CDTF">2018-12-03T09:29:00Z</dcterms:modified>
</cp:coreProperties>
</file>