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32EE1" w14:textId="77777777" w:rsidR="00E3200A" w:rsidRPr="003C46EB" w:rsidRDefault="00E3200A" w:rsidP="003C46EB">
      <w:pPr>
        <w:widowControl/>
        <w:spacing w:afterLines="50" w:after="156"/>
        <w:rPr>
          <w:rFonts w:eastAsia="仿宋_GB2312"/>
          <w:sz w:val="24"/>
        </w:rPr>
      </w:pPr>
      <w:bookmarkStart w:id="0" w:name="_GoBack"/>
      <w:bookmarkEnd w:id="0"/>
      <w:r w:rsidRPr="003C46EB">
        <w:rPr>
          <w:rFonts w:eastAsia="仿宋_GB2312" w:hint="eastAsia"/>
          <w:sz w:val="24"/>
        </w:rPr>
        <w:t>Information entropy:</w:t>
      </w:r>
    </w:p>
    <w:p w14:paraId="596A1526" w14:textId="178FBC70" w:rsidR="008A321D" w:rsidRDefault="00002FDE" w:rsidP="003C46EB">
      <w:pPr>
        <w:widowControl/>
        <w:spacing w:afterLines="50" w:after="156"/>
        <w:rPr>
          <w:rFonts w:eastAsia="仿宋_GB2312"/>
          <w:sz w:val="24"/>
        </w:rPr>
      </w:pPr>
      <w:r w:rsidRPr="003C46EB">
        <w:rPr>
          <w:rFonts w:eastAsia="仿宋_GB2312" w:hint="eastAsia"/>
          <w:sz w:val="24"/>
        </w:rPr>
        <w:t xml:space="preserve">The information gain algorithm based on the information entropy theory can effectively help us judge the relationship between dependent and independent variables and sift out the most important ones. </w:t>
      </w:r>
      <w:r w:rsidR="003232CA" w:rsidRPr="003C46EB">
        <w:rPr>
          <w:rFonts w:eastAsia="仿宋_GB2312"/>
          <w:sz w:val="24"/>
        </w:rPr>
        <w:t>Information entropy is used to reflect the complexity of the information being processed</w:t>
      </w:r>
      <w:r>
        <w:rPr>
          <w:rFonts w:eastAsia="仿宋_GB2312"/>
          <w:sz w:val="24"/>
        </w:rPr>
        <w:t>, and t</w:t>
      </w:r>
      <w:r w:rsidR="003232CA" w:rsidRPr="003C46EB">
        <w:rPr>
          <w:rFonts w:eastAsia="仿宋_GB2312" w:hint="eastAsia"/>
          <w:sz w:val="24"/>
        </w:rPr>
        <w:t xml:space="preserve">he meaning of information entropy is first defined in Shannon's Principal of General </w:t>
      </w:r>
      <w:r w:rsidR="003232CA" w:rsidRPr="003C46EB">
        <w:rPr>
          <w:rFonts w:eastAsia="仿宋_GB2312"/>
          <w:sz w:val="24"/>
        </w:rPr>
        <w:t>Mathematics</w:t>
      </w:r>
      <w:r w:rsidR="003232CA" w:rsidRPr="003C46EB">
        <w:rPr>
          <w:rFonts w:eastAsia="仿宋_GB2312" w:hint="eastAsia"/>
          <w:sz w:val="24"/>
        </w:rPr>
        <w:t>, in which he implied that</w:t>
      </w:r>
      <w:r w:rsidR="00E3200A" w:rsidRPr="003C46EB">
        <w:rPr>
          <w:rFonts w:eastAsia="仿宋_GB2312" w:hint="eastAsia"/>
          <w:sz w:val="24"/>
        </w:rPr>
        <w:t xml:space="preserve"> it </w:t>
      </w:r>
      <w:ins w:id="1" w:author="Windows 用户" w:date="2018-12-09T22:16:00Z">
        <w:r w:rsidR="002D764C">
          <w:rPr>
            <w:rFonts w:eastAsia="仿宋_GB2312"/>
            <w:sz w:val="24"/>
          </w:rPr>
          <w:t>could</w:t>
        </w:r>
      </w:ins>
      <w:del w:id="2" w:author="Windows 用户" w:date="2018-12-09T22:16:00Z">
        <w:r w:rsidR="00E3200A" w:rsidRPr="003C46EB" w:rsidDel="002D764C">
          <w:rPr>
            <w:rFonts w:eastAsia="仿宋_GB2312" w:hint="eastAsia"/>
            <w:sz w:val="24"/>
          </w:rPr>
          <w:delText xml:space="preserve">can </w:delText>
        </w:r>
      </w:del>
      <w:r w:rsidR="00E3200A" w:rsidRPr="003C46EB">
        <w:rPr>
          <w:rFonts w:eastAsia="仿宋_GB2312" w:hint="eastAsia"/>
          <w:sz w:val="24"/>
        </w:rPr>
        <w:t xml:space="preserve">be used to quantify the specific value of data. The theory of information entropy nowadays is applied in risk management, optimization of model and </w:t>
      </w:r>
      <w:r w:rsidR="00143DCC" w:rsidRPr="003C46EB">
        <w:rPr>
          <w:rFonts w:eastAsia="仿宋_GB2312" w:hint="eastAsia"/>
          <w:sz w:val="24"/>
        </w:rPr>
        <w:t xml:space="preserve">information safety, </w:t>
      </w:r>
      <w:r w:rsidR="00E3200A" w:rsidRPr="003C46EB">
        <w:rPr>
          <w:rFonts w:eastAsia="仿宋_GB2312" w:hint="eastAsia"/>
          <w:sz w:val="24"/>
        </w:rPr>
        <w:t>possess</w:t>
      </w:r>
      <w:r w:rsidR="00143DCC" w:rsidRPr="003C46EB">
        <w:rPr>
          <w:rFonts w:eastAsia="仿宋_GB2312" w:hint="eastAsia"/>
          <w:sz w:val="24"/>
        </w:rPr>
        <w:t>ing</w:t>
      </w:r>
      <w:r w:rsidR="00E3200A" w:rsidRPr="003C46EB">
        <w:rPr>
          <w:rFonts w:eastAsia="仿宋_GB2312" w:hint="eastAsia"/>
          <w:sz w:val="24"/>
        </w:rPr>
        <w:t xml:space="preserve"> high social value. </w:t>
      </w:r>
      <w:r>
        <w:rPr>
          <w:rFonts w:eastAsia="仿宋_GB2312"/>
          <w:sz w:val="24"/>
        </w:rPr>
        <w:t>I</w:t>
      </w:r>
      <w:r w:rsidR="000817D9" w:rsidRPr="003C46EB">
        <w:rPr>
          <w:rFonts w:eastAsia="仿宋_GB2312" w:hint="eastAsia"/>
          <w:sz w:val="24"/>
        </w:rPr>
        <w:t>nformation gain</w:t>
      </w:r>
      <w:r>
        <w:rPr>
          <w:rFonts w:eastAsia="仿宋_GB2312"/>
          <w:sz w:val="24"/>
        </w:rPr>
        <w:t>, on the other hand,</w:t>
      </w:r>
      <w:r w:rsidR="000817D9" w:rsidRPr="003C46EB">
        <w:rPr>
          <w:rFonts w:eastAsia="仿宋_GB2312" w:hint="eastAsia"/>
          <w:sz w:val="24"/>
        </w:rPr>
        <w:t xml:space="preserve"> reflects how much more information we can get with the appearance of an additional independent variable. </w:t>
      </w:r>
      <w:r w:rsidR="00846330" w:rsidRPr="003C46EB">
        <w:rPr>
          <w:rFonts w:eastAsia="仿宋_GB2312" w:hint="eastAsia"/>
          <w:sz w:val="24"/>
        </w:rPr>
        <w:t>For instance, in order to calculate the in</w:t>
      </w:r>
      <w:r w:rsidR="00852066" w:rsidRPr="003C46EB">
        <w:rPr>
          <w:rFonts w:eastAsia="仿宋_GB2312" w:hint="eastAsia"/>
          <w:sz w:val="24"/>
        </w:rPr>
        <w:t>formation gain of ROM, we should first gain the information of sales volume itself, which is represented by the global entropy of Category Click and Co</w:t>
      </w:r>
      <w:r w:rsidR="00143DCC" w:rsidRPr="003C46EB">
        <w:rPr>
          <w:rFonts w:eastAsia="仿宋_GB2312" w:hint="eastAsia"/>
          <w:sz w:val="24"/>
        </w:rPr>
        <w:t>nver</w:t>
      </w:r>
      <w:r w:rsidR="000722B8">
        <w:rPr>
          <w:rFonts w:eastAsia="仿宋_GB2312"/>
          <w:sz w:val="24"/>
        </w:rPr>
        <w:t>sion</w:t>
      </w:r>
      <w:r w:rsidR="00143DCC" w:rsidRPr="003C46EB">
        <w:rPr>
          <w:rFonts w:eastAsia="仿宋_GB2312" w:hint="eastAsia"/>
          <w:sz w:val="24"/>
        </w:rPr>
        <w:t xml:space="preserve"> Rate. Next, we divide ROM into 5 groups and calculate the information entropy of each group, then multiply them respectively with the possibility in order to get the total information entropy of ROM relates to Category Click Rate. The difference of</w:t>
      </w:r>
      <w:r w:rsidR="00A869C5" w:rsidRPr="003C46EB">
        <w:rPr>
          <w:rFonts w:eastAsia="仿宋_GB2312" w:hint="eastAsia"/>
          <w:sz w:val="24"/>
        </w:rPr>
        <w:t xml:space="preserve"> two values above defines ROM's information gain. Apply the algorithm to each independent variables and thus we can rank the most important ones. In the modeling process later, top-ranking variables in the chart are taken into consideration.</w:t>
      </w:r>
    </w:p>
    <w:p w14:paraId="51ECB2FB" w14:textId="009B2778" w:rsidR="006D6F0F" w:rsidRDefault="006D6F0F" w:rsidP="003C46EB">
      <w:pPr>
        <w:widowControl/>
        <w:spacing w:afterLines="50" w:after="156"/>
        <w:rPr>
          <w:rFonts w:eastAsia="仿宋_GB2312"/>
          <w:sz w:val="24"/>
        </w:rPr>
      </w:pPr>
    </w:p>
    <w:p w14:paraId="24247B2F" w14:textId="11FC0B8E" w:rsidR="006D6F0F" w:rsidRPr="006D6F0F" w:rsidRDefault="006D6F0F" w:rsidP="006D6F0F">
      <w:pPr>
        <w:rPr>
          <w:rFonts w:eastAsia="仿宋_GB2312"/>
          <w:sz w:val="24"/>
        </w:rPr>
      </w:pPr>
      <w:r w:rsidRPr="006D6F0F">
        <w:rPr>
          <w:rFonts w:eastAsia="仿宋_GB2312"/>
          <w:sz w:val="24"/>
        </w:rPr>
        <w:t>The key issue</w:t>
      </w:r>
      <w:r w:rsidR="00B04A29">
        <w:rPr>
          <w:rFonts w:eastAsia="仿宋_GB2312"/>
          <w:sz w:val="24"/>
        </w:rPr>
        <w:t>s</w:t>
      </w:r>
      <w:r w:rsidRPr="006D6F0F">
        <w:rPr>
          <w:rFonts w:eastAsia="仿宋_GB2312"/>
          <w:sz w:val="24"/>
        </w:rPr>
        <w:t xml:space="preserve"> </w:t>
      </w:r>
      <w:r w:rsidR="00A342BC">
        <w:rPr>
          <w:rFonts w:eastAsia="仿宋_GB2312"/>
          <w:sz w:val="24"/>
        </w:rPr>
        <w:t>concerning</w:t>
      </w:r>
      <w:r w:rsidRPr="006D6F0F">
        <w:rPr>
          <w:rFonts w:eastAsia="仿宋_GB2312"/>
          <w:sz w:val="24"/>
        </w:rPr>
        <w:t xml:space="preserve"> reducing the </w:t>
      </w:r>
      <w:r w:rsidR="00A342BC">
        <w:rPr>
          <w:rFonts w:eastAsia="仿宋_GB2312"/>
          <w:sz w:val="24"/>
        </w:rPr>
        <w:t xml:space="preserve">independent </w:t>
      </w:r>
      <w:r w:rsidRPr="006D6F0F">
        <w:rPr>
          <w:rFonts w:eastAsia="仿宋_GB2312"/>
          <w:sz w:val="24"/>
        </w:rPr>
        <w:t xml:space="preserve">variables </w:t>
      </w:r>
      <w:r w:rsidR="00B04A29">
        <w:rPr>
          <w:rFonts w:eastAsia="仿宋_GB2312"/>
          <w:sz w:val="24"/>
        </w:rPr>
        <w:t>are</w:t>
      </w:r>
      <w:r w:rsidRPr="006D6F0F">
        <w:rPr>
          <w:rFonts w:eastAsia="仿宋_GB2312"/>
          <w:sz w:val="24"/>
        </w:rPr>
        <w:t xml:space="preserve"> how to determine the relationship between the new variables and original </w:t>
      </w:r>
      <w:r w:rsidR="00A342BC">
        <w:rPr>
          <w:rFonts w:eastAsia="仿宋_GB2312"/>
          <w:sz w:val="24"/>
        </w:rPr>
        <w:t>ones</w:t>
      </w:r>
      <w:r w:rsidRPr="006D6F0F">
        <w:rPr>
          <w:rFonts w:eastAsia="仿宋_GB2312"/>
          <w:sz w:val="24"/>
        </w:rPr>
        <w:t xml:space="preserve">, and how to define the importance of each new variables. </w:t>
      </w:r>
      <w:r w:rsidR="007E7C2F">
        <w:rPr>
          <w:rFonts w:eastAsia="仿宋_GB2312"/>
          <w:sz w:val="24"/>
        </w:rPr>
        <w:t>To solve these two problems, we apply the Principal Component Analysis. T</w:t>
      </w:r>
      <w:r w:rsidR="007E7C2F" w:rsidRPr="006D6F0F">
        <w:rPr>
          <w:rFonts w:eastAsia="仿宋_GB2312"/>
          <w:sz w:val="24"/>
        </w:rPr>
        <w:t xml:space="preserve">he essence </w:t>
      </w:r>
      <w:r w:rsidR="007E7C2F">
        <w:rPr>
          <w:rFonts w:eastAsia="仿宋_GB2312"/>
          <w:sz w:val="24"/>
        </w:rPr>
        <w:t xml:space="preserve">of PCA </w:t>
      </w:r>
      <w:r w:rsidR="007E7C2F" w:rsidRPr="006D6F0F">
        <w:rPr>
          <w:rFonts w:eastAsia="仿宋_GB2312"/>
          <w:sz w:val="24"/>
        </w:rPr>
        <w:t>is singular value decomposition</w:t>
      </w:r>
      <w:r w:rsidR="007E7C2F">
        <w:rPr>
          <w:rFonts w:eastAsia="仿宋_GB2312"/>
          <w:sz w:val="24"/>
        </w:rPr>
        <w:t>, and t</w:t>
      </w:r>
      <w:r w:rsidRPr="006D6F0F">
        <w:rPr>
          <w:rFonts w:eastAsia="仿宋_GB2312"/>
          <w:sz w:val="24"/>
        </w:rPr>
        <w:t xml:space="preserve">he core </w:t>
      </w:r>
      <w:r w:rsidR="00DC50C6">
        <w:rPr>
          <w:rFonts w:eastAsia="仿宋_GB2312"/>
          <w:sz w:val="24"/>
        </w:rPr>
        <w:t xml:space="preserve">technology </w:t>
      </w:r>
      <w:r w:rsidRPr="006D6F0F">
        <w:rPr>
          <w:rFonts w:eastAsia="仿宋_GB2312"/>
          <w:sz w:val="24"/>
        </w:rPr>
        <w:t xml:space="preserve">of </w:t>
      </w:r>
      <w:r w:rsidR="007E7C2F">
        <w:rPr>
          <w:rFonts w:eastAsia="仿宋_GB2312"/>
          <w:sz w:val="24"/>
        </w:rPr>
        <w:t>it</w:t>
      </w:r>
      <w:r w:rsidRPr="006D6F0F">
        <w:rPr>
          <w:rFonts w:eastAsia="仿宋_GB2312"/>
          <w:sz w:val="24"/>
        </w:rPr>
        <w:t xml:space="preserve"> is reduc</w:t>
      </w:r>
      <w:r w:rsidR="00DC50C6">
        <w:rPr>
          <w:rFonts w:eastAsia="仿宋_GB2312"/>
          <w:sz w:val="24"/>
        </w:rPr>
        <w:t>ing</w:t>
      </w:r>
      <w:r w:rsidRPr="006D6F0F">
        <w:rPr>
          <w:rFonts w:eastAsia="仿宋_GB2312"/>
          <w:sz w:val="24"/>
        </w:rPr>
        <w:t xml:space="preserve"> the dimension</w:t>
      </w:r>
      <w:r w:rsidR="00A342BC">
        <w:rPr>
          <w:rFonts w:eastAsia="仿宋_GB2312"/>
          <w:sz w:val="24"/>
        </w:rPr>
        <w:t xml:space="preserve"> of data and</w:t>
      </w:r>
      <w:r w:rsidRPr="006D6F0F">
        <w:rPr>
          <w:rFonts w:eastAsia="仿宋_GB2312"/>
          <w:sz w:val="24"/>
        </w:rPr>
        <w:t xml:space="preserve"> find the </w:t>
      </w:r>
      <w:r w:rsidR="00A342BC">
        <w:rPr>
          <w:rFonts w:eastAsia="仿宋_GB2312"/>
          <w:sz w:val="24"/>
        </w:rPr>
        <w:t>weight</w:t>
      </w:r>
      <w:r w:rsidRPr="006D6F0F">
        <w:rPr>
          <w:rFonts w:eastAsia="仿宋_GB2312"/>
          <w:sz w:val="24"/>
        </w:rPr>
        <w:t xml:space="preserve"> of original variables to each new variable</w:t>
      </w:r>
      <w:r w:rsidR="00A342BC">
        <w:rPr>
          <w:rFonts w:eastAsia="仿宋_GB2312"/>
          <w:sz w:val="24"/>
        </w:rPr>
        <w:t>s</w:t>
      </w:r>
      <w:r w:rsidRPr="006D6F0F">
        <w:rPr>
          <w:rFonts w:eastAsia="仿宋_GB2312"/>
          <w:sz w:val="24"/>
        </w:rPr>
        <w:t xml:space="preserve">. We standardize the original variables, set up the correlation coefficient matrix and solve the eigenvalues and eigenvectors. </w:t>
      </w:r>
      <w:r w:rsidR="00D111A6">
        <w:rPr>
          <w:rFonts w:eastAsia="仿宋_GB2312"/>
          <w:sz w:val="24"/>
        </w:rPr>
        <w:t>For the first problem, t</w:t>
      </w:r>
      <w:r w:rsidRPr="006D6F0F">
        <w:rPr>
          <w:rFonts w:eastAsia="仿宋_GB2312"/>
          <w:sz w:val="24"/>
        </w:rPr>
        <w:t>he eigenvectors are</w:t>
      </w:r>
      <w:r w:rsidR="00663C51">
        <w:rPr>
          <w:rFonts w:eastAsia="仿宋_GB2312"/>
          <w:sz w:val="24"/>
        </w:rPr>
        <w:t xml:space="preserve"> extracted as</w:t>
      </w:r>
      <w:r w:rsidRPr="006D6F0F">
        <w:rPr>
          <w:rFonts w:eastAsia="仿宋_GB2312"/>
          <w:sz w:val="24"/>
        </w:rPr>
        <w:t xml:space="preserve"> the coefficients of</w:t>
      </w:r>
      <w:r w:rsidR="00D111A6">
        <w:rPr>
          <w:rFonts w:eastAsia="仿宋_GB2312"/>
          <w:sz w:val="24"/>
        </w:rPr>
        <w:t xml:space="preserve"> the new expression which concerns the new PCs in terms of original variables</w:t>
      </w:r>
      <w:r w:rsidRPr="006D6F0F">
        <w:rPr>
          <w:rFonts w:eastAsia="仿宋_GB2312"/>
          <w:sz w:val="24"/>
        </w:rPr>
        <w:t xml:space="preserve">. For the second problem, the importance is </w:t>
      </w:r>
      <w:r w:rsidR="00D111A6">
        <w:rPr>
          <w:rFonts w:eastAsia="仿宋_GB2312"/>
          <w:sz w:val="24"/>
        </w:rPr>
        <w:t xml:space="preserve">defined by </w:t>
      </w:r>
      <w:r w:rsidRPr="006D6F0F">
        <w:rPr>
          <w:rFonts w:eastAsia="仿宋_GB2312"/>
          <w:sz w:val="24"/>
        </w:rPr>
        <w:t xml:space="preserve">the contribution rates of eigenvalues. We </w:t>
      </w:r>
      <w:r w:rsidR="00D111A6">
        <w:rPr>
          <w:rFonts w:eastAsia="仿宋_GB2312"/>
          <w:sz w:val="24"/>
        </w:rPr>
        <w:t>extract</w:t>
      </w:r>
      <w:r w:rsidRPr="006D6F0F">
        <w:rPr>
          <w:rFonts w:eastAsia="仿宋_GB2312"/>
          <w:sz w:val="24"/>
        </w:rPr>
        <w:t xml:space="preserve"> first several large eigenvalues</w:t>
      </w:r>
      <w:r w:rsidR="00D111A6">
        <w:rPr>
          <w:rFonts w:eastAsia="仿宋_GB2312"/>
          <w:sz w:val="24"/>
        </w:rPr>
        <w:t xml:space="preserve"> until the sum of them reaches </w:t>
      </w:r>
      <w:r w:rsidRPr="006D6F0F">
        <w:rPr>
          <w:rFonts w:eastAsia="仿宋_GB2312"/>
          <w:sz w:val="24"/>
        </w:rPr>
        <w:t xml:space="preserve">80%. </w:t>
      </w:r>
      <w:r w:rsidR="00663C51">
        <w:rPr>
          <w:rFonts w:eastAsia="仿宋_GB2312"/>
          <w:sz w:val="24"/>
        </w:rPr>
        <w:t>In this way</w:t>
      </w:r>
      <w:ins w:id="3" w:author="Windows 用户" w:date="2018-12-09T22:17:00Z">
        <w:r w:rsidR="002D764C">
          <w:rPr>
            <w:rFonts w:eastAsia="仿宋_GB2312"/>
            <w:sz w:val="24"/>
          </w:rPr>
          <w:t>,</w:t>
        </w:r>
      </w:ins>
      <w:r w:rsidR="00663C51">
        <w:rPr>
          <w:rFonts w:eastAsia="仿宋_GB2312"/>
          <w:sz w:val="24"/>
        </w:rPr>
        <w:t xml:space="preserve"> the new variables are formed and the important independent variables can be extracted.</w:t>
      </w:r>
    </w:p>
    <w:p w14:paraId="59E1DEBF" w14:textId="76BB6C6F" w:rsidR="00087175" w:rsidRDefault="00087175" w:rsidP="006D6F0F">
      <w:pPr>
        <w:rPr>
          <w:rFonts w:eastAsia="仿宋_GB2312"/>
          <w:sz w:val="24"/>
        </w:rPr>
      </w:pPr>
    </w:p>
    <w:p w14:paraId="62FCA154" w14:textId="089A4BD6" w:rsidR="00A342BC" w:rsidRPr="00A342BC" w:rsidRDefault="00A342BC" w:rsidP="00A34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仿宋_GB2312"/>
          <w:sz w:val="24"/>
        </w:rPr>
      </w:pPr>
      <w:r w:rsidRPr="00A342BC">
        <w:rPr>
          <w:rFonts w:eastAsia="仿宋_GB2312"/>
          <w:sz w:val="24"/>
        </w:rPr>
        <w:t>We first use Weight Determination Technique, imitating the idea of AHP, but with only two layers</w:t>
      </w:r>
      <w:r w:rsidR="00DC50C6">
        <w:rPr>
          <w:rFonts w:eastAsia="仿宋_GB2312"/>
          <w:sz w:val="24"/>
        </w:rPr>
        <w:t xml:space="preserve">, </w:t>
      </w:r>
      <w:r w:rsidRPr="00A342BC">
        <w:rPr>
          <w:rFonts w:eastAsia="仿宋_GB2312"/>
          <w:sz w:val="24"/>
        </w:rPr>
        <w:t xml:space="preserve">to determine the weight between each two groups. We also </w:t>
      </w:r>
      <w:r w:rsidR="00DC50C6">
        <w:rPr>
          <w:rFonts w:eastAsia="仿宋_GB2312"/>
          <w:sz w:val="24"/>
        </w:rPr>
        <w:t>apply</w:t>
      </w:r>
      <w:r w:rsidRPr="00A342BC">
        <w:rPr>
          <w:rFonts w:eastAsia="仿宋_GB2312"/>
          <w:sz w:val="24"/>
        </w:rPr>
        <w:t xml:space="preserve"> Logistic Regr</w:t>
      </w:r>
      <w:r w:rsidR="007E7C2F">
        <w:rPr>
          <w:rFonts w:eastAsia="仿宋_GB2312"/>
          <w:sz w:val="24"/>
        </w:rPr>
        <w:t>e</w:t>
      </w:r>
      <w:r w:rsidRPr="00A342BC">
        <w:rPr>
          <w:rFonts w:eastAsia="仿宋_GB2312"/>
          <w:sz w:val="24"/>
        </w:rPr>
        <w:t>ssion and KNN Algorithm. We add a transfer function on Linear Regression</w:t>
      </w:r>
      <w:r w:rsidR="004740AF">
        <w:rPr>
          <w:rFonts w:eastAsia="仿宋_GB2312"/>
          <w:sz w:val="24"/>
        </w:rPr>
        <w:t xml:space="preserve"> to determine the output result</w:t>
      </w:r>
      <w:r w:rsidRPr="00A342BC">
        <w:rPr>
          <w:rFonts w:eastAsia="仿宋_GB2312"/>
          <w:sz w:val="24"/>
        </w:rPr>
        <w:t xml:space="preserve">. But we </w:t>
      </w:r>
      <w:r w:rsidR="004740AF">
        <w:rPr>
          <w:rFonts w:eastAsia="仿宋_GB2312"/>
          <w:sz w:val="24"/>
        </w:rPr>
        <w:t xml:space="preserve">discover </w:t>
      </w:r>
      <w:r w:rsidRPr="00A342BC">
        <w:rPr>
          <w:rFonts w:eastAsia="仿宋_GB2312"/>
          <w:sz w:val="24"/>
        </w:rPr>
        <w:t>that the correlation coefficients and accuracy are relatively lower, which means we need to use other algorithm</w:t>
      </w:r>
      <w:ins w:id="4" w:author="Windows 用户" w:date="2018-12-09T22:18:00Z">
        <w:r w:rsidR="002D764C">
          <w:rPr>
            <w:rFonts w:eastAsia="仿宋_GB2312"/>
            <w:sz w:val="24"/>
          </w:rPr>
          <w:t>s</w:t>
        </w:r>
      </w:ins>
      <w:r w:rsidRPr="00A342BC">
        <w:rPr>
          <w:rFonts w:eastAsia="仿宋_GB2312"/>
          <w:sz w:val="24"/>
        </w:rPr>
        <w:t xml:space="preserve"> to optimize the result. </w:t>
      </w:r>
    </w:p>
    <w:p w14:paraId="0F3BD457" w14:textId="77777777" w:rsidR="00A342BC" w:rsidRDefault="00A342BC" w:rsidP="006D6F0F">
      <w:pPr>
        <w:rPr>
          <w:rFonts w:eastAsia="仿宋_GB2312"/>
          <w:sz w:val="24"/>
        </w:rPr>
      </w:pPr>
    </w:p>
    <w:p w14:paraId="75081253" w14:textId="4B7B1D89" w:rsidR="004B358C" w:rsidRPr="004B358C" w:rsidRDefault="004B358C" w:rsidP="004B358C">
      <w:pPr>
        <w:rPr>
          <w:rFonts w:eastAsia="仿宋_GB2312"/>
          <w:sz w:val="24"/>
        </w:rPr>
      </w:pPr>
      <w:r>
        <w:rPr>
          <w:rFonts w:eastAsia="仿宋_GB2312"/>
          <w:sz w:val="24"/>
        </w:rPr>
        <w:t>As a regression based on the PCA, Principal Component Regression aims t</w:t>
      </w:r>
      <w:r w:rsidRPr="004B358C">
        <w:rPr>
          <w:rFonts w:eastAsia="仿宋_GB2312"/>
          <w:sz w:val="24"/>
        </w:rPr>
        <w:t xml:space="preserve">o reduce noisy data and </w:t>
      </w:r>
      <w:r>
        <w:rPr>
          <w:rFonts w:eastAsia="仿宋_GB2312"/>
          <w:sz w:val="24"/>
        </w:rPr>
        <w:t xml:space="preserve">highlight the relationship </w:t>
      </w:r>
      <w:r w:rsidRPr="004B358C">
        <w:rPr>
          <w:rFonts w:eastAsia="仿宋_GB2312"/>
          <w:sz w:val="24"/>
        </w:rPr>
        <w:t xml:space="preserve">between </w:t>
      </w:r>
      <w:r>
        <w:rPr>
          <w:rFonts w:eastAsia="仿宋_GB2312"/>
          <w:sz w:val="24"/>
        </w:rPr>
        <w:t>important variables</w:t>
      </w:r>
      <w:r w:rsidRPr="004B358C">
        <w:rPr>
          <w:rFonts w:eastAsia="仿宋_GB2312"/>
          <w:sz w:val="24"/>
        </w:rPr>
        <w:t>.</w:t>
      </w:r>
      <w:r>
        <w:rPr>
          <w:rFonts w:eastAsia="仿宋_GB2312"/>
          <w:sz w:val="24"/>
        </w:rPr>
        <w:t xml:space="preserve"> </w:t>
      </w:r>
      <w:r w:rsidRPr="004B358C">
        <w:rPr>
          <w:rFonts w:eastAsia="仿宋_GB2312"/>
          <w:sz w:val="24"/>
        </w:rPr>
        <w:t xml:space="preserve">The model we </w:t>
      </w:r>
      <w:r>
        <w:rPr>
          <w:rFonts w:eastAsia="仿宋_GB2312"/>
          <w:sz w:val="24"/>
        </w:rPr>
        <w:t>apply</w:t>
      </w:r>
      <w:r w:rsidRPr="004B358C">
        <w:rPr>
          <w:rFonts w:eastAsia="仿宋_GB2312"/>
          <w:sz w:val="24"/>
        </w:rPr>
        <w:t xml:space="preserve"> is logistic model</w:t>
      </w:r>
      <w:r>
        <w:rPr>
          <w:rFonts w:eastAsia="仿宋_GB2312"/>
          <w:sz w:val="24"/>
        </w:rPr>
        <w:t xml:space="preserve">. It </w:t>
      </w:r>
      <w:r w:rsidRPr="004B358C">
        <w:rPr>
          <w:rFonts w:eastAsia="仿宋_GB2312"/>
          <w:sz w:val="24"/>
        </w:rPr>
        <w:t>show</w:t>
      </w:r>
      <w:r>
        <w:rPr>
          <w:rFonts w:eastAsia="仿宋_GB2312"/>
          <w:sz w:val="24"/>
        </w:rPr>
        <w:t>s</w:t>
      </w:r>
      <w:r w:rsidRPr="004B358C">
        <w:rPr>
          <w:rFonts w:eastAsia="仿宋_GB2312"/>
          <w:sz w:val="24"/>
        </w:rPr>
        <w:t xml:space="preserve"> that the dependent variables lie</w:t>
      </w:r>
      <w:del w:id="5" w:author="Windows 用户" w:date="2018-12-09T22:18:00Z">
        <w:r w:rsidRPr="004B358C" w:rsidDel="002D764C">
          <w:rPr>
            <w:rFonts w:eastAsia="仿宋_GB2312"/>
            <w:sz w:val="24"/>
          </w:rPr>
          <w:delText>s</w:delText>
        </w:r>
      </w:del>
      <w:r w:rsidRPr="004B358C">
        <w:rPr>
          <w:rFonts w:eastAsia="仿宋_GB2312"/>
          <w:sz w:val="24"/>
        </w:rPr>
        <w:t xml:space="preserve"> in the </w:t>
      </w:r>
      <w:r w:rsidR="00A342BC">
        <w:rPr>
          <w:rFonts w:eastAsia="仿宋_GB2312"/>
          <w:sz w:val="24"/>
        </w:rPr>
        <w:t>range</w:t>
      </w:r>
      <w:r w:rsidRPr="004B358C">
        <w:rPr>
          <w:rFonts w:eastAsia="仿宋_GB2312"/>
          <w:sz w:val="24"/>
        </w:rPr>
        <w:t xml:space="preserve"> [0,1), </w:t>
      </w:r>
      <w:r w:rsidRPr="004B358C">
        <w:rPr>
          <w:rFonts w:eastAsia="仿宋_GB2312"/>
          <w:sz w:val="24"/>
        </w:rPr>
        <w:lastRenderedPageBreak/>
        <w:t>which means the model is defined</w:t>
      </w:r>
      <w:r>
        <w:rPr>
          <w:rFonts w:eastAsia="仿宋_GB2312"/>
          <w:sz w:val="24"/>
        </w:rPr>
        <w:t xml:space="preserve"> and valid</w:t>
      </w:r>
      <w:r w:rsidRPr="004B358C">
        <w:rPr>
          <w:rFonts w:eastAsia="仿宋_GB2312"/>
          <w:sz w:val="24"/>
        </w:rPr>
        <w:t>. Then, we calculate the correlation coefficients, and the result we get from PCR is higher than those from pure logistic regression</w:t>
      </w:r>
      <w:r>
        <w:rPr>
          <w:rFonts w:eastAsia="仿宋_GB2312"/>
          <w:sz w:val="24"/>
        </w:rPr>
        <w:t>, indicating the model we construct is more effective</w:t>
      </w:r>
      <w:r w:rsidRPr="004B358C">
        <w:rPr>
          <w:rFonts w:eastAsia="仿宋_GB2312"/>
          <w:sz w:val="24"/>
        </w:rPr>
        <w:t xml:space="preserve">. However, </w:t>
      </w:r>
      <w:r w:rsidR="00A342BC">
        <w:rPr>
          <w:rFonts w:eastAsia="仿宋_GB2312"/>
          <w:sz w:val="24"/>
        </w:rPr>
        <w:t>with both discrete and continuous variables presented, the margin of error will inevitably increase</w:t>
      </w:r>
      <w:del w:id="6" w:author="Windows 用户" w:date="2018-12-09T22:18:00Z">
        <w:r w:rsidR="00A342BC" w:rsidDel="002D764C">
          <w:rPr>
            <w:rFonts w:eastAsia="仿宋_GB2312"/>
            <w:sz w:val="24"/>
          </w:rPr>
          <w:delText>s</w:delText>
        </w:r>
      </w:del>
      <w:r w:rsidR="00A342BC">
        <w:rPr>
          <w:rFonts w:eastAsia="仿宋_GB2312"/>
          <w:sz w:val="24"/>
        </w:rPr>
        <w:t xml:space="preserve"> when applying this model. Therefore, other optimized model</w:t>
      </w:r>
      <w:ins w:id="7" w:author="Windows 用户" w:date="2018-12-09T22:19:00Z">
        <w:r w:rsidR="002D764C">
          <w:rPr>
            <w:rFonts w:eastAsia="仿宋_GB2312"/>
            <w:sz w:val="24"/>
          </w:rPr>
          <w:t>s</w:t>
        </w:r>
      </w:ins>
      <w:r w:rsidR="00A342BC">
        <w:rPr>
          <w:rFonts w:eastAsia="仿宋_GB2312"/>
          <w:sz w:val="24"/>
        </w:rPr>
        <w:t xml:space="preserve"> will be taken into consideration.</w:t>
      </w:r>
      <w:r w:rsidRPr="004B358C">
        <w:rPr>
          <w:rFonts w:eastAsia="仿宋_GB2312"/>
          <w:sz w:val="24"/>
        </w:rPr>
        <w:t xml:space="preserve"> </w:t>
      </w:r>
    </w:p>
    <w:p w14:paraId="0DD9BBD8" w14:textId="77777777" w:rsidR="004B358C" w:rsidRPr="006D6F0F" w:rsidRDefault="004B358C" w:rsidP="006D6F0F">
      <w:pPr>
        <w:rPr>
          <w:rFonts w:eastAsia="仿宋_GB2312"/>
          <w:sz w:val="24"/>
        </w:rPr>
      </w:pPr>
    </w:p>
    <w:p w14:paraId="5B45E9BA" w14:textId="77777777" w:rsidR="006D6F0F" w:rsidRPr="003C46EB" w:rsidRDefault="006D6F0F" w:rsidP="003C46EB">
      <w:pPr>
        <w:widowControl/>
        <w:spacing w:afterLines="50" w:after="156"/>
        <w:rPr>
          <w:rFonts w:eastAsia="仿宋_GB2312"/>
          <w:sz w:val="24"/>
        </w:rPr>
      </w:pPr>
    </w:p>
    <w:p w14:paraId="55BA4179" w14:textId="77777777" w:rsidR="003C46EB" w:rsidRPr="003C46EB" w:rsidRDefault="003C46EB" w:rsidP="003C46EB">
      <w:pPr>
        <w:widowControl/>
        <w:spacing w:afterLines="50" w:after="156"/>
        <w:rPr>
          <w:rFonts w:eastAsia="仿宋_GB2312"/>
          <w:sz w:val="24"/>
        </w:rPr>
      </w:pPr>
    </w:p>
    <w:p w14:paraId="656EA3A9" w14:textId="77777777" w:rsidR="00A869C5" w:rsidRPr="003C46EB" w:rsidRDefault="003C46EB" w:rsidP="003C46EB">
      <w:pPr>
        <w:widowControl/>
        <w:spacing w:afterLines="50" w:after="156"/>
        <w:rPr>
          <w:rFonts w:eastAsia="仿宋_GB2312"/>
          <w:sz w:val="24"/>
        </w:rPr>
      </w:pPr>
      <w:r w:rsidRPr="003C46EB">
        <w:rPr>
          <w:rFonts w:eastAsia="仿宋_GB2312" w:hint="eastAsia"/>
          <w:sz w:val="24"/>
        </w:rPr>
        <w:t>conclusion:</w:t>
      </w:r>
    </w:p>
    <w:p w14:paraId="60896907" w14:textId="106737EA" w:rsidR="003953B8" w:rsidRPr="003C46EB" w:rsidRDefault="00A869C5" w:rsidP="003C46EB">
      <w:pPr>
        <w:spacing w:afterLines="50" w:after="156"/>
        <w:rPr>
          <w:rFonts w:eastAsia="仿宋_GB2312"/>
          <w:sz w:val="24"/>
        </w:rPr>
      </w:pPr>
      <w:r w:rsidRPr="003C46EB">
        <w:rPr>
          <w:rFonts w:eastAsia="仿宋_GB2312" w:hint="eastAsia"/>
          <w:sz w:val="24"/>
        </w:rPr>
        <w:t>Through the data extraction, modeling and optimization process, we have gain</w:t>
      </w:r>
      <w:ins w:id="8" w:author="Windows 用户" w:date="2018-12-09T22:14:00Z">
        <w:r w:rsidR="002D764C">
          <w:rPr>
            <w:rFonts w:eastAsia="仿宋_GB2312" w:hint="eastAsia"/>
            <w:sz w:val="24"/>
          </w:rPr>
          <w:t>ed</w:t>
        </w:r>
      </w:ins>
      <w:r w:rsidRPr="003C46EB">
        <w:rPr>
          <w:rFonts w:eastAsia="仿宋_GB2312" w:hint="eastAsia"/>
          <w:sz w:val="24"/>
        </w:rPr>
        <w:t xml:space="preserve"> different conclusions. First, as for t</w:t>
      </w:r>
      <w:r w:rsidR="00AE01FB" w:rsidRPr="003C46EB">
        <w:rPr>
          <w:rFonts w:eastAsia="仿宋_GB2312" w:hint="eastAsia"/>
          <w:sz w:val="24"/>
        </w:rPr>
        <w:t>he data extraction, we synthesize</w:t>
      </w:r>
      <w:r w:rsidRPr="003C46EB">
        <w:rPr>
          <w:rFonts w:eastAsia="仿宋_GB2312" w:hint="eastAsia"/>
          <w:sz w:val="24"/>
        </w:rPr>
        <w:t xml:space="preserve"> the result</w:t>
      </w:r>
      <w:r w:rsidR="00AE01FB" w:rsidRPr="003C46EB">
        <w:rPr>
          <w:rFonts w:eastAsia="仿宋_GB2312" w:hint="eastAsia"/>
          <w:sz w:val="24"/>
        </w:rPr>
        <w:t>s</w:t>
      </w:r>
      <w:r w:rsidRPr="003C46EB">
        <w:rPr>
          <w:rFonts w:eastAsia="仿宋_GB2312" w:hint="eastAsia"/>
          <w:sz w:val="24"/>
        </w:rPr>
        <w:t xml:space="preserve"> mainly from information entropy algorithm and </w:t>
      </w:r>
      <w:r w:rsidR="00AE01FB" w:rsidRPr="003C46EB">
        <w:rPr>
          <w:rFonts w:eastAsia="仿宋_GB2312" w:hint="eastAsia"/>
          <w:sz w:val="24"/>
        </w:rPr>
        <w:t xml:space="preserve">PCA, and the ranking is shown above. We can see that Comment Count, Good Comment, and Search Count rank respectively the top three, which indicates that they are more important to the sales volume. Then we apply the variables we extracted to the modeling </w:t>
      </w:r>
      <w:r w:rsidR="005965C8" w:rsidRPr="003C46EB">
        <w:rPr>
          <w:rFonts w:eastAsia="仿宋_GB2312" w:hint="eastAsia"/>
          <w:sz w:val="24"/>
        </w:rPr>
        <w:t>and optimization and yield qualitative results based o</w:t>
      </w:r>
      <w:r w:rsidR="004C0CCC">
        <w:rPr>
          <w:rFonts w:eastAsia="仿宋_GB2312"/>
          <w:sz w:val="24"/>
        </w:rPr>
        <w:t>n</w:t>
      </w:r>
      <w:r w:rsidR="005965C8" w:rsidRPr="003C46EB">
        <w:rPr>
          <w:rFonts w:eastAsia="仿宋_GB2312" w:hint="eastAsia"/>
          <w:sz w:val="24"/>
        </w:rPr>
        <w:t xml:space="preserve"> the weight determining technique. They are shown directly with the help of straightforward diagrams. Take Display Resolution for instance; </w:t>
      </w:r>
      <w:ins w:id="9" w:author="Windows 用户" w:date="2018-12-09T22:15:00Z">
        <w:r w:rsidR="002D764C">
          <w:rPr>
            <w:rFonts w:eastAsia="仿宋_GB2312"/>
            <w:sz w:val="24"/>
          </w:rPr>
          <w:t xml:space="preserve">a </w:t>
        </w:r>
      </w:ins>
      <w:r w:rsidR="005965C8" w:rsidRPr="003C46EB">
        <w:rPr>
          <w:rFonts w:eastAsia="仿宋_GB2312" w:hint="eastAsia"/>
          <w:sz w:val="24"/>
        </w:rPr>
        <w:t xml:space="preserve">higher group number indicates higher sales volume, so we can see that phones in Display Resolution Group 3, which represent middle display resolution level, sell the best. As for the quantitative conclusion, which concerns phone's specific traits, we discover that phones with </w:t>
      </w:r>
      <w:ins w:id="10" w:author="Windows 用户" w:date="2018-12-09T22:15:00Z">
        <w:r w:rsidR="002D764C">
          <w:rPr>
            <w:rFonts w:eastAsia="仿宋_GB2312"/>
            <w:sz w:val="24"/>
          </w:rPr>
          <w:t xml:space="preserve">a </w:t>
        </w:r>
      </w:ins>
      <w:r w:rsidR="005965C8" w:rsidRPr="003C46EB">
        <w:rPr>
          <w:rFonts w:eastAsia="仿宋_GB2312" w:hint="eastAsia"/>
          <w:sz w:val="24"/>
        </w:rPr>
        <w:t xml:space="preserve">middle level of battery capacity, gold or white color and high camera resolution is the best model predicted. During the </w:t>
      </w:r>
      <w:r w:rsidR="00DB2002" w:rsidRPr="003C46EB">
        <w:rPr>
          <w:rFonts w:eastAsia="仿宋_GB2312" w:hint="eastAsia"/>
          <w:sz w:val="24"/>
        </w:rPr>
        <w:t xml:space="preserve">compilation of data we also discover that RAM, ROM and CPU should be the top choices when improving the phone's overall quality. Besides, the public </w:t>
      </w:r>
      <w:ins w:id="11" w:author="Windows 用户" w:date="2018-12-09T22:15:00Z">
        <w:r w:rsidR="002D764C">
          <w:rPr>
            <w:rFonts w:eastAsia="仿宋_GB2312"/>
            <w:sz w:val="24"/>
          </w:rPr>
          <w:t>is</w:t>
        </w:r>
      </w:ins>
      <w:del w:id="12" w:author="Windows 用户" w:date="2018-12-09T22:15:00Z">
        <w:r w:rsidR="00DB2002" w:rsidRPr="003C46EB" w:rsidDel="002D764C">
          <w:rPr>
            <w:rFonts w:eastAsia="仿宋_GB2312" w:hint="eastAsia"/>
            <w:sz w:val="24"/>
          </w:rPr>
          <w:delText xml:space="preserve">are </w:delText>
        </w:r>
      </w:del>
      <w:r w:rsidR="00DB2002" w:rsidRPr="003C46EB">
        <w:rPr>
          <w:rFonts w:eastAsia="仿宋_GB2312" w:hint="eastAsia"/>
          <w:sz w:val="24"/>
        </w:rPr>
        <w:t xml:space="preserve">not sensitive to the change in Display and Camera Resolution, </w:t>
      </w:r>
      <w:r w:rsidR="00456188" w:rsidRPr="003C46EB">
        <w:rPr>
          <w:rFonts w:eastAsia="仿宋_GB2312"/>
          <w:sz w:val="24"/>
        </w:rPr>
        <w:t xml:space="preserve">so manufacturers should give more thought to lowering the price when these two factors are taken into </w:t>
      </w:r>
      <w:r w:rsidR="00DB2002" w:rsidRPr="003C46EB">
        <w:rPr>
          <w:rFonts w:eastAsia="仿宋_GB2312" w:hint="eastAsia"/>
          <w:sz w:val="24"/>
        </w:rPr>
        <w:t>consideration</w:t>
      </w:r>
      <w:r w:rsidR="00456188" w:rsidRPr="003C46EB">
        <w:rPr>
          <w:rFonts w:eastAsia="仿宋_GB2312"/>
          <w:sz w:val="24"/>
        </w:rPr>
        <w:t xml:space="preserve">. </w:t>
      </w:r>
      <w:r w:rsidR="00DB2002" w:rsidRPr="003C46EB">
        <w:rPr>
          <w:rFonts w:eastAsia="仿宋_GB2312" w:hint="eastAsia"/>
          <w:sz w:val="24"/>
        </w:rPr>
        <w:t xml:space="preserve">Furthermore, the whole modeling process and methods we apply possess several advantages as well as pragmatic value. Besides helping the manufacturers </w:t>
      </w:r>
      <w:r w:rsidR="006657F5" w:rsidRPr="003C46EB">
        <w:rPr>
          <w:rFonts w:eastAsia="仿宋_GB2312" w:hint="eastAsia"/>
          <w:sz w:val="24"/>
        </w:rPr>
        <w:t>understand the demands from the public more precisely and giving valuable guidance on the improvement of specific cell phone traits by both qualitative and quantitative methods, our model can also ground-breakingly predict the cell phone sales with given</w:t>
      </w:r>
      <w:r w:rsidR="003C46EB" w:rsidRPr="003C46EB">
        <w:rPr>
          <w:rFonts w:eastAsia="仿宋_GB2312" w:hint="eastAsia"/>
          <w:sz w:val="24"/>
        </w:rPr>
        <w:t xml:space="preserve"> traits</w:t>
      </w:r>
      <w:r w:rsidR="006657F5" w:rsidRPr="003C46EB">
        <w:rPr>
          <w:rFonts w:eastAsia="仿宋_GB2312" w:hint="eastAsia"/>
          <w:sz w:val="24"/>
        </w:rPr>
        <w:t>, aiming to assistant</w:t>
      </w:r>
      <w:r w:rsidR="003C46EB" w:rsidRPr="003C46EB">
        <w:rPr>
          <w:rFonts w:eastAsia="仿宋_GB2312" w:hint="eastAsia"/>
          <w:sz w:val="24"/>
        </w:rPr>
        <w:t xml:space="preserve"> the manufacturers with insightful analysis and help them gain maximum benefits. Therefore, our model possesses high application value in the </w:t>
      </w:r>
      <w:r w:rsidR="004C0CCC">
        <w:rPr>
          <w:rFonts w:eastAsia="仿宋_GB2312"/>
          <w:sz w:val="24"/>
        </w:rPr>
        <w:t>f</w:t>
      </w:r>
      <w:r w:rsidR="003C46EB" w:rsidRPr="003C46EB">
        <w:rPr>
          <w:rFonts w:eastAsia="仿宋_GB2312" w:hint="eastAsia"/>
          <w:sz w:val="24"/>
        </w:rPr>
        <w:t>ield</w:t>
      </w:r>
      <w:r w:rsidR="004C0CCC">
        <w:rPr>
          <w:rFonts w:eastAsia="仿宋_GB2312"/>
          <w:sz w:val="24"/>
        </w:rPr>
        <w:t xml:space="preserve"> of economy</w:t>
      </w:r>
      <w:r w:rsidR="003C46EB" w:rsidRPr="003C46EB">
        <w:rPr>
          <w:rFonts w:eastAsia="仿宋_GB2312" w:hint="eastAsia"/>
          <w:sz w:val="24"/>
        </w:rPr>
        <w:t>.</w:t>
      </w:r>
    </w:p>
    <w:p w14:paraId="128F1B32" w14:textId="77777777" w:rsidR="00A869C5" w:rsidRPr="003C46EB" w:rsidRDefault="00A869C5" w:rsidP="003C46EB">
      <w:pPr>
        <w:widowControl/>
        <w:spacing w:afterLines="50" w:after="156"/>
        <w:rPr>
          <w:rFonts w:eastAsia="仿宋_GB2312"/>
          <w:sz w:val="24"/>
        </w:rPr>
      </w:pPr>
    </w:p>
    <w:sectPr w:rsidR="00A869C5" w:rsidRPr="003C46EB" w:rsidSect="00011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DA5F6" w14:textId="77777777" w:rsidR="005B3FC0" w:rsidRDefault="005B3FC0" w:rsidP="000E6175">
      <w:r>
        <w:separator/>
      </w:r>
    </w:p>
  </w:endnote>
  <w:endnote w:type="continuationSeparator" w:id="0">
    <w:p w14:paraId="7DF2C5B1" w14:textId="77777777" w:rsidR="005B3FC0" w:rsidRDefault="005B3FC0" w:rsidP="000E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FE077" w14:textId="77777777" w:rsidR="005B3FC0" w:rsidRDefault="005B3FC0" w:rsidP="000E6175">
      <w:r>
        <w:separator/>
      </w:r>
    </w:p>
  </w:footnote>
  <w:footnote w:type="continuationSeparator" w:id="0">
    <w:p w14:paraId="19906762" w14:textId="77777777" w:rsidR="005B3FC0" w:rsidRDefault="005B3FC0" w:rsidP="000E6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13D29"/>
    <w:multiLevelType w:val="hybridMultilevel"/>
    <w:tmpl w:val="251ADFCA"/>
    <w:lvl w:ilvl="0" w:tplc="07BC2A68">
      <w:start w:val="1"/>
      <w:numFmt w:val="bullet"/>
      <w:lvlText w:val="•"/>
      <w:lvlJc w:val="left"/>
      <w:pPr>
        <w:tabs>
          <w:tab w:val="num" w:pos="720"/>
        </w:tabs>
        <w:ind w:left="720" w:hanging="360"/>
      </w:pPr>
      <w:rPr>
        <w:rFonts w:ascii="宋体" w:hAnsi="宋体" w:hint="default"/>
      </w:rPr>
    </w:lvl>
    <w:lvl w:ilvl="1" w:tplc="272E58B6" w:tentative="1">
      <w:start w:val="1"/>
      <w:numFmt w:val="bullet"/>
      <w:lvlText w:val="•"/>
      <w:lvlJc w:val="left"/>
      <w:pPr>
        <w:tabs>
          <w:tab w:val="num" w:pos="1440"/>
        </w:tabs>
        <w:ind w:left="1440" w:hanging="360"/>
      </w:pPr>
      <w:rPr>
        <w:rFonts w:ascii="宋体" w:hAnsi="宋体" w:hint="default"/>
      </w:rPr>
    </w:lvl>
    <w:lvl w:ilvl="2" w:tplc="9DA2BF5E" w:tentative="1">
      <w:start w:val="1"/>
      <w:numFmt w:val="bullet"/>
      <w:lvlText w:val="•"/>
      <w:lvlJc w:val="left"/>
      <w:pPr>
        <w:tabs>
          <w:tab w:val="num" w:pos="2160"/>
        </w:tabs>
        <w:ind w:left="2160" w:hanging="360"/>
      </w:pPr>
      <w:rPr>
        <w:rFonts w:ascii="宋体" w:hAnsi="宋体" w:hint="default"/>
      </w:rPr>
    </w:lvl>
    <w:lvl w:ilvl="3" w:tplc="314A34AE" w:tentative="1">
      <w:start w:val="1"/>
      <w:numFmt w:val="bullet"/>
      <w:lvlText w:val="•"/>
      <w:lvlJc w:val="left"/>
      <w:pPr>
        <w:tabs>
          <w:tab w:val="num" w:pos="2880"/>
        </w:tabs>
        <w:ind w:left="2880" w:hanging="360"/>
      </w:pPr>
      <w:rPr>
        <w:rFonts w:ascii="宋体" w:hAnsi="宋体" w:hint="default"/>
      </w:rPr>
    </w:lvl>
    <w:lvl w:ilvl="4" w:tplc="4F782752" w:tentative="1">
      <w:start w:val="1"/>
      <w:numFmt w:val="bullet"/>
      <w:lvlText w:val="•"/>
      <w:lvlJc w:val="left"/>
      <w:pPr>
        <w:tabs>
          <w:tab w:val="num" w:pos="3600"/>
        </w:tabs>
        <w:ind w:left="3600" w:hanging="360"/>
      </w:pPr>
      <w:rPr>
        <w:rFonts w:ascii="宋体" w:hAnsi="宋体" w:hint="default"/>
      </w:rPr>
    </w:lvl>
    <w:lvl w:ilvl="5" w:tplc="CC74064E" w:tentative="1">
      <w:start w:val="1"/>
      <w:numFmt w:val="bullet"/>
      <w:lvlText w:val="•"/>
      <w:lvlJc w:val="left"/>
      <w:pPr>
        <w:tabs>
          <w:tab w:val="num" w:pos="4320"/>
        </w:tabs>
        <w:ind w:left="4320" w:hanging="360"/>
      </w:pPr>
      <w:rPr>
        <w:rFonts w:ascii="宋体" w:hAnsi="宋体" w:hint="default"/>
      </w:rPr>
    </w:lvl>
    <w:lvl w:ilvl="6" w:tplc="625E4686" w:tentative="1">
      <w:start w:val="1"/>
      <w:numFmt w:val="bullet"/>
      <w:lvlText w:val="•"/>
      <w:lvlJc w:val="left"/>
      <w:pPr>
        <w:tabs>
          <w:tab w:val="num" w:pos="5040"/>
        </w:tabs>
        <w:ind w:left="5040" w:hanging="360"/>
      </w:pPr>
      <w:rPr>
        <w:rFonts w:ascii="宋体" w:hAnsi="宋体" w:hint="default"/>
      </w:rPr>
    </w:lvl>
    <w:lvl w:ilvl="7" w:tplc="E0942CC0" w:tentative="1">
      <w:start w:val="1"/>
      <w:numFmt w:val="bullet"/>
      <w:lvlText w:val="•"/>
      <w:lvlJc w:val="left"/>
      <w:pPr>
        <w:tabs>
          <w:tab w:val="num" w:pos="5760"/>
        </w:tabs>
        <w:ind w:left="5760" w:hanging="360"/>
      </w:pPr>
      <w:rPr>
        <w:rFonts w:ascii="宋体" w:hAnsi="宋体" w:hint="default"/>
      </w:rPr>
    </w:lvl>
    <w:lvl w:ilvl="8" w:tplc="0D9690DA"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75"/>
    <w:rsid w:val="00002FDE"/>
    <w:rsid w:val="000119FF"/>
    <w:rsid w:val="000604FD"/>
    <w:rsid w:val="000722B8"/>
    <w:rsid w:val="000817D9"/>
    <w:rsid w:val="0008589B"/>
    <w:rsid w:val="00087175"/>
    <w:rsid w:val="000E6175"/>
    <w:rsid w:val="00143DCC"/>
    <w:rsid w:val="002D764C"/>
    <w:rsid w:val="003232CA"/>
    <w:rsid w:val="003953B8"/>
    <w:rsid w:val="003C46EB"/>
    <w:rsid w:val="00422217"/>
    <w:rsid w:val="00456188"/>
    <w:rsid w:val="004740AF"/>
    <w:rsid w:val="004B358C"/>
    <w:rsid w:val="004C0CCC"/>
    <w:rsid w:val="005965C8"/>
    <w:rsid w:val="005B3FC0"/>
    <w:rsid w:val="00663C51"/>
    <w:rsid w:val="006657F5"/>
    <w:rsid w:val="006D6F0F"/>
    <w:rsid w:val="007E7C2F"/>
    <w:rsid w:val="007F2069"/>
    <w:rsid w:val="00801323"/>
    <w:rsid w:val="00826431"/>
    <w:rsid w:val="00846330"/>
    <w:rsid w:val="00852066"/>
    <w:rsid w:val="008A321D"/>
    <w:rsid w:val="00A342BC"/>
    <w:rsid w:val="00A869C5"/>
    <w:rsid w:val="00AE01FB"/>
    <w:rsid w:val="00B04A29"/>
    <w:rsid w:val="00CD062D"/>
    <w:rsid w:val="00D111A6"/>
    <w:rsid w:val="00DB2002"/>
    <w:rsid w:val="00DC50C6"/>
    <w:rsid w:val="00E3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6475"/>
  <w15:docId w15:val="{8633589F-A632-A549-85E6-86886F26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2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1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6175"/>
    <w:rPr>
      <w:sz w:val="18"/>
      <w:szCs w:val="18"/>
    </w:rPr>
  </w:style>
  <w:style w:type="paragraph" w:styleId="a4">
    <w:name w:val="footer"/>
    <w:basedOn w:val="a"/>
    <w:link w:val="Char0"/>
    <w:uiPriority w:val="99"/>
    <w:unhideWhenUsed/>
    <w:rsid w:val="000E6175"/>
    <w:pPr>
      <w:tabs>
        <w:tab w:val="center" w:pos="4153"/>
        <w:tab w:val="right" w:pos="8306"/>
      </w:tabs>
      <w:snapToGrid w:val="0"/>
      <w:jc w:val="left"/>
    </w:pPr>
    <w:rPr>
      <w:sz w:val="18"/>
      <w:szCs w:val="18"/>
    </w:rPr>
  </w:style>
  <w:style w:type="character" w:customStyle="1" w:styleId="Char0">
    <w:name w:val="页脚 Char"/>
    <w:basedOn w:val="a0"/>
    <w:link w:val="a4"/>
    <w:uiPriority w:val="99"/>
    <w:rsid w:val="000E6175"/>
    <w:rPr>
      <w:sz w:val="18"/>
      <w:szCs w:val="18"/>
    </w:rPr>
  </w:style>
  <w:style w:type="paragraph" w:styleId="a5">
    <w:name w:val="List Paragraph"/>
    <w:basedOn w:val="a"/>
    <w:uiPriority w:val="34"/>
    <w:qFormat/>
    <w:rsid w:val="00DB2002"/>
    <w:pPr>
      <w:widowControl/>
      <w:ind w:firstLineChars="200" w:firstLine="420"/>
      <w:jc w:val="left"/>
    </w:pPr>
    <w:rPr>
      <w:rFonts w:ascii="宋体" w:hAnsi="宋体" w:cs="宋体"/>
      <w:kern w:val="0"/>
      <w:sz w:val="24"/>
    </w:rPr>
  </w:style>
  <w:style w:type="paragraph" w:styleId="HTML">
    <w:name w:val="HTML Preformatted"/>
    <w:basedOn w:val="a"/>
    <w:link w:val="HTMLChar"/>
    <w:uiPriority w:val="99"/>
    <w:semiHidden/>
    <w:unhideWhenUsed/>
    <w:rsid w:val="00A34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semiHidden/>
    <w:rsid w:val="00A342BC"/>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10551">
      <w:bodyDiv w:val="1"/>
      <w:marLeft w:val="0"/>
      <w:marRight w:val="0"/>
      <w:marTop w:val="0"/>
      <w:marBottom w:val="0"/>
      <w:divBdr>
        <w:top w:val="none" w:sz="0" w:space="0" w:color="auto"/>
        <w:left w:val="none" w:sz="0" w:space="0" w:color="auto"/>
        <w:bottom w:val="none" w:sz="0" w:space="0" w:color="auto"/>
        <w:right w:val="none" w:sz="0" w:space="0" w:color="auto"/>
      </w:divBdr>
    </w:div>
    <w:div w:id="1796366778">
      <w:bodyDiv w:val="1"/>
      <w:marLeft w:val="0"/>
      <w:marRight w:val="0"/>
      <w:marTop w:val="0"/>
      <w:marBottom w:val="0"/>
      <w:divBdr>
        <w:top w:val="none" w:sz="0" w:space="0" w:color="auto"/>
        <w:left w:val="none" w:sz="0" w:space="0" w:color="auto"/>
        <w:bottom w:val="none" w:sz="0" w:space="0" w:color="auto"/>
        <w:right w:val="none" w:sz="0" w:space="0" w:color="auto"/>
      </w:divBdr>
      <w:divsChild>
        <w:div w:id="10639168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Windows 用户</cp:lastModifiedBy>
  <cp:revision>4</cp:revision>
  <dcterms:created xsi:type="dcterms:W3CDTF">2018-12-09T13:39:00Z</dcterms:created>
  <dcterms:modified xsi:type="dcterms:W3CDTF">2018-12-09T14:19:00Z</dcterms:modified>
</cp:coreProperties>
</file>