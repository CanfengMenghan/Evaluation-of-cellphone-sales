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B9" w:rsidRPr="00D23683" w:rsidRDefault="005E30B9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 w:rsidRPr="00D23683">
        <w:rPr>
          <w:rFonts w:ascii="Times New Roman" w:hAnsi="Times New Roman" w:cs="Times New Roman"/>
          <w:szCs w:val="28"/>
        </w:rPr>
        <w:t xml:space="preserve">Today I’m going to talk about a special restaurant --- a restaurant with all its employees not able to hear. </w:t>
      </w:r>
    </w:p>
    <w:p w:rsidR="005E30B9" w:rsidRPr="00D23683" w:rsidRDefault="005E30B9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 w:rsidRPr="00D23683">
        <w:rPr>
          <w:rFonts w:ascii="Times New Roman" w:hAnsi="Times New Roman" w:cs="Times New Roman"/>
          <w:szCs w:val="28"/>
        </w:rPr>
        <w:t xml:space="preserve">This </w:t>
      </w:r>
      <w:r w:rsidR="00B25B23" w:rsidRPr="00D23683">
        <w:rPr>
          <w:rFonts w:ascii="Times New Roman" w:hAnsi="Times New Roman" w:cs="Times New Roman"/>
          <w:szCs w:val="28"/>
        </w:rPr>
        <w:t>special</w:t>
      </w:r>
      <w:r w:rsidRPr="00D23683">
        <w:rPr>
          <w:rFonts w:ascii="Times New Roman" w:hAnsi="Times New Roman" w:cs="Times New Roman"/>
          <w:szCs w:val="28"/>
        </w:rPr>
        <w:t xml:space="preserve"> restaurant </w:t>
      </w:r>
      <w:del w:id="0" w:author="Windows 用户" w:date="2018-12-04T20:31:00Z">
        <w:r w:rsidR="00B25B23" w:rsidRPr="00D23683" w:rsidDel="0081780E">
          <w:rPr>
            <w:rFonts w:ascii="Times New Roman" w:hAnsi="Times New Roman" w:cs="Times New Roman"/>
            <w:szCs w:val="28"/>
          </w:rPr>
          <w:delText xml:space="preserve">it </w:delText>
        </w:r>
      </w:del>
      <w:r w:rsidR="00B25B23" w:rsidRPr="00D23683">
        <w:rPr>
          <w:rFonts w:ascii="Times New Roman" w:hAnsi="Times New Roman" w:cs="Times New Roman"/>
          <w:szCs w:val="28"/>
        </w:rPr>
        <w:t>is a startup project for hearing-impaired people</w:t>
      </w:r>
      <w:r w:rsidR="00160025" w:rsidRPr="00D23683">
        <w:rPr>
          <w:rFonts w:ascii="Times New Roman" w:hAnsi="Times New Roman" w:cs="Times New Roman"/>
          <w:szCs w:val="28"/>
        </w:rPr>
        <w:t xml:space="preserve">, </w:t>
      </w:r>
      <w:ins w:id="1" w:author="Windows 用户" w:date="2018-12-04T20:31:00Z">
        <w:r w:rsidR="0081780E">
          <w:rPr>
            <w:rFonts w:ascii="Times New Roman" w:hAnsi="Times New Roman" w:cs="Times New Roman"/>
            <w:szCs w:val="28"/>
          </w:rPr>
          <w:t xml:space="preserve">of </w:t>
        </w:r>
      </w:ins>
      <w:r w:rsidR="00160025" w:rsidRPr="00D23683">
        <w:rPr>
          <w:rFonts w:ascii="Times New Roman" w:hAnsi="Times New Roman" w:cs="Times New Roman"/>
          <w:szCs w:val="28"/>
        </w:rPr>
        <w:t xml:space="preserve">which </w:t>
      </w:r>
      <w:ins w:id="2" w:author="Windows 用户" w:date="2018-12-04T20:31:00Z">
        <w:r w:rsidR="0081780E">
          <w:rPr>
            <w:rFonts w:ascii="Times New Roman" w:hAnsi="Times New Roman" w:cs="Times New Roman"/>
            <w:szCs w:val="28"/>
          </w:rPr>
          <w:t xml:space="preserve">the </w:t>
        </w:r>
      </w:ins>
      <w:r w:rsidR="00160025" w:rsidRPr="00D23683">
        <w:rPr>
          <w:rFonts w:ascii="Times New Roman" w:hAnsi="Times New Roman" w:cs="Times New Roman"/>
          <w:szCs w:val="28"/>
        </w:rPr>
        <w:t xml:space="preserve">name is "Forgive Barbecue". It </w:t>
      </w:r>
      <w:r w:rsidR="00D23683">
        <w:rPr>
          <w:rFonts w:ascii="Times New Roman" w:hAnsi="Times New Roman" w:cs="Times New Roman"/>
          <w:szCs w:val="28"/>
        </w:rPr>
        <w:t xml:space="preserve">is </w:t>
      </w:r>
      <w:r w:rsidRPr="00D23683">
        <w:rPr>
          <w:rFonts w:ascii="Times New Roman" w:hAnsi="Times New Roman" w:cs="Times New Roman"/>
          <w:szCs w:val="28"/>
        </w:rPr>
        <w:t>l</w:t>
      </w:r>
      <w:r w:rsidR="00160025" w:rsidRPr="00D23683">
        <w:rPr>
          <w:rFonts w:ascii="Times New Roman" w:hAnsi="Times New Roman" w:cs="Times New Roman"/>
          <w:szCs w:val="28"/>
        </w:rPr>
        <w:t>ocated in 798 Art Zone, Beijing.</w:t>
      </w:r>
      <w:r w:rsidRPr="00D23683">
        <w:rPr>
          <w:rFonts w:ascii="Times New Roman" w:hAnsi="Times New Roman" w:cs="Times New Roman"/>
          <w:szCs w:val="28"/>
        </w:rPr>
        <w:t xml:space="preserve"> Different from other places, this "silent" restaurant welcomes customers with a guide card </w:t>
      </w:r>
      <w:ins w:id="3" w:author="Windows 用户" w:date="2018-12-04T20:33:00Z">
        <w:r w:rsidR="0081780E">
          <w:rPr>
            <w:rFonts w:ascii="Times New Roman" w:hAnsi="Times New Roman" w:cs="Times New Roman"/>
            <w:szCs w:val="28"/>
          </w:rPr>
          <w:t xml:space="preserve">reading </w:t>
        </w:r>
      </w:ins>
      <w:del w:id="4" w:author="Windows 用户" w:date="2018-12-04T20:33:00Z">
        <w:r w:rsidR="00D23683" w:rsidDel="0081780E">
          <w:rPr>
            <w:rFonts w:ascii="Times New Roman" w:hAnsi="Times New Roman" w:cs="Times New Roman"/>
            <w:szCs w:val="28"/>
          </w:rPr>
          <w:delText xml:space="preserve">writing </w:delText>
        </w:r>
      </w:del>
      <w:r w:rsidR="00160025" w:rsidRPr="00D23683">
        <w:rPr>
          <w:rFonts w:ascii="Times New Roman" w:hAnsi="Times New Roman" w:cs="Times New Roman"/>
          <w:szCs w:val="28"/>
        </w:rPr>
        <w:t>"welcome, how many people?" and other</w:t>
      </w:r>
      <w:r w:rsidRPr="00D23683">
        <w:rPr>
          <w:rFonts w:ascii="Times New Roman" w:hAnsi="Times New Roman" w:cs="Times New Roman"/>
          <w:szCs w:val="28"/>
        </w:rPr>
        <w:t xml:space="preserve"> order cards and tablets </w:t>
      </w:r>
      <w:ins w:id="5" w:author="Windows 用户" w:date="2018-12-04T20:43:00Z">
        <w:r w:rsidR="00241480">
          <w:rPr>
            <w:rFonts w:ascii="Times New Roman" w:hAnsi="Times New Roman" w:cs="Times New Roman"/>
            <w:szCs w:val="28"/>
          </w:rPr>
          <w:t xml:space="preserve">are </w:t>
        </w:r>
      </w:ins>
      <w:r w:rsidRPr="00D23683">
        <w:rPr>
          <w:rFonts w:ascii="Times New Roman" w:hAnsi="Times New Roman" w:cs="Times New Roman"/>
          <w:szCs w:val="28"/>
        </w:rPr>
        <w:t>displayed on each table</w:t>
      </w:r>
      <w:ins w:id="6" w:author="Windows 用户" w:date="2018-12-04T20:44:00Z">
        <w:r w:rsidR="00241480">
          <w:rPr>
            <w:rFonts w:ascii="Times New Roman" w:hAnsi="Times New Roman" w:cs="Times New Roman"/>
            <w:szCs w:val="28"/>
          </w:rPr>
          <w:t xml:space="preserve"> as well</w:t>
        </w:r>
      </w:ins>
      <w:r w:rsidRPr="00D23683">
        <w:rPr>
          <w:rFonts w:ascii="Times New Roman" w:hAnsi="Times New Roman" w:cs="Times New Roman"/>
          <w:szCs w:val="28"/>
        </w:rPr>
        <w:t>.</w:t>
      </w:r>
    </w:p>
    <w:p w:rsidR="00D23683" w:rsidRPr="00D23683" w:rsidRDefault="005E30B9" w:rsidP="00D23683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 w:rsidRPr="00D23683">
        <w:rPr>
          <w:rFonts w:ascii="Times New Roman" w:hAnsi="Times New Roman" w:cs="Times New Roman"/>
          <w:szCs w:val="28"/>
        </w:rPr>
        <w:t xml:space="preserve">Although </w:t>
      </w:r>
      <w:r w:rsidR="00160025" w:rsidRPr="00D23683">
        <w:rPr>
          <w:rFonts w:ascii="Times New Roman" w:hAnsi="Times New Roman" w:cs="Times New Roman"/>
          <w:szCs w:val="28"/>
        </w:rPr>
        <w:t xml:space="preserve">waiters in this restaurant </w:t>
      </w:r>
      <w:r w:rsidRPr="00D23683">
        <w:rPr>
          <w:rFonts w:ascii="Times New Roman" w:hAnsi="Times New Roman" w:cs="Times New Roman"/>
          <w:szCs w:val="28"/>
        </w:rPr>
        <w:t xml:space="preserve">are unable to speak </w:t>
      </w:r>
      <w:ins w:id="7" w:author="Windows 用户" w:date="2018-12-04T20:45:00Z">
        <w:r w:rsidR="00241480">
          <w:rPr>
            <w:rFonts w:ascii="Times New Roman" w:hAnsi="Times New Roman" w:cs="Times New Roman"/>
            <w:szCs w:val="28"/>
          </w:rPr>
          <w:t>to</w:t>
        </w:r>
      </w:ins>
      <w:del w:id="8" w:author="Windows 用户" w:date="2018-12-04T20:45:00Z">
        <w:r w:rsidRPr="00D23683" w:rsidDel="00241480">
          <w:rPr>
            <w:rFonts w:ascii="Times New Roman" w:hAnsi="Times New Roman" w:cs="Times New Roman"/>
            <w:szCs w:val="28"/>
          </w:rPr>
          <w:delText xml:space="preserve">with </w:delText>
        </w:r>
      </w:del>
      <w:r w:rsidRPr="00D23683">
        <w:rPr>
          <w:rFonts w:ascii="Times New Roman" w:hAnsi="Times New Roman" w:cs="Times New Roman"/>
          <w:szCs w:val="28"/>
        </w:rPr>
        <w:t xml:space="preserve">customers, they understand customers' requests through a simple facial expression, an action, or even a look. </w:t>
      </w:r>
      <w:ins w:id="9" w:author="Windows 用户" w:date="2018-12-04T20:46:00Z">
        <w:r w:rsidR="00241480">
          <w:rPr>
            <w:rFonts w:ascii="Times New Roman" w:hAnsi="Times New Roman" w:cs="Times New Roman"/>
            <w:szCs w:val="28"/>
          </w:rPr>
          <w:t>If</w:t>
        </w:r>
      </w:ins>
      <w:del w:id="10" w:author="Windows 用户" w:date="2018-12-04T20:46:00Z">
        <w:r w:rsidRPr="00D23683" w:rsidDel="00241480">
          <w:rPr>
            <w:rFonts w:ascii="Times New Roman" w:hAnsi="Times New Roman" w:cs="Times New Roman"/>
            <w:szCs w:val="28"/>
          </w:rPr>
          <w:delText xml:space="preserve">When </w:delText>
        </w:r>
      </w:del>
      <w:r w:rsidRPr="00D23683">
        <w:rPr>
          <w:rFonts w:ascii="Times New Roman" w:hAnsi="Times New Roman" w:cs="Times New Roman"/>
          <w:szCs w:val="28"/>
        </w:rPr>
        <w:t>the requests are complicated, the employees</w:t>
      </w:r>
      <w:r w:rsidR="00160025" w:rsidRPr="00D23683">
        <w:rPr>
          <w:rFonts w:ascii="Times New Roman" w:hAnsi="Times New Roman" w:cs="Times New Roman"/>
          <w:szCs w:val="28"/>
        </w:rPr>
        <w:t xml:space="preserve"> and customers can communicate</w:t>
      </w:r>
      <w:r w:rsidRPr="00D23683">
        <w:rPr>
          <w:rFonts w:ascii="Times New Roman" w:hAnsi="Times New Roman" w:cs="Times New Roman"/>
          <w:szCs w:val="28"/>
        </w:rPr>
        <w:t xml:space="preserve"> </w:t>
      </w:r>
      <w:del w:id="11" w:author="Windows 用户" w:date="2018-12-04T20:46:00Z">
        <w:r w:rsidRPr="00D23683" w:rsidDel="00241480">
          <w:rPr>
            <w:rFonts w:ascii="Times New Roman" w:hAnsi="Times New Roman" w:cs="Times New Roman"/>
            <w:szCs w:val="28"/>
          </w:rPr>
          <w:delText xml:space="preserve">use </w:delText>
        </w:r>
      </w:del>
      <w:r w:rsidRPr="00D23683">
        <w:rPr>
          <w:rFonts w:ascii="Times New Roman" w:hAnsi="Times New Roman" w:cs="Times New Roman"/>
          <w:szCs w:val="28"/>
        </w:rPr>
        <w:t>writing tablets.</w:t>
      </w:r>
    </w:p>
    <w:p w:rsidR="00160025" w:rsidRPr="00D23683" w:rsidRDefault="00160025" w:rsidP="00D23683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 w:rsidRPr="00D23683">
        <w:rPr>
          <w:rFonts w:ascii="Times New Roman" w:hAnsi="Times New Roman" w:cs="Times New Roman"/>
          <w:szCs w:val="28"/>
          <w:shd w:val="clear" w:color="auto" w:fill="FFFFFF"/>
        </w:rPr>
        <w:t>To inform the waiter</w:t>
      </w:r>
      <w:ins w:id="12" w:author="Windows 用户" w:date="2018-12-04T20:58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>s</w:t>
        </w:r>
      </w:ins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of customer</w:t>
      </w:r>
      <w:ins w:id="13" w:author="Windows 用户" w:date="2018-12-04T20:58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>s</w:t>
        </w:r>
      </w:ins>
      <w:r w:rsidRPr="00D23683">
        <w:rPr>
          <w:rFonts w:ascii="Times New Roman" w:hAnsi="Times New Roman" w:cs="Times New Roman"/>
          <w:szCs w:val="28"/>
          <w:shd w:val="clear" w:color="auto" w:fill="FFFFFF"/>
        </w:rPr>
        <w:t>’</w:t>
      </w:r>
      <w:del w:id="14" w:author="Windows 用户" w:date="2018-12-04T20:58:00Z">
        <w:r w:rsidRPr="00D23683" w:rsidDel="0040028C">
          <w:rPr>
            <w:rFonts w:ascii="Times New Roman" w:hAnsi="Times New Roman" w:cs="Times New Roman"/>
            <w:szCs w:val="28"/>
            <w:shd w:val="clear" w:color="auto" w:fill="FFFFFF"/>
          </w:rPr>
          <w:delText>s</w:delText>
        </w:r>
      </w:del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orders, there is a watch on the </w:t>
      </w:r>
      <w:r w:rsidR="00D23683" w:rsidRPr="00D23683">
        <w:rPr>
          <w:rFonts w:ascii="Times New Roman" w:hAnsi="Times New Roman" w:cs="Times New Roman"/>
          <w:kern w:val="36"/>
          <w:szCs w:val="28"/>
        </w:rPr>
        <w:t>wrist</w:t>
      </w:r>
      <w:r w:rsidR="00D23683"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of </w:t>
      </w:r>
      <w:ins w:id="15" w:author="Windows 用户" w:date="2018-12-04T20:58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>each</w:t>
        </w:r>
      </w:ins>
      <w:del w:id="16" w:author="Windows 用户" w:date="2018-12-04T20:58:00Z">
        <w:r w:rsidRPr="00D23683" w:rsidDel="0040028C">
          <w:rPr>
            <w:rFonts w:ascii="Times New Roman" w:hAnsi="Times New Roman" w:cs="Times New Roman"/>
            <w:szCs w:val="28"/>
            <w:shd w:val="clear" w:color="auto" w:fill="FFFFFF"/>
          </w:rPr>
          <w:delText>a</w:delText>
        </w:r>
      </w:del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staff member show</w:t>
      </w:r>
      <w:ins w:id="17" w:author="Windows 用户" w:date="2018-12-04T20:58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>ing</w:t>
        </w:r>
      </w:ins>
      <w:del w:id="18" w:author="Windows 用户" w:date="2018-12-04T20:58:00Z">
        <w:r w:rsidRPr="00D23683" w:rsidDel="0040028C">
          <w:rPr>
            <w:rFonts w:ascii="Times New Roman" w:hAnsi="Times New Roman" w:cs="Times New Roman"/>
            <w:szCs w:val="28"/>
            <w:shd w:val="clear" w:color="auto" w:fill="FFFFFF"/>
          </w:rPr>
          <w:delText>s</w:delText>
        </w:r>
      </w:del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details of customer requests after customers press the call button.</w:t>
      </w:r>
    </w:p>
    <w:p w:rsidR="00160025" w:rsidRPr="00D23683" w:rsidRDefault="00D23683" w:rsidP="00D23683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  <w:shd w:val="clear" w:color="auto" w:fill="FFFFFF"/>
        </w:rPr>
      </w:pPr>
      <w:r w:rsidRPr="00D23683">
        <w:rPr>
          <w:rFonts w:ascii="Times New Roman" w:hAnsi="Times New Roman" w:cs="Times New Roman"/>
          <w:szCs w:val="28"/>
          <w:shd w:val="clear" w:color="auto" w:fill="FFFFFF"/>
        </w:rPr>
        <w:t>Sign language tips h</w:t>
      </w:r>
      <w:ins w:id="19" w:author="Windows 用户" w:date="2018-12-04T20:59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>u</w:t>
        </w:r>
      </w:ins>
      <w:del w:id="20" w:author="Windows 用户" w:date="2018-12-04T20:59:00Z">
        <w:r w:rsidRPr="00D23683" w:rsidDel="0040028C">
          <w:rPr>
            <w:rFonts w:ascii="Times New Roman" w:hAnsi="Times New Roman" w:cs="Times New Roman"/>
            <w:szCs w:val="28"/>
            <w:shd w:val="clear" w:color="auto" w:fill="FFFFFF"/>
          </w:rPr>
          <w:delText>a</w:delText>
        </w:r>
      </w:del>
      <w:r w:rsidRPr="00D23683">
        <w:rPr>
          <w:rFonts w:ascii="Times New Roman" w:hAnsi="Times New Roman" w:cs="Times New Roman"/>
          <w:szCs w:val="28"/>
          <w:shd w:val="clear" w:color="auto" w:fill="FFFFFF"/>
        </w:rPr>
        <w:t>ng from the ceiling</w:t>
      </w:r>
    </w:p>
    <w:p w:rsidR="00D23683" w:rsidRPr="00D23683" w:rsidRDefault="00D23683" w:rsidP="00D23683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szCs w:val="28"/>
          <w:shd w:val="clear" w:color="auto" w:fill="FFFFFF"/>
        </w:rPr>
        <w:t>A waitress's apron shows</w:t>
      </w:r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"Forgiv</w:t>
      </w:r>
      <w:ins w:id="21" w:author="Windows 用户" w:date="2018-12-04T20:59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>ing</w:t>
        </w:r>
      </w:ins>
      <w:del w:id="22" w:author="Windows 用户" w:date="2018-12-04T20:59:00Z">
        <w:r w:rsidRPr="00D23683" w:rsidDel="0040028C">
          <w:rPr>
            <w:rFonts w:ascii="Times New Roman" w:hAnsi="Times New Roman" w:cs="Times New Roman"/>
            <w:szCs w:val="28"/>
            <w:shd w:val="clear" w:color="auto" w:fill="FFFFFF"/>
          </w:rPr>
          <w:delText>e</w:delText>
        </w:r>
      </w:del>
      <w:r w:rsidRPr="00D23683">
        <w:rPr>
          <w:rFonts w:ascii="Times New Roman" w:hAnsi="Times New Roman" w:cs="Times New Roman"/>
          <w:szCs w:val="28"/>
          <w:shd w:val="clear" w:color="auto" w:fill="FFFFFF"/>
        </w:rPr>
        <w:t xml:space="preserve"> me for not </w:t>
      </w:r>
      <w:ins w:id="23" w:author="Windows 用户" w:date="2018-12-04T20:59:00Z">
        <w:r w:rsidR="0040028C">
          <w:rPr>
            <w:rFonts w:ascii="Times New Roman" w:hAnsi="Times New Roman" w:cs="Times New Roman"/>
            <w:szCs w:val="28"/>
            <w:shd w:val="clear" w:color="auto" w:fill="FFFFFF"/>
          </w:rPr>
          <w:t xml:space="preserve">being </w:t>
        </w:r>
      </w:ins>
      <w:bookmarkStart w:id="24" w:name="_GoBack"/>
      <w:bookmarkEnd w:id="24"/>
      <w:r w:rsidRPr="00D23683">
        <w:rPr>
          <w:rFonts w:ascii="Times New Roman" w:hAnsi="Times New Roman" w:cs="Times New Roman"/>
          <w:szCs w:val="28"/>
          <w:shd w:val="clear" w:color="auto" w:fill="FFFFFF"/>
        </w:rPr>
        <w:t>able to hear you, but I'll try my best to serve you."</w:t>
      </w:r>
    </w:p>
    <w:p w:rsidR="00160025" w:rsidRPr="00D23683" w:rsidRDefault="00160025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  <w:shd w:val="clear" w:color="auto" w:fill="FFFFFF"/>
        </w:rPr>
      </w:pPr>
    </w:p>
    <w:p w:rsidR="00160025" w:rsidRPr="00D23683" w:rsidRDefault="00D23683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 w:rsidRPr="00D23683">
        <w:rPr>
          <w:rFonts w:ascii="Times New Roman" w:hAnsi="Times New Roman" w:cs="Times New Roman"/>
          <w:szCs w:val="28"/>
        </w:rPr>
        <w:t xml:space="preserve">As one of the employees said, the restaurant is a bridge to connect hearing-impaired people with other people. </w:t>
      </w:r>
    </w:p>
    <w:p w:rsidR="005E30B9" w:rsidRPr="00D23683" w:rsidRDefault="00D23683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c</w:t>
      </w:r>
      <w:r w:rsidR="005E30B9" w:rsidRPr="00D23683">
        <w:rPr>
          <w:rFonts w:ascii="Times New Roman" w:hAnsi="Times New Roman" w:cs="Times New Roman"/>
          <w:szCs w:val="28"/>
        </w:rPr>
        <w:t>ustomers</w:t>
      </w:r>
      <w:r>
        <w:rPr>
          <w:rFonts w:ascii="Times New Roman" w:hAnsi="Times New Roman" w:cs="Times New Roman"/>
          <w:szCs w:val="28"/>
        </w:rPr>
        <w:t>, they</w:t>
      </w:r>
      <w:r w:rsidR="005E30B9" w:rsidRPr="00D23683">
        <w:rPr>
          <w:rFonts w:ascii="Times New Roman" w:hAnsi="Times New Roman" w:cs="Times New Roman"/>
          <w:szCs w:val="28"/>
        </w:rPr>
        <w:t xml:space="preserve"> feel good about this kind of communication; </w:t>
      </w:r>
      <w:r w:rsidRPr="00D23683">
        <w:rPr>
          <w:rFonts w:ascii="Times New Roman" w:hAnsi="Times New Roman" w:cs="Times New Roman"/>
          <w:szCs w:val="28"/>
        </w:rPr>
        <w:t xml:space="preserve">and any customer can leave </w:t>
      </w:r>
      <w:r w:rsidR="005E30B9" w:rsidRPr="00D23683">
        <w:rPr>
          <w:rFonts w:ascii="Times New Roman" w:hAnsi="Times New Roman" w:cs="Times New Roman"/>
          <w:szCs w:val="28"/>
        </w:rPr>
        <w:t>not</w:t>
      </w:r>
      <w:r w:rsidRPr="00D23683">
        <w:rPr>
          <w:rFonts w:ascii="Times New Roman" w:hAnsi="Times New Roman" w:cs="Times New Roman"/>
          <w:szCs w:val="28"/>
        </w:rPr>
        <w:t>es on the message board to praise</w:t>
      </w:r>
      <w:r w:rsidR="005E30B9" w:rsidRPr="00D23683">
        <w:rPr>
          <w:rFonts w:ascii="Times New Roman" w:hAnsi="Times New Roman" w:cs="Times New Roman"/>
          <w:szCs w:val="28"/>
        </w:rPr>
        <w:t xml:space="preserve"> the staff members.</w:t>
      </w:r>
    </w:p>
    <w:p w:rsidR="00D23683" w:rsidRDefault="00D23683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</w:p>
    <w:p w:rsidR="005E30B9" w:rsidRPr="00D23683" w:rsidRDefault="00D23683" w:rsidP="005E30B9">
      <w:pPr>
        <w:pStyle w:val="a3"/>
        <w:shd w:val="clear" w:color="auto" w:fill="FFFFFF"/>
        <w:spacing w:before="0" w:beforeAutospacing="0" w:after="300" w:afterAutospacing="0" w:line="390" w:lineRule="atLeas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From my point of view, this kinds of restaurants not only let customers have face to face communication with </w:t>
      </w:r>
      <w:r w:rsidRPr="00D23683">
        <w:rPr>
          <w:rFonts w:ascii="Times New Roman" w:hAnsi="Times New Roman" w:cs="Times New Roman"/>
          <w:szCs w:val="28"/>
        </w:rPr>
        <w:t>hearing-impaired people</w:t>
      </w:r>
      <w:r w:rsidR="002F23C5">
        <w:rPr>
          <w:rFonts w:ascii="Times New Roman" w:hAnsi="Times New Roman" w:cs="Times New Roman"/>
          <w:szCs w:val="28"/>
        </w:rPr>
        <w:t xml:space="preserve">, but also give disabled people </w:t>
      </w:r>
      <w:r w:rsidR="005E30B9" w:rsidRPr="00D23683">
        <w:rPr>
          <w:rFonts w:ascii="Times New Roman" w:hAnsi="Times New Roman" w:cs="Times New Roman"/>
          <w:szCs w:val="28"/>
        </w:rPr>
        <w:t xml:space="preserve">a chance to learn </w:t>
      </w:r>
      <w:r w:rsidR="002F23C5">
        <w:rPr>
          <w:rFonts w:ascii="Times New Roman" w:hAnsi="Times New Roman" w:cs="Times New Roman"/>
          <w:szCs w:val="28"/>
        </w:rPr>
        <w:t xml:space="preserve">more </w:t>
      </w:r>
      <w:r w:rsidR="005E30B9" w:rsidRPr="00D23683">
        <w:rPr>
          <w:rFonts w:ascii="Times New Roman" w:hAnsi="Times New Roman" w:cs="Times New Roman"/>
          <w:szCs w:val="28"/>
        </w:rPr>
        <w:t>about the society and have their own careers.</w:t>
      </w:r>
      <w:r>
        <w:rPr>
          <w:rFonts w:ascii="Times New Roman" w:hAnsi="Times New Roman" w:cs="Times New Roman"/>
          <w:szCs w:val="28"/>
        </w:rPr>
        <w:t>.</w:t>
      </w:r>
    </w:p>
    <w:p w:rsidR="00726C19" w:rsidRPr="00D23683" w:rsidRDefault="00726C19">
      <w:pPr>
        <w:rPr>
          <w:rFonts w:ascii="Times New Roman" w:hAnsi="Times New Roman" w:cs="Times New Roman"/>
          <w:sz w:val="24"/>
          <w:szCs w:val="28"/>
        </w:rPr>
      </w:pPr>
    </w:p>
    <w:sectPr w:rsidR="00726C19" w:rsidRPr="00D2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F3" w:rsidRDefault="00BB45F3" w:rsidP="0081780E">
      <w:r>
        <w:separator/>
      </w:r>
    </w:p>
  </w:endnote>
  <w:endnote w:type="continuationSeparator" w:id="0">
    <w:p w:rsidR="00BB45F3" w:rsidRDefault="00BB45F3" w:rsidP="0081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F3" w:rsidRDefault="00BB45F3" w:rsidP="0081780E">
      <w:r>
        <w:separator/>
      </w:r>
    </w:p>
  </w:footnote>
  <w:footnote w:type="continuationSeparator" w:id="0">
    <w:p w:rsidR="00BB45F3" w:rsidRDefault="00BB45F3" w:rsidP="00817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76346"/>
    <w:multiLevelType w:val="hybridMultilevel"/>
    <w:tmpl w:val="7E54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2B56CC"/>
    <w:multiLevelType w:val="hybridMultilevel"/>
    <w:tmpl w:val="15EC6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B9"/>
    <w:rsid w:val="00160025"/>
    <w:rsid w:val="00241480"/>
    <w:rsid w:val="002F23C5"/>
    <w:rsid w:val="00374A16"/>
    <w:rsid w:val="0040028C"/>
    <w:rsid w:val="00485364"/>
    <w:rsid w:val="00567F7E"/>
    <w:rsid w:val="005B56DD"/>
    <w:rsid w:val="005E30B9"/>
    <w:rsid w:val="00726C19"/>
    <w:rsid w:val="00772777"/>
    <w:rsid w:val="00782FB2"/>
    <w:rsid w:val="0078750B"/>
    <w:rsid w:val="0081780E"/>
    <w:rsid w:val="00B25B23"/>
    <w:rsid w:val="00BB395C"/>
    <w:rsid w:val="00BB45F3"/>
    <w:rsid w:val="00D23683"/>
    <w:rsid w:val="00E020CC"/>
    <w:rsid w:val="00E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8FBEB-77F8-4E09-A4F0-CFF636C8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3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2368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17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78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7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7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</cp:revision>
  <dcterms:created xsi:type="dcterms:W3CDTF">2018-12-04T11:12:00Z</dcterms:created>
  <dcterms:modified xsi:type="dcterms:W3CDTF">2018-12-04T13:00:00Z</dcterms:modified>
</cp:coreProperties>
</file>