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6CE0A" w14:textId="77777777" w:rsidR="00E719E9" w:rsidRDefault="00E719E9" w:rsidP="00E719E9">
      <w:pPr>
        <w:rPr>
          <w:b/>
          <w:bCs/>
          <w:color w:val="808080"/>
          <w:sz w:val="24"/>
        </w:rPr>
      </w:pPr>
      <w:r w:rsidRPr="00AF30B5">
        <w:rPr>
          <w:rFonts w:hint="eastAsia"/>
          <w:b/>
          <w:bCs/>
          <w:color w:val="808080"/>
          <w:sz w:val="24"/>
        </w:rPr>
        <w:t>第一页为封面</w:t>
      </w:r>
      <w:r>
        <w:rPr>
          <w:rFonts w:hint="eastAsia"/>
          <w:b/>
          <w:bCs/>
          <w:color w:val="808080"/>
          <w:sz w:val="24"/>
        </w:rPr>
        <w:t>页</w:t>
      </w:r>
    </w:p>
    <w:p w14:paraId="1BFB4068" w14:textId="77777777" w:rsidR="00E719E9" w:rsidRDefault="00E719E9" w:rsidP="00E719E9">
      <w:pPr>
        <w:rPr>
          <w:b/>
          <w:bCs/>
          <w:color w:val="808080"/>
          <w:sz w:val="24"/>
        </w:rPr>
      </w:pPr>
    </w:p>
    <w:p w14:paraId="10E2A97B" w14:textId="77777777" w:rsidR="00E719E9" w:rsidRDefault="00E719E9" w:rsidP="00E719E9">
      <w:pPr>
        <w:rPr>
          <w:sz w:val="32"/>
          <w:szCs w:val="32"/>
        </w:rPr>
      </w:pPr>
    </w:p>
    <w:p w14:paraId="628C8309" w14:textId="77777777" w:rsidR="00E719E9" w:rsidRDefault="00E719E9" w:rsidP="00E719E9">
      <w:pPr>
        <w:rPr>
          <w:sz w:val="44"/>
          <w:szCs w:val="44"/>
          <w:u w:val="single"/>
        </w:rPr>
      </w:pPr>
      <w:r w:rsidRPr="00AF30B5">
        <w:rPr>
          <w:rFonts w:hint="eastAsia"/>
          <w:sz w:val="44"/>
          <w:szCs w:val="44"/>
        </w:rPr>
        <w:t>参赛队员</w:t>
      </w:r>
      <w:r>
        <w:rPr>
          <w:rFonts w:hint="eastAsia"/>
          <w:sz w:val="44"/>
          <w:szCs w:val="44"/>
        </w:rPr>
        <w:t>姓名</w:t>
      </w:r>
      <w:r w:rsidRPr="00AF30B5">
        <w:rPr>
          <w:rFonts w:hint="eastAsia"/>
          <w:sz w:val="44"/>
          <w:szCs w:val="44"/>
        </w:rPr>
        <w:t>：</w:t>
      </w:r>
      <w:proofErr w:type="gramStart"/>
      <w:r>
        <w:rPr>
          <w:sz w:val="44"/>
          <w:szCs w:val="44"/>
          <w:u w:val="single"/>
        </w:rPr>
        <w:t>曹凌微</w:t>
      </w:r>
      <w:r w:rsidR="00C008A0">
        <w:rPr>
          <w:rFonts w:hint="eastAsia"/>
          <w:sz w:val="44"/>
          <w:szCs w:val="44"/>
          <w:u w:val="single"/>
        </w:rPr>
        <w:t xml:space="preserve"> </w:t>
      </w:r>
      <w:r>
        <w:rPr>
          <w:sz w:val="44"/>
          <w:szCs w:val="44"/>
          <w:u w:val="single"/>
        </w:rPr>
        <w:t>钱成</w:t>
      </w:r>
      <w:r w:rsidR="00C008A0">
        <w:rPr>
          <w:rFonts w:hint="eastAsia"/>
          <w:sz w:val="44"/>
          <w:szCs w:val="44"/>
          <w:u w:val="single"/>
        </w:rPr>
        <w:t xml:space="preserve"> </w:t>
      </w:r>
      <w:r>
        <w:rPr>
          <w:sz w:val="44"/>
          <w:szCs w:val="44"/>
          <w:u w:val="single"/>
        </w:rPr>
        <w:t>田肇阳</w:t>
      </w:r>
      <w:proofErr w:type="gramEnd"/>
    </w:p>
    <w:p w14:paraId="438BE8AE" w14:textId="77777777" w:rsidR="00E719E9" w:rsidRDefault="00E719E9" w:rsidP="00E719E9">
      <w:pPr>
        <w:rPr>
          <w:sz w:val="44"/>
          <w:szCs w:val="44"/>
        </w:rPr>
      </w:pPr>
    </w:p>
    <w:p w14:paraId="696A3114" w14:textId="77777777" w:rsidR="00E719E9" w:rsidRPr="00AF30B5" w:rsidRDefault="00E719E9" w:rsidP="00E719E9">
      <w:pPr>
        <w:rPr>
          <w:sz w:val="44"/>
          <w:szCs w:val="44"/>
          <w:u w:val="single"/>
        </w:rPr>
      </w:pPr>
      <w:r>
        <w:rPr>
          <w:rFonts w:hint="eastAsia"/>
          <w:sz w:val="44"/>
          <w:szCs w:val="44"/>
        </w:rPr>
        <w:t>中学</w:t>
      </w:r>
      <w:r w:rsidRPr="00AF30B5">
        <w:rPr>
          <w:rFonts w:hint="eastAsia"/>
          <w:sz w:val="44"/>
          <w:szCs w:val="44"/>
        </w:rPr>
        <w:t>：</w:t>
      </w:r>
      <w:r>
        <w:rPr>
          <w:rFonts w:hint="eastAsia"/>
          <w:sz w:val="44"/>
          <w:szCs w:val="44"/>
          <w:u w:val="single"/>
        </w:rPr>
        <w:t>清华大学附属中学</w:t>
      </w:r>
    </w:p>
    <w:p w14:paraId="29E9AC40" w14:textId="77777777" w:rsidR="00E719E9" w:rsidRDefault="00E719E9" w:rsidP="00E719E9">
      <w:pPr>
        <w:rPr>
          <w:sz w:val="44"/>
          <w:szCs w:val="44"/>
        </w:rPr>
      </w:pPr>
    </w:p>
    <w:p w14:paraId="0481E0E1" w14:textId="77777777" w:rsidR="00E719E9" w:rsidRDefault="00E719E9" w:rsidP="00E719E9">
      <w:pPr>
        <w:rPr>
          <w:sz w:val="44"/>
          <w:szCs w:val="44"/>
          <w:u w:val="single"/>
        </w:rPr>
      </w:pPr>
      <w:r w:rsidRPr="00AF30B5">
        <w:rPr>
          <w:rFonts w:hint="eastAsia"/>
          <w:sz w:val="44"/>
          <w:szCs w:val="44"/>
        </w:rPr>
        <w:t>省份：</w:t>
      </w:r>
      <w:r>
        <w:rPr>
          <w:rFonts w:hint="eastAsia"/>
          <w:sz w:val="44"/>
          <w:szCs w:val="44"/>
          <w:u w:val="single"/>
        </w:rPr>
        <w:t>北京</w:t>
      </w:r>
    </w:p>
    <w:p w14:paraId="059CD21C" w14:textId="77777777" w:rsidR="00E719E9" w:rsidRDefault="00E719E9" w:rsidP="00E719E9">
      <w:pPr>
        <w:rPr>
          <w:sz w:val="44"/>
          <w:szCs w:val="44"/>
          <w:u w:val="single"/>
        </w:rPr>
      </w:pPr>
    </w:p>
    <w:p w14:paraId="6C3542C1" w14:textId="77777777" w:rsidR="00E719E9" w:rsidRDefault="00E719E9" w:rsidP="00E719E9">
      <w:pPr>
        <w:rPr>
          <w:sz w:val="44"/>
          <w:szCs w:val="44"/>
          <w:u w:val="single"/>
        </w:rPr>
      </w:pPr>
      <w:r w:rsidRPr="00D97880">
        <w:rPr>
          <w:sz w:val="44"/>
          <w:szCs w:val="44"/>
        </w:rPr>
        <w:t>国家</w:t>
      </w:r>
      <w:r w:rsidRPr="00D97880">
        <w:rPr>
          <w:rFonts w:hint="eastAsia"/>
          <w:sz w:val="44"/>
          <w:szCs w:val="44"/>
        </w:rPr>
        <w:t>/</w:t>
      </w:r>
      <w:r w:rsidRPr="00D97880">
        <w:rPr>
          <w:rFonts w:hint="eastAsia"/>
          <w:sz w:val="44"/>
          <w:szCs w:val="44"/>
        </w:rPr>
        <w:t>地区</w:t>
      </w:r>
      <w:r w:rsidRPr="00AF30B5">
        <w:rPr>
          <w:rFonts w:hint="eastAsia"/>
          <w:sz w:val="44"/>
          <w:szCs w:val="44"/>
        </w:rPr>
        <w:t>：</w:t>
      </w:r>
      <w:r>
        <w:rPr>
          <w:rFonts w:hint="eastAsia"/>
          <w:sz w:val="44"/>
          <w:szCs w:val="44"/>
          <w:u w:val="single"/>
        </w:rPr>
        <w:t>中国</w:t>
      </w:r>
    </w:p>
    <w:p w14:paraId="524EC3FF" w14:textId="77777777" w:rsidR="00E719E9" w:rsidRDefault="00E719E9" w:rsidP="00E719E9">
      <w:pPr>
        <w:rPr>
          <w:sz w:val="44"/>
          <w:szCs w:val="44"/>
        </w:rPr>
      </w:pPr>
    </w:p>
    <w:p w14:paraId="32C1FE68" w14:textId="77777777" w:rsidR="00E719E9" w:rsidRPr="00AF30B5" w:rsidRDefault="00E719E9" w:rsidP="00E719E9">
      <w:pPr>
        <w:rPr>
          <w:sz w:val="44"/>
          <w:szCs w:val="44"/>
          <w:u w:val="single"/>
        </w:rPr>
      </w:pPr>
      <w:r w:rsidRPr="00AF30B5">
        <w:rPr>
          <w:rFonts w:hint="eastAsia"/>
          <w:sz w:val="44"/>
          <w:szCs w:val="44"/>
        </w:rPr>
        <w:t>指导教师</w:t>
      </w:r>
      <w:r>
        <w:rPr>
          <w:rFonts w:hint="eastAsia"/>
          <w:sz w:val="44"/>
          <w:szCs w:val="44"/>
        </w:rPr>
        <w:t>姓名</w:t>
      </w:r>
      <w:r w:rsidRPr="00AF30B5">
        <w:rPr>
          <w:rFonts w:hint="eastAsia"/>
          <w:sz w:val="44"/>
          <w:szCs w:val="44"/>
        </w:rPr>
        <w:t>：</w:t>
      </w:r>
    </w:p>
    <w:p w14:paraId="57499D6B" w14:textId="77777777" w:rsidR="00E719E9" w:rsidRDefault="00E719E9" w:rsidP="00E719E9">
      <w:pPr>
        <w:rPr>
          <w:sz w:val="44"/>
          <w:szCs w:val="44"/>
        </w:rPr>
      </w:pPr>
    </w:p>
    <w:p w14:paraId="3E28F035" w14:textId="77777777" w:rsidR="00E719E9" w:rsidRPr="00AF30B5" w:rsidRDefault="00E719E9" w:rsidP="00E719E9">
      <w:pPr>
        <w:rPr>
          <w:bCs/>
          <w:sz w:val="24"/>
        </w:rPr>
      </w:pPr>
      <w:r w:rsidRPr="00AF30B5">
        <w:rPr>
          <w:rFonts w:hint="eastAsia"/>
          <w:sz w:val="44"/>
          <w:szCs w:val="44"/>
        </w:rPr>
        <w:t>论文题目：</w:t>
      </w:r>
    </w:p>
    <w:p w14:paraId="4393EF08" w14:textId="77777777" w:rsidR="00E719E9" w:rsidRDefault="00E719E9" w:rsidP="00E719E9"/>
    <w:p w14:paraId="1D45CE37" w14:textId="77777777" w:rsidR="00E719E9" w:rsidRDefault="00E719E9" w:rsidP="00E719E9"/>
    <w:p w14:paraId="1A04D253" w14:textId="77777777" w:rsidR="00E719E9" w:rsidRDefault="00E719E9" w:rsidP="00E719E9">
      <w:pPr>
        <w:rPr>
          <w:b/>
          <w:sz w:val="32"/>
          <w:szCs w:val="32"/>
        </w:rPr>
      </w:pPr>
    </w:p>
    <w:p w14:paraId="4605726C" w14:textId="77777777" w:rsidR="00E719E9" w:rsidRDefault="00E719E9" w:rsidP="00E719E9">
      <w:pPr>
        <w:rPr>
          <w:b/>
          <w:sz w:val="32"/>
          <w:szCs w:val="32"/>
        </w:rPr>
      </w:pPr>
    </w:p>
    <w:p w14:paraId="5A0382E2" w14:textId="77777777" w:rsidR="00E719E9" w:rsidRDefault="00E719E9" w:rsidP="00E719E9">
      <w:pPr>
        <w:rPr>
          <w:b/>
          <w:sz w:val="32"/>
          <w:szCs w:val="32"/>
        </w:rPr>
      </w:pPr>
    </w:p>
    <w:p w14:paraId="53C0F649" w14:textId="77777777" w:rsidR="00E719E9" w:rsidRDefault="00E719E9" w:rsidP="00E719E9">
      <w:pPr>
        <w:rPr>
          <w:b/>
          <w:sz w:val="32"/>
          <w:szCs w:val="32"/>
        </w:rPr>
      </w:pPr>
    </w:p>
    <w:p w14:paraId="2CB534B9" w14:textId="77777777" w:rsidR="00E719E9" w:rsidRDefault="00E719E9" w:rsidP="00E719E9">
      <w:pPr>
        <w:rPr>
          <w:b/>
          <w:sz w:val="32"/>
          <w:szCs w:val="32"/>
        </w:rPr>
      </w:pPr>
    </w:p>
    <w:p w14:paraId="3EB46DC1" w14:textId="77777777" w:rsidR="00E719E9" w:rsidRDefault="00E719E9" w:rsidP="00E719E9">
      <w:pPr>
        <w:rPr>
          <w:b/>
          <w:sz w:val="32"/>
          <w:szCs w:val="32"/>
        </w:rPr>
      </w:pPr>
    </w:p>
    <w:p w14:paraId="2AE36912" w14:textId="77777777" w:rsidR="00E719E9" w:rsidRDefault="00E719E9" w:rsidP="00E719E9">
      <w:pPr>
        <w:rPr>
          <w:b/>
          <w:sz w:val="32"/>
          <w:szCs w:val="32"/>
        </w:rPr>
      </w:pPr>
    </w:p>
    <w:p w14:paraId="714296DA" w14:textId="77777777" w:rsidR="00E719E9" w:rsidRDefault="00E719E9" w:rsidP="00E719E9">
      <w:pPr>
        <w:rPr>
          <w:b/>
          <w:sz w:val="32"/>
          <w:szCs w:val="32"/>
        </w:rPr>
      </w:pPr>
    </w:p>
    <w:p w14:paraId="22A215B2" w14:textId="268F4B6D" w:rsidR="00C8078C" w:rsidRPr="000464F7" w:rsidRDefault="0030646B" w:rsidP="000464F7">
      <w:pPr>
        <w:jc w:val="center"/>
        <w:rPr>
          <w:b/>
          <w:bCs/>
          <w:color w:val="000000" w:themeColor="text1"/>
          <w:sz w:val="36"/>
          <w:szCs w:val="36"/>
        </w:rPr>
      </w:pPr>
      <w:r>
        <w:rPr>
          <w:b/>
          <w:bCs/>
          <w:color w:val="000000" w:themeColor="text1"/>
          <w:sz w:val="36"/>
          <w:szCs w:val="36"/>
        </w:rPr>
        <w:lastRenderedPageBreak/>
        <w:t>Abstract</w:t>
      </w:r>
    </w:p>
    <w:p w14:paraId="3F2701BD" w14:textId="77777777" w:rsidR="000464F7" w:rsidRDefault="000464F7" w:rsidP="000464F7">
      <w:pPr>
        <w:ind w:firstLineChars="200" w:firstLine="480"/>
        <w:rPr>
          <w:bCs/>
          <w:color w:val="000000" w:themeColor="text1"/>
          <w:sz w:val="24"/>
        </w:rPr>
      </w:pPr>
    </w:p>
    <w:p w14:paraId="0970E6E7" w14:textId="77777777" w:rsidR="0030646B" w:rsidRDefault="0030646B" w:rsidP="0030646B">
      <w:pPr>
        <w:rPr>
          <w:bCs/>
          <w:color w:val="000000" w:themeColor="text1"/>
          <w:sz w:val="24"/>
        </w:rPr>
      </w:pPr>
      <w:r>
        <w:rPr>
          <w:rFonts w:hint="eastAsia"/>
          <w:bCs/>
          <w:color w:val="000000" w:themeColor="text1"/>
          <w:sz w:val="24"/>
        </w:rPr>
        <w:t xml:space="preserve">In the wake of the progress of our society as well as the technology, online shopping gradually becomes a trend more and more preferred by young people. However, it also presents several problems remaining to be solved, such as the credibility of online sellers. On the other hand, manufacturers also suffer from the deficiency in keeping up with the market and the customers' needs. The paper mainly speculates on the sales of cell phones as a </w:t>
      </w:r>
      <w:r>
        <w:rPr>
          <w:bCs/>
          <w:color w:val="000000" w:themeColor="text1"/>
          <w:sz w:val="24"/>
        </w:rPr>
        <w:t>representative</w:t>
      </w:r>
      <w:r>
        <w:rPr>
          <w:rFonts w:hint="eastAsia"/>
          <w:bCs/>
          <w:color w:val="000000" w:themeColor="text1"/>
          <w:sz w:val="24"/>
        </w:rPr>
        <w:t>, aiming to construct a model capable of analyzing which are the most crucial factors and traits promoting the success of certain types of cell phones.</w:t>
      </w:r>
    </w:p>
    <w:p w14:paraId="4B56D9A0" w14:textId="77777777" w:rsidR="0030646B" w:rsidRDefault="0030646B" w:rsidP="0030646B">
      <w:pPr>
        <w:ind w:firstLineChars="200" w:firstLine="480"/>
        <w:rPr>
          <w:bCs/>
          <w:color w:val="000000" w:themeColor="text1"/>
          <w:sz w:val="24"/>
        </w:rPr>
      </w:pPr>
    </w:p>
    <w:p w14:paraId="5DE7A152" w14:textId="77777777" w:rsidR="0030646B" w:rsidRDefault="0030646B" w:rsidP="0030646B">
      <w:pPr>
        <w:rPr>
          <w:bCs/>
          <w:color w:val="000000" w:themeColor="text1"/>
          <w:sz w:val="24"/>
        </w:rPr>
      </w:pPr>
      <w:r>
        <w:rPr>
          <w:rFonts w:hint="eastAsia"/>
          <w:bCs/>
          <w:color w:val="000000" w:themeColor="text1"/>
          <w:sz w:val="24"/>
        </w:rPr>
        <w:t xml:space="preserve">As for the beginning, we gather the data from </w:t>
      </w:r>
      <w:proofErr w:type="spellStart"/>
      <w:r>
        <w:rPr>
          <w:rFonts w:hint="eastAsia"/>
          <w:bCs/>
          <w:color w:val="000000" w:themeColor="text1"/>
          <w:sz w:val="24"/>
        </w:rPr>
        <w:t>AliExpress</w:t>
      </w:r>
      <w:proofErr w:type="spellEnd"/>
      <w:r>
        <w:rPr>
          <w:rFonts w:hint="eastAsia"/>
          <w:bCs/>
          <w:color w:val="000000" w:themeColor="text1"/>
          <w:sz w:val="24"/>
        </w:rPr>
        <w:t xml:space="preserve">, making them as the base for our further quantitative analysis. Methods including Gray Rational Analysis, Principal Component Analysis and Information Entropy are then used to process the data and extract the most crucial independent variables among the potential 26 factors. The information gain from these factors yield result that Comment Count, Good Comment Count and Search </w:t>
      </w:r>
      <w:proofErr w:type="spellStart"/>
      <w:r>
        <w:rPr>
          <w:rFonts w:hint="eastAsia"/>
          <w:bCs/>
          <w:color w:val="000000" w:themeColor="text1"/>
          <w:sz w:val="24"/>
        </w:rPr>
        <w:t>Cnt</w:t>
      </w:r>
      <w:proofErr w:type="spellEnd"/>
      <w:r>
        <w:rPr>
          <w:rFonts w:hint="eastAsia"/>
          <w:bCs/>
          <w:color w:val="000000" w:themeColor="text1"/>
          <w:sz w:val="24"/>
        </w:rPr>
        <w:t xml:space="preserve"> are at the top of the ranking, while Display Resolution, Recording Definition, RAM and R</w:t>
      </w:r>
      <w:r>
        <w:rPr>
          <w:bCs/>
          <w:color w:val="000000" w:themeColor="text1"/>
          <w:sz w:val="24"/>
        </w:rPr>
        <w:t>OM are also considered to be significant as the Principal Component Analysis indicates.</w:t>
      </w:r>
    </w:p>
    <w:p w14:paraId="1A24AA99" w14:textId="77777777" w:rsidR="0030646B" w:rsidRDefault="0030646B" w:rsidP="0030646B">
      <w:pPr>
        <w:ind w:firstLineChars="200" w:firstLine="480"/>
        <w:rPr>
          <w:bCs/>
          <w:color w:val="000000" w:themeColor="text1"/>
          <w:sz w:val="24"/>
        </w:rPr>
      </w:pPr>
    </w:p>
    <w:p w14:paraId="0BB160F7" w14:textId="77777777" w:rsidR="0030646B" w:rsidRDefault="0030646B" w:rsidP="0030646B">
      <w:pPr>
        <w:rPr>
          <w:bCs/>
          <w:color w:val="000000" w:themeColor="text1"/>
          <w:sz w:val="24"/>
        </w:rPr>
      </w:pPr>
      <w:r>
        <w:rPr>
          <w:rFonts w:hint="eastAsia"/>
          <w:bCs/>
          <w:color w:val="000000" w:themeColor="text1"/>
          <w:sz w:val="24"/>
        </w:rPr>
        <w:t xml:space="preserve">Then, we apply the results above to the further modeling process. The result from Principal Component Analysis are employed in Linear Regression, KNN </w:t>
      </w:r>
      <w:r>
        <w:rPr>
          <w:bCs/>
          <w:color w:val="000000" w:themeColor="text1"/>
          <w:sz w:val="24"/>
        </w:rPr>
        <w:t>algorithm</w:t>
      </w:r>
      <w:r>
        <w:rPr>
          <w:rFonts w:hint="eastAsia"/>
          <w:bCs/>
          <w:color w:val="000000" w:themeColor="text1"/>
          <w:sz w:val="24"/>
        </w:rPr>
        <w:t xml:space="preserve"> and </w:t>
      </w:r>
      <w:r w:rsidRPr="00AE0095">
        <w:rPr>
          <w:bCs/>
          <w:color w:val="000000" w:themeColor="text1"/>
          <w:sz w:val="24"/>
        </w:rPr>
        <w:t>Analytic Hierarchy Process</w:t>
      </w:r>
      <w:r>
        <w:rPr>
          <w:rFonts w:hint="eastAsia"/>
          <w:bCs/>
          <w:color w:val="000000" w:themeColor="text1"/>
          <w:sz w:val="24"/>
        </w:rPr>
        <w:t xml:space="preserve"> in pursuit of further detailed </w:t>
      </w:r>
      <w:r>
        <w:rPr>
          <w:bCs/>
          <w:color w:val="000000" w:themeColor="text1"/>
          <w:sz w:val="24"/>
        </w:rPr>
        <w:t>conclusion</w:t>
      </w:r>
      <w:r>
        <w:rPr>
          <w:rFonts w:hint="eastAsia"/>
          <w:bCs/>
          <w:color w:val="000000" w:themeColor="text1"/>
          <w:sz w:val="24"/>
        </w:rPr>
        <w:t xml:space="preserve">. For example, the method of AHP yields straightforward graphs by using qualitative analysis, and provides further insight to which specific traits in one individual variable contributes more to the success of the sales volume of that certain type of cell phone. </w:t>
      </w:r>
    </w:p>
    <w:p w14:paraId="2EE18BBE" w14:textId="77777777" w:rsidR="0030646B" w:rsidRDefault="0030646B" w:rsidP="0030646B">
      <w:pPr>
        <w:ind w:firstLineChars="200" w:firstLine="480"/>
        <w:rPr>
          <w:bCs/>
          <w:color w:val="000000" w:themeColor="text1"/>
          <w:sz w:val="24"/>
        </w:rPr>
      </w:pPr>
    </w:p>
    <w:p w14:paraId="1DBAD1B7" w14:textId="77777777" w:rsidR="0030646B" w:rsidRDefault="0030646B" w:rsidP="0030646B">
      <w:pPr>
        <w:rPr>
          <w:bCs/>
          <w:color w:val="000000" w:themeColor="text1"/>
          <w:sz w:val="24"/>
        </w:rPr>
      </w:pPr>
      <w:r>
        <w:rPr>
          <w:rFonts w:hint="eastAsia"/>
          <w:bCs/>
          <w:color w:val="000000" w:themeColor="text1"/>
          <w:sz w:val="24"/>
        </w:rPr>
        <w:t xml:space="preserve">The results from Information entropy are applied to the BP Neural network for quantitative analysis , and the results from linear regression and KNN </w:t>
      </w:r>
      <w:r>
        <w:rPr>
          <w:bCs/>
          <w:color w:val="000000" w:themeColor="text1"/>
          <w:sz w:val="24"/>
        </w:rPr>
        <w:t>algorithm</w:t>
      </w:r>
      <w:r>
        <w:rPr>
          <w:rFonts w:hint="eastAsia"/>
          <w:bCs/>
          <w:color w:val="000000" w:themeColor="text1"/>
          <w:sz w:val="24"/>
        </w:rPr>
        <w:t xml:space="preserve"> are employed for the Principal Component Regression and Bayes Distinction respectively for the model optimization. Instead of </w:t>
      </w:r>
      <w:r w:rsidRPr="00AE0095">
        <w:rPr>
          <w:bCs/>
          <w:color w:val="000000" w:themeColor="text1"/>
          <w:sz w:val="24"/>
        </w:rPr>
        <w:t>Analytic Hierarchy Process</w:t>
      </w:r>
      <w:r>
        <w:rPr>
          <w:rFonts w:hint="eastAsia"/>
          <w:bCs/>
          <w:color w:val="000000" w:themeColor="text1"/>
          <w:sz w:val="24"/>
        </w:rPr>
        <w:t xml:space="preserve"> which only yields qualitative analysis, the three optimized methods above produce quantitative results concerning which specific traits are more crucial to the sales volume. For instances, the results indicates that cell phones with gold color, higher camera resolution and spacious ROM reveal more satisfactory sales condition. For the last step of optimization, BOOST algorithm is applied to produce more reliable and stable results. We also test the model's feasibility by using the data in the testing set, and the model can successfully predict the volume of sales. Furthermore, the sensitivity analysis validates the model's stability, thus making its use in real life viable and reliable.</w:t>
      </w:r>
    </w:p>
    <w:p w14:paraId="230C1D38" w14:textId="77777777" w:rsidR="0030646B" w:rsidRPr="00473FA9" w:rsidRDefault="0030646B" w:rsidP="0030646B">
      <w:pPr>
        <w:rPr>
          <w:b/>
          <w:bCs/>
          <w:color w:val="808080"/>
          <w:sz w:val="24"/>
        </w:rPr>
      </w:pPr>
    </w:p>
    <w:p w14:paraId="22C9A89D" w14:textId="5A47C449" w:rsidR="0030646B" w:rsidRPr="00E72D1F" w:rsidRDefault="0030646B" w:rsidP="0030646B">
      <w:pPr>
        <w:rPr>
          <w:bCs/>
          <w:color w:val="000000" w:themeColor="text1"/>
          <w:sz w:val="24"/>
        </w:rPr>
      </w:pPr>
      <w:r w:rsidRPr="00E72D1F">
        <w:rPr>
          <w:rFonts w:hint="eastAsia"/>
          <w:bCs/>
          <w:color w:val="000000" w:themeColor="text1"/>
          <w:sz w:val="24"/>
        </w:rPr>
        <w:t>The model constructed</w:t>
      </w:r>
      <w:r>
        <w:rPr>
          <w:rFonts w:hint="eastAsia"/>
          <w:bCs/>
          <w:color w:val="000000" w:themeColor="text1"/>
          <w:sz w:val="24"/>
        </w:rPr>
        <w:t xml:space="preserve"> not only yields the ranking of individual </w:t>
      </w:r>
      <w:r>
        <w:rPr>
          <w:bCs/>
          <w:color w:val="000000" w:themeColor="text1"/>
          <w:sz w:val="24"/>
        </w:rPr>
        <w:t>variables</w:t>
      </w:r>
      <w:r>
        <w:rPr>
          <w:rFonts w:hint="eastAsia"/>
          <w:bCs/>
          <w:color w:val="000000" w:themeColor="text1"/>
          <w:sz w:val="24"/>
        </w:rPr>
        <w:t xml:space="preserve">' </w:t>
      </w:r>
      <w:r>
        <w:rPr>
          <w:bCs/>
          <w:color w:val="000000" w:themeColor="text1"/>
          <w:sz w:val="24"/>
        </w:rPr>
        <w:t>significance</w:t>
      </w:r>
      <w:r>
        <w:rPr>
          <w:rFonts w:hint="eastAsia"/>
          <w:bCs/>
          <w:color w:val="000000" w:themeColor="text1"/>
          <w:sz w:val="24"/>
        </w:rPr>
        <w:t xml:space="preserve"> relate to the phones' sales volume, but also gives insight about which particular traits contribute more to the sales of the product. It also enables the </w:t>
      </w:r>
      <w:r>
        <w:rPr>
          <w:bCs/>
          <w:color w:val="000000" w:themeColor="text1"/>
          <w:sz w:val="24"/>
        </w:rPr>
        <w:t>manufactures</w:t>
      </w:r>
      <w:r>
        <w:rPr>
          <w:rFonts w:hint="eastAsia"/>
          <w:bCs/>
          <w:color w:val="000000" w:themeColor="text1"/>
          <w:sz w:val="24"/>
        </w:rPr>
        <w:t xml:space="preserve"> to predict </w:t>
      </w:r>
      <w:r>
        <w:rPr>
          <w:rFonts w:hint="eastAsia"/>
          <w:bCs/>
          <w:color w:val="000000" w:themeColor="text1"/>
          <w:sz w:val="24"/>
        </w:rPr>
        <w:lastRenderedPageBreak/>
        <w:t>the sale of certain products, given its related features, and they can be more informed of the customers' needs and thus maximizing their profits. The testing of the model proves its stability as well as reliability, making it accessible and valuable for the further application in the real life. Therefore, we believe that the optimized model proposed will yield significant social and economic value.</w:t>
      </w:r>
    </w:p>
    <w:p w14:paraId="375B5544" w14:textId="77777777" w:rsidR="00C1129F" w:rsidRPr="0030646B" w:rsidRDefault="00C1129F">
      <w:pPr>
        <w:rPr>
          <w:b/>
          <w:bCs/>
          <w:color w:val="808080"/>
          <w:sz w:val="24"/>
        </w:rPr>
      </w:pPr>
    </w:p>
    <w:p w14:paraId="45E2E2ED" w14:textId="77777777" w:rsidR="000464F7" w:rsidRDefault="000464F7">
      <w:pPr>
        <w:rPr>
          <w:b/>
          <w:bCs/>
          <w:color w:val="808080"/>
          <w:sz w:val="24"/>
        </w:rPr>
      </w:pPr>
    </w:p>
    <w:p w14:paraId="2C28740B" w14:textId="77777777" w:rsidR="000464F7" w:rsidRDefault="000464F7">
      <w:pPr>
        <w:rPr>
          <w:b/>
          <w:bCs/>
          <w:color w:val="808080"/>
          <w:sz w:val="24"/>
        </w:rPr>
      </w:pPr>
    </w:p>
    <w:p w14:paraId="26F88A96" w14:textId="77777777" w:rsidR="000464F7" w:rsidRDefault="000464F7">
      <w:pPr>
        <w:rPr>
          <w:b/>
          <w:bCs/>
          <w:color w:val="808080"/>
          <w:sz w:val="24"/>
        </w:rPr>
      </w:pPr>
    </w:p>
    <w:p w14:paraId="27E96600" w14:textId="77777777" w:rsidR="000464F7" w:rsidRDefault="000464F7">
      <w:pPr>
        <w:rPr>
          <w:b/>
          <w:bCs/>
          <w:color w:val="808080"/>
          <w:sz w:val="24"/>
        </w:rPr>
      </w:pPr>
    </w:p>
    <w:p w14:paraId="3FFAC8BE" w14:textId="77777777" w:rsidR="000464F7" w:rsidRDefault="000464F7">
      <w:pPr>
        <w:rPr>
          <w:b/>
          <w:bCs/>
          <w:color w:val="808080"/>
          <w:sz w:val="24"/>
        </w:rPr>
      </w:pPr>
    </w:p>
    <w:p w14:paraId="12F40A73" w14:textId="77777777" w:rsidR="000464F7" w:rsidRDefault="000464F7">
      <w:pPr>
        <w:rPr>
          <w:b/>
          <w:bCs/>
          <w:color w:val="808080"/>
          <w:sz w:val="24"/>
        </w:rPr>
      </w:pPr>
    </w:p>
    <w:p w14:paraId="3741A70F" w14:textId="77777777" w:rsidR="000464F7" w:rsidRDefault="000464F7">
      <w:pPr>
        <w:rPr>
          <w:b/>
          <w:bCs/>
          <w:color w:val="808080"/>
          <w:sz w:val="24"/>
        </w:rPr>
      </w:pPr>
    </w:p>
    <w:p w14:paraId="6CB2B6A6" w14:textId="77777777" w:rsidR="000464F7" w:rsidRDefault="000464F7">
      <w:pPr>
        <w:rPr>
          <w:b/>
          <w:bCs/>
          <w:color w:val="808080"/>
          <w:sz w:val="24"/>
        </w:rPr>
      </w:pPr>
    </w:p>
    <w:p w14:paraId="1F15F418" w14:textId="77777777" w:rsidR="000464F7" w:rsidRDefault="000464F7">
      <w:pPr>
        <w:rPr>
          <w:b/>
          <w:bCs/>
          <w:color w:val="808080"/>
          <w:sz w:val="24"/>
        </w:rPr>
      </w:pPr>
    </w:p>
    <w:p w14:paraId="284204E0" w14:textId="77777777" w:rsidR="000464F7" w:rsidRDefault="000464F7">
      <w:pPr>
        <w:rPr>
          <w:b/>
          <w:bCs/>
          <w:color w:val="808080"/>
          <w:sz w:val="24"/>
        </w:rPr>
      </w:pPr>
    </w:p>
    <w:p w14:paraId="07C1DC25" w14:textId="77777777" w:rsidR="000464F7" w:rsidRDefault="000464F7">
      <w:pPr>
        <w:rPr>
          <w:b/>
          <w:bCs/>
          <w:color w:val="808080"/>
          <w:sz w:val="24"/>
        </w:rPr>
      </w:pPr>
    </w:p>
    <w:p w14:paraId="332737F5" w14:textId="77777777" w:rsidR="000464F7" w:rsidRDefault="000464F7">
      <w:pPr>
        <w:rPr>
          <w:b/>
          <w:bCs/>
          <w:color w:val="808080"/>
          <w:sz w:val="24"/>
        </w:rPr>
      </w:pPr>
    </w:p>
    <w:p w14:paraId="029A748B" w14:textId="77777777" w:rsidR="000464F7" w:rsidRDefault="000464F7">
      <w:pPr>
        <w:rPr>
          <w:b/>
          <w:bCs/>
          <w:color w:val="808080"/>
          <w:sz w:val="24"/>
        </w:rPr>
      </w:pPr>
    </w:p>
    <w:p w14:paraId="7A75B75C" w14:textId="77777777" w:rsidR="000464F7" w:rsidRDefault="000464F7">
      <w:pPr>
        <w:rPr>
          <w:b/>
          <w:bCs/>
          <w:color w:val="808080"/>
          <w:sz w:val="24"/>
        </w:rPr>
      </w:pPr>
    </w:p>
    <w:p w14:paraId="11082D7A" w14:textId="77777777" w:rsidR="000464F7" w:rsidRDefault="000464F7">
      <w:pPr>
        <w:rPr>
          <w:b/>
          <w:bCs/>
          <w:color w:val="808080"/>
          <w:sz w:val="24"/>
        </w:rPr>
      </w:pPr>
    </w:p>
    <w:p w14:paraId="01C55ED7" w14:textId="77777777" w:rsidR="000464F7" w:rsidRDefault="000464F7">
      <w:pPr>
        <w:rPr>
          <w:b/>
          <w:bCs/>
          <w:color w:val="808080"/>
          <w:sz w:val="24"/>
        </w:rPr>
      </w:pPr>
    </w:p>
    <w:p w14:paraId="0BD41674" w14:textId="77777777" w:rsidR="000464F7" w:rsidRDefault="000464F7">
      <w:pPr>
        <w:rPr>
          <w:b/>
          <w:bCs/>
          <w:color w:val="808080"/>
          <w:sz w:val="24"/>
        </w:rPr>
      </w:pPr>
    </w:p>
    <w:p w14:paraId="626E2A65" w14:textId="77777777" w:rsidR="000464F7" w:rsidRDefault="000464F7">
      <w:pPr>
        <w:rPr>
          <w:b/>
          <w:bCs/>
          <w:color w:val="808080"/>
          <w:sz w:val="24"/>
        </w:rPr>
      </w:pPr>
    </w:p>
    <w:p w14:paraId="375D55C0" w14:textId="77777777" w:rsidR="000464F7" w:rsidRDefault="000464F7">
      <w:pPr>
        <w:rPr>
          <w:b/>
          <w:bCs/>
          <w:color w:val="808080"/>
          <w:sz w:val="24"/>
        </w:rPr>
      </w:pPr>
    </w:p>
    <w:p w14:paraId="12AF74FA" w14:textId="77777777" w:rsidR="000464F7" w:rsidRDefault="000464F7">
      <w:pPr>
        <w:rPr>
          <w:b/>
          <w:bCs/>
          <w:color w:val="808080"/>
          <w:sz w:val="24"/>
        </w:rPr>
      </w:pPr>
    </w:p>
    <w:p w14:paraId="70276692" w14:textId="77777777" w:rsidR="000464F7" w:rsidRDefault="000464F7">
      <w:pPr>
        <w:rPr>
          <w:b/>
          <w:bCs/>
          <w:color w:val="808080"/>
          <w:sz w:val="24"/>
        </w:rPr>
      </w:pPr>
    </w:p>
    <w:p w14:paraId="3296E161" w14:textId="77777777" w:rsidR="000464F7" w:rsidRDefault="000464F7">
      <w:pPr>
        <w:rPr>
          <w:b/>
          <w:bCs/>
          <w:color w:val="808080"/>
          <w:sz w:val="24"/>
        </w:rPr>
      </w:pPr>
    </w:p>
    <w:p w14:paraId="61512745" w14:textId="77777777" w:rsidR="000464F7" w:rsidRDefault="000464F7">
      <w:pPr>
        <w:rPr>
          <w:b/>
          <w:bCs/>
          <w:color w:val="808080"/>
          <w:sz w:val="24"/>
        </w:rPr>
      </w:pPr>
    </w:p>
    <w:p w14:paraId="015C6487" w14:textId="77777777" w:rsidR="000464F7" w:rsidRDefault="000464F7">
      <w:pPr>
        <w:rPr>
          <w:b/>
          <w:bCs/>
          <w:color w:val="808080"/>
          <w:sz w:val="24"/>
        </w:rPr>
      </w:pPr>
    </w:p>
    <w:p w14:paraId="50893614" w14:textId="77777777" w:rsidR="000464F7" w:rsidRDefault="000464F7">
      <w:pPr>
        <w:rPr>
          <w:b/>
          <w:bCs/>
          <w:color w:val="808080"/>
          <w:sz w:val="24"/>
        </w:rPr>
      </w:pPr>
    </w:p>
    <w:p w14:paraId="3AEC8F75" w14:textId="77777777" w:rsidR="000464F7" w:rsidRDefault="000464F7">
      <w:pPr>
        <w:rPr>
          <w:b/>
          <w:bCs/>
          <w:color w:val="808080"/>
          <w:sz w:val="24"/>
        </w:rPr>
      </w:pPr>
    </w:p>
    <w:p w14:paraId="204859EA" w14:textId="77777777" w:rsidR="000464F7" w:rsidRDefault="000464F7">
      <w:pPr>
        <w:rPr>
          <w:b/>
          <w:bCs/>
          <w:color w:val="808080"/>
          <w:sz w:val="24"/>
        </w:rPr>
      </w:pPr>
    </w:p>
    <w:p w14:paraId="12AE3AC1" w14:textId="77777777" w:rsidR="000464F7" w:rsidRDefault="000464F7">
      <w:pPr>
        <w:rPr>
          <w:b/>
          <w:bCs/>
          <w:color w:val="808080"/>
          <w:sz w:val="24"/>
        </w:rPr>
      </w:pPr>
    </w:p>
    <w:p w14:paraId="4110C24C" w14:textId="77777777" w:rsidR="000464F7" w:rsidRDefault="000464F7">
      <w:pPr>
        <w:rPr>
          <w:b/>
          <w:bCs/>
          <w:color w:val="808080"/>
          <w:sz w:val="24"/>
        </w:rPr>
      </w:pPr>
    </w:p>
    <w:p w14:paraId="3AFAC2B0" w14:textId="77777777" w:rsidR="000464F7" w:rsidRDefault="000464F7">
      <w:pPr>
        <w:rPr>
          <w:b/>
          <w:bCs/>
          <w:color w:val="808080"/>
          <w:sz w:val="24"/>
        </w:rPr>
      </w:pPr>
    </w:p>
    <w:p w14:paraId="410BB50D" w14:textId="77777777" w:rsidR="000464F7" w:rsidRDefault="000464F7">
      <w:pPr>
        <w:rPr>
          <w:b/>
          <w:bCs/>
          <w:color w:val="808080"/>
          <w:sz w:val="24"/>
        </w:rPr>
      </w:pPr>
    </w:p>
    <w:p w14:paraId="792D88C3" w14:textId="4ECAFA0B" w:rsidR="00AE0095" w:rsidRPr="00AE0095" w:rsidRDefault="000464F7" w:rsidP="00AE0095">
      <w:pPr>
        <w:spacing w:line="300" w:lineRule="auto"/>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30646B">
        <w:rPr>
          <w:b/>
          <w:bCs/>
          <w:color w:val="000000" w:themeColor="text1"/>
          <w:sz w:val="24"/>
        </w:rPr>
        <w:t xml:space="preserve"> </w:t>
      </w:r>
      <w:r w:rsidR="00690751">
        <w:rPr>
          <w:bCs/>
          <w:color w:val="000000" w:themeColor="text1"/>
          <w:sz w:val="24"/>
        </w:rPr>
        <w:t>Information Entropy</w:t>
      </w:r>
      <w:r w:rsidR="00AE0095" w:rsidRPr="00AE0095">
        <w:rPr>
          <w:bCs/>
          <w:color w:val="000000" w:themeColor="text1"/>
          <w:sz w:val="24"/>
        </w:rPr>
        <w:t xml:space="preserve">, Analytic Hierarchy Process, </w:t>
      </w:r>
      <w:r w:rsidR="003B1538">
        <w:rPr>
          <w:bCs/>
          <w:color w:val="000000" w:themeColor="text1"/>
          <w:sz w:val="24"/>
        </w:rPr>
        <w:t xml:space="preserve">KNN algorithm, </w:t>
      </w:r>
      <w:r w:rsidR="00AE0095" w:rsidRPr="00AE0095">
        <w:rPr>
          <w:bCs/>
          <w:color w:val="000000" w:themeColor="text1"/>
          <w:sz w:val="24"/>
        </w:rPr>
        <w:t xml:space="preserve">Principle Component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BOOST algorithm</w:t>
      </w:r>
    </w:p>
    <w:p w14:paraId="62E4A742" w14:textId="77777777" w:rsidR="000464F7" w:rsidRPr="00AE0095" w:rsidRDefault="000464F7">
      <w:pPr>
        <w:rPr>
          <w:bCs/>
          <w:color w:val="000000" w:themeColor="text1"/>
          <w:sz w:val="24"/>
        </w:rPr>
      </w:pPr>
    </w:p>
    <w:p w14:paraId="78F18A15" w14:textId="77777777" w:rsidR="000464F7" w:rsidRDefault="000464F7">
      <w:pPr>
        <w:rPr>
          <w:bCs/>
          <w:color w:val="000000" w:themeColor="text1"/>
          <w:sz w:val="24"/>
        </w:rPr>
      </w:pPr>
    </w:p>
    <w:p w14:paraId="10D0CD94" w14:textId="77777777" w:rsidR="000464F7" w:rsidRPr="0030646B" w:rsidRDefault="000464F7">
      <w:pPr>
        <w:rPr>
          <w:bCs/>
          <w:color w:val="000000" w:themeColor="text1"/>
          <w:sz w:val="24"/>
        </w:rPr>
      </w:pPr>
    </w:p>
    <w:p w14:paraId="356B6974" w14:textId="77777777" w:rsidR="000464F7" w:rsidRPr="00224B26" w:rsidRDefault="0073235D" w:rsidP="00224B26">
      <w:pPr>
        <w:spacing w:line="360" w:lineRule="auto"/>
        <w:rPr>
          <w:b/>
          <w:sz w:val="32"/>
          <w:szCs w:val="36"/>
        </w:rPr>
      </w:pPr>
      <w:r w:rsidRPr="00224B26">
        <w:rPr>
          <w:b/>
          <w:bCs/>
          <w:color w:val="808080"/>
          <w:sz w:val="24"/>
        </w:rPr>
        <w:br w:type="page"/>
      </w:r>
      <w:r w:rsidR="000464F7" w:rsidRPr="00224B26">
        <w:rPr>
          <w:rFonts w:hint="eastAsia"/>
          <w:b/>
          <w:sz w:val="32"/>
          <w:szCs w:val="36"/>
        </w:rPr>
        <w:lastRenderedPageBreak/>
        <w:t>C</w:t>
      </w:r>
      <w:r w:rsidR="000464F7" w:rsidRPr="00224B26">
        <w:rPr>
          <w:b/>
          <w:sz w:val="32"/>
          <w:szCs w:val="36"/>
        </w:rPr>
        <w:t>ontents</w:t>
      </w:r>
    </w:p>
    <w:p w14:paraId="74B953F0" w14:textId="77777777" w:rsidR="000464F7" w:rsidRPr="00224B26" w:rsidRDefault="000464F7" w:rsidP="00350E0F">
      <w:pPr>
        <w:pStyle w:val="a5"/>
        <w:numPr>
          <w:ilvl w:val="0"/>
          <w:numId w:val="2"/>
        </w:numPr>
        <w:spacing w:line="480" w:lineRule="exact"/>
        <w:ind w:left="357" w:firstLineChars="0" w:hanging="357"/>
        <w:rPr>
          <w:rFonts w:ascii="Times New Roman"/>
          <w:b/>
          <w:sz w:val="32"/>
          <w:szCs w:val="36"/>
        </w:rPr>
      </w:pPr>
      <w:r w:rsidRPr="00224B26">
        <w:rPr>
          <w:rFonts w:ascii="Times New Roman"/>
          <w:b/>
          <w:sz w:val="32"/>
          <w:szCs w:val="36"/>
        </w:rPr>
        <w:t>Background</w:t>
      </w:r>
      <w:r w:rsidR="00830270">
        <w:rPr>
          <w:rFonts w:ascii="Times New Roman"/>
          <w:b/>
          <w:sz w:val="32"/>
          <w:szCs w:val="36"/>
        </w:rPr>
        <w:t xml:space="preserve"> (Vivian)</w:t>
      </w:r>
    </w:p>
    <w:p w14:paraId="04D6255D" w14:textId="77777777"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14:paraId="266407F9" w14:textId="77777777" w:rsidR="00BF2B60"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14:paraId="6692B538" w14:textId="77777777"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14:paraId="253F166A" w14:textId="77777777" w:rsidR="00350E0F"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Pr="00350E0F">
        <w:rPr>
          <w:rFonts w:ascii="Times New Roman"/>
          <w:b/>
          <w:sz w:val="24"/>
          <w:szCs w:val="36"/>
          <w:lang w:eastAsia="zh-CN"/>
        </w:rPr>
        <w:t>nd Train Of Thinking</w:t>
      </w:r>
    </w:p>
    <w:p w14:paraId="004B97A9" w14:textId="77777777" w:rsidR="000464F7" w:rsidRPr="00BF2B60"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A</w:t>
      </w:r>
      <w:r w:rsidRPr="00BF2B60">
        <w:rPr>
          <w:rFonts w:ascii="Times New Roman"/>
          <w:b/>
          <w:sz w:val="32"/>
          <w:szCs w:val="36"/>
        </w:rPr>
        <w:t>ssumptions</w:t>
      </w:r>
      <w:r w:rsidR="00830270">
        <w:rPr>
          <w:rFonts w:ascii="Times New Roman"/>
          <w:b/>
          <w:sz w:val="32"/>
          <w:szCs w:val="36"/>
        </w:rPr>
        <w:t xml:space="preserve"> (Vivian)</w:t>
      </w:r>
    </w:p>
    <w:p w14:paraId="6F05D5E1" w14:textId="77777777"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p>
    <w:p w14:paraId="4DEB0E60" w14:textId="77777777"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14:paraId="4D9367D8" w14:textId="77777777" w:rsidR="00DD7D2D" w:rsidRPr="00BF2B60" w:rsidRDefault="00DD7D2D" w:rsidP="00350E0F">
      <w:pPr>
        <w:pStyle w:val="a5"/>
        <w:numPr>
          <w:ilvl w:val="0"/>
          <w:numId w:val="2"/>
        </w:numPr>
        <w:spacing w:line="48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14:paraId="2B03A3AF" w14:textId="77777777"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350E0F" w:rsidRPr="005607AF">
        <w:rPr>
          <w:rFonts w:ascii="Times New Roman"/>
          <w:b/>
          <w:sz w:val="24"/>
          <w:szCs w:val="36"/>
          <w:lang w:eastAsia="zh-CN"/>
        </w:rPr>
        <w:t>Extraction</w:t>
      </w:r>
      <w:r w:rsidR="00830270">
        <w:rPr>
          <w:rFonts w:ascii="Times New Roman"/>
          <w:b/>
          <w:sz w:val="24"/>
          <w:szCs w:val="36"/>
          <w:lang w:eastAsia="zh-CN"/>
        </w:rPr>
        <w:t xml:space="preserve"> (Tom)</w:t>
      </w:r>
    </w:p>
    <w:p w14:paraId="45AB3EB9" w14:textId="77777777"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r w:rsidR="00830270">
        <w:rPr>
          <w:rFonts w:ascii="Times New Roman"/>
          <w:b/>
          <w:sz w:val="24"/>
          <w:szCs w:val="36"/>
          <w:lang w:eastAsia="zh-CN"/>
        </w:rPr>
        <w:t xml:space="preserve"> (Tom)</w:t>
      </w:r>
    </w:p>
    <w:p w14:paraId="55922A5A" w14:textId="77777777" w:rsidR="00DD7D2D" w:rsidRPr="00411A6E" w:rsidRDefault="00690751"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r w:rsidR="00830270">
        <w:rPr>
          <w:rFonts w:ascii="Times New Roman"/>
          <w:b/>
          <w:sz w:val="24"/>
          <w:szCs w:val="36"/>
          <w:lang w:eastAsia="zh-CN"/>
        </w:rPr>
        <w:t xml:space="preserve"> (Jacky)</w:t>
      </w:r>
    </w:p>
    <w:p w14:paraId="636FB528" w14:textId="77777777"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r w:rsidR="00830270">
        <w:rPr>
          <w:rFonts w:ascii="Times New Roman"/>
          <w:b/>
          <w:sz w:val="24"/>
          <w:szCs w:val="36"/>
          <w:lang w:eastAsia="zh-CN"/>
        </w:rPr>
        <w:t xml:space="preserve"> (Tom)</w:t>
      </w:r>
    </w:p>
    <w:p w14:paraId="4F85A00A" w14:textId="77777777" w:rsidR="000464F7" w:rsidRPr="00BF2B60"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r w:rsidR="00830270">
        <w:rPr>
          <w:rFonts w:ascii="Times New Roman"/>
          <w:b/>
          <w:sz w:val="32"/>
          <w:szCs w:val="36"/>
        </w:rPr>
        <w:t xml:space="preserve"> (Tom)</w:t>
      </w:r>
    </w:p>
    <w:p w14:paraId="545977AC" w14:textId="77777777"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14:paraId="0750EBBD" w14:textId="77777777"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A</w:t>
      </w:r>
      <w:r w:rsidRPr="00DD7D2D">
        <w:rPr>
          <w:rFonts w:ascii="Times New Roman"/>
          <w:b/>
          <w:sz w:val="24"/>
          <w:szCs w:val="36"/>
          <w:lang w:eastAsia="zh-CN"/>
        </w:rPr>
        <w:t>nalytic </w:t>
      </w:r>
      <w:r>
        <w:rPr>
          <w:rFonts w:ascii="Times New Roman"/>
          <w:b/>
          <w:sz w:val="24"/>
          <w:szCs w:val="36"/>
          <w:lang w:eastAsia="zh-CN"/>
        </w:rPr>
        <w:t>Hierarchy P</w:t>
      </w:r>
      <w:r w:rsidRPr="00DD7D2D">
        <w:rPr>
          <w:rFonts w:ascii="Times New Roman"/>
          <w:b/>
          <w:sz w:val="24"/>
          <w:szCs w:val="36"/>
          <w:lang w:eastAsia="zh-CN"/>
        </w:rPr>
        <w:t>rocess</w:t>
      </w:r>
    </w:p>
    <w:p w14:paraId="46705480" w14:textId="77777777"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14:paraId="5E669E18" w14:textId="77777777" w:rsidR="000464F7" w:rsidRPr="00411A6E"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14:paraId="21CBF8A1" w14:textId="77777777" w:rsidR="000464F7" w:rsidRPr="00BF2B60"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r w:rsidR="00830270">
        <w:rPr>
          <w:rFonts w:ascii="Times New Roman"/>
          <w:b/>
          <w:sz w:val="32"/>
          <w:szCs w:val="36"/>
        </w:rPr>
        <w:t xml:space="preserve"> (Tom)</w:t>
      </w:r>
    </w:p>
    <w:p w14:paraId="290E0045" w14:textId="77777777"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14:paraId="192D315C" w14:textId="77777777"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14:paraId="75CB452D" w14:textId="77777777" w:rsidR="00DD7D2D" w:rsidRDefault="00834983"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14:paraId="1229B661" w14:textId="77777777" w:rsidR="00A8567F"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BOOST Algorithm</w:t>
      </w:r>
    </w:p>
    <w:p w14:paraId="6546516C" w14:textId="77777777" w:rsidR="00224B26" w:rsidRPr="00224B26" w:rsidRDefault="00224B26" w:rsidP="00350E0F">
      <w:pPr>
        <w:pStyle w:val="a5"/>
        <w:numPr>
          <w:ilvl w:val="0"/>
          <w:numId w:val="2"/>
        </w:numPr>
        <w:spacing w:line="48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r w:rsidR="00830270">
        <w:rPr>
          <w:rFonts w:ascii="Times New Roman"/>
          <w:b/>
          <w:sz w:val="32"/>
          <w:szCs w:val="36"/>
        </w:rPr>
        <w:t xml:space="preserve"> (Tom)</w:t>
      </w:r>
    </w:p>
    <w:p w14:paraId="55AE8030" w14:textId="57A1B2BF" w:rsidR="000464F7" w:rsidRPr="00BF2B60"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r w:rsidR="00830270">
        <w:rPr>
          <w:rFonts w:ascii="Times New Roman"/>
          <w:b/>
          <w:sz w:val="32"/>
          <w:szCs w:val="36"/>
        </w:rPr>
        <w:t xml:space="preserve"> (</w:t>
      </w:r>
      <w:r w:rsidR="0030646B">
        <w:rPr>
          <w:rFonts w:ascii="Times New Roman"/>
          <w:b/>
          <w:sz w:val="32"/>
          <w:szCs w:val="36"/>
        </w:rPr>
        <w:t>Jacky</w:t>
      </w:r>
      <w:r w:rsidR="00830270">
        <w:rPr>
          <w:rFonts w:ascii="Times New Roman"/>
          <w:b/>
          <w:sz w:val="32"/>
          <w:szCs w:val="36"/>
        </w:rPr>
        <w:t>)</w:t>
      </w:r>
    </w:p>
    <w:p w14:paraId="2278971E" w14:textId="77777777"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Sensitivity Analysis</w:t>
      </w:r>
    </w:p>
    <w:p w14:paraId="074A2009" w14:textId="77777777"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14:paraId="41BBAD58" w14:textId="77777777"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14:paraId="57F5EC06" w14:textId="77777777" w:rsidR="000464F7"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14:paraId="106C80F8" w14:textId="77777777" w:rsidR="00BF2B60" w:rsidRPr="00BF2B60" w:rsidRDefault="00BF2B60" w:rsidP="00350E0F">
      <w:pPr>
        <w:pStyle w:val="a5"/>
        <w:numPr>
          <w:ilvl w:val="0"/>
          <w:numId w:val="2"/>
        </w:numPr>
        <w:spacing w:line="480" w:lineRule="exact"/>
        <w:ind w:left="357" w:firstLineChars="0" w:hanging="357"/>
        <w:rPr>
          <w:rFonts w:ascii="Times New Roman"/>
          <w:b/>
          <w:sz w:val="32"/>
          <w:szCs w:val="36"/>
        </w:rPr>
      </w:pPr>
      <w:r>
        <w:rPr>
          <w:rFonts w:ascii="Times New Roman"/>
          <w:b/>
          <w:sz w:val="32"/>
          <w:szCs w:val="36"/>
        </w:rPr>
        <w:t>Acknowledgement</w:t>
      </w:r>
    </w:p>
    <w:p w14:paraId="2D9C54F4" w14:textId="77777777" w:rsidR="002119C3" w:rsidRPr="00293548" w:rsidRDefault="000464F7" w:rsidP="00350E0F">
      <w:pPr>
        <w:pStyle w:val="a5"/>
        <w:numPr>
          <w:ilvl w:val="0"/>
          <w:numId w:val="2"/>
        </w:numPr>
        <w:spacing w:line="480" w:lineRule="exact"/>
        <w:ind w:left="357" w:firstLineChars="0" w:hanging="357"/>
        <w:rPr>
          <w:rFonts w:ascii="Times New Roman"/>
          <w:b/>
          <w:sz w:val="32"/>
          <w:szCs w:val="36"/>
        </w:rPr>
      </w:pPr>
      <w:r w:rsidRPr="00BF2B60">
        <w:rPr>
          <w:rFonts w:ascii="Times New Roman"/>
          <w:b/>
          <w:sz w:val="32"/>
          <w:szCs w:val="36"/>
        </w:rPr>
        <w:t>Appendix</w:t>
      </w:r>
    </w:p>
    <w:p w14:paraId="6173EA95" w14:textId="77777777" w:rsidR="00D60425" w:rsidRDefault="005D47B1" w:rsidP="002971E8">
      <w:pPr>
        <w:pStyle w:val="a5"/>
        <w:numPr>
          <w:ilvl w:val="0"/>
          <w:numId w:val="9"/>
        </w:numPr>
        <w:ind w:firstLineChars="0"/>
        <w:rPr>
          <w:rFonts w:ascii="Times New Roman"/>
          <w:b/>
          <w:sz w:val="36"/>
          <w:szCs w:val="36"/>
        </w:rPr>
      </w:pPr>
      <w:r>
        <w:rPr>
          <w:rFonts w:ascii="Times New Roman"/>
          <w:b/>
          <w:sz w:val="36"/>
          <w:szCs w:val="36"/>
        </w:rPr>
        <w:lastRenderedPageBreak/>
        <w:t>Background</w:t>
      </w:r>
    </w:p>
    <w:p w14:paraId="36FB3D15" w14:textId="77777777" w:rsidR="005D47B1" w:rsidRPr="005D47B1" w:rsidRDefault="005D47B1" w:rsidP="002971E8">
      <w:pPr>
        <w:rPr>
          <w:b/>
          <w:sz w:val="24"/>
          <w:szCs w:val="36"/>
        </w:rPr>
      </w:pPr>
    </w:p>
    <w:p w14:paraId="5F631822" w14:textId="77777777" w:rsidR="005D47B1" w:rsidRDefault="00830270" w:rsidP="002971E8">
      <w:pPr>
        <w:pStyle w:val="a5"/>
        <w:numPr>
          <w:ilvl w:val="1"/>
          <w:numId w:val="10"/>
        </w:numPr>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14:paraId="77A1B175" w14:textId="77777777" w:rsidR="002971E8" w:rsidRDefault="002971E8" w:rsidP="002971E8">
      <w:pPr>
        <w:rPr>
          <w:rFonts w:eastAsia="仿宋_GB2312"/>
          <w:sz w:val="24"/>
        </w:rPr>
      </w:pPr>
    </w:p>
    <w:p w14:paraId="1121BEEE" w14:textId="77777777" w:rsidR="003A5784" w:rsidRPr="003A5784" w:rsidRDefault="003A5784" w:rsidP="003A5784">
      <w:pPr>
        <w:rPr>
          <w:bCs/>
          <w:color w:val="000000" w:themeColor="text1"/>
          <w:sz w:val="24"/>
        </w:rPr>
      </w:pPr>
      <w:r w:rsidRPr="003A5784">
        <w:rPr>
          <w:bCs/>
          <w:color w:val="000000" w:themeColor="text1"/>
          <w:sz w:val="24"/>
        </w:rPr>
        <w:t>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possibility for online shopping. Given the fact that people nowadays have overwhelmed schedules and heavy workloads due to the fast pace of our society, more and more people prefer to shop online instead of going to department stores and supermarkets in person. However, online shopping possesses deficiencies and inconvenience despite its advantages. Shortcomings like being unable to see the products in person have become the greatest worry among customers as they may risk purchasing low-quality products due to lack of key information presented online. On the other hand, producers also suffer from the worry of selling their products. As a result, determining what characteristics of products are crucial to sales volume is the main challenge for online companies. To solve this problem, we choose a specific kind of product</w:t>
      </w:r>
      <w:r>
        <w:rPr>
          <w:bCs/>
          <w:color w:val="000000" w:themeColor="text1"/>
          <w:sz w:val="24"/>
        </w:rPr>
        <w:t>——</w:t>
      </w:r>
      <w:r w:rsidRPr="003A5784">
        <w:rPr>
          <w:bCs/>
          <w:color w:val="000000" w:themeColor="text1"/>
          <w:sz w:val="24"/>
        </w:rPr>
        <w:t>cellphone</w:t>
      </w:r>
      <w:r>
        <w:rPr>
          <w:bCs/>
          <w:color w:val="000000" w:themeColor="text1"/>
          <w:sz w:val="24"/>
        </w:rPr>
        <w:t>——</w:t>
      </w:r>
      <w:r w:rsidRPr="003A5784">
        <w:rPr>
          <w:bCs/>
          <w:color w:val="000000" w:themeColor="text1"/>
          <w:sz w:val="24"/>
        </w:rPr>
        <w:t xml:space="preserve">to analyze what kinds of cellphones have the highest sale volume. </w:t>
      </w:r>
    </w:p>
    <w:p w14:paraId="56A679D1" w14:textId="77777777" w:rsidR="002971E8" w:rsidRPr="003A5784" w:rsidRDefault="002971E8" w:rsidP="002971E8">
      <w:pPr>
        <w:rPr>
          <w:b/>
          <w:sz w:val="24"/>
          <w:szCs w:val="36"/>
        </w:rPr>
      </w:pPr>
    </w:p>
    <w:p w14:paraId="4B9C1A19" w14:textId="77777777" w:rsidR="005D47B1" w:rsidRDefault="00B52512" w:rsidP="002971E8">
      <w:pPr>
        <w:pStyle w:val="a5"/>
        <w:numPr>
          <w:ilvl w:val="1"/>
          <w:numId w:val="10"/>
        </w:numPr>
        <w:ind w:firstLineChars="0"/>
        <w:rPr>
          <w:rFonts w:ascii="Times New Roman"/>
          <w:b/>
          <w:sz w:val="24"/>
          <w:szCs w:val="36"/>
          <w:lang w:eastAsia="zh-CN"/>
        </w:rPr>
      </w:pPr>
      <w:r w:rsidRPr="00B52512">
        <w:rPr>
          <w:rFonts w:ascii="Times New Roman" w:hint="eastAsia"/>
          <w:b/>
          <w:sz w:val="24"/>
          <w:szCs w:val="36"/>
          <w:lang w:eastAsia="zh-CN"/>
        </w:rPr>
        <w:t>C</w:t>
      </w:r>
      <w:r w:rsidRPr="00B52512">
        <w:rPr>
          <w:rFonts w:ascii="Times New Roman"/>
          <w:b/>
          <w:sz w:val="24"/>
          <w:szCs w:val="36"/>
          <w:lang w:eastAsia="zh-CN"/>
        </w:rPr>
        <w:t>urrent Research Statu</w:t>
      </w:r>
      <w:r>
        <w:rPr>
          <w:rFonts w:ascii="Times New Roman"/>
          <w:b/>
          <w:sz w:val="24"/>
          <w:szCs w:val="36"/>
          <w:lang w:eastAsia="zh-CN"/>
        </w:rPr>
        <w:t>s</w:t>
      </w:r>
    </w:p>
    <w:p w14:paraId="3EA1FC63" w14:textId="77777777" w:rsidR="002971E8" w:rsidRDefault="002971E8" w:rsidP="002971E8">
      <w:pPr>
        <w:rPr>
          <w:bCs/>
          <w:color w:val="000000" w:themeColor="text1"/>
          <w:sz w:val="24"/>
        </w:rPr>
      </w:pPr>
    </w:p>
    <w:p w14:paraId="675C2A7E" w14:textId="6582E6E0" w:rsidR="00B52512" w:rsidRPr="00B52512" w:rsidRDefault="00B52512" w:rsidP="00B52512">
      <w:pPr>
        <w:rPr>
          <w:sz w:val="24"/>
        </w:rPr>
      </w:pPr>
      <w:r w:rsidRPr="00B52512">
        <w:rPr>
          <w:sz w:val="24"/>
        </w:rPr>
        <w:t xml:space="preserve">Current Research mainly focuses on several key factors which are considered to influence sales volume. </w:t>
      </w:r>
      <w:proofErr w:type="spellStart"/>
      <w:r w:rsidRPr="00B52512">
        <w:rPr>
          <w:sz w:val="24"/>
        </w:rPr>
        <w:t>Jie</w:t>
      </w:r>
      <w:proofErr w:type="spellEnd"/>
      <w:r w:rsidRPr="00B52512">
        <w:rPr>
          <w:sz w:val="24"/>
        </w:rPr>
        <w:t xml:space="preserve"> Zhang and </w:t>
      </w:r>
      <w:proofErr w:type="spellStart"/>
      <w:r w:rsidRPr="00B52512">
        <w:rPr>
          <w:sz w:val="24"/>
        </w:rPr>
        <w:t>JiananZhong</w:t>
      </w:r>
      <w:proofErr w:type="spellEnd"/>
      <w:r w:rsidRPr="00B52512">
        <w:rPr>
          <w:sz w:val="24"/>
          <w:vertAlign w:val="superscript"/>
        </w:rPr>
        <w:t xml:space="preserve"> [</w:t>
      </w:r>
      <w:r w:rsidR="0030646B">
        <w:rPr>
          <w:sz w:val="24"/>
          <w:vertAlign w:val="superscript"/>
        </w:rPr>
        <w:t>1</w:t>
      </w:r>
      <w:r w:rsidRPr="00B52512">
        <w:rPr>
          <w:sz w:val="24"/>
          <w:vertAlign w:val="superscript"/>
        </w:rPr>
        <w:t>]</w:t>
      </w:r>
      <w:r w:rsidR="0008697F">
        <w:rPr>
          <w:rFonts w:hint="eastAsia"/>
          <w:sz w:val="24"/>
          <w:vertAlign w:val="superscript"/>
        </w:rPr>
        <w:t xml:space="preserve"> </w:t>
      </w:r>
      <w:r w:rsidRPr="00B52512">
        <w:rPr>
          <w:sz w:val="24"/>
        </w:rPr>
        <w:t xml:space="preserve">conducted research to analyze how sale promotion influences customers’ minds and predict the purchase choices of customers. Gang Du and </w:t>
      </w:r>
      <w:proofErr w:type="spellStart"/>
      <w:r w:rsidRPr="00B52512">
        <w:rPr>
          <w:sz w:val="24"/>
        </w:rPr>
        <w:t>Zhenyu</w:t>
      </w:r>
      <w:proofErr w:type="spellEnd"/>
      <w:r w:rsidRPr="00B52512">
        <w:rPr>
          <w:sz w:val="24"/>
        </w:rPr>
        <w:t xml:space="preserve"> Huang</w:t>
      </w:r>
      <w:r w:rsidRPr="00B52512">
        <w:rPr>
          <w:sz w:val="24"/>
          <w:vertAlign w:val="superscript"/>
        </w:rPr>
        <w:t xml:space="preserve"> </w:t>
      </w:r>
      <w:r w:rsidR="0030646B">
        <w:rPr>
          <w:sz w:val="24"/>
          <w:vertAlign w:val="superscript"/>
        </w:rPr>
        <w:t>2</w:t>
      </w:r>
      <w:r w:rsidRPr="00B52512">
        <w:rPr>
          <w:sz w:val="24"/>
          <w:vertAlign w:val="superscript"/>
        </w:rPr>
        <w:t>]</w:t>
      </w:r>
      <w:r w:rsidR="0008697F">
        <w:rPr>
          <w:rFonts w:hint="eastAsia"/>
          <w:sz w:val="24"/>
          <w:vertAlign w:val="superscript"/>
        </w:rPr>
        <w:t xml:space="preserve"> </w:t>
      </w:r>
      <w:r w:rsidRPr="00B52512">
        <w:rPr>
          <w:sz w:val="24"/>
        </w:rPr>
        <w:t xml:space="preserve">employed the Teradata platform to build decision-making tree model to predict customers’ purchasing behaviors, further improving the efficiency and accuracy of prediction. </w:t>
      </w:r>
      <w:proofErr w:type="spellStart"/>
      <w:r w:rsidRPr="00B52512">
        <w:rPr>
          <w:sz w:val="24"/>
        </w:rPr>
        <w:t>Zhanbo</w:t>
      </w:r>
      <w:proofErr w:type="spellEnd"/>
      <w:r w:rsidRPr="00B52512">
        <w:rPr>
          <w:sz w:val="24"/>
        </w:rPr>
        <w:t xml:space="preserve"> Zhao, </w:t>
      </w:r>
      <w:proofErr w:type="spellStart"/>
      <w:r w:rsidRPr="00B52512">
        <w:rPr>
          <w:sz w:val="24"/>
        </w:rPr>
        <w:t>Luping</w:t>
      </w:r>
      <w:proofErr w:type="spellEnd"/>
      <w:r w:rsidRPr="00B52512">
        <w:rPr>
          <w:sz w:val="24"/>
        </w:rPr>
        <w:t xml:space="preserve"> Sun, and </w:t>
      </w:r>
      <w:proofErr w:type="spellStart"/>
      <w:r w:rsidRPr="00B52512">
        <w:rPr>
          <w:sz w:val="24"/>
        </w:rPr>
        <w:t>Meng</w:t>
      </w:r>
      <w:proofErr w:type="spellEnd"/>
      <w:r w:rsidRPr="00B52512">
        <w:rPr>
          <w:sz w:val="24"/>
        </w:rPr>
        <w:t xml:space="preserve"> Sun</w:t>
      </w:r>
      <w:r w:rsidRPr="00B52512">
        <w:rPr>
          <w:sz w:val="24"/>
          <w:vertAlign w:val="superscript"/>
        </w:rPr>
        <w:t xml:space="preserve"> [</w:t>
      </w:r>
      <w:r w:rsidR="0030646B">
        <w:rPr>
          <w:sz w:val="24"/>
          <w:vertAlign w:val="superscript"/>
        </w:rPr>
        <w:t>3</w:t>
      </w:r>
      <w:r w:rsidRPr="00B52512">
        <w:rPr>
          <w:sz w:val="24"/>
          <w:vertAlign w:val="superscript"/>
        </w:rPr>
        <w:t xml:space="preserve"> </w:t>
      </w:r>
      <w:r w:rsidRPr="00B52512">
        <w:rPr>
          <w:sz w:val="24"/>
        </w:rPr>
        <w:t xml:space="preserve">discovered that factors influencing page view and sales volume are substantially different. To be more specific, price, scale, reputation and insurance have significant influence on page view and sales volume. </w:t>
      </w:r>
      <w:proofErr w:type="spellStart"/>
      <w:r w:rsidRPr="00B52512">
        <w:rPr>
          <w:sz w:val="24"/>
        </w:rPr>
        <w:t>Zhihai</w:t>
      </w:r>
      <w:proofErr w:type="spellEnd"/>
      <w:r w:rsidRPr="00B52512">
        <w:rPr>
          <w:sz w:val="24"/>
        </w:rPr>
        <w:t xml:space="preserve"> Hu, </w:t>
      </w:r>
      <w:proofErr w:type="spellStart"/>
      <w:r w:rsidRPr="00B52512">
        <w:rPr>
          <w:sz w:val="24"/>
        </w:rPr>
        <w:t>Dandan</w:t>
      </w:r>
      <w:proofErr w:type="spellEnd"/>
      <w:r w:rsidRPr="00B52512">
        <w:rPr>
          <w:sz w:val="24"/>
        </w:rPr>
        <w:t xml:space="preserve"> Zhao and Yi Zhang </w:t>
      </w:r>
      <w:r w:rsidR="0030646B" w:rsidRPr="0030646B">
        <w:rPr>
          <w:sz w:val="24"/>
          <w:vertAlign w:val="superscript"/>
        </w:rPr>
        <w:t>[</w:t>
      </w:r>
      <w:r w:rsidR="0030646B">
        <w:rPr>
          <w:sz w:val="24"/>
          <w:vertAlign w:val="superscript"/>
        </w:rPr>
        <w:t>4</w:t>
      </w:r>
      <w:r w:rsidRPr="00B52512">
        <w:rPr>
          <w:sz w:val="24"/>
          <w:vertAlign w:val="superscript"/>
        </w:rPr>
        <w:t>]</w:t>
      </w:r>
      <w:r w:rsidR="0008697F">
        <w:rPr>
          <w:rFonts w:hint="eastAsia"/>
          <w:sz w:val="24"/>
          <w:vertAlign w:val="superscript"/>
        </w:rPr>
        <w:t xml:space="preserve"> </w:t>
      </w:r>
      <w:r w:rsidRPr="00B52512">
        <w:rPr>
          <w:sz w:val="24"/>
        </w:rPr>
        <w:t xml:space="preserve">employed sales of skin care products on </w:t>
      </w:r>
      <w:proofErr w:type="spellStart"/>
      <w:r w:rsidRPr="00B52512">
        <w:rPr>
          <w:sz w:val="24"/>
        </w:rPr>
        <w:t>Taobao</w:t>
      </w:r>
      <w:proofErr w:type="spellEnd"/>
      <w:r w:rsidRPr="00B52512">
        <w:rPr>
          <w:sz w:val="24"/>
        </w:rPr>
        <w:t xml:space="preserve"> as an e</w:t>
      </w:r>
      <w:r w:rsidRPr="00B52512">
        <w:rPr>
          <w:rFonts w:hint="eastAsia"/>
          <w:sz w:val="24"/>
        </w:rPr>
        <w:t>x</w:t>
      </w:r>
      <w:r w:rsidRPr="00B52512">
        <w:rPr>
          <w:sz w:val="24"/>
        </w:rPr>
        <w:t xml:space="preserve">ample to analyze the influence of online comments to sales volume. The aforementioned researches mainly explored certain factors influencing sales volume, but lacked generality. Therefore, online sellers were unable to determine the influential order of all these factors. </w:t>
      </w:r>
    </w:p>
    <w:p w14:paraId="55D71D62" w14:textId="77777777" w:rsidR="005D47B1" w:rsidRDefault="005D47B1" w:rsidP="002971E8">
      <w:pPr>
        <w:rPr>
          <w:b/>
          <w:sz w:val="24"/>
          <w:szCs w:val="36"/>
        </w:rPr>
      </w:pPr>
    </w:p>
    <w:p w14:paraId="388F0AE0" w14:textId="62AE73DE" w:rsidR="00B52512" w:rsidRPr="00B52512" w:rsidRDefault="00B52512" w:rsidP="00B52512">
      <w:pPr>
        <w:rPr>
          <w:sz w:val="24"/>
        </w:rPr>
      </w:pPr>
      <w:r w:rsidRPr="00B52512">
        <w:rPr>
          <w:sz w:val="24"/>
        </w:rPr>
        <w:t xml:space="preserve">With respect to the research methods, current researches mainly employed three methods: Grey Relational Analysis, C2C Model, and BP Neural Network Fitting. As for Grey Relational Analysis, </w:t>
      </w:r>
      <w:proofErr w:type="spellStart"/>
      <w:r w:rsidRPr="00B52512">
        <w:rPr>
          <w:sz w:val="24"/>
        </w:rPr>
        <w:t>Fatao</w:t>
      </w:r>
      <w:proofErr w:type="spellEnd"/>
      <w:r w:rsidRPr="00B52512">
        <w:rPr>
          <w:sz w:val="24"/>
        </w:rPr>
        <w:t xml:space="preserve"> Wang employed Grey Relational Analysis to determine the main factors for the development of online shopping. </w:t>
      </w:r>
      <w:proofErr w:type="spellStart"/>
      <w:r w:rsidRPr="00B52512">
        <w:rPr>
          <w:sz w:val="24"/>
        </w:rPr>
        <w:t>NaicongHou</w:t>
      </w:r>
      <w:proofErr w:type="spellEnd"/>
      <w:r w:rsidRPr="00B52512">
        <w:rPr>
          <w:sz w:val="24"/>
        </w:rPr>
        <w:t xml:space="preserve">, Xu Zhang, </w:t>
      </w:r>
      <w:proofErr w:type="spellStart"/>
      <w:r w:rsidRPr="00B52512">
        <w:rPr>
          <w:sz w:val="24"/>
        </w:rPr>
        <w:t>Enjun</w:t>
      </w:r>
      <w:proofErr w:type="spellEnd"/>
      <w:r w:rsidRPr="00B52512">
        <w:rPr>
          <w:sz w:val="24"/>
        </w:rPr>
        <w:t xml:space="preserve"> Zhang </w:t>
      </w:r>
      <w:r w:rsidRPr="00B52512">
        <w:rPr>
          <w:sz w:val="24"/>
          <w:vertAlign w:val="superscript"/>
        </w:rPr>
        <w:t>[</w:t>
      </w:r>
      <w:r w:rsidR="0030646B">
        <w:rPr>
          <w:sz w:val="24"/>
          <w:vertAlign w:val="superscript"/>
        </w:rPr>
        <w:t>5</w:t>
      </w:r>
      <w:r w:rsidRPr="00B52512">
        <w:rPr>
          <w:sz w:val="24"/>
          <w:vertAlign w:val="superscript"/>
        </w:rPr>
        <w:t xml:space="preserve">] </w:t>
      </w:r>
      <w:r w:rsidRPr="00B52512">
        <w:rPr>
          <w:sz w:val="24"/>
        </w:rPr>
        <w:t xml:space="preserve">presented reputation as the most influential factor of purchase. Xiao Shi </w:t>
      </w:r>
      <w:r w:rsidR="0030646B">
        <w:rPr>
          <w:sz w:val="24"/>
          <w:vertAlign w:val="superscript"/>
        </w:rPr>
        <w:t>6</w:t>
      </w:r>
      <w:r w:rsidRPr="00B52512">
        <w:rPr>
          <w:sz w:val="24"/>
          <w:vertAlign w:val="superscript"/>
        </w:rPr>
        <w:t>]</w:t>
      </w:r>
      <w:r w:rsidR="0008697F">
        <w:rPr>
          <w:rFonts w:hint="eastAsia"/>
          <w:sz w:val="24"/>
          <w:vertAlign w:val="superscript"/>
        </w:rPr>
        <w:t xml:space="preserve"> </w:t>
      </w:r>
      <w:r w:rsidRPr="00B52512">
        <w:rPr>
          <w:sz w:val="24"/>
        </w:rPr>
        <w:t xml:space="preserve">conducted a </w:t>
      </w:r>
      <w:proofErr w:type="spellStart"/>
      <w:r w:rsidRPr="00B52512">
        <w:rPr>
          <w:sz w:val="24"/>
        </w:rPr>
        <w:t>quantitive</w:t>
      </w:r>
      <w:proofErr w:type="spellEnd"/>
      <w:r w:rsidRPr="00B52512">
        <w:rPr>
          <w:sz w:val="24"/>
        </w:rPr>
        <w:t xml:space="preserve"> research of the interrelation of sales and price, comment rate, popularity with the utilization of Grey Relational Analysis. As for C2C </w:t>
      </w:r>
      <w:r w:rsidRPr="00B52512">
        <w:rPr>
          <w:sz w:val="24"/>
        </w:rPr>
        <w:lastRenderedPageBreak/>
        <w:t xml:space="preserve">model, </w:t>
      </w:r>
      <w:proofErr w:type="spellStart"/>
      <w:r w:rsidRPr="00B52512">
        <w:rPr>
          <w:sz w:val="24"/>
        </w:rPr>
        <w:t>YouzhiXue</w:t>
      </w:r>
      <w:proofErr w:type="spellEnd"/>
      <w:r w:rsidRPr="00B52512">
        <w:rPr>
          <w:sz w:val="24"/>
        </w:rPr>
        <w:t xml:space="preserve"> and </w:t>
      </w:r>
      <w:proofErr w:type="spellStart"/>
      <w:proofErr w:type="gramStart"/>
      <w:r w:rsidRPr="00B52512">
        <w:rPr>
          <w:sz w:val="24"/>
        </w:rPr>
        <w:t>YongfengGuo</w:t>
      </w:r>
      <w:proofErr w:type="spellEnd"/>
      <w:r w:rsidRPr="00B52512">
        <w:rPr>
          <w:sz w:val="24"/>
          <w:vertAlign w:val="superscript"/>
        </w:rPr>
        <w:t>[</w:t>
      </w:r>
      <w:proofErr w:type="gramEnd"/>
      <w:r w:rsidR="0030646B">
        <w:rPr>
          <w:sz w:val="24"/>
          <w:vertAlign w:val="superscript"/>
        </w:rPr>
        <w:t>7</w:t>
      </w:r>
      <w:r w:rsidRPr="00B52512">
        <w:rPr>
          <w:sz w:val="24"/>
          <w:vertAlign w:val="superscript"/>
        </w:rPr>
        <w:t>]</w:t>
      </w:r>
      <w:r w:rsidRPr="00B52512">
        <w:rPr>
          <w:sz w:val="24"/>
        </w:rPr>
        <w:t xml:space="preserve"> employed Tobit model to discover that customers valued more on price and delivery fee. </w:t>
      </w:r>
      <w:proofErr w:type="spellStart"/>
      <w:r w:rsidRPr="00B52512">
        <w:rPr>
          <w:sz w:val="24"/>
        </w:rPr>
        <w:t>Jingsha</w:t>
      </w:r>
      <w:proofErr w:type="spellEnd"/>
      <w:r w:rsidRPr="00B52512">
        <w:rPr>
          <w:sz w:val="24"/>
        </w:rPr>
        <w:t xml:space="preserve"> Fu </w:t>
      </w:r>
      <w:r w:rsidRPr="00B52512">
        <w:rPr>
          <w:sz w:val="24"/>
          <w:vertAlign w:val="superscript"/>
        </w:rPr>
        <w:t>[</w:t>
      </w:r>
      <w:r w:rsidR="0030646B">
        <w:rPr>
          <w:sz w:val="24"/>
          <w:vertAlign w:val="superscript"/>
        </w:rPr>
        <w:t>8</w:t>
      </w:r>
      <w:r w:rsidRPr="00B52512">
        <w:rPr>
          <w:sz w:val="24"/>
          <w:vertAlign w:val="superscript"/>
        </w:rPr>
        <w:t>]</w:t>
      </w:r>
      <w:r w:rsidR="0008697F">
        <w:rPr>
          <w:rFonts w:hint="eastAsia"/>
          <w:sz w:val="24"/>
          <w:vertAlign w:val="superscript"/>
        </w:rPr>
        <w:t xml:space="preserve"> </w:t>
      </w:r>
      <w:r w:rsidRPr="00B52512">
        <w:rPr>
          <w:sz w:val="24"/>
        </w:rPr>
        <w:t xml:space="preserve">created a quantify model of influential factors. As for BP Neural Network Fitting, </w:t>
      </w:r>
      <w:proofErr w:type="spellStart"/>
      <w:r w:rsidRPr="00B52512">
        <w:rPr>
          <w:sz w:val="24"/>
        </w:rPr>
        <w:t>Yanli</w:t>
      </w:r>
      <w:proofErr w:type="spellEnd"/>
      <w:r w:rsidRPr="00B52512">
        <w:rPr>
          <w:sz w:val="24"/>
        </w:rPr>
        <w:t xml:space="preserve"> Ma built an evaluating system including refund rate, de</w:t>
      </w:r>
      <w:r w:rsidRPr="00B52512">
        <w:rPr>
          <w:rFonts w:hint="eastAsia"/>
          <w:sz w:val="24"/>
        </w:rPr>
        <w:t>s</w:t>
      </w:r>
      <w:r w:rsidRPr="00B52512">
        <w:rPr>
          <w:sz w:val="24"/>
        </w:rPr>
        <w:t>cription</w:t>
      </w:r>
      <w:r w:rsidRPr="00B52512">
        <w:rPr>
          <w:rFonts w:hint="eastAsia"/>
          <w:sz w:val="24"/>
        </w:rPr>
        <w:t>s</w:t>
      </w:r>
      <w:r w:rsidRPr="00B52512">
        <w:rPr>
          <w:sz w:val="24"/>
        </w:rPr>
        <w:t xml:space="preserve"> and online comme</w:t>
      </w:r>
      <w:r w:rsidRPr="00B52512">
        <w:rPr>
          <w:rFonts w:hint="eastAsia"/>
          <w:sz w:val="24"/>
        </w:rPr>
        <w:t>n</w:t>
      </w:r>
      <w:r w:rsidRPr="00B52512">
        <w:rPr>
          <w:sz w:val="24"/>
        </w:rPr>
        <w:t xml:space="preserve">ts. All these aforementioned methods are theoretically capable of analyzing the influence of certain factors on sales volume, but are lack of practicality. </w:t>
      </w:r>
    </w:p>
    <w:p w14:paraId="62A0F7C8" w14:textId="77777777" w:rsidR="00B52512" w:rsidRPr="00B52512" w:rsidRDefault="00B52512" w:rsidP="00B52512">
      <w:pPr>
        <w:rPr>
          <w:sz w:val="24"/>
        </w:rPr>
      </w:pPr>
    </w:p>
    <w:p w14:paraId="544EADA3" w14:textId="77777777" w:rsidR="00B52512" w:rsidRPr="00B52512" w:rsidRDefault="00B52512" w:rsidP="00B52512">
      <w:pPr>
        <w:rPr>
          <w:sz w:val="24"/>
        </w:rPr>
      </w:pPr>
      <w:r w:rsidRPr="00B52512">
        <w:rPr>
          <w:sz w:val="24"/>
        </w:rPr>
        <w:t xml:space="preserve">In conclusion, current researches have failed to analyze influential factors in a systematic and comprehensive way, and they have failed to reveal specific characteristics that achieve higher sales volume. Therefore, our research results fill in this academic blank by offering a clear view into the characteristics that cellphones with high sales volume have and applying our results to predicting sales volume. </w:t>
      </w:r>
    </w:p>
    <w:p w14:paraId="69683B53" w14:textId="77777777" w:rsidR="00B52512" w:rsidRPr="00B52512" w:rsidRDefault="00B52512" w:rsidP="002971E8">
      <w:pPr>
        <w:rPr>
          <w:b/>
          <w:sz w:val="24"/>
          <w:szCs w:val="36"/>
        </w:rPr>
      </w:pPr>
    </w:p>
    <w:p w14:paraId="5EB8DBAE" w14:textId="77777777" w:rsidR="005D47B1" w:rsidRDefault="00100787" w:rsidP="002971E8">
      <w:pPr>
        <w:pStyle w:val="a5"/>
        <w:numPr>
          <w:ilvl w:val="1"/>
          <w:numId w:val="10"/>
        </w:numPr>
        <w:ind w:firstLineChars="0"/>
        <w:rPr>
          <w:rFonts w:ascii="Times New Roman"/>
          <w:b/>
          <w:sz w:val="24"/>
          <w:szCs w:val="36"/>
          <w:lang w:eastAsia="zh-CN"/>
        </w:rPr>
      </w:pPr>
      <w:r w:rsidRPr="00100787">
        <w:rPr>
          <w:rFonts w:ascii="Times New Roman"/>
          <w:b/>
          <w:sz w:val="24"/>
          <w:szCs w:val="36"/>
          <w:lang w:eastAsia="zh-CN"/>
        </w:rPr>
        <w:t>Research purpose and significance</w:t>
      </w:r>
    </w:p>
    <w:p w14:paraId="74D09E11" w14:textId="77777777" w:rsidR="002971E8" w:rsidRDefault="002971E8" w:rsidP="002971E8">
      <w:pPr>
        <w:rPr>
          <w:bCs/>
          <w:color w:val="000000" w:themeColor="text1"/>
          <w:sz w:val="24"/>
        </w:rPr>
      </w:pPr>
    </w:p>
    <w:p w14:paraId="024CD5AF" w14:textId="77777777" w:rsidR="00B94332" w:rsidRPr="00B94332" w:rsidRDefault="00B94332" w:rsidP="00B94332">
      <w:pPr>
        <w:rPr>
          <w:sz w:val="24"/>
        </w:rPr>
      </w:pPr>
      <w:r w:rsidRPr="00B94332">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14:paraId="58AE5671" w14:textId="77777777" w:rsidR="00B94332" w:rsidRPr="00B94332" w:rsidRDefault="00B94332" w:rsidP="00B94332">
      <w:pPr>
        <w:pStyle w:val="a5"/>
        <w:widowControl w:val="0"/>
        <w:numPr>
          <w:ilvl w:val="0"/>
          <w:numId w:val="13"/>
        </w:numPr>
        <w:ind w:firstLineChars="0"/>
        <w:jc w:val="both"/>
        <w:rPr>
          <w:rFonts w:ascii="Times New Roman" w:eastAsia="宋体"/>
          <w:kern w:val="2"/>
          <w:sz w:val="24"/>
          <w:szCs w:val="24"/>
          <w:lang w:eastAsia="zh-CN"/>
        </w:rPr>
      </w:pPr>
      <w:r w:rsidRPr="00B94332">
        <w:rPr>
          <w:rFonts w:ascii="Times New Roman" w:eastAsia="宋体"/>
          <w:kern w:val="2"/>
          <w:sz w:val="24"/>
          <w:szCs w:val="24"/>
          <w:lang w:eastAsia="zh-CN"/>
        </w:rPr>
        <w:t xml:space="preserve">To conduct qualitative research to have a general understanding of the characteristics that contribute to high sales volume. </w:t>
      </w:r>
    </w:p>
    <w:p w14:paraId="33370BEA" w14:textId="77777777" w:rsidR="00B94332" w:rsidRPr="00B94332" w:rsidRDefault="00B94332" w:rsidP="00B94332">
      <w:pPr>
        <w:pStyle w:val="a5"/>
        <w:widowControl w:val="0"/>
        <w:numPr>
          <w:ilvl w:val="0"/>
          <w:numId w:val="13"/>
        </w:numPr>
        <w:ind w:firstLineChars="0"/>
        <w:jc w:val="both"/>
        <w:rPr>
          <w:rFonts w:ascii="Times New Roman" w:eastAsia="宋体"/>
          <w:kern w:val="2"/>
          <w:sz w:val="24"/>
          <w:szCs w:val="24"/>
          <w:lang w:eastAsia="zh-CN"/>
        </w:rPr>
      </w:pPr>
      <w:r w:rsidRPr="00B94332">
        <w:rPr>
          <w:rFonts w:ascii="Times New Roman" w:eastAsia="宋体"/>
          <w:kern w:val="2"/>
          <w:sz w:val="24"/>
          <w:szCs w:val="24"/>
          <w:lang w:eastAsia="zh-CN"/>
        </w:rPr>
        <w:t>To conduct quantitative research to rank factors that are considered to have influence on sales volume.</w:t>
      </w:r>
    </w:p>
    <w:p w14:paraId="61D0D8D6" w14:textId="77777777" w:rsidR="00B94332" w:rsidRPr="00B94332" w:rsidRDefault="00B94332" w:rsidP="00B94332">
      <w:pPr>
        <w:pStyle w:val="a5"/>
        <w:widowControl w:val="0"/>
        <w:numPr>
          <w:ilvl w:val="0"/>
          <w:numId w:val="13"/>
        </w:numPr>
        <w:ind w:firstLineChars="0"/>
        <w:jc w:val="both"/>
        <w:rPr>
          <w:rFonts w:ascii="Times New Roman" w:eastAsia="宋体"/>
          <w:kern w:val="2"/>
          <w:sz w:val="24"/>
          <w:szCs w:val="24"/>
          <w:lang w:eastAsia="zh-CN"/>
        </w:rPr>
      </w:pPr>
      <w:r w:rsidRPr="00B94332">
        <w:rPr>
          <w:rFonts w:ascii="Times New Roman" w:eastAsia="宋体"/>
          <w:kern w:val="2"/>
          <w:sz w:val="24"/>
          <w:szCs w:val="24"/>
          <w:lang w:eastAsia="zh-CN"/>
        </w:rPr>
        <w:t>To determine specific characteristics within each factor that contribute to highest sales volume.</w:t>
      </w:r>
    </w:p>
    <w:p w14:paraId="241B78DD" w14:textId="77777777" w:rsidR="00B94332" w:rsidRPr="00B94332" w:rsidRDefault="00B94332" w:rsidP="00B94332">
      <w:pPr>
        <w:pStyle w:val="a5"/>
        <w:widowControl w:val="0"/>
        <w:numPr>
          <w:ilvl w:val="0"/>
          <w:numId w:val="13"/>
        </w:numPr>
        <w:ind w:firstLineChars="0"/>
        <w:jc w:val="both"/>
        <w:rPr>
          <w:rFonts w:ascii="Times New Roman" w:eastAsia="宋体"/>
          <w:kern w:val="2"/>
          <w:sz w:val="24"/>
          <w:szCs w:val="24"/>
          <w:lang w:eastAsia="zh-CN"/>
        </w:rPr>
      </w:pPr>
      <w:r w:rsidRPr="00B94332">
        <w:rPr>
          <w:rFonts w:ascii="Times New Roman" w:eastAsia="宋体"/>
          <w:kern w:val="2"/>
          <w:sz w:val="24"/>
          <w:szCs w:val="24"/>
          <w:lang w:eastAsia="zh-CN"/>
        </w:rPr>
        <w:t xml:space="preserve">To predict the sales volume of cellphones with a given characteristic. </w:t>
      </w:r>
    </w:p>
    <w:p w14:paraId="4CF87812" w14:textId="77777777" w:rsidR="00B94332" w:rsidRPr="00B94332" w:rsidRDefault="00B94332" w:rsidP="00B94332">
      <w:pPr>
        <w:rPr>
          <w:sz w:val="24"/>
        </w:rPr>
      </w:pPr>
    </w:p>
    <w:p w14:paraId="732336CF" w14:textId="77777777" w:rsidR="00B94332" w:rsidRPr="00B94332" w:rsidRDefault="00B94332" w:rsidP="00B94332">
      <w:pPr>
        <w:rPr>
          <w:sz w:val="24"/>
        </w:rPr>
      </w:pPr>
      <w:r w:rsidRPr="00B94332">
        <w:rPr>
          <w:sz w:val="24"/>
        </w:rPr>
        <w:t xml:space="preserve">Our research results will be of great reference and help to online cellphone sellers by offering clear explanation of what kinds of cellphones have the highest sales volume. Online cellphones sellers can consequently adjust their products according to our research results to achieve higher sales volume. </w:t>
      </w:r>
    </w:p>
    <w:p w14:paraId="28FA8F19" w14:textId="77777777" w:rsidR="005D47B1" w:rsidRDefault="005D47B1" w:rsidP="002971E8">
      <w:pPr>
        <w:rPr>
          <w:b/>
          <w:sz w:val="24"/>
          <w:szCs w:val="36"/>
        </w:rPr>
      </w:pPr>
    </w:p>
    <w:p w14:paraId="2F507B23" w14:textId="77777777" w:rsidR="00100787" w:rsidRPr="00100787" w:rsidRDefault="00100787" w:rsidP="00100787">
      <w:pPr>
        <w:pStyle w:val="a5"/>
        <w:numPr>
          <w:ilvl w:val="1"/>
          <w:numId w:val="10"/>
        </w:numPr>
        <w:ind w:firstLineChars="0"/>
        <w:rPr>
          <w:rFonts w:ascii="Times New Roman"/>
          <w:b/>
          <w:sz w:val="24"/>
          <w:szCs w:val="36"/>
          <w:lang w:eastAsia="zh-CN"/>
        </w:rPr>
      </w:pPr>
      <w:r w:rsidRPr="00100787">
        <w:rPr>
          <w:rFonts w:ascii="Times New Roman"/>
          <w:b/>
          <w:sz w:val="24"/>
          <w:szCs w:val="36"/>
          <w:lang w:eastAsia="zh-CN"/>
        </w:rPr>
        <w:t>Research method and train of thinking</w:t>
      </w:r>
    </w:p>
    <w:p w14:paraId="3D90CB60" w14:textId="77777777" w:rsidR="00100787" w:rsidRDefault="00100787" w:rsidP="002971E8">
      <w:pPr>
        <w:rPr>
          <w:b/>
          <w:sz w:val="24"/>
          <w:szCs w:val="36"/>
        </w:rPr>
      </w:pPr>
    </w:p>
    <w:p w14:paraId="76D6FDA9" w14:textId="77777777" w:rsidR="00DA43D9" w:rsidRDefault="00DA43D9" w:rsidP="002971E8">
      <w:pPr>
        <w:rPr>
          <w:b/>
          <w:sz w:val="24"/>
          <w:szCs w:val="36"/>
        </w:rPr>
      </w:pPr>
    </w:p>
    <w:p w14:paraId="30CE29CB" w14:textId="77777777" w:rsidR="00DA43D9" w:rsidRDefault="00DA43D9" w:rsidP="002971E8">
      <w:pPr>
        <w:rPr>
          <w:b/>
          <w:sz w:val="24"/>
          <w:szCs w:val="36"/>
        </w:rPr>
      </w:pPr>
    </w:p>
    <w:p w14:paraId="70260BB6" w14:textId="34C38D41" w:rsidR="00DA43D9" w:rsidRDefault="00B55A50" w:rsidP="002971E8">
      <w:pPr>
        <w:rPr>
          <w:b/>
          <w:sz w:val="24"/>
          <w:szCs w:val="36"/>
        </w:rPr>
      </w:pPr>
      <w:r>
        <w:rPr>
          <w:noProof/>
        </w:rPr>
        <w:lastRenderedPageBreak/>
        <mc:AlternateContent>
          <mc:Choice Requires="wpg">
            <w:drawing>
              <wp:inline distT="0" distB="0" distL="0" distR="0" wp14:anchorId="08B4DA5C" wp14:editId="2DCB8F2C">
                <wp:extent cx="5371565" cy="5979831"/>
                <wp:effectExtent l="0" t="0" r="19685" b="1905"/>
                <wp:docPr id="1036" name="组合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1565" cy="5979831"/>
                          <a:chOff x="666" y="0"/>
                          <a:chExt cx="53715" cy="59798"/>
                        </a:xfrm>
                      </wpg:grpSpPr>
                      <wps:wsp>
                        <wps:cNvPr id="1037" name="右箭头 194"/>
                        <wps:cNvSpPr>
                          <a:spLocks noChangeArrowheads="1"/>
                        </wps:cNvSpPr>
                        <wps:spPr bwMode="auto">
                          <a:xfrm>
                            <a:off x="13239" y="42005"/>
                            <a:ext cx="27432" cy="1810"/>
                          </a:xfrm>
                          <a:prstGeom prst="rightArrow">
                            <a:avLst>
                              <a:gd name="adj1" fmla="val 50000"/>
                              <a:gd name="adj2" fmla="val 49958"/>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8" name="任意多边形 195"/>
                        <wps:cNvSpPr>
                          <a:spLocks/>
                        </wps:cNvSpPr>
                        <wps:spPr bwMode="auto">
                          <a:xfrm>
                            <a:off x="41052" y="55206"/>
                            <a:ext cx="10383" cy="4382"/>
                          </a:xfrm>
                          <a:custGeom>
                            <a:avLst/>
                            <a:gdLst>
                              <a:gd name="T0" fmla="*/ 0 w 1663898"/>
                              <a:gd name="T1" fmla="*/ 43815 h 998339"/>
                              <a:gd name="T2" fmla="*/ 62294 w 1663898"/>
                              <a:gd name="T3" fmla="*/ 0 h 998339"/>
                              <a:gd name="T4" fmla="*/ 975931 w 1663898"/>
                              <a:gd name="T5" fmla="*/ 0 h 998339"/>
                              <a:gd name="T6" fmla="*/ 1038225 w 1663898"/>
                              <a:gd name="T7" fmla="*/ 43815 h 998339"/>
                              <a:gd name="T8" fmla="*/ 1038225 w 1663898"/>
                              <a:gd name="T9" fmla="*/ 394335 h 998339"/>
                              <a:gd name="T10" fmla="*/ 975931 w 1663898"/>
                              <a:gd name="T11" fmla="*/ 438150 h 998339"/>
                              <a:gd name="T12" fmla="*/ 62294 w 1663898"/>
                              <a:gd name="T13" fmla="*/ 438150 h 998339"/>
                              <a:gd name="T14" fmla="*/ 0 w 1663898"/>
                              <a:gd name="T15" fmla="*/ 394335 h 998339"/>
                              <a:gd name="T16" fmla="*/ 0 w 1663898"/>
                              <a:gd name="T17" fmla="*/ 43815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8B464E" w14:textId="77777777" w:rsidR="003D1226" w:rsidRPr="00943D56"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Application</w:t>
                              </w:r>
                            </w:p>
                          </w:txbxContent>
                        </wps:txbx>
                        <wps:bodyPr rot="0" vert="horz" wrap="square" lIns="124490" tIns="124490" rIns="124490" bIns="124490" anchor="ctr" anchorCtr="0" upright="1">
                          <a:noAutofit/>
                        </wps:bodyPr>
                      </wps:wsp>
                      <wps:wsp>
                        <wps:cNvPr id="1041" name="右箭头 198"/>
                        <wps:cNvSpPr>
                          <a:spLocks noChangeArrowheads="1"/>
                        </wps:cNvSpPr>
                        <wps:spPr bwMode="auto">
                          <a:xfrm rot="5400000">
                            <a:off x="43691" y="51018"/>
                            <a:ext cx="6558" cy="2241"/>
                          </a:xfrm>
                          <a:prstGeom prst="rightArrow">
                            <a:avLst>
                              <a:gd name="adj1" fmla="val 50000"/>
                              <a:gd name="adj2" fmla="val 50019"/>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2" name="右箭头 199"/>
                        <wps:cNvSpPr>
                          <a:spLocks noChangeArrowheads="1"/>
                        </wps:cNvSpPr>
                        <wps:spPr bwMode="auto">
                          <a:xfrm rot="10800000">
                            <a:off x="15739" y="56298"/>
                            <a:ext cx="3953" cy="2190"/>
                          </a:xfrm>
                          <a:prstGeom prst="rightArrow">
                            <a:avLst>
                              <a:gd name="adj1" fmla="val 50000"/>
                              <a:gd name="adj2" fmla="val 50023"/>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3" name="右箭头 200"/>
                        <wps:cNvSpPr>
                          <a:spLocks noChangeArrowheads="1"/>
                        </wps:cNvSpPr>
                        <wps:spPr bwMode="auto">
                          <a:xfrm rot="10800000">
                            <a:off x="34899" y="56483"/>
                            <a:ext cx="7582" cy="2515"/>
                          </a:xfrm>
                          <a:prstGeom prst="rightArrow">
                            <a:avLst>
                              <a:gd name="adj1" fmla="val 50000"/>
                              <a:gd name="adj2" fmla="val 49994"/>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4" name="左箭头 201"/>
                        <wps:cNvSpPr>
                          <a:spLocks noChangeArrowheads="1"/>
                        </wps:cNvSpPr>
                        <wps:spPr bwMode="auto">
                          <a:xfrm rot="9028329" flipV="1">
                            <a:off x="32385" y="23431"/>
                            <a:ext cx="9994" cy="2483"/>
                          </a:xfrm>
                          <a:prstGeom prst="leftArrow">
                            <a:avLst>
                              <a:gd name="adj1" fmla="val 50000"/>
                              <a:gd name="adj2" fmla="val 49995"/>
                            </a:avLst>
                          </a:pr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5" name="右箭头 202"/>
                        <wps:cNvSpPr>
                          <a:spLocks noChangeArrowheads="1"/>
                        </wps:cNvSpPr>
                        <wps:spPr bwMode="auto">
                          <a:xfrm rot="2036475">
                            <a:off x="6762" y="14097"/>
                            <a:ext cx="17797" cy="1547"/>
                          </a:xfrm>
                          <a:prstGeom prst="rightArrow">
                            <a:avLst>
                              <a:gd name="adj1" fmla="val 50000"/>
                              <a:gd name="adj2" fmla="val 50011"/>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6" name="右箭头 203"/>
                        <wps:cNvSpPr>
                          <a:spLocks noChangeArrowheads="1"/>
                        </wps:cNvSpPr>
                        <wps:spPr bwMode="auto">
                          <a:xfrm>
                            <a:off x="12477" y="32385"/>
                            <a:ext cx="13812" cy="1809"/>
                          </a:xfrm>
                          <a:prstGeom prst="rightArrow">
                            <a:avLst>
                              <a:gd name="adj1" fmla="val 50000"/>
                              <a:gd name="adj2" fmla="val 50017"/>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7" name="右箭头 204"/>
                        <wps:cNvSpPr>
                          <a:spLocks noChangeArrowheads="1"/>
                        </wps:cNvSpPr>
                        <wps:spPr bwMode="auto">
                          <a:xfrm rot="929865">
                            <a:off x="13144" y="36290"/>
                            <a:ext cx="13325" cy="2227"/>
                          </a:xfrm>
                          <a:prstGeom prst="rightArrow">
                            <a:avLst>
                              <a:gd name="adj1" fmla="val 50000"/>
                              <a:gd name="adj2" fmla="val 50000"/>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8" name="右箭头 205"/>
                        <wps:cNvSpPr>
                          <a:spLocks noChangeArrowheads="1"/>
                        </wps:cNvSpPr>
                        <wps:spPr bwMode="auto">
                          <a:xfrm rot="5400000">
                            <a:off x="7953" y="4429"/>
                            <a:ext cx="2479" cy="1411"/>
                          </a:xfrm>
                          <a:prstGeom prst="rightArrow">
                            <a:avLst>
                              <a:gd name="adj1" fmla="val 50000"/>
                              <a:gd name="adj2" fmla="val 50023"/>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9" name="任意多边形 206"/>
                        <wps:cNvSpPr>
                          <a:spLocks/>
                        </wps:cNvSpPr>
                        <wps:spPr bwMode="auto">
                          <a:xfrm>
                            <a:off x="2190" y="0"/>
                            <a:ext cx="13692" cy="4369"/>
                          </a:xfrm>
                          <a:custGeom>
                            <a:avLst/>
                            <a:gdLst>
                              <a:gd name="T0" fmla="*/ 0 w 1663898"/>
                              <a:gd name="T1" fmla="*/ 43691 h 998339"/>
                              <a:gd name="T2" fmla="*/ 82148 w 1663898"/>
                              <a:gd name="T3" fmla="*/ 0 h 998339"/>
                              <a:gd name="T4" fmla="*/ 1286979 w 1663898"/>
                              <a:gd name="T5" fmla="*/ 0 h 998339"/>
                              <a:gd name="T6" fmla="*/ 1369127 w 1663898"/>
                              <a:gd name="T7" fmla="*/ 43691 h 998339"/>
                              <a:gd name="T8" fmla="*/ 1369127 w 1663898"/>
                              <a:gd name="T9" fmla="*/ 393218 h 998339"/>
                              <a:gd name="T10" fmla="*/ 1286979 w 1663898"/>
                              <a:gd name="T11" fmla="*/ 436909 h 998339"/>
                              <a:gd name="T12" fmla="*/ 82148 w 1663898"/>
                              <a:gd name="T13" fmla="*/ 436909 h 998339"/>
                              <a:gd name="T14" fmla="*/ 0 w 1663898"/>
                              <a:gd name="T15" fmla="*/ 393218 h 998339"/>
                              <a:gd name="T16" fmla="*/ 0 w 1663898"/>
                              <a:gd name="T17" fmla="*/ 4369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0D3867" w14:textId="77777777" w:rsidR="003D1226" w:rsidRPr="00E93124" w:rsidRDefault="003D1226" w:rsidP="00DA43D9">
                              <w:pPr>
                                <w:pStyle w:val="a9"/>
                                <w:spacing w:before="0" w:beforeAutospacing="0" w:after="210" w:afterAutospacing="0" w:line="216" w:lineRule="auto"/>
                                <w:jc w:val="center"/>
                                <w:textAlignment w:val="baseline"/>
                                <w:rPr>
                                  <w:rFonts w:ascii="Times New Roman" w:hAnsi="Times New Roman" w:cs="Times New Roman"/>
                                </w:rPr>
                              </w:pPr>
                              <w:r w:rsidRPr="00E93124">
                                <w:rPr>
                                  <w:rFonts w:ascii="Times New Roman" w:eastAsiaTheme="minorEastAsia" w:hAnsi="Times New Roman" w:cs="Times New Roman"/>
                                  <w:color w:val="FFFFFF" w:themeColor="light1"/>
                                  <w:kern w:val="24"/>
                                </w:rPr>
                                <w:t>Beginning</w:t>
                              </w:r>
                            </w:p>
                          </w:txbxContent>
                        </wps:txbx>
                        <wps:bodyPr rot="0" vert="horz" wrap="square" lIns="124490" tIns="124490" rIns="124490" bIns="124490" anchor="ctr" anchorCtr="0" upright="1">
                          <a:noAutofit/>
                        </wps:bodyPr>
                      </wps:wsp>
                      <wps:wsp>
                        <wps:cNvPr id="1050" name="右箭头 207"/>
                        <wps:cNvSpPr>
                          <a:spLocks noChangeArrowheads="1"/>
                        </wps:cNvSpPr>
                        <wps:spPr bwMode="auto">
                          <a:xfrm rot="5400000">
                            <a:off x="6571" y="11716"/>
                            <a:ext cx="4857" cy="2188"/>
                          </a:xfrm>
                          <a:prstGeom prst="rightArrow">
                            <a:avLst>
                              <a:gd name="adj1" fmla="val 50000"/>
                              <a:gd name="adj2" fmla="val 49998"/>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1" name="任意多边形 208"/>
                        <wps:cNvSpPr>
                          <a:spLocks/>
                        </wps:cNvSpPr>
                        <wps:spPr bwMode="auto">
                          <a:xfrm>
                            <a:off x="2190" y="6667"/>
                            <a:ext cx="13692" cy="4476"/>
                          </a:xfrm>
                          <a:custGeom>
                            <a:avLst/>
                            <a:gdLst>
                              <a:gd name="T0" fmla="*/ 0 w 1663898"/>
                              <a:gd name="T1" fmla="*/ 44764 h 998339"/>
                              <a:gd name="T2" fmla="*/ 82148 w 1663898"/>
                              <a:gd name="T3" fmla="*/ 0 h 998339"/>
                              <a:gd name="T4" fmla="*/ 1286979 w 1663898"/>
                              <a:gd name="T5" fmla="*/ 0 h 998339"/>
                              <a:gd name="T6" fmla="*/ 1369127 w 1663898"/>
                              <a:gd name="T7" fmla="*/ 44764 h 998339"/>
                              <a:gd name="T8" fmla="*/ 1369127 w 1663898"/>
                              <a:gd name="T9" fmla="*/ 402879 h 998339"/>
                              <a:gd name="T10" fmla="*/ 1286979 w 1663898"/>
                              <a:gd name="T11" fmla="*/ 447643 h 998339"/>
                              <a:gd name="T12" fmla="*/ 82148 w 1663898"/>
                              <a:gd name="T13" fmla="*/ 447643 h 998339"/>
                              <a:gd name="T14" fmla="*/ 0 w 1663898"/>
                              <a:gd name="T15" fmla="*/ 402879 h 998339"/>
                              <a:gd name="T16" fmla="*/ 0 w 1663898"/>
                              <a:gd name="T17" fmla="*/ 44764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10E2EE" w14:textId="77777777" w:rsidR="003D1226" w:rsidRPr="00E93124"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E93124">
                                <w:rPr>
                                  <w:rFonts w:ascii="Times New Roman" w:eastAsiaTheme="minorEastAsia" w:hAnsi="Times New Roman" w:cs="Times New Roman"/>
                                  <w:color w:val="FFFFFF" w:themeColor="light1"/>
                                  <w:kern w:val="24"/>
                                </w:rPr>
                                <w:t>Data Extraction</w:t>
                              </w:r>
                            </w:p>
                          </w:txbxContent>
                        </wps:txbx>
                        <wps:bodyPr rot="0" vert="horz" wrap="square" lIns="124490" tIns="124490" rIns="124490" bIns="124490" anchor="ctr" anchorCtr="0" upright="1">
                          <a:noAutofit/>
                        </wps:bodyPr>
                      </wps:wsp>
                      <wps:wsp>
                        <wps:cNvPr id="1052" name="右箭头 215"/>
                        <wps:cNvSpPr>
                          <a:spLocks noChangeArrowheads="1"/>
                        </wps:cNvSpPr>
                        <wps:spPr bwMode="auto">
                          <a:xfrm>
                            <a:off x="29051" y="31337"/>
                            <a:ext cx="12641" cy="1949"/>
                          </a:xfrm>
                          <a:prstGeom prst="rightArrow">
                            <a:avLst>
                              <a:gd name="adj1" fmla="val 50000"/>
                              <a:gd name="adj2" fmla="val 49995"/>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3" name="线形标注 3(带边框和强调线) 216"/>
                        <wps:cNvSpPr>
                          <a:spLocks/>
                        </wps:cNvSpPr>
                        <wps:spPr bwMode="auto">
                          <a:xfrm>
                            <a:off x="11327" y="47104"/>
                            <a:ext cx="10966" cy="7195"/>
                          </a:xfrm>
                          <a:prstGeom prst="accentBorderCallout3">
                            <a:avLst>
                              <a:gd name="adj1" fmla="val 80967"/>
                              <a:gd name="adj2" fmla="val 106311"/>
                              <a:gd name="adj3" fmla="val 80967"/>
                              <a:gd name="adj4" fmla="val 158777"/>
                              <a:gd name="adj5" fmla="val 81960"/>
                              <a:gd name="adj6" fmla="val 222184"/>
                              <a:gd name="adj7" fmla="val 121532"/>
                              <a:gd name="adj8" fmla="val 271438"/>
                            </a:avLst>
                          </a:prstGeom>
                          <a:solidFill>
                            <a:schemeClr val="accent6">
                              <a:lumMod val="100000"/>
                              <a:lumOff val="0"/>
                            </a:schemeClr>
                          </a:solidFill>
                          <a:ln w="12700">
                            <a:solidFill>
                              <a:schemeClr val="accent6">
                                <a:lumMod val="50000"/>
                                <a:lumOff val="0"/>
                              </a:schemeClr>
                            </a:solidFill>
                            <a:miter lim="800000"/>
                            <a:headEnd/>
                            <a:tailEnd/>
                          </a:ln>
                        </wps:spPr>
                        <wps:txbx>
                          <w:txbxContent>
                            <w:p w14:paraId="36B16C95" w14:textId="77777777" w:rsidR="003D1226" w:rsidRPr="0041455A" w:rsidRDefault="003D1226" w:rsidP="00DA43D9">
                              <w:pPr>
                                <w:pStyle w:val="a9"/>
                                <w:spacing w:before="0" w:beforeAutospacing="0" w:after="0" w:afterAutospacing="0"/>
                                <w:jc w:val="center"/>
                                <w:textAlignment w:val="baseline"/>
                                <w:rPr>
                                  <w:rFonts w:ascii="Times New Roman" w:hAnsi="Times New Roman" w:cs="Times New Roman"/>
                                  <w:color w:val="FFFFFF" w:themeColor="background1"/>
                                </w:rPr>
                              </w:pPr>
                              <w:r w:rsidRPr="0041455A">
                                <w:rPr>
                                  <w:rFonts w:ascii="Times New Roman" w:eastAsia="楷体" w:hAnsi="Times New Roman" w:cs="Times New Roman"/>
                                  <w:color w:val="FFFFFF" w:themeColor="background1"/>
                                  <w:kern w:val="24"/>
                                </w:rPr>
                                <w:t>Predicting future sales condition</w:t>
                              </w:r>
                            </w:p>
                          </w:txbxContent>
                        </wps:txbx>
                        <wps:bodyPr rot="0" vert="horz" wrap="square" lIns="91440" tIns="45720" rIns="91440" bIns="45720" anchor="ctr" anchorCtr="0" upright="1">
                          <a:noAutofit/>
                        </wps:bodyPr>
                      </wps:wsp>
                      <wps:wsp>
                        <wps:cNvPr id="1054" name="线形标注 3(带边框和强调线) 217"/>
                        <wps:cNvSpPr>
                          <a:spLocks/>
                        </wps:cNvSpPr>
                        <wps:spPr bwMode="auto">
                          <a:xfrm>
                            <a:off x="39052" y="4381"/>
                            <a:ext cx="15329" cy="4540"/>
                          </a:xfrm>
                          <a:prstGeom prst="accentBorderCallout3">
                            <a:avLst>
                              <a:gd name="adj1" fmla="val 18750"/>
                              <a:gd name="adj2" fmla="val -8333"/>
                              <a:gd name="adj3" fmla="val -77755"/>
                              <a:gd name="adj4" fmla="val -7968"/>
                              <a:gd name="adj5" fmla="val -75940"/>
                              <a:gd name="adj6" fmla="val -135972"/>
                              <a:gd name="adj7" fmla="val 51144"/>
                              <a:gd name="adj8" fmla="val -151435"/>
                            </a:avLst>
                          </a:prstGeom>
                          <a:solidFill>
                            <a:schemeClr val="accent6">
                              <a:lumMod val="100000"/>
                              <a:lumOff val="0"/>
                            </a:schemeClr>
                          </a:solidFill>
                          <a:ln w="12700">
                            <a:solidFill>
                              <a:schemeClr val="accent6">
                                <a:lumMod val="50000"/>
                                <a:lumOff val="0"/>
                              </a:schemeClr>
                            </a:solidFill>
                            <a:miter lim="800000"/>
                            <a:headEnd/>
                            <a:tailEnd/>
                          </a:ln>
                        </wps:spPr>
                        <wps:txbx>
                          <w:txbxContent>
                            <w:p w14:paraId="2FB177C9" w14:textId="77777777" w:rsidR="003D1226" w:rsidRPr="0041455A" w:rsidRDefault="003D1226" w:rsidP="00DA43D9">
                              <w:pPr>
                                <w:pStyle w:val="a9"/>
                                <w:spacing w:before="0" w:beforeAutospacing="0" w:after="0" w:afterAutospacing="0"/>
                                <w:jc w:val="center"/>
                                <w:textAlignment w:val="baseline"/>
                                <w:rPr>
                                  <w:rFonts w:ascii="Times New Roman" w:hAnsi="Times New Roman" w:cs="Times New Roman"/>
                                  <w:color w:val="FFFFFF" w:themeColor="background1"/>
                                </w:rPr>
                              </w:pPr>
                              <w:r w:rsidRPr="0041455A">
                                <w:rPr>
                                  <w:rFonts w:ascii="Times New Roman" w:eastAsia="楷体" w:hAnsi="Times New Roman" w:cs="Times New Roman"/>
                                  <w:color w:val="FFFFFF" w:themeColor="background1"/>
                                  <w:kern w:val="24"/>
                                </w:rPr>
                                <w:t>Picking out the needed data</w:t>
                              </w:r>
                            </w:p>
                          </w:txbxContent>
                        </wps:txbx>
                        <wps:bodyPr rot="0" vert="horz" wrap="square" lIns="91440" tIns="45720" rIns="91440" bIns="45720" anchor="ctr" anchorCtr="0" upright="1">
                          <a:noAutofit/>
                        </wps:bodyPr>
                      </wps:wsp>
                      <wps:wsp>
                        <wps:cNvPr id="1055" name="线形标注 3(带边框和强调线) 219"/>
                        <wps:cNvSpPr>
                          <a:spLocks/>
                        </wps:cNvSpPr>
                        <wps:spPr bwMode="auto">
                          <a:xfrm>
                            <a:off x="21050" y="2857"/>
                            <a:ext cx="13849" cy="8954"/>
                          </a:xfrm>
                          <a:prstGeom prst="accentBorderCallout3">
                            <a:avLst>
                              <a:gd name="adj1" fmla="val 55653"/>
                              <a:gd name="adj2" fmla="val -8333"/>
                              <a:gd name="adj3" fmla="val 55653"/>
                              <a:gd name="adj4" fmla="val -15750"/>
                              <a:gd name="adj5" fmla="val 89454"/>
                              <a:gd name="adj6" fmla="val -15292"/>
                              <a:gd name="adj7" fmla="val 136227"/>
                              <a:gd name="adj8" fmla="val -37292"/>
                            </a:avLst>
                          </a:prstGeom>
                          <a:solidFill>
                            <a:schemeClr val="accent6">
                              <a:lumMod val="100000"/>
                              <a:lumOff val="0"/>
                            </a:schemeClr>
                          </a:solidFill>
                          <a:ln w="12700">
                            <a:solidFill>
                              <a:schemeClr val="accent6">
                                <a:lumMod val="50000"/>
                                <a:lumOff val="0"/>
                              </a:schemeClr>
                            </a:solidFill>
                            <a:miter lim="800000"/>
                            <a:headEnd/>
                            <a:tailEnd/>
                          </a:ln>
                        </wps:spPr>
                        <wps:txbx>
                          <w:txbxContent>
                            <w:p w14:paraId="1B6C495B" w14:textId="77777777" w:rsidR="003D1226" w:rsidRPr="0041455A"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41455A">
                                <w:rPr>
                                  <w:rFonts w:ascii="Times New Roman" w:eastAsiaTheme="minorEastAsia" w:hAnsi="Times New Roman" w:cs="Times New Roman"/>
                                  <w:color w:val="FFFFFF" w:themeColor="light1"/>
                                  <w:kern w:val="24"/>
                                </w:rPr>
                                <w:t>Reducing the number of independent variables</w:t>
                              </w:r>
                            </w:p>
                          </w:txbxContent>
                        </wps:txbx>
                        <wps:bodyPr rot="0" vert="horz" wrap="square" lIns="91440" tIns="45720" rIns="91440" bIns="45720" anchor="ctr" anchorCtr="0" upright="1">
                          <a:noAutofit/>
                        </wps:bodyPr>
                      </wps:wsp>
                      <wps:wsp>
                        <wps:cNvPr id="1056" name="线形标注 3(带边框和强调线) 220"/>
                        <wps:cNvSpPr>
                          <a:spLocks/>
                        </wps:cNvSpPr>
                        <wps:spPr bwMode="auto">
                          <a:xfrm>
                            <a:off x="24288" y="46253"/>
                            <a:ext cx="12288" cy="5753"/>
                          </a:xfrm>
                          <a:prstGeom prst="accentBorderCallout3">
                            <a:avLst>
                              <a:gd name="adj1" fmla="val 54000"/>
                              <a:gd name="adj2" fmla="val 106398"/>
                              <a:gd name="adj3" fmla="val 55653"/>
                              <a:gd name="adj4" fmla="val 113708"/>
                              <a:gd name="adj5" fmla="val 56843"/>
                              <a:gd name="adj6" fmla="val 128509"/>
                              <a:gd name="adj7" fmla="val 58491"/>
                              <a:gd name="adj8" fmla="val 151347"/>
                            </a:avLst>
                          </a:prstGeom>
                          <a:solidFill>
                            <a:schemeClr val="accent6">
                              <a:lumMod val="100000"/>
                              <a:lumOff val="0"/>
                            </a:schemeClr>
                          </a:solidFill>
                          <a:ln w="12700">
                            <a:solidFill>
                              <a:schemeClr val="accent6">
                                <a:lumMod val="50000"/>
                                <a:lumOff val="0"/>
                              </a:schemeClr>
                            </a:solidFill>
                            <a:miter lim="800000"/>
                            <a:headEnd/>
                            <a:tailEnd/>
                          </a:ln>
                        </wps:spPr>
                        <wps:txbx>
                          <w:txbxContent>
                            <w:p w14:paraId="4D38AA40" w14:textId="77777777" w:rsidR="003D1226" w:rsidRPr="00943D56"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Synthesizing the three methods</w:t>
                              </w:r>
                            </w:p>
                          </w:txbxContent>
                        </wps:txbx>
                        <wps:bodyPr rot="0" vert="horz" wrap="square" lIns="91440" tIns="45720" rIns="91440" bIns="45720" anchor="ctr" anchorCtr="0" upright="1">
                          <a:noAutofit/>
                        </wps:bodyPr>
                      </wps:wsp>
                      <wps:wsp>
                        <wps:cNvPr id="1057" name="任意多边形 221"/>
                        <wps:cNvSpPr>
                          <a:spLocks/>
                        </wps:cNvSpPr>
                        <wps:spPr bwMode="auto">
                          <a:xfrm>
                            <a:off x="43529" y="48577"/>
                            <a:ext cx="7525" cy="4331"/>
                          </a:xfrm>
                          <a:custGeom>
                            <a:avLst/>
                            <a:gdLst>
                              <a:gd name="T0" fmla="*/ 0 w 1663898"/>
                              <a:gd name="T1" fmla="*/ 43307 h 998339"/>
                              <a:gd name="T2" fmla="*/ 45149 w 1663898"/>
                              <a:gd name="T3" fmla="*/ 0 h 998339"/>
                              <a:gd name="T4" fmla="*/ 707326 w 1663898"/>
                              <a:gd name="T5" fmla="*/ 0 h 998339"/>
                              <a:gd name="T6" fmla="*/ 752475 w 1663898"/>
                              <a:gd name="T7" fmla="*/ 43307 h 998339"/>
                              <a:gd name="T8" fmla="*/ 752475 w 1663898"/>
                              <a:gd name="T9" fmla="*/ 389763 h 998339"/>
                              <a:gd name="T10" fmla="*/ 707326 w 1663898"/>
                              <a:gd name="T11" fmla="*/ 433070 h 998339"/>
                              <a:gd name="T12" fmla="*/ 45149 w 1663898"/>
                              <a:gd name="T13" fmla="*/ 433070 h 998339"/>
                              <a:gd name="T14" fmla="*/ 0 w 1663898"/>
                              <a:gd name="T15" fmla="*/ 389763 h 998339"/>
                              <a:gd name="T16" fmla="*/ 0 w 1663898"/>
                              <a:gd name="T17" fmla="*/ 4330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D12A71" w14:textId="77777777" w:rsidR="003D1226" w:rsidRPr="00943D56"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BOOST</w:t>
                              </w:r>
                            </w:p>
                            <w:p w14:paraId="7155E160" w14:textId="77777777" w:rsidR="003D1226" w:rsidRPr="00943D56"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1058" name="任意多边形 222"/>
                        <wps:cNvSpPr>
                          <a:spLocks/>
                        </wps:cNvSpPr>
                        <wps:spPr bwMode="auto">
                          <a:xfrm>
                            <a:off x="19525" y="55417"/>
                            <a:ext cx="15240" cy="4381"/>
                          </a:xfrm>
                          <a:custGeom>
                            <a:avLst/>
                            <a:gdLst>
                              <a:gd name="T0" fmla="*/ 0 w 1663898"/>
                              <a:gd name="T1" fmla="*/ 43815 h 998339"/>
                              <a:gd name="T2" fmla="*/ 91440 w 1663898"/>
                              <a:gd name="T3" fmla="*/ 0 h 998339"/>
                              <a:gd name="T4" fmla="*/ 1432560 w 1663898"/>
                              <a:gd name="T5" fmla="*/ 0 h 998339"/>
                              <a:gd name="T6" fmla="*/ 1524000 w 1663898"/>
                              <a:gd name="T7" fmla="*/ 43815 h 998339"/>
                              <a:gd name="T8" fmla="*/ 1524000 w 1663898"/>
                              <a:gd name="T9" fmla="*/ 394335 h 998339"/>
                              <a:gd name="T10" fmla="*/ 1432560 w 1663898"/>
                              <a:gd name="T11" fmla="*/ 438150 h 998339"/>
                              <a:gd name="T12" fmla="*/ 91440 w 1663898"/>
                              <a:gd name="T13" fmla="*/ 438150 h 998339"/>
                              <a:gd name="T14" fmla="*/ 0 w 1663898"/>
                              <a:gd name="T15" fmla="*/ 394335 h 998339"/>
                              <a:gd name="T16" fmla="*/ 0 w 1663898"/>
                              <a:gd name="T17" fmla="*/ 43815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284676" w14:textId="77777777" w:rsidR="003D1226" w:rsidRPr="00943D56"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Sensitivity Analysis</w:t>
                              </w:r>
                            </w:p>
                          </w:txbxContent>
                        </wps:txbx>
                        <wps:bodyPr rot="0" vert="horz" wrap="square" lIns="124490" tIns="124490" rIns="124490" bIns="124490" anchor="ctr" anchorCtr="0" upright="1">
                          <a:noAutofit/>
                        </wps:bodyPr>
                      </wps:wsp>
                      <wps:wsp>
                        <wps:cNvPr id="1059" name="任意多边形 223"/>
                        <wps:cNvSpPr>
                          <a:spLocks/>
                        </wps:cNvSpPr>
                        <wps:spPr bwMode="auto">
                          <a:xfrm>
                            <a:off x="1724" y="54807"/>
                            <a:ext cx="13691" cy="4191"/>
                          </a:xfrm>
                          <a:custGeom>
                            <a:avLst/>
                            <a:gdLst>
                              <a:gd name="T0" fmla="*/ 0 w 1663898"/>
                              <a:gd name="T1" fmla="*/ 41910 h 998339"/>
                              <a:gd name="T2" fmla="*/ 82148 w 1663898"/>
                              <a:gd name="T3" fmla="*/ 0 h 998339"/>
                              <a:gd name="T4" fmla="*/ 1286979 w 1663898"/>
                              <a:gd name="T5" fmla="*/ 0 h 998339"/>
                              <a:gd name="T6" fmla="*/ 1369127 w 1663898"/>
                              <a:gd name="T7" fmla="*/ 41910 h 998339"/>
                              <a:gd name="T8" fmla="*/ 1369127 w 1663898"/>
                              <a:gd name="T9" fmla="*/ 377190 h 998339"/>
                              <a:gd name="T10" fmla="*/ 1286979 w 1663898"/>
                              <a:gd name="T11" fmla="*/ 419100 h 998339"/>
                              <a:gd name="T12" fmla="*/ 82148 w 1663898"/>
                              <a:gd name="T13" fmla="*/ 419100 h 998339"/>
                              <a:gd name="T14" fmla="*/ 0 w 1663898"/>
                              <a:gd name="T15" fmla="*/ 377190 h 998339"/>
                              <a:gd name="T16" fmla="*/ 0 w 1663898"/>
                              <a:gd name="T17" fmla="*/ 4191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62DC6B" w14:textId="77777777" w:rsidR="003D1226" w:rsidRPr="00943D56"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Conclusion</w:t>
                              </w:r>
                            </w:p>
                          </w:txbxContent>
                        </wps:txbx>
                        <wps:bodyPr rot="0" vert="horz" wrap="square" lIns="124490" tIns="124490" rIns="124490" bIns="124490" anchor="ctr" anchorCtr="0" upright="1">
                          <a:noAutofit/>
                        </wps:bodyPr>
                      </wps:wsp>
                      <wpg:grpSp>
                        <wpg:cNvPr id="1060" name="组合 224"/>
                        <wpg:cNvGrpSpPr>
                          <a:grpSpLocks/>
                        </wpg:cNvGrpSpPr>
                        <wpg:grpSpPr bwMode="auto">
                          <a:xfrm>
                            <a:off x="666" y="14382"/>
                            <a:ext cx="16574" cy="32195"/>
                            <a:chOff x="0" y="0"/>
                            <a:chExt cx="16573" cy="32200"/>
                          </a:xfrm>
                        </wpg:grpSpPr>
                        <wps:wsp>
                          <wps:cNvPr id="1061" name="任意多边形 225"/>
                          <wps:cNvSpPr>
                            <a:spLocks/>
                          </wps:cNvSpPr>
                          <wps:spPr bwMode="auto">
                            <a:xfrm>
                              <a:off x="3333" y="6096"/>
                              <a:ext cx="9758" cy="8536"/>
                            </a:xfrm>
                            <a:custGeom>
                              <a:avLst/>
                              <a:gdLst>
                                <a:gd name="T0" fmla="*/ 0 w 1663898"/>
                                <a:gd name="T1" fmla="*/ 85361 h 998339"/>
                                <a:gd name="T2" fmla="*/ 58545 w 1663898"/>
                                <a:gd name="T3" fmla="*/ 0 h 998339"/>
                                <a:gd name="T4" fmla="*/ 917204 w 1663898"/>
                                <a:gd name="T5" fmla="*/ 0 h 998339"/>
                                <a:gd name="T6" fmla="*/ 975749 w 1663898"/>
                                <a:gd name="T7" fmla="*/ 85361 h 998339"/>
                                <a:gd name="T8" fmla="*/ 975749 w 1663898"/>
                                <a:gd name="T9" fmla="*/ 768246 h 998339"/>
                                <a:gd name="T10" fmla="*/ 917204 w 1663898"/>
                                <a:gd name="T11" fmla="*/ 853607 h 998339"/>
                                <a:gd name="T12" fmla="*/ 58545 w 1663898"/>
                                <a:gd name="T13" fmla="*/ 853607 h 998339"/>
                                <a:gd name="T14" fmla="*/ 0 w 1663898"/>
                                <a:gd name="T15" fmla="*/ 768246 h 998339"/>
                                <a:gd name="T16" fmla="*/ 0 w 1663898"/>
                                <a:gd name="T17" fmla="*/ 8536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9F82F2" w14:textId="77777777" w:rsidR="003D1226" w:rsidRPr="005E481D"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Grey Relational Analysis</w:t>
                                </w:r>
                              </w:p>
                            </w:txbxContent>
                          </wps:txbx>
                          <wps:bodyPr rot="0" vert="horz" wrap="square" lIns="124490" tIns="124490" rIns="124490" bIns="124490" anchor="ctr" anchorCtr="0" upright="1">
                            <a:noAutofit/>
                          </wps:bodyPr>
                        </wps:wsp>
                        <wps:wsp>
                          <wps:cNvPr id="1062" name="任意多边形 226"/>
                          <wps:cNvSpPr>
                            <a:spLocks/>
                          </wps:cNvSpPr>
                          <wps:spPr bwMode="auto">
                            <a:xfrm>
                              <a:off x="3048" y="15525"/>
                              <a:ext cx="10537" cy="8405"/>
                            </a:xfrm>
                            <a:custGeom>
                              <a:avLst/>
                              <a:gdLst>
                                <a:gd name="T0" fmla="*/ 0 w 1663898"/>
                                <a:gd name="T1" fmla="*/ 84051 h 998339"/>
                                <a:gd name="T2" fmla="*/ 63223 w 1663898"/>
                                <a:gd name="T3" fmla="*/ 0 h 998339"/>
                                <a:gd name="T4" fmla="*/ 990486 w 1663898"/>
                                <a:gd name="T5" fmla="*/ 0 h 998339"/>
                                <a:gd name="T6" fmla="*/ 1053709 w 1663898"/>
                                <a:gd name="T7" fmla="*/ 84051 h 998339"/>
                                <a:gd name="T8" fmla="*/ 1053709 w 1663898"/>
                                <a:gd name="T9" fmla="*/ 756462 h 998339"/>
                                <a:gd name="T10" fmla="*/ 990486 w 1663898"/>
                                <a:gd name="T11" fmla="*/ 840513 h 998339"/>
                                <a:gd name="T12" fmla="*/ 63223 w 1663898"/>
                                <a:gd name="T13" fmla="*/ 840513 h 998339"/>
                                <a:gd name="T14" fmla="*/ 0 w 1663898"/>
                                <a:gd name="T15" fmla="*/ 756462 h 998339"/>
                                <a:gd name="T16" fmla="*/ 0 w 1663898"/>
                                <a:gd name="T17" fmla="*/ 8405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2B1D1" w14:textId="77777777" w:rsidR="003D1226" w:rsidRPr="005E481D"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Principal Component Analysis</w:t>
                                </w:r>
                              </w:p>
                            </w:txbxContent>
                          </wps:txbx>
                          <wps:bodyPr rot="0" vert="horz" wrap="square" lIns="124490" tIns="124490" rIns="124490" bIns="124490" anchor="ctr" anchorCtr="0" upright="1">
                            <a:noAutofit/>
                          </wps:bodyPr>
                        </wps:wsp>
                        <wps:wsp>
                          <wps:cNvPr id="1063" name="任意多边形 227"/>
                          <wps:cNvSpPr>
                            <a:spLocks/>
                          </wps:cNvSpPr>
                          <wps:spPr bwMode="auto">
                            <a:xfrm>
                              <a:off x="1714" y="1047"/>
                              <a:ext cx="13691" cy="4276"/>
                            </a:xfrm>
                            <a:custGeom>
                              <a:avLst/>
                              <a:gdLst>
                                <a:gd name="T0" fmla="*/ 0 w 1663898"/>
                                <a:gd name="T1" fmla="*/ 42760 h 998339"/>
                                <a:gd name="T2" fmla="*/ 82148 w 1663898"/>
                                <a:gd name="T3" fmla="*/ 0 h 998339"/>
                                <a:gd name="T4" fmla="*/ 1286979 w 1663898"/>
                                <a:gd name="T5" fmla="*/ 0 h 998339"/>
                                <a:gd name="T6" fmla="*/ 1369127 w 1663898"/>
                                <a:gd name="T7" fmla="*/ 42760 h 998339"/>
                                <a:gd name="T8" fmla="*/ 1369127 w 1663898"/>
                                <a:gd name="T9" fmla="*/ 384838 h 998339"/>
                                <a:gd name="T10" fmla="*/ 1286979 w 1663898"/>
                                <a:gd name="T11" fmla="*/ 427598 h 998339"/>
                                <a:gd name="T12" fmla="*/ 82148 w 1663898"/>
                                <a:gd name="T13" fmla="*/ 427598 h 998339"/>
                                <a:gd name="T14" fmla="*/ 0 w 1663898"/>
                                <a:gd name="T15" fmla="*/ 384838 h 998339"/>
                                <a:gd name="T16" fmla="*/ 0 w 1663898"/>
                                <a:gd name="T17" fmla="*/ 4276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8590F4" w14:textId="77777777" w:rsidR="003D1226" w:rsidRPr="005E481D"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Data Procurement</w:t>
                                </w:r>
                              </w:p>
                            </w:txbxContent>
                          </wps:txbx>
                          <wps:bodyPr rot="0" vert="horz" wrap="square" lIns="124490" tIns="124490" rIns="124490" bIns="124490" anchor="ctr" anchorCtr="0" upright="1">
                            <a:noAutofit/>
                          </wps:bodyPr>
                        </wps:wsp>
                        <wps:wsp>
                          <wps:cNvPr id="1064" name="任意多边形 228"/>
                          <wps:cNvSpPr>
                            <a:spLocks/>
                          </wps:cNvSpPr>
                          <wps:spPr bwMode="auto">
                            <a:xfrm>
                              <a:off x="2476" y="24855"/>
                              <a:ext cx="10954" cy="6717"/>
                            </a:xfrm>
                            <a:custGeom>
                              <a:avLst/>
                              <a:gdLst>
                                <a:gd name="T0" fmla="*/ 0 w 1663898"/>
                                <a:gd name="T1" fmla="*/ 67169 h 998339"/>
                                <a:gd name="T2" fmla="*/ 65723 w 1663898"/>
                                <a:gd name="T3" fmla="*/ 0 h 998339"/>
                                <a:gd name="T4" fmla="*/ 1029652 w 1663898"/>
                                <a:gd name="T5" fmla="*/ 0 h 998339"/>
                                <a:gd name="T6" fmla="*/ 1095375 w 1663898"/>
                                <a:gd name="T7" fmla="*/ 67169 h 998339"/>
                                <a:gd name="T8" fmla="*/ 1095375 w 1663898"/>
                                <a:gd name="T9" fmla="*/ 604516 h 998339"/>
                                <a:gd name="T10" fmla="*/ 1029652 w 1663898"/>
                                <a:gd name="T11" fmla="*/ 671685 h 998339"/>
                                <a:gd name="T12" fmla="*/ 65723 w 1663898"/>
                                <a:gd name="T13" fmla="*/ 671685 h 998339"/>
                                <a:gd name="T14" fmla="*/ 0 w 1663898"/>
                                <a:gd name="T15" fmla="*/ 604516 h 998339"/>
                                <a:gd name="T16" fmla="*/ 0 w 1663898"/>
                                <a:gd name="T17" fmla="*/ 67169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E6ACF1" w14:textId="15AC0F12" w:rsidR="003D1226" w:rsidRPr="005E481D"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Information</w:t>
                                </w:r>
                                <w:r>
                                  <w:rPr>
                                    <w:rFonts w:ascii="Times New Roman" w:eastAsiaTheme="minorEastAsia" w:hAnsi="Times New Roman" w:cs="Times New Roman" w:hint="eastAsia"/>
                                    <w:color w:val="FFFFFF" w:themeColor="light1"/>
                                    <w:kern w:val="24"/>
                                  </w:rPr>
                                  <w:t xml:space="preserve"> Entropy</w:t>
                                </w:r>
                              </w:p>
                              <w:p w14:paraId="1B8565FB" w14:textId="77777777" w:rsidR="003D1226" w:rsidRPr="005E481D"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1065" name="圆角矩形 229"/>
                          <wps:cNvSpPr>
                            <a:spLocks noChangeArrowheads="1"/>
                          </wps:cNvSpPr>
                          <wps:spPr bwMode="auto">
                            <a:xfrm>
                              <a:off x="0" y="0"/>
                              <a:ext cx="16573" cy="32200"/>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1066" name="组合 230"/>
                        <wpg:cNvGrpSpPr>
                          <a:grpSpLocks/>
                        </wpg:cNvGrpSpPr>
                        <wpg:grpSpPr bwMode="auto">
                          <a:xfrm>
                            <a:off x="40005" y="10763"/>
                            <a:ext cx="13049" cy="34671"/>
                            <a:chOff x="0" y="0"/>
                            <a:chExt cx="13049" cy="34671"/>
                          </a:xfrm>
                        </wpg:grpSpPr>
                        <wps:wsp>
                          <wps:cNvPr id="1067" name="任意多边形 231"/>
                          <wps:cNvSpPr>
                            <a:spLocks/>
                          </wps:cNvSpPr>
                          <wps:spPr bwMode="auto">
                            <a:xfrm>
                              <a:off x="571" y="27527"/>
                              <a:ext cx="12192" cy="6470"/>
                            </a:xfrm>
                            <a:custGeom>
                              <a:avLst/>
                              <a:gdLst>
                                <a:gd name="T0" fmla="*/ 0 w 1663898"/>
                                <a:gd name="T1" fmla="*/ 64707 h 998339"/>
                                <a:gd name="T2" fmla="*/ 73152 w 1663898"/>
                                <a:gd name="T3" fmla="*/ 0 h 998339"/>
                                <a:gd name="T4" fmla="*/ 1146048 w 1663898"/>
                                <a:gd name="T5" fmla="*/ 0 h 998339"/>
                                <a:gd name="T6" fmla="*/ 1219200 w 1663898"/>
                                <a:gd name="T7" fmla="*/ 64707 h 998339"/>
                                <a:gd name="T8" fmla="*/ 1219200 w 1663898"/>
                                <a:gd name="T9" fmla="*/ 582358 h 998339"/>
                                <a:gd name="T10" fmla="*/ 1146048 w 1663898"/>
                                <a:gd name="T11" fmla="*/ 647065 h 998339"/>
                                <a:gd name="T12" fmla="*/ 73152 w 1663898"/>
                                <a:gd name="T13" fmla="*/ 647065 h 998339"/>
                                <a:gd name="T14" fmla="*/ 0 w 1663898"/>
                                <a:gd name="T15" fmla="*/ 582358 h 998339"/>
                                <a:gd name="T16" fmla="*/ 0 w 1663898"/>
                                <a:gd name="T17" fmla="*/ 6470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2CEFF5" w14:textId="77777777" w:rsidR="003D1226" w:rsidRPr="00943D56"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BP Neural Network Fitting</w:t>
                                </w:r>
                              </w:p>
                            </w:txbxContent>
                          </wps:txbx>
                          <wps:bodyPr rot="0" vert="horz" wrap="square" lIns="124490" tIns="124490" rIns="124490" bIns="124490" anchor="ctr" anchorCtr="0" upright="1">
                            <a:noAutofit/>
                          </wps:bodyPr>
                        </wps:wsp>
                        <wps:wsp>
                          <wps:cNvPr id="1068" name="任意多边形 232"/>
                          <wps:cNvSpPr>
                            <a:spLocks/>
                          </wps:cNvSpPr>
                          <wps:spPr bwMode="auto">
                            <a:xfrm>
                              <a:off x="1714" y="7048"/>
                              <a:ext cx="10001" cy="8477"/>
                            </a:xfrm>
                            <a:custGeom>
                              <a:avLst/>
                              <a:gdLst>
                                <a:gd name="T0" fmla="*/ 0 w 1663898"/>
                                <a:gd name="T1" fmla="*/ 84773 h 998339"/>
                                <a:gd name="T2" fmla="*/ 60008 w 1663898"/>
                                <a:gd name="T3" fmla="*/ 0 h 998339"/>
                                <a:gd name="T4" fmla="*/ 940117 w 1663898"/>
                                <a:gd name="T5" fmla="*/ 0 h 998339"/>
                                <a:gd name="T6" fmla="*/ 1000125 w 1663898"/>
                                <a:gd name="T7" fmla="*/ 84773 h 998339"/>
                                <a:gd name="T8" fmla="*/ 1000125 w 1663898"/>
                                <a:gd name="T9" fmla="*/ 762952 h 998339"/>
                                <a:gd name="T10" fmla="*/ 940117 w 1663898"/>
                                <a:gd name="T11" fmla="*/ 847725 h 998339"/>
                                <a:gd name="T12" fmla="*/ 60008 w 1663898"/>
                                <a:gd name="T13" fmla="*/ 847725 h 998339"/>
                                <a:gd name="T14" fmla="*/ 0 w 1663898"/>
                                <a:gd name="T15" fmla="*/ 762952 h 998339"/>
                                <a:gd name="T16" fmla="*/ 0 w 1663898"/>
                                <a:gd name="T17" fmla="*/ 8477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BE284A" w14:textId="77777777" w:rsidR="003D1226" w:rsidRPr="00943D56"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Principal Component Regression</w:t>
                                </w:r>
                              </w:p>
                            </w:txbxContent>
                          </wps:txbx>
                          <wps:bodyPr rot="0" vert="horz" wrap="square" lIns="124490" tIns="124490" rIns="124490" bIns="124490" anchor="ctr" anchorCtr="0" upright="1">
                            <a:noAutofit/>
                          </wps:bodyPr>
                        </wps:wsp>
                        <wps:wsp>
                          <wps:cNvPr id="1069" name="任意多边形 233"/>
                          <wps:cNvSpPr>
                            <a:spLocks/>
                          </wps:cNvSpPr>
                          <wps:spPr bwMode="auto">
                            <a:xfrm>
                              <a:off x="1333" y="857"/>
                              <a:ext cx="10668" cy="4762"/>
                            </a:xfrm>
                            <a:custGeom>
                              <a:avLst/>
                              <a:gdLst>
                                <a:gd name="T0" fmla="*/ 0 w 1663898"/>
                                <a:gd name="T1" fmla="*/ 47625 h 998339"/>
                                <a:gd name="T2" fmla="*/ 64008 w 1663898"/>
                                <a:gd name="T3" fmla="*/ 0 h 998339"/>
                                <a:gd name="T4" fmla="*/ 1002792 w 1663898"/>
                                <a:gd name="T5" fmla="*/ 0 h 998339"/>
                                <a:gd name="T6" fmla="*/ 1066800 w 1663898"/>
                                <a:gd name="T7" fmla="*/ 47625 h 998339"/>
                                <a:gd name="T8" fmla="*/ 1066800 w 1663898"/>
                                <a:gd name="T9" fmla="*/ 428625 h 998339"/>
                                <a:gd name="T10" fmla="*/ 1002792 w 1663898"/>
                                <a:gd name="T11" fmla="*/ 476250 h 998339"/>
                                <a:gd name="T12" fmla="*/ 64008 w 1663898"/>
                                <a:gd name="T13" fmla="*/ 476250 h 998339"/>
                                <a:gd name="T14" fmla="*/ 0 w 1663898"/>
                                <a:gd name="T15" fmla="*/ 428625 h 998339"/>
                                <a:gd name="T16" fmla="*/ 0 w 1663898"/>
                                <a:gd name="T17" fmla="*/ 47625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0E315D" w14:textId="77777777" w:rsidR="003D1226" w:rsidRPr="00943D56"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Optimization</w:t>
                                </w:r>
                              </w:p>
                            </w:txbxContent>
                          </wps:txbx>
                          <wps:bodyPr rot="0" vert="horz" wrap="square" lIns="124490" tIns="124490" rIns="124490" bIns="124490" anchor="ctr" anchorCtr="0" upright="1">
                            <a:noAutofit/>
                          </wps:bodyPr>
                        </wps:wsp>
                        <wps:wsp>
                          <wps:cNvPr id="1070" name="任意多边形 234"/>
                          <wps:cNvSpPr>
                            <a:spLocks/>
                          </wps:cNvSpPr>
                          <wps:spPr bwMode="auto">
                            <a:xfrm>
                              <a:off x="1905" y="17145"/>
                              <a:ext cx="9810" cy="6191"/>
                            </a:xfrm>
                            <a:custGeom>
                              <a:avLst/>
                              <a:gdLst>
                                <a:gd name="T0" fmla="*/ 0 w 1663898"/>
                                <a:gd name="T1" fmla="*/ 61913 h 998339"/>
                                <a:gd name="T2" fmla="*/ 58865 w 1663898"/>
                                <a:gd name="T3" fmla="*/ 0 h 998339"/>
                                <a:gd name="T4" fmla="*/ 922210 w 1663898"/>
                                <a:gd name="T5" fmla="*/ 0 h 998339"/>
                                <a:gd name="T6" fmla="*/ 981075 w 1663898"/>
                                <a:gd name="T7" fmla="*/ 61913 h 998339"/>
                                <a:gd name="T8" fmla="*/ 981075 w 1663898"/>
                                <a:gd name="T9" fmla="*/ 557212 h 998339"/>
                                <a:gd name="T10" fmla="*/ 922210 w 1663898"/>
                                <a:gd name="T11" fmla="*/ 619125 h 998339"/>
                                <a:gd name="T12" fmla="*/ 58865 w 1663898"/>
                                <a:gd name="T13" fmla="*/ 619125 h 998339"/>
                                <a:gd name="T14" fmla="*/ 0 w 1663898"/>
                                <a:gd name="T15" fmla="*/ 557212 h 998339"/>
                                <a:gd name="T16" fmla="*/ 0 w 1663898"/>
                                <a:gd name="T17" fmla="*/ 6191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240882" w14:textId="77777777" w:rsidR="003D1226" w:rsidRPr="00943D56"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Bayes Distinction</w:t>
                                </w:r>
                              </w:p>
                            </w:txbxContent>
                          </wps:txbx>
                          <wps:bodyPr rot="0" vert="horz" wrap="square" lIns="124490" tIns="124490" rIns="124490" bIns="124490" anchor="ctr" anchorCtr="0" upright="1">
                            <a:noAutofit/>
                          </wps:bodyPr>
                        </wps:wsp>
                        <wps:wsp>
                          <wps:cNvPr id="1071" name="圆角矩形 235"/>
                          <wps:cNvSpPr>
                            <a:spLocks noChangeArrowheads="1"/>
                          </wps:cNvSpPr>
                          <wps:spPr bwMode="auto">
                            <a:xfrm>
                              <a:off x="0" y="0"/>
                              <a:ext cx="13049" cy="34671"/>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1072" name="组合 236"/>
                        <wpg:cNvGrpSpPr>
                          <a:grpSpLocks/>
                        </wpg:cNvGrpSpPr>
                        <wpg:grpSpPr bwMode="auto">
                          <a:xfrm>
                            <a:off x="21145" y="13525"/>
                            <a:ext cx="14954" cy="28194"/>
                            <a:chOff x="0" y="0"/>
                            <a:chExt cx="14954" cy="28194"/>
                          </a:xfrm>
                        </wpg:grpSpPr>
                        <wps:wsp>
                          <wps:cNvPr id="1073" name="任意多边形 237"/>
                          <wps:cNvSpPr>
                            <a:spLocks/>
                          </wps:cNvSpPr>
                          <wps:spPr bwMode="auto">
                            <a:xfrm>
                              <a:off x="666" y="11525"/>
                              <a:ext cx="13812" cy="4520"/>
                            </a:xfrm>
                            <a:custGeom>
                              <a:avLst/>
                              <a:gdLst>
                                <a:gd name="T0" fmla="*/ 0 w 1663898"/>
                                <a:gd name="T1" fmla="*/ 45205 h 998339"/>
                                <a:gd name="T2" fmla="*/ 82868 w 1663898"/>
                                <a:gd name="T3" fmla="*/ 0 h 998339"/>
                                <a:gd name="T4" fmla="*/ 1298257 w 1663898"/>
                                <a:gd name="T5" fmla="*/ 0 h 998339"/>
                                <a:gd name="T6" fmla="*/ 1381125 w 1663898"/>
                                <a:gd name="T7" fmla="*/ 45205 h 998339"/>
                                <a:gd name="T8" fmla="*/ 1381125 w 1663898"/>
                                <a:gd name="T9" fmla="*/ 406845 h 998339"/>
                                <a:gd name="T10" fmla="*/ 1298257 w 1663898"/>
                                <a:gd name="T11" fmla="*/ 452050 h 998339"/>
                                <a:gd name="T12" fmla="*/ 82868 w 1663898"/>
                                <a:gd name="T13" fmla="*/ 452050 h 998339"/>
                                <a:gd name="T14" fmla="*/ 0 w 1663898"/>
                                <a:gd name="T15" fmla="*/ 406845 h 998339"/>
                                <a:gd name="T16" fmla="*/ 0 w 1663898"/>
                                <a:gd name="T17" fmla="*/ 45205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604EC0" w14:textId="77777777" w:rsidR="003D1226" w:rsidRPr="00943D56"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Linear Regression</w:t>
                                </w:r>
                              </w:p>
                            </w:txbxContent>
                          </wps:txbx>
                          <wps:bodyPr rot="0" vert="horz" wrap="square" lIns="124490" tIns="124490" rIns="124490" bIns="124490" anchor="ctr" anchorCtr="0" upright="1">
                            <a:noAutofit/>
                          </wps:bodyPr>
                        </wps:wsp>
                        <wps:wsp>
                          <wps:cNvPr id="1074" name="任意多边形 238"/>
                          <wps:cNvSpPr>
                            <a:spLocks/>
                          </wps:cNvSpPr>
                          <wps:spPr bwMode="auto">
                            <a:xfrm>
                              <a:off x="5219" y="23050"/>
                              <a:ext cx="6096" cy="4092"/>
                            </a:xfrm>
                            <a:custGeom>
                              <a:avLst/>
                              <a:gdLst>
                                <a:gd name="T0" fmla="*/ 0 w 1663898"/>
                                <a:gd name="T1" fmla="*/ 40920 h 998339"/>
                                <a:gd name="T2" fmla="*/ 36576 w 1663898"/>
                                <a:gd name="T3" fmla="*/ 0 h 998339"/>
                                <a:gd name="T4" fmla="*/ 573024 w 1663898"/>
                                <a:gd name="T5" fmla="*/ 0 h 998339"/>
                                <a:gd name="T6" fmla="*/ 609600 w 1663898"/>
                                <a:gd name="T7" fmla="*/ 40920 h 998339"/>
                                <a:gd name="T8" fmla="*/ 609600 w 1663898"/>
                                <a:gd name="T9" fmla="*/ 368275 h 998339"/>
                                <a:gd name="T10" fmla="*/ 573024 w 1663898"/>
                                <a:gd name="T11" fmla="*/ 409195 h 998339"/>
                                <a:gd name="T12" fmla="*/ 36576 w 1663898"/>
                                <a:gd name="T13" fmla="*/ 409195 h 998339"/>
                                <a:gd name="T14" fmla="*/ 0 w 1663898"/>
                                <a:gd name="T15" fmla="*/ 368275 h 998339"/>
                                <a:gd name="T16" fmla="*/ 0 w 1663898"/>
                                <a:gd name="T17" fmla="*/ 4092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2B8432" w14:textId="77777777" w:rsidR="003D1226" w:rsidRPr="005E481D"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AHP</w:t>
                                </w:r>
                              </w:p>
                            </w:txbxContent>
                          </wps:txbx>
                          <wps:bodyPr rot="0" vert="horz" wrap="square" lIns="124490" tIns="124490" rIns="124490" bIns="124490" anchor="ctr" anchorCtr="0" upright="1">
                            <a:noAutofit/>
                          </wps:bodyPr>
                        </wps:wsp>
                        <wps:wsp>
                          <wps:cNvPr id="1075" name="任意多边形 239"/>
                          <wps:cNvSpPr>
                            <a:spLocks/>
                          </wps:cNvSpPr>
                          <wps:spPr bwMode="auto">
                            <a:xfrm>
                              <a:off x="1714" y="6191"/>
                              <a:ext cx="11906" cy="4502"/>
                            </a:xfrm>
                            <a:custGeom>
                              <a:avLst/>
                              <a:gdLst>
                                <a:gd name="T0" fmla="*/ 0 w 1663898"/>
                                <a:gd name="T1" fmla="*/ 45022 h 998339"/>
                                <a:gd name="T2" fmla="*/ 71438 w 1663898"/>
                                <a:gd name="T3" fmla="*/ 0 h 998339"/>
                                <a:gd name="T4" fmla="*/ 1119188 w 1663898"/>
                                <a:gd name="T5" fmla="*/ 0 h 998339"/>
                                <a:gd name="T6" fmla="*/ 1190626 w 1663898"/>
                                <a:gd name="T7" fmla="*/ 45022 h 998339"/>
                                <a:gd name="T8" fmla="*/ 1190626 w 1663898"/>
                                <a:gd name="T9" fmla="*/ 405193 h 998339"/>
                                <a:gd name="T10" fmla="*/ 1119188 w 1663898"/>
                                <a:gd name="T11" fmla="*/ 450215 h 998339"/>
                                <a:gd name="T12" fmla="*/ 71438 w 1663898"/>
                                <a:gd name="T13" fmla="*/ 450215 h 998339"/>
                                <a:gd name="T14" fmla="*/ 0 w 1663898"/>
                                <a:gd name="T15" fmla="*/ 405193 h 998339"/>
                                <a:gd name="T16" fmla="*/ 0 w 1663898"/>
                                <a:gd name="T17" fmla="*/ 4502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CA9C3" w14:textId="77777777" w:rsidR="003D1226" w:rsidRPr="005E481D"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Basic Statistics</w:t>
                                </w:r>
                              </w:p>
                            </w:txbxContent>
                          </wps:txbx>
                          <wps:bodyPr rot="0" vert="horz" wrap="square" lIns="124490" tIns="124490" rIns="124490" bIns="124490" anchor="ctr" anchorCtr="0" upright="1">
                            <a:noAutofit/>
                          </wps:bodyPr>
                        </wps:wsp>
                        <wps:wsp>
                          <wps:cNvPr id="1076" name="任意多边形 240"/>
                          <wps:cNvSpPr>
                            <a:spLocks/>
                          </wps:cNvSpPr>
                          <wps:spPr bwMode="auto">
                            <a:xfrm>
                              <a:off x="5334" y="17145"/>
                              <a:ext cx="5810" cy="4330"/>
                            </a:xfrm>
                            <a:custGeom>
                              <a:avLst/>
                              <a:gdLst>
                                <a:gd name="T0" fmla="*/ 0 w 1663898"/>
                                <a:gd name="T1" fmla="*/ 43307 h 998339"/>
                                <a:gd name="T2" fmla="*/ 34862 w 1663898"/>
                                <a:gd name="T3" fmla="*/ 0 h 998339"/>
                                <a:gd name="T4" fmla="*/ 546163 w 1663898"/>
                                <a:gd name="T5" fmla="*/ 0 h 998339"/>
                                <a:gd name="T6" fmla="*/ 581025 w 1663898"/>
                                <a:gd name="T7" fmla="*/ 43307 h 998339"/>
                                <a:gd name="T8" fmla="*/ 581025 w 1663898"/>
                                <a:gd name="T9" fmla="*/ 389763 h 998339"/>
                                <a:gd name="T10" fmla="*/ 546163 w 1663898"/>
                                <a:gd name="T11" fmla="*/ 433070 h 998339"/>
                                <a:gd name="T12" fmla="*/ 34862 w 1663898"/>
                                <a:gd name="T13" fmla="*/ 433070 h 998339"/>
                                <a:gd name="T14" fmla="*/ 0 w 1663898"/>
                                <a:gd name="T15" fmla="*/ 389763 h 998339"/>
                                <a:gd name="T16" fmla="*/ 0 w 1663898"/>
                                <a:gd name="T17" fmla="*/ 4330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B4DD8D" w14:textId="77777777" w:rsidR="003D1226" w:rsidRPr="005E481D"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KNN</w:t>
                                </w:r>
                              </w:p>
                              <w:p w14:paraId="36A46C86" w14:textId="77777777" w:rsidR="003D1226" w:rsidRPr="005E481D"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1077" name="任意多边形 241"/>
                          <wps:cNvSpPr>
                            <a:spLocks/>
                          </wps:cNvSpPr>
                          <wps:spPr bwMode="auto">
                            <a:xfrm>
                              <a:off x="3810" y="666"/>
                              <a:ext cx="8477" cy="4763"/>
                            </a:xfrm>
                            <a:custGeom>
                              <a:avLst/>
                              <a:gdLst>
                                <a:gd name="T0" fmla="*/ 0 w 1663898"/>
                                <a:gd name="T1" fmla="*/ 47625 h 998339"/>
                                <a:gd name="T2" fmla="*/ 50864 w 1663898"/>
                                <a:gd name="T3" fmla="*/ 0 h 998339"/>
                                <a:gd name="T4" fmla="*/ 796861 w 1663898"/>
                                <a:gd name="T5" fmla="*/ 0 h 998339"/>
                                <a:gd name="T6" fmla="*/ 847725 w 1663898"/>
                                <a:gd name="T7" fmla="*/ 47625 h 998339"/>
                                <a:gd name="T8" fmla="*/ 847725 w 1663898"/>
                                <a:gd name="T9" fmla="*/ 428625 h 998339"/>
                                <a:gd name="T10" fmla="*/ 796861 w 1663898"/>
                                <a:gd name="T11" fmla="*/ 476250 h 998339"/>
                                <a:gd name="T12" fmla="*/ 50864 w 1663898"/>
                                <a:gd name="T13" fmla="*/ 476250 h 998339"/>
                                <a:gd name="T14" fmla="*/ 0 w 1663898"/>
                                <a:gd name="T15" fmla="*/ 428625 h 998339"/>
                                <a:gd name="T16" fmla="*/ 0 w 1663898"/>
                                <a:gd name="T17" fmla="*/ 47625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880A44" w14:textId="77777777" w:rsidR="003D1226" w:rsidRPr="00943D56"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Modeling</w:t>
                                </w:r>
                              </w:p>
                            </w:txbxContent>
                          </wps:txbx>
                          <wps:bodyPr rot="0" vert="horz" wrap="square" lIns="124490" tIns="124490" rIns="124490" bIns="124490" anchor="ctr" anchorCtr="0" upright="1">
                            <a:noAutofit/>
                          </wps:bodyPr>
                        </wps:wsp>
                        <wps:wsp>
                          <wps:cNvPr id="1078" name="圆角矩形 242"/>
                          <wps:cNvSpPr>
                            <a:spLocks noChangeArrowheads="1"/>
                          </wps:cNvSpPr>
                          <wps:spPr bwMode="auto">
                            <a:xfrm>
                              <a:off x="0" y="0"/>
                              <a:ext cx="14954" cy="28194"/>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079" name="右箭头 243"/>
                        <wps:cNvSpPr>
                          <a:spLocks noChangeArrowheads="1"/>
                        </wps:cNvSpPr>
                        <wps:spPr bwMode="auto">
                          <a:xfrm rot="-963993">
                            <a:off x="12573" y="28956"/>
                            <a:ext cx="9387" cy="2122"/>
                          </a:xfrm>
                          <a:prstGeom prst="rightArrow">
                            <a:avLst>
                              <a:gd name="adj1" fmla="val 50000"/>
                              <a:gd name="adj2" fmla="val 50012"/>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0" name="右箭头 244"/>
                        <wps:cNvSpPr>
                          <a:spLocks noChangeArrowheads="1"/>
                        </wps:cNvSpPr>
                        <wps:spPr bwMode="auto">
                          <a:xfrm rot="5400000">
                            <a:off x="45339" y="46005"/>
                            <a:ext cx="3200" cy="2178"/>
                          </a:xfrm>
                          <a:prstGeom prst="rightArrow">
                            <a:avLst>
                              <a:gd name="adj1" fmla="val 50000"/>
                              <a:gd name="adj2" fmla="val 49995"/>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8B4DA5C" id="组合 193" o:spid="_x0000_s1026" style="width:422.95pt;height:470.85pt;mso-position-horizontal-relative:char;mso-position-vertical-relative:line" coordorigin="666" coordsize="53715,59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4" o:spid="_x0000_s1027" type="#_x0000_t13" style="position:absolute;left:13239;top:42005;width:2743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GZEcMA&#10;AADdAAAADwAAAGRycy9kb3ducmV2LnhtbERPS4vCMBC+C/6HMAtexKa6UJeuUUQQPAji47K3sRmb&#10;YjMpTaz135uFhb3Nx/ecxaq3teio9ZVjBdMkBUFcOF1xqeBy3k6+QPiArLF2TApe5GG1HA4WmGv3&#10;5CN1p1CKGMI+RwUmhCaX0heGLPrENcSRu7nWYoiwLaVu8RnDbS1naZpJixXHBoMNbQwV99PDKujW&#10;Xehrkx0P+zK73m/jn41/NEqNPvr1N4hAffgX/7l3Os5PP+fw+008QS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GZEcMAAADdAAAADwAAAAAAAAAAAAAAAACYAgAAZHJzL2Rv&#10;d25yZXYueG1sUEsFBgAAAAAEAAQA9QAAAIgDAAAAAA==&#10;" adj="20888" fillcolor="#ffc746" stroked="f">
                  <v:fill color2="#e5b600" rotate="t" colors="0 #ffc746;.5 #ffc600;1 #e5b600" focus="100%" type="gradient">
                    <o:fill v:ext="view" type="gradientUnscaled"/>
                  </v:fill>
                </v:shape>
                <v:shape id="任意多边形 195" o:spid="_x0000_s1028" style="position:absolute;left:41052;top:55206;width:10383;height:438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4rF8cA&#10;AADdAAAADwAAAGRycy9kb3ducmV2LnhtbESPT2vDMAzF74V9B6PBLmV1tkLosrplaynsVNY/bFcR&#10;a3G2WA6x26TfvjoMepN4T+/9NF8OvlFn6mId2MDTJANFXAZbc2XgeNg8zkDFhGyxCUwGLhRhubgb&#10;zbGwoecdnfepUhLCsUADLqW20DqWjjzGSWiJRfsJnccka1dp22Ev4b7Rz1mWa481S4PDllaOyr/9&#10;yRtYte+79Xj28rX+dZv07T7z07bPjXm4H95eQSUa0s38f/1hBT+bCq58IyPox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eKxfHAAAA3QAAAA8AAAAAAAAAAAAAAAAAmAIAAGRy&#10;cy9kb3ducmV2LnhtbFBLBQYAAAAABAAEAPUAAACM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92;389,0;6090,0;6479,192;6479,1731;6090,1923;389,1923;0,1731;0,192" o:connectangles="0,0,0,0,0,0,0,0,0" textboxrect="0,0,1663898,998339"/>
                  <v:textbox inset="3.45806mm,3.45806mm,3.45806mm,3.45806mm">
                    <w:txbxContent>
                      <w:p w14:paraId="1C8B464E" w14:textId="77777777" w:rsidR="003D1226" w:rsidRPr="00943D56"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Application</w:t>
                        </w:r>
                      </w:p>
                    </w:txbxContent>
                  </v:textbox>
                </v:shape>
                <v:shape id="右箭头 198" o:spid="_x0000_s1029" type="#_x0000_t13" style="position:absolute;left:43691;top:51018;width:6558;height:224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4OG8UA&#10;AADdAAAADwAAAGRycy9kb3ducmV2LnhtbERPS2sCMRC+F/wPYQRvmvWBtlujFFG04qG1Fa/DZrq7&#10;dDNZkrhu++tNQehtPr7nzJetqURDzpeWFQwHCQjizOqScwWfH5v+IwgfkDVWlknBD3lYLjoPc0y1&#10;vfI7NceQixjCPkUFRQh1KqXPCjLoB7YmjtyXdQZDhC6X2uE1hptKjpJkKg2WHBsKrGlVUPZ9vBgF&#10;43y9k4fT2/48Kt3stfl92k4nWqlet315BhGoDf/iu3un4/xkMoS/b+IJ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g4bxQAAAN0AAAAPAAAAAAAAAAAAAAAAAJgCAABkcnMv&#10;ZG93bnJldi54bWxQSwUGAAAAAAQABAD1AAAAigMAAAAA&#10;" adj="17908" fillcolor="#ffc746" stroked="f">
                  <v:fill color2="#e5b600" rotate="t" colors="0 #ffc746;.5 #ffc600;1 #e5b600" focus="100%" type="gradient">
                    <o:fill v:ext="view" type="gradientUnscaled"/>
                  </v:fill>
                </v:shape>
                <v:shape id="右箭头 199" o:spid="_x0000_s1030" type="#_x0000_t13" style="position:absolute;left:15739;top:56298;width:3953;height:219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OQMIA&#10;AADdAAAADwAAAGRycy9kb3ducmV2LnhtbERPS2sCMRC+F/ofwhS81WSlWFmNYoUWj76QPQ6bMbt0&#10;M1k3qa7/3ghCb/PxPWe26F0jLtSF2rOGbKhAEJfe1Gw1HPbf7xMQISIbbDyThhsFWMxfX2aYG3/l&#10;LV120YoUwiFHDVWMbS5lKCtyGIa+JU7cyXcOY4KdlabDawp3jRwpNZYOa04NFba0qqj83f05Depw&#10;PNW2sJvJ109RZOpzfc6WXuvBW7+cgojUx3/x0702ab76GMHjm3SCn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5AwgAAAN0AAAAPAAAAAAAAAAAAAAAAAJgCAABkcnMvZG93&#10;bnJldi54bWxQSwUGAAAAAAQABAD1AAAAhwMAAAAA&#10;" adj="15614" fillcolor="#81b861" stroked="f">
                  <v:fill color2="#61a235" rotate="t" colors="0 #81b861;.5 #6fb242;1 #61a235" focus="100%" type="gradient">
                    <o:fill v:ext="view" type="gradientUnscaled"/>
                  </v:fill>
                </v:shape>
                <v:shape id="右箭头 200" o:spid="_x0000_s1031" type="#_x0000_t13" style="position:absolute;left:34899;top:56483;width:7582;height:251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rLxsUA&#10;AADdAAAADwAAAGRycy9kb3ducmV2LnhtbERP22oCMRB9L/gPYQq+1cRapV2NIoXSIlLottDXcTN7&#10;qZvJdpPurn9vBKFvczjXWW0GW4uOWl851jCdKBDEmTMVFxq+Pl/uHkH4gGywdkwaTuRhsx7drDAx&#10;rucP6tJQiBjCPkENZQhNIqXPSrLoJ64hjlzuWoshwraQpsU+htta3iu1kBYrjg0lNvRcUnZM/6yG&#10;w3ta7Xc/Xj3tu3neb6ev+e/iW+vx7bBdggg0hH/x1f1m4nz1MIPLN/EEuT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qsvGxQAAAN0AAAAPAAAAAAAAAAAAAAAAAJgCAABkcnMv&#10;ZG93bnJldi54bWxQSwUGAAAAAAQABAD1AAAAigMAAAAA&#10;" adj="18018" fillcolor="#f18c55" stroked="f">
                  <v:fill color2="#e56b17" rotate="t" colors="0 #f18c55;.5 #f67b28;1 #e56b17" focus="100%" type="gradient">
                    <o:fill v:ext="view" type="gradientUnscaled"/>
                  </v:fill>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01" o:spid="_x0000_s1032" type="#_x0000_t66" style="position:absolute;left:32385;top:23431;width:9994;height:2483;rotation:-9861343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cEsIA&#10;AADdAAAADwAAAGRycy9kb3ducmV2LnhtbERP22rCQBB9L/Qflin4UnRTsSLRVUqhRYQKXvB5yI5J&#10;SHY27E41/r0rFPo2h3Odxap3rbpQiLVnA2+jDBRx4W3NpYHj4Ws4AxUF2WLrmQzcKMJq+fy0wNz6&#10;K+/ospdSpRCOORqoRLpc61hU5DCOfEecuLMPDiXBUGob8JrCXavHWTbVDmtODRV29FlR0ex/nYHT&#10;T3No3Vj093vY+rCRrW6mr8YMXvqPOSihXv7Ff+61TfOzyQQe36QT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b9wSwgAAAN0AAAAPAAAAAAAAAAAAAAAAAJgCAABkcnMvZG93&#10;bnJldi54bWxQSwUGAAAAAAQABAD1AAAAhwMAAAAA&#10;" adj="2683" fillcolor="#6083cb" stroked="f">
                  <v:fill color2="#2e61ba" rotate="t" colors="0 #6083cb;.5 #3e70ca;1 #2e61ba" focus="100%" type="gradient">
                    <o:fill v:ext="view" type="gradientUnscaled"/>
                  </v:fill>
                </v:shape>
                <v:shape id="右箭头 202" o:spid="_x0000_s1033" type="#_x0000_t13" style="position:absolute;left:6762;top:14097;width:17797;height:1547;rotation:22243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0+JsQA&#10;AADdAAAADwAAAGRycy9kb3ducmV2LnhtbERPTWvCQBC9F/oflin0UnRjUZE0mxCEgJdi1V56G7Jj&#10;EpKdTbOrJv313ULB2zze5yTZaDpxpcE1lhUs5hEI4tLqhisFn6ditgHhPLLGzjIpmMhBlj4+JBhr&#10;e+MDXY++EiGEXYwKau/7WEpX1mTQzW1PHLizHQz6AIdK6gFvIdx08jWK1tJgw6Ghxp62NZXt8WIU&#10;HCa5+hoL8j/y/WNqX75z3J8rpZ6fxvwNhKfR38X/7p0O86PlCv6+CSfI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9PibEAAAA3QAAAA8AAAAAAAAAAAAAAAAAmAIAAGRycy9k&#10;b3ducmV2LnhtbFBLBQYAAAAABAAEAPUAAACJAwAAAAA=&#10;" adj="20661" fillcolor="#afafaf" stroked="f">
                  <v:fill color2="#929292" rotate="t" colors="0 #afafaf;.5 #a5a5a5;1 #929292" focus="100%" type="gradient">
                    <o:fill v:ext="view" type="gradientUnscaled"/>
                  </v:fill>
                </v:shape>
                <v:shape id="右箭头 203" o:spid="_x0000_s1034" type="#_x0000_t13" style="position:absolute;left:12477;top:32385;width:1381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TEMMA&#10;AADdAAAADwAAAGRycy9kb3ducmV2LnhtbERP22rCQBB9F/yHZQp9001LEYmuUoqFQgvFC+LjkB03&#10;0exsyE6T9O+7BcG3OZzrLNeDr1VHbawCG3iaZqCIi2ArdgYO+/fJHFQUZIt1YDLwSxHWq/FoibkN&#10;PW+p24lTKYRjjgZKkSbXOhYleYzT0BAn7hxaj5Jg67RtsU/hvtbPWTbTHitODSU29FZScd39eANW&#10;vjfbYzP37tTvC3f5Onx2cjXm8WF4XYASGuQuvrk/bJqfvczg/5t0gl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vTEMMAAADdAAAADwAAAAAAAAAAAAAAAACYAgAAZHJzL2Rv&#10;d25yZXYueG1sUEsFBgAAAAAEAAQA9QAAAIgDAAAAAA==&#10;" adj="20185" fillcolor="#81b861" stroked="f">
                  <v:fill color2="#61a235" rotate="t" colors="0 #81b861;.5 #6fb242;1 #61a235" focus="100%" type="gradient">
                    <o:fill v:ext="view" type="gradientUnscaled"/>
                  </v:fill>
                </v:shape>
                <v:shape id="右箭头 204" o:spid="_x0000_s1035" type="#_x0000_t13" style="position:absolute;left:13144;top:36290;width:13325;height:2227;rotation:101566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Ke8EA&#10;AADdAAAADwAAAGRycy9kb3ducmV2LnhtbERPTYvCMBC9C/6HMMLeNFVEu92mIoKyC6LoiuehmW2L&#10;zaQ0Ubv/3giCt3m8z0kXnanFjVpXWVYwHkUgiHOrKy4UnH7XwxiE88gaa8uk4J8cLLJ+L8VE2zsf&#10;6Hb0hQgh7BJUUHrfJFK6vCSDbmQb4sD92dagD7AtpG7xHsJNLSdRNJMGKw4NJTa0Kim/HK9GwSdR&#10;t83dbl9d4xnzz8acJ7uNUh+DbvkFwlPn3+KX+1uH+dF0Ds9vwgk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SnvBAAAA3QAAAA8AAAAAAAAAAAAAAAAAmAIAAGRycy9kb3du&#10;cmV2LnhtbFBLBQYAAAAABAAEAPUAAACGAwAAAAA=&#10;" adj="19795" fillcolor="#81b861" stroked="f">
                  <v:fill color2="#61a235" rotate="t" colors="0 #81b861;.5 #6fb242;1 #61a235" focus="100%" type="gradient">
                    <o:fill v:ext="view" type="gradientUnscaled"/>
                  </v:fill>
                </v:shape>
                <v:shape id="右箭头 205" o:spid="_x0000_s1036" type="#_x0000_t13" style="position:absolute;left:7953;top:4429;width:2479;height:141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BcUA&#10;AADdAAAADwAAAGRycy9kb3ducmV2LnhtbESPQWsCMRCF70L/Q5hCb5qtLcVujVKEQi8W6voDxmTc&#10;LG4myyau2/565yB4m+G9ee+b5XoMrRqoT01kA8+zAhSxja7h2sC++pouQKWM7LCNTAb+KMF69TBZ&#10;YunihX9p2OVaSQinEg34nLtS62Q9BUyz2BGLdox9wCxrX2vX40XCQ6vnRfGmAzYsDR472niyp905&#10;GDic9vlw3FQVv//bwQ4/W37xzpinx/HzA1SmMd/Nt+tvJ/jFq+DKNzKCX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6IFxQAAAN0AAAAPAAAAAAAAAAAAAAAAAJgCAABkcnMv&#10;ZG93bnJldi54bWxQSwUGAAAAAAQABAD1AAAAigMAAAAA&#10;" adj="15450" fillcolor="#f18c55" stroked="f">
                  <v:fill color2="#e56b17" rotate="t" colors="0 #f18c55;.5 #f67b28;1 #e56b17" focus="100%" type="gradient">
                    <o:fill v:ext="view" type="gradientUnscaled"/>
                  </v:fill>
                </v:shape>
                <v:shape id="任意多边形 206" o:spid="_x0000_s1037" style="position:absolute;left:2190;width:13692;height:4369;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98cQA&#10;AADdAAAADwAAAGRycy9kb3ducmV2LnhtbERPTWvCQBC9C/6HZYRepG4UCZq6SqsIPRW1Ra9DdpqN&#10;ZmdDdjXx33cFobd5vM9ZrDpbiRs1vnSsYDxKQBDnTpdcKPj53r7OQPiArLFyTAru5GG17PcWmGnX&#10;8p5uh1CIGMI+QwUmhDqT0ueGLPqRq4kj9+saiyHCppC6wTaG20pOkiSVFkuODQZrWhvKL4erVbCu&#10;P/ab4Wx+3JzNNpzMLr1+talSL4Pu/Q1EoC78i5/uTx3nJ9M5PL6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U/fH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91;676,0;10590,0;11266,191;11266,1721;10590,1912;676,1912;0,1721;0,191" o:connectangles="0,0,0,0,0,0,0,0,0" textboxrect="0,0,1663898,998339"/>
                  <v:textbox inset="3.45806mm,3.45806mm,3.45806mm,3.45806mm">
                    <w:txbxContent>
                      <w:p w14:paraId="590D3867" w14:textId="77777777" w:rsidR="003D1226" w:rsidRPr="00E93124" w:rsidRDefault="003D1226" w:rsidP="00DA43D9">
                        <w:pPr>
                          <w:pStyle w:val="a9"/>
                          <w:spacing w:before="0" w:beforeAutospacing="0" w:after="210" w:afterAutospacing="0" w:line="216" w:lineRule="auto"/>
                          <w:jc w:val="center"/>
                          <w:textAlignment w:val="baseline"/>
                          <w:rPr>
                            <w:rFonts w:ascii="Times New Roman" w:hAnsi="Times New Roman" w:cs="Times New Roman"/>
                          </w:rPr>
                        </w:pPr>
                        <w:r w:rsidRPr="00E93124">
                          <w:rPr>
                            <w:rFonts w:ascii="Times New Roman" w:eastAsiaTheme="minorEastAsia" w:hAnsi="Times New Roman" w:cs="Times New Roman"/>
                            <w:color w:val="FFFFFF" w:themeColor="light1"/>
                            <w:kern w:val="24"/>
                          </w:rPr>
                          <w:t>Beginning</w:t>
                        </w:r>
                      </w:p>
                    </w:txbxContent>
                  </v:textbox>
                </v:shape>
                <v:shape id="右箭头 207" o:spid="_x0000_s1038" type="#_x0000_t13" style="position:absolute;left:6571;top:11716;width:4857;height:218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PCb8YA&#10;AADdAAAADwAAAGRycy9kb3ducmV2LnhtbESPQWvCQBCF7wX/wzKCt7pJxWJTV5FSodCDVHvpbciO&#10;STQ7G3a3Sdpf7xwKvc3w3rz3zXo7ulb1FGLj2UA+z0ARl942XBn4PO3vV6BiQrbYeiYDPxRhu5nc&#10;rbGwfuAP6o+pUhLCsUADdUpdoXUsa3IY574jFu3sg8Mka6i0DThIuGv1Q5Y9aocNS0ONHb3UVF6P&#10;386AXqJ9zZ/yL7/g9+G3v4T9IQ/GzKbj7hlUojH9m/+u36zgZ0vhl29kBL2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PCb8YAAADdAAAADwAAAAAAAAAAAAAAAACYAgAAZHJz&#10;L2Rvd25yZXYueG1sUEsFBgAAAAAEAAQA9QAAAIsDAAAAAA==&#10;" adj="16735" fillcolor="#afafaf" stroked="f">
                  <v:fill color2="#929292" rotate="t" colors="0 #afafaf;.5 #a5a5a5;1 #929292" focus="100%" type="gradient">
                    <o:fill v:ext="view" type="gradientUnscaled"/>
                  </v:fill>
                </v:shape>
                <v:shape id="任意多边形 208" o:spid="_x0000_s1039" style="position:absolute;left:2190;top:6667;width:13692;height:447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LcnMQA&#10;AADdAAAADwAAAGRycy9kb3ducmV2LnhtbERPTWsCMRC9C/6HMIVepGa30CKrUYptrcWT2oPexs2Y&#10;LG4myybV9d+bQsHbPN7nTGadq8WZ2lB5VpAPMxDEpdcVGwU/28+nEYgQkTXWnknBlQLMpv3eBAvt&#10;L7ym8yYakUI4FKjAxtgUUobSksMw9A1x4o6+dRgTbI3ULV5SuKvlc5a9SocVpwaLDc0tlafNr1Ow&#10;/zZfJ7M6rPNBuTTHD7t438mFUo8P3dsYRKQu3sX/7qVO87OXHP6+SSf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S3Jz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201;676,0;10590,0;11266,201;11266,1806;10590,2007;676,2007;0,1806;0,201" o:connectangles="0,0,0,0,0,0,0,0,0" textboxrect="0,0,1663898,998339"/>
                  <v:textbox inset="3.45806mm,3.45806mm,3.45806mm,3.45806mm">
                    <w:txbxContent>
                      <w:p w14:paraId="2110E2EE" w14:textId="77777777" w:rsidR="003D1226" w:rsidRPr="00E93124"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E93124">
                          <w:rPr>
                            <w:rFonts w:ascii="Times New Roman" w:eastAsiaTheme="minorEastAsia" w:hAnsi="Times New Roman" w:cs="Times New Roman"/>
                            <w:color w:val="FFFFFF" w:themeColor="light1"/>
                            <w:kern w:val="24"/>
                          </w:rPr>
                          <w:t>Data Extraction</w:t>
                        </w:r>
                      </w:p>
                    </w:txbxContent>
                  </v:textbox>
                </v:shape>
                <v:shape id="右箭头 215" o:spid="_x0000_s1040" type="#_x0000_t13" style="position:absolute;left:29051;top:31337;width:12641;height:1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6LMQA&#10;AADdAAAADwAAAGRycy9kb3ducmV2LnhtbERP22oCMRB9L/gPYQRfpGYrKLoapS0VpGCh2g8YN+Nm&#10;281ku4lu/HtTEPo2h3Od5TraWlyo9ZVjBU+jDARx4XTFpYKvw+ZxBsIHZI21Y1JwJQ/rVe9hibl2&#10;HX/SZR9KkULY56jAhNDkUvrCkEU/cg1x4k6utRgSbEupW+xSuK3lOMum0mLFqcFgQ6+Gip/92Sp4&#10;O0538b37OPrveeziy+9wvjNDpQb9+LwAESiGf/HdvdVpfjYZw9836QS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mOizEAAAA3QAAAA8AAAAAAAAAAAAAAAAAmAIAAGRycy9k&#10;b3ducmV2LnhtbFBLBQYAAAAABAAEAPUAAACJAwAAAAA=&#10;" adj="19935" fillcolor="#ffc746" stroked="f">
                  <v:fill color2="#e5b600" rotate="t" colors="0 #ffc746;.5 #ffc600;1 #e5b600" focus="100%" type="gradient">
                    <o:fill v:ext="view" type="gradientUnscaled"/>
                  </v:fill>
                </v:shape>
                <v:shapetype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216" o:spid="_x0000_s1041" type="#_x0000_t52" style="position:absolute;left:11327;top:47104;width:10966;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q9cUA&#10;AADdAAAADwAAAGRycy9kb3ducmV2LnhtbESPT2sCMRDF7wW/Qxiht5qoKLoaRSyWgofiH9DjsBl3&#10;g5vJsknd7bc3hUJvM7z3e/Nmue5cJR7UBOtZw3CgQBDn3lguNJxPu7cZiBCRDVaeScMPBVivei9L&#10;zIxv+UCPYyxECuGQoYYyxjqTMuQlOQwDXxMn7eYbhzGtTSFNg20Kd5UcKTWVDi2nCyXWtC0pvx+/&#10;XaoxHX6c/WU/8dbMLb5/3a+xVVq/9rvNAkSkLv6b/+hPkzg1GcPvN2kEuX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xar1xQAAAN0AAAAPAAAAAAAAAAAAAAAAAJgCAABkcnMv&#10;ZG93bnJldi54bWxQSwUGAAAAAAQABAD1AAAAigMAAAAA&#10;" adj="58631,26251,47992,17703,34296,17489,22963,17489" fillcolor="#70ad47 [3209]" strokecolor="#375623 [1609]" strokeweight="1pt">
                  <v:textbox>
                    <w:txbxContent>
                      <w:p w14:paraId="36B16C95" w14:textId="77777777" w:rsidR="003D1226" w:rsidRPr="0041455A" w:rsidRDefault="003D1226" w:rsidP="00DA43D9">
                        <w:pPr>
                          <w:pStyle w:val="a9"/>
                          <w:spacing w:before="0" w:beforeAutospacing="0" w:after="0" w:afterAutospacing="0"/>
                          <w:jc w:val="center"/>
                          <w:textAlignment w:val="baseline"/>
                          <w:rPr>
                            <w:rFonts w:ascii="Times New Roman" w:hAnsi="Times New Roman" w:cs="Times New Roman"/>
                            <w:color w:val="FFFFFF" w:themeColor="background1"/>
                          </w:rPr>
                        </w:pPr>
                        <w:r w:rsidRPr="0041455A">
                          <w:rPr>
                            <w:rFonts w:ascii="Times New Roman" w:eastAsia="楷体" w:hAnsi="Times New Roman" w:cs="Times New Roman"/>
                            <w:color w:val="FFFFFF" w:themeColor="background1"/>
                            <w:kern w:val="24"/>
                          </w:rPr>
                          <w:t>Predicting future sales condition</w:t>
                        </w:r>
                      </w:p>
                    </w:txbxContent>
                  </v:textbox>
                  <o:callout v:ext="edit" minusx="t" minusy="t"/>
                </v:shape>
                <v:shape id="线形标注 3(带边框和强调线) 217" o:spid="_x0000_s1042" type="#_x0000_t52" style="position:absolute;left:39052;top:4381;width:15329;height:4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DnFcQA&#10;AADdAAAADwAAAGRycy9kb3ducmV2LnhtbERPTWvCQBC9F/wPywi91Y22jRpdRSylvfTgqngds2MS&#10;zM6G7BrTf98tFHqbx/uc5bq3teio9ZVjBeNRAoI4d6biQsFh//40A+EDssHaMSn4Jg/r1eBhiZlx&#10;d95Rp0MhYgj7DBWUITSZlD4vyaIfuYY4chfXWgwRtoU0Ld5juK3lJElSabHi2FBiQ9uS8qu+WQX6&#10;a57m225eXM/Tt9tR69P5I31W6nHYbxYgAvXhX/zn/jRxfvL6Ar/fxB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Q5xXEAAAA3QAAAA8AAAAAAAAAAAAAAAAAmAIAAGRycy9k&#10;b3ducmV2LnhtbFBLBQYAAAAABAAEAPUAAACJAwAAAAA=&#10;" adj="-32710,11047,-29370,-16403,-1721,-16795,-1800" fillcolor="#70ad47 [3209]" strokecolor="#375623 [1609]" strokeweight="1pt">
                  <v:textbox>
                    <w:txbxContent>
                      <w:p w14:paraId="2FB177C9" w14:textId="77777777" w:rsidR="003D1226" w:rsidRPr="0041455A" w:rsidRDefault="003D1226" w:rsidP="00DA43D9">
                        <w:pPr>
                          <w:pStyle w:val="a9"/>
                          <w:spacing w:before="0" w:beforeAutospacing="0" w:after="0" w:afterAutospacing="0"/>
                          <w:jc w:val="center"/>
                          <w:textAlignment w:val="baseline"/>
                          <w:rPr>
                            <w:rFonts w:ascii="Times New Roman" w:hAnsi="Times New Roman" w:cs="Times New Roman"/>
                            <w:color w:val="FFFFFF" w:themeColor="background1"/>
                          </w:rPr>
                        </w:pPr>
                        <w:r w:rsidRPr="0041455A">
                          <w:rPr>
                            <w:rFonts w:ascii="Times New Roman" w:eastAsia="楷体" w:hAnsi="Times New Roman" w:cs="Times New Roman"/>
                            <w:color w:val="FFFFFF" w:themeColor="background1"/>
                            <w:kern w:val="24"/>
                          </w:rPr>
                          <w:t>Picking out the needed data</w:t>
                        </w:r>
                      </w:p>
                    </w:txbxContent>
                  </v:textbox>
                  <o:callout v:ext="edit" minusy="t"/>
                </v:shape>
                <v:shape id="线形标注 3(带边框和强调线) 219" o:spid="_x0000_s1043" type="#_x0000_t52" style="position:absolute;left:21050;top:2857;width:13849;height:8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OSIMQA&#10;AADdAAAADwAAAGRycy9kb3ducmV2LnhtbERP32vCMBB+F/Y/hBv4pumEzq0zljIQBIegHcy9Hc0t&#10;LWsupYm2++8XQfDtPr6ft8pH24oL9b5xrOBpnoAgrpxu2Cj4LDezFxA+IGtsHZOCP/KQrx8mK8y0&#10;G/hAl2MwIoawz1BBHUKXSemrmiz6ueuII/fjeoshwt5I3eMQw20rF0nyLC02HBtq7Oi9pur3eLYK&#10;isHK19R87ZYfZn8+peXpG/dbpaaPY/EGItAY7uKbe6vj/CRN4fpNPEG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jkiDEAAAA3QAAAA8AAAAAAAAAAAAAAAAAmAIAAGRycy9k&#10;b3ducmV2LnhtbFBLBQYAAAAABAAEAPUAAACJAwAAAAA=&#10;" adj="-8055,29425,-3303,19322,-3402,12021,-1800,12021" fillcolor="#70ad47 [3209]" strokecolor="#375623 [1609]" strokeweight="1pt">
                  <v:textbox>
                    <w:txbxContent>
                      <w:p w14:paraId="1B6C495B" w14:textId="77777777" w:rsidR="003D1226" w:rsidRPr="0041455A"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41455A">
                          <w:rPr>
                            <w:rFonts w:ascii="Times New Roman" w:eastAsiaTheme="minorEastAsia" w:hAnsi="Times New Roman" w:cs="Times New Roman"/>
                            <w:color w:val="FFFFFF" w:themeColor="light1"/>
                            <w:kern w:val="24"/>
                          </w:rPr>
                          <w:t>Reducing the number of independent variables</w:t>
                        </w:r>
                      </w:p>
                    </w:txbxContent>
                  </v:textbox>
                  <o:callout v:ext="edit" minusy="t"/>
                </v:shape>
                <v:shape id="线形标注 3(带边框和强调线) 220" o:spid="_x0000_s1044" type="#_x0000_t52" style="position:absolute;left:24288;top:46253;width:12288;height:5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3I3MUA&#10;AADdAAAADwAAAGRycy9kb3ducmV2LnhtbERPS0vDQBC+C/6HZQQvYnctbQmx2+KDgiAVjF56m2bH&#10;JJqdCdk1Tf+9Wyh4m4/vOcv16Fs1UB8aYQt3EwOKuBTXcGXh82Nzm4EKEdlhK0wWjhRgvbq8WGLu&#10;5MDvNBSxUimEQ44W6hi7XOtQ1uQxTKQjTtyX9B5jgn2lXY+HFO5bPTVmoT02nBpq7OippvKn+PUW&#10;3r6LUmTz+FxMzXY/vGaz7mYn1l5fjQ/3oCKN8V98dr+4NN/MF3D6Jp2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LcjcxQAAAN0AAAAPAAAAAAAAAAAAAAAAAJgCAABkcnMv&#10;ZG93bnJldi54bWxQSwUGAAAAAAQABAD1AAAAigMAAAAA&#10;" adj="32691,12634,27758,12278,24561,12021,22982,11664" fillcolor="#70ad47 [3209]" strokecolor="#375623 [1609]" strokeweight="1pt">
                  <v:textbox>
                    <w:txbxContent>
                      <w:p w14:paraId="4D38AA40" w14:textId="77777777" w:rsidR="003D1226" w:rsidRPr="00943D56"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Synthesizing the three methods</w:t>
                        </w:r>
                      </w:p>
                    </w:txbxContent>
                  </v:textbox>
                  <o:callout v:ext="edit" minusx="t" minusy="t"/>
                </v:shape>
                <v:shape id="任意多边形 221" o:spid="_x0000_s1045" style="position:absolute;left:43529;top:48577;width:7525;height:433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OCPsEA&#10;AADdAAAADwAAAGRycy9kb3ducmV2LnhtbERPzYrCMBC+C75DGGFvmiqoSzWK7LogiAd1H2BoxrbY&#10;TLpJbLs+vREEb/Px/c5y3ZlKNOR8aVnBeJSAIM6sLjlX8Hv+GX6C8AFZY2WZFPyTh/Wq31tiqm3L&#10;R2pOIRcxhH2KCooQ6lRKnxVk0I9sTRy5i3UGQ4Qul9phG8NNJSdJMpMGS44NBdb0VVB2Pd2Mgrvz&#10;3zzdb7cz27SHxv7JWzW5KPUx6DYLEIG68Ba/3Dsd5yfTOTy/iS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jgj7BAAAA3QAAAA8AAAAAAAAAAAAAAAAAmAIAAGRycy9kb3du&#10;cmV2LnhtbFBLBQYAAAAABAAEAPUAAACGAw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88;204,0;3199,0;3403,188;3403,1691;3199,1879;204,1879;0,1691;0,188" o:connectangles="0,0,0,0,0,0,0,0,0" textboxrect="0,0,1663898,998339"/>
                  <v:textbox inset="3.45806mm,3.45806mm,3.45806mm,3.45806mm">
                    <w:txbxContent>
                      <w:p w14:paraId="16D12A71" w14:textId="77777777" w:rsidR="003D1226" w:rsidRPr="00943D56"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BOOST</w:t>
                        </w:r>
                      </w:p>
                      <w:p w14:paraId="7155E160" w14:textId="77777777" w:rsidR="003D1226" w:rsidRPr="00943D56"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22" o:spid="_x0000_s1046" style="position:absolute;left:19525;top:55417;width:15240;height:438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70MYA&#10;AADdAAAADwAAAGRycy9kb3ducmV2LnhtbESPT0vDQBDF74LfYRnBm90oWCTttkgl4EWlrUiP0+w0&#10;Sc3Oht3NH79951DwNsN7895vluvJtWqgEBvPBh5nGSji0tuGKwPf++LhBVRMyBZbz2TgjyKsV7c3&#10;S8ytH3lLwy5VSkI45migTqnLtY5lTQ7jzHfEop18cJhkDZW2AUcJd61+yrK5dtiwNNTY0aam8nfX&#10;OwNNGN2+KA6bt+PXT3kejumz7z+Mub+bXhegEk3p33y9freCnz0LrnwjI+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A70MYAAADdAAAADwAAAAAAAAAAAAAAAACYAgAAZHJz&#10;L2Rvd25yZXYueG1sUEsFBgAAAAAEAAQA9QAAAIsDA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192;838,0;13121,0;13959,192;13959,1730;13121,1923;838,1923;0,1730;0,192" o:connectangles="0,0,0,0,0,0,0,0,0" textboxrect="0,0,1663898,998339"/>
                  <v:textbox inset="3.45806mm,3.45806mm,3.45806mm,3.45806mm">
                    <w:txbxContent>
                      <w:p w14:paraId="48284676" w14:textId="77777777" w:rsidR="003D1226" w:rsidRPr="00943D56"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Sensitivity Analysis</w:t>
                        </w:r>
                      </w:p>
                    </w:txbxContent>
                  </v:textbox>
                </v:shape>
                <v:shape id="任意多边形 223" o:spid="_x0000_s1047" style="position:absolute;left:1724;top:54807;width:13691;height:4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BvMcIA&#10;AADdAAAADwAAAGRycy9kb3ducmV2LnhtbERPTWvCQBC9F/wPywi91V2V1pq6ighCLxGaWM9DdpoE&#10;s7Mhu8b477uC4G0e73NWm8E2oqfO1441TCcKBHHhTM2lhmO+f/sE4QOywcYxabiRh8169LLCxLgr&#10;/1CfhVLEEPYJaqhCaBMpfVGRRT9xLXHk/lxnMUTYldJ0eI3htpEzpT6kxZpjQ4Ut7SoqztnFajhN&#10;1eIWTNbvswM189807XOfav06HrZfIAIN4Sl+uL9NnK/el3D/Jp4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G8xwgAAAN0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176;676,0;10590,0;11266,176;11266,1583;10590,1759;676,1759;0,1583;0,176" o:connectangles="0,0,0,0,0,0,0,0,0" textboxrect="0,0,1663898,998339"/>
                  <v:textbox inset="3.45806mm,3.45806mm,3.45806mm,3.45806mm">
                    <w:txbxContent>
                      <w:p w14:paraId="1C62DC6B" w14:textId="77777777" w:rsidR="003D1226" w:rsidRPr="00943D56"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Conclusion</w:t>
                        </w:r>
                      </w:p>
                    </w:txbxContent>
                  </v:textbox>
                </v:shape>
                <v:group id="组合 224" o:spid="_x0000_s1048" style="position:absolute;left:666;top:14382;width:16574;height:32195" coordsize="16573,32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kWMw8cAAADdAAAADwAAAGRycy9kb3ducmV2LnhtbESPT2vCQBDF7wW/wzKC&#10;t7pJS0VSNyJSiwcpVAultyE7+YPZ2ZBdk/jtO4dCbzO8N+/9ZrOdXKsG6kPj2UC6TEARF942XBn4&#10;uhwe16BCRLbYeiYDdwqwzWcPG8ysH/mThnOslIRwyNBAHWOXaR2KmhyGpe+IRSt97zDK2lfa9jhK&#10;uGv1U5KstMOGpaHGjvY1FdfzzRl4H3HcPadvw+la7u8/l5eP71NKxizm0+4VVKQp/pv/ro9W8JOV&#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kWMw8cAAADd&#10;AAAADwAAAAAAAAAAAAAAAACqAgAAZHJzL2Rvd25yZXYueG1sUEsFBgAAAAAEAAQA+gAAAJ4DAAAA&#10;AA==&#10;">
                  <v:shape id="任意多边形 225" o:spid="_x0000_s1049" style="position:absolute;left:3333;top:6096;width:9758;height:853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p1bMEA&#10;AADdAAAADwAAAGRycy9kb3ducmV2LnhtbERP24rCMBB9F/Yfwizsm6YKW6RrFHEVBPHBywcMzdiW&#10;bSbdJLbVrzeC4NscznVmi97UoiXnK8sKxqMEBHFudcWFgvNpM5yC8AFZY22ZFNzIw2L+MZhhpm3H&#10;B2qPoRAxhH2GCsoQmkxKn5dk0I9sQxy5i3UGQ4SukNphF8NNLSdJkkqDFceGEhtalZT/Ha9Gwd35&#10;X/7erdepbbt9a//ltZ5clPr67Jc/IAL14S1+ubc6zk/SMTy/iS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qdWzBAAAA3QAAAA8AAAAAAAAAAAAAAAAAmAIAAGRycy9kb3du&#10;cmV2LnhtbFBLBQYAAAAABAAEAPUAAACGAw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730;343,0;5379,0;5722,730;5722,6569;5379,7299;343,7299;0,6569;0,730" o:connectangles="0,0,0,0,0,0,0,0,0" textboxrect="0,0,1663898,998339"/>
                    <v:textbox inset="3.45806mm,3.45806mm,3.45806mm,3.45806mm">
                      <w:txbxContent>
                        <w:p w14:paraId="239F82F2" w14:textId="77777777" w:rsidR="003D1226" w:rsidRPr="005E481D"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Grey Relational Analysis</w:t>
                          </w:r>
                        </w:p>
                      </w:txbxContent>
                    </v:textbox>
                  </v:shape>
                  <v:shape id="任意多边形 226" o:spid="_x0000_s1050" style="position:absolute;left:3048;top:15525;width:10537;height:8405;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TGh8MA&#10;AADdAAAADwAAAGRycy9kb3ducmV2LnhtbERPS2sCMRC+C/6HMEJvmq0HKVujiGXBiy0+kB7Hzbi7&#10;7WayJNlH/70pCN7m43vOcj2YWnTkfGVZwessAUGcW11xoeB8yqZvIHxA1lhbJgV/5GG9Go+WmGrb&#10;84G6YyhEDGGfooIyhCaV0uclGfQz2xBH7madwRChK6R22MdwU8t5kiykwYpjQ4kNbUvKf4+tUVC5&#10;3pyy7Hv7cf265D/dNXy27V6pl8mweQcRaAhP8cO903F+spjD/zfxB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TGh8MAAADdAAAADwAAAAAAAAAAAAAAAACYAgAAZHJzL2Rv&#10;d25yZXYueG1sUEsFBgAAAAAEAAQA9QAAAIgDA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708;400,0;6272,0;6673,708;6673,6369;6272,7076;400,7076;0,6369;0,708" o:connectangles="0,0,0,0,0,0,0,0,0" textboxrect="0,0,1663898,998339"/>
                    <v:textbox inset="3.45806mm,3.45806mm,3.45806mm,3.45806mm">
                      <w:txbxContent>
                        <w:p w14:paraId="7A92B1D1" w14:textId="77777777" w:rsidR="003D1226" w:rsidRPr="005E481D"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Principal Component Analysis</w:t>
                          </w:r>
                        </w:p>
                      </w:txbxContent>
                    </v:textbox>
                  </v:shape>
                  <v:shape id="任意多边形 227" o:spid="_x0000_s1051" style="position:absolute;left:1714;top:1047;width:13691;height:427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tzcQA&#10;AADdAAAADwAAAGRycy9kb3ducmV2LnhtbERPS2sCMRC+F/ofwhS8lJrVgsjWKNL6Kp60Huxt3IzJ&#10;4maybKJu/70RCt7m43vOaNK6SlyoCaVnBb1uBoK48Lpko2D3M38bgggRWWPlmRT8UYDJ+PlphLn2&#10;V97QZRuNSCEcclRgY6xzKUNhyWHo+po4cUffOIwJNkbqBq8p3FWyn2UD6bDk1GCxpk9LxWl7dgp+&#10;v83yZNaHTe+1WJnjzC6+9nKhVOelnX6AiNTGh/jfvdJpfjZ4h/s36QQ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gLc3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83;676,0;10590,0;11266,183;11266,1648;10590,1831;676,1831;0,1648;0,183" o:connectangles="0,0,0,0,0,0,0,0,0" textboxrect="0,0,1663898,998339"/>
                    <v:textbox inset="3.45806mm,3.45806mm,3.45806mm,3.45806mm">
                      <w:txbxContent>
                        <w:p w14:paraId="238590F4" w14:textId="77777777" w:rsidR="003D1226" w:rsidRPr="005E481D"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Data Procurement</w:t>
                          </w:r>
                        </w:p>
                      </w:txbxContent>
                    </v:textbox>
                  </v:shape>
                  <v:shape id="任意多边形 228" o:spid="_x0000_s1052" style="position:absolute;left:2476;top:24855;width:10954;height:671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3W9MMA&#10;AADdAAAADwAAAGRycy9kb3ducmV2LnhtbERPzWrCQBC+F3yHZQRvdaPYIDEbkVahUHqo+gBDdkyC&#10;2dm4uyaxT98tFHqbj+938u1oWtGT841lBYt5AoK4tLrhSsH5dHheg/ABWWNrmRQ8yMO2mDzlmGk7&#10;8Bf1x1CJGMI+QwV1CF0mpS9rMujntiOO3MU6gyFCV0ntcIjhppXLJEmlwYZjQ40dvdZUXo93o+Db&#10;+Td++djvU9sPn729yXu7vCg1m467DYhAY/gX/7nfdZyfpCv4/Sae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3W9MMAAADd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452;433,0;6779,0;7211,452;7211,4067;6779,4519;433,4519;0,4067;0,452" o:connectangles="0,0,0,0,0,0,0,0,0" textboxrect="0,0,1663898,998339"/>
                    <v:textbox inset="3.45806mm,3.45806mm,3.45806mm,3.45806mm">
                      <w:txbxContent>
                        <w:p w14:paraId="3BE6ACF1" w14:textId="15AC0F12" w:rsidR="003D1226" w:rsidRPr="005E481D"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Information</w:t>
                          </w:r>
                          <w:r>
                            <w:rPr>
                              <w:rFonts w:ascii="Times New Roman" w:eastAsiaTheme="minorEastAsia" w:hAnsi="Times New Roman" w:cs="Times New Roman" w:hint="eastAsia"/>
                              <w:color w:val="FFFFFF" w:themeColor="light1"/>
                              <w:kern w:val="24"/>
                            </w:rPr>
                            <w:t xml:space="preserve"> Entropy</w:t>
                          </w:r>
                        </w:p>
                        <w:p w14:paraId="1B8565FB" w14:textId="77777777" w:rsidR="003D1226" w:rsidRPr="005E481D"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roundrect id="圆角矩形 229" o:spid="_x0000_s1053" style="position:absolute;width:16573;height:322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y8WcEA&#10;AADdAAAADwAAAGRycy9kb3ducmV2LnhtbERPy6rCMBDdC/5DGMGdpr6KVKPoFUVwY9UPGJqxLTaT&#10;0uRq79/fCIK7OZznLNetqcSTGldaVjAaRiCIM6tLzhXcrvvBHITzyBory6TgjxysV93OEhNtX5zS&#10;8+JzEULYJaig8L5OpHRZQQbd0NbEgbvbxqAPsMmlbvAVwk0lx1EUS4Mlh4YCa/opKHtcfo2C83E7&#10;mk6yvd6VbTy5HU7bmqepUv1eu1mA8NT6r/jjPuowP4pn8P4mn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8vFnBAAAA3QAAAA8AAAAAAAAAAAAAAAAAmAIAAGRycy9kb3du&#10;cmV2LnhtbFBLBQYAAAAABAAEAPUAAACGAwAAAAA=&#10;" filled="f" strokecolor="red" strokeweight="1pt">
                    <v:stroke joinstyle="miter"/>
                  </v:roundrect>
                </v:group>
                <v:group id="组合 230" o:spid="_x0000_s1054" style="position:absolute;left:40005;top:10763;width:13049;height:34671" coordsize="13049,34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uCxLMQAAADdAAAADwAAAGRycy9kb3ducmV2LnhtbERPTWuDQBC9F/oflin0&#10;1qy2RIrNRkTa0EMINCmE3AZ3oqI7K+5Gzb/vBgK9zeN9ziqbTSdGGlxjWUG8iEAQl1Y3XCn4PXy9&#10;vINwHlljZ5kUXMlBtn58WGGq7cQ/NO59JUIIuxQV1N73qZSurMmgW9ieOHBnOxj0AQ6V1ANOIdx0&#10;8jWKEmmw4dBQY09FTWW7vxgFmwmn/C3+HLftubieDsvdcRuTUs9Pc/4BwtPs/8V397cO86Mkgd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uCxLMQAAADdAAAA&#10;DwAAAAAAAAAAAAAAAACqAgAAZHJzL2Rvd25yZXYueG1sUEsFBgAAAAAEAAQA+gAAAJsDAAAAAA==&#10;">
                  <v:shape id="任意多边形 231" o:spid="_x0000_s1055" style="position:absolute;left:571;top:27527;width:12192;height:647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ZcIA&#10;AADdAAAADwAAAGRycy9kb3ducmV2LnhtbERPyWrDMBC9F/oPYgq91VJacIobJYSCIRcH4rQ9D9bU&#10;NrFGxlK8/H0UKPQ2j7fOZjfbTow0+NaxhlWiQBBXzrRca/g65y/vIHxANtg5Jg0LedhtHx82mBk3&#10;8YnGMtQihrDPUEMTQp9J6auGLPrE9cSR+3WDxRDhUEsz4BTDbSdflUqlxZZjQ4M9fTZUXcqr1fCz&#10;UuslmHLMyyN1b99FMZ59ofXz07z/ABFoDv/iP/fBxPkqXcP9m3iC3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P5RlwgAAAN0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419;536,0;8398,0;8934,419;8934,3774;8398,4193;536,4193;0,3774;0,419" o:connectangles="0,0,0,0,0,0,0,0,0" textboxrect="0,0,1663898,998339"/>
                    <v:textbox inset="3.45806mm,3.45806mm,3.45806mm,3.45806mm">
                      <w:txbxContent>
                        <w:p w14:paraId="682CEFF5" w14:textId="77777777" w:rsidR="003D1226" w:rsidRPr="00943D56"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BP Neural Network Fitting</w:t>
                          </w:r>
                        </w:p>
                      </w:txbxContent>
                    </v:textbox>
                  </v:shape>
                  <v:shape id="任意多边形 232" o:spid="_x0000_s1056" style="position:absolute;left:1714;top:7048;width:10001;height:847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AF8QA&#10;AADdAAAADwAAAGRycy9kb3ducmV2LnhtbESPQWvCQBCF74L/YRnBm+6qYCV1lSIIvURobD0P2WkS&#10;mp0N2W2M/945FHqb4b1575v9cfStGqiPTWALq6UBRVwG13Bl4fN6XuxAxYTssA1MFh4U4XiYTvaY&#10;uXDnDxqKVCkJ4ZihhTqlLtM6ljV5jMvQEYv2HXqPSda+0q7Hu4T7Vq+N2WqPDUtDjR2daip/il9v&#10;4bYyL4/kiuFcXKjdfOX5cI25tfPZ+PYKKtGY/s1/1+9O8M1WcOUbGUEf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gABfEAAAA3QAAAA8AAAAAAAAAAAAAAAAAmAIAAGRycy9k&#10;b3ducmV2LnhtbFBLBQYAAAAABAAEAPUAAACJAw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720;361,0;5651,0;6011,720;6011,6478;5651,7198;361,7198;0,6478;0,720" o:connectangles="0,0,0,0,0,0,0,0,0" textboxrect="0,0,1663898,998339"/>
                    <v:textbox inset="3.45806mm,3.45806mm,3.45806mm,3.45806mm">
                      <w:txbxContent>
                        <w:p w14:paraId="25BE284A" w14:textId="77777777" w:rsidR="003D1226" w:rsidRPr="00943D56"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Principal Component Regression</w:t>
                          </w:r>
                        </w:p>
                      </w:txbxContent>
                    </v:textbox>
                  </v:shape>
                  <v:shape id="任意多边形 233" o:spid="_x0000_s1057" style="position:absolute;left:1333;top:857;width:10668;height:476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gaJ8QA&#10;AADdAAAADwAAAGRycy9kb3ducmV2LnhtbERPS2sCMRC+C/0PYQpepGb1IHVrFOnDKp60Huxt3IzJ&#10;4maybFJd/70RCt7m43vOZNa6SpypCaVnBYN+BoK48Lpko2D38/XyCiJEZI2VZ1JwpQCz6VNngrn2&#10;F97QeRuNSCEcclRgY6xzKUNhyWHo+5o4cUffOIwJNkbqBi8p3FVymGUj6bDk1GCxpndLxWn75xT8&#10;rsz3yawPm0GvWJrjp1187OVCqe5zO38DEamND/G/e6nT/Gw0hvs36QQ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IGif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227;410,0;6429,0;6840,227;6840,2045;6429,2272;410,2272;0,2045;0,227" o:connectangles="0,0,0,0,0,0,0,0,0" textboxrect="0,0,1663898,998339"/>
                    <v:textbox inset="3.45806mm,3.45806mm,3.45806mm,3.45806mm">
                      <w:txbxContent>
                        <w:p w14:paraId="5D0E315D" w14:textId="77777777" w:rsidR="003D1226" w:rsidRPr="00943D56"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Optimization</w:t>
                          </w:r>
                        </w:p>
                      </w:txbxContent>
                    </v:textbox>
                  </v:shape>
                  <v:shape id="任意多边形 234" o:spid="_x0000_s1058" style="position:absolute;left:1905;top:17145;width:9810;height:6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Ke0ccA&#10;AADdAAAADwAAAGRycy9kb3ducmV2LnhtbESPT2/CMAzF75P2HSJP4jKNFA4d6whoAyFxQuOPtqvV&#10;eE23xqmaQLtvPx+QuNl6z+/9PF8OvlEX6mId2MBknIEiLoOtuTJwOm6eZqBiQrbYBCYDfxRhubi/&#10;m2NhQ897uhxSpSSEY4EGXEptoXUsHXmM49ASi/YdOo9J1q7StsNewn2jp1mWa481S4PDllaOyt/D&#10;2RtYte/79ePs5XP94zbpy33k512fGzN6GN5eQSUa0s18vd5awc+ehV++kRH04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CntHHAAAA3QAAAA8AAAAAAAAAAAAAAAAAmAIAAGRy&#10;cy9kb3ducmV2LnhtbFBLBQYAAAAABAAEAPUAAACM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384;347,0;5437,0;5784,384;5784,3455;5437,3839;347,3839;0,3455;0,384" o:connectangles="0,0,0,0,0,0,0,0,0" textboxrect="0,0,1663898,998339"/>
                    <v:textbox inset="3.45806mm,3.45806mm,3.45806mm,3.45806mm">
                      <w:txbxContent>
                        <w:p w14:paraId="07240882" w14:textId="77777777" w:rsidR="003D1226" w:rsidRPr="00943D56"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Bayes Distinction</w:t>
                          </w:r>
                        </w:p>
                      </w:txbxContent>
                    </v:textbox>
                  </v:shape>
                  <v:roundrect id="圆角矩形 235" o:spid="_x0000_s1059" style="position:absolute;width:13049;height:346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4sh8AA&#10;AADdAAAADwAAAGRycy9kb3ducmV2LnhtbERPy6rCMBDdC/5DGMGdpr2KSjWKXlEEN74+YGjGtthM&#10;ShO1/r0RBHdzOM+ZLRpTigfVrrCsIO5HIIhTqwvOFFzOm94EhPPIGkvLpOBFDhbzdmuGibZPPtLj&#10;5DMRQtglqCD3vkqkdGlOBl3fVsSBu9raoA+wzqSu8RnCTSn/omgkDRYcGnKs6D+n9Ha6GwWH3Soe&#10;DtKNXhfNaHDZ7lcVD49KdTvNcgrCU+N/4q97p8P8aBzD55twgp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4sh8AAAADdAAAADwAAAAAAAAAAAAAAAACYAgAAZHJzL2Rvd25y&#10;ZXYueG1sUEsFBgAAAAAEAAQA9QAAAIUDAAAAAA==&#10;" filled="f" strokecolor="red" strokeweight="1pt">
                    <v:stroke joinstyle="miter"/>
                  </v:roundrect>
                </v:group>
                <v:group id="组合 236" o:spid="_x0000_s1060" style="position:absolute;left:21145;top:13525;width:14954;height:28194" coordsize="14954,28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AIh8sUAAADdAAAADwAAAGRycy9kb3ducmV2LnhtbERPS2vCQBC+F/wPywi9&#10;1U0irSV1FREtPUjBRCi9DdkxCWZnQ3bN4993C4Xe5uN7zno7mkb01LnasoJ4EYEgLqyuuVRwyY9P&#10;ryCcR9bYWCYFEznYbmYPa0y1HfhMfeZLEULYpaig8r5NpXRFRQbdwrbEgbvazqAPsCul7nAI4aaR&#10;SRS9SIM1h4YKW9pXVNyyu1HwPuCwW8aH/nS77qfv/Pnz6xSTUo/zcfcGwtPo/8V/7g8d5kerBH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gCIfLFAAAA3QAA&#10;AA8AAAAAAAAAAAAAAAAAqgIAAGRycy9kb3ducmV2LnhtbFBLBQYAAAAABAAEAPoAAACcAwAAAAA=&#10;">
                  <v:shape id="任意多边形 237" o:spid="_x0000_s1061" style="position:absolute;left:666;top:11525;width:13812;height:452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Eu8EA&#10;AADdAAAADwAAAGRycy9kb3ducmV2LnhtbERPTYvCMBC9C/sfwizszSauoEs1iiwIXipYdc9DM7bF&#10;ZlKaWOu/3wiCt3m8z1muB9uInjpfO9YwSRQI4sKZmksNp+N2/APCB2SDjWPS8CAP69XHaImpcXc+&#10;UJ+HUsQQ9ilqqEJoUyl9UZFFn7iWOHIX11kMEXalNB3eY7ht5LdSM2mx5thQYUu/FRXX/GY1/E3U&#10;/BFM3m/zPTXTc5b1R59p/fU5bBYgAg3hLX65dybOV/MpPL+JJ8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dBLvBAAAA3QAAAA8AAAAAAAAAAAAAAAAAmAIAAGRycy9kb3du&#10;cmV2LnhtbFBLBQYAAAAABAAEAPUAAACGAw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205;688,0;10777,0;11465,205;11465,1842;10777,2047;688,2047;0,1842;0,205" o:connectangles="0,0,0,0,0,0,0,0,0" textboxrect="0,0,1663898,998339"/>
                    <v:textbox inset="3.45806mm,3.45806mm,3.45806mm,3.45806mm">
                      <w:txbxContent>
                        <w:p w14:paraId="69604EC0" w14:textId="77777777" w:rsidR="003D1226" w:rsidRPr="00943D56"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Linear Regression</w:t>
                          </w:r>
                        </w:p>
                      </w:txbxContent>
                    </v:textbox>
                  </v:shape>
                  <v:shape id="任意多边形 238" o:spid="_x0000_s1062" style="position:absolute;left:5219;top:23050;width:6096;height:409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mY0sQA&#10;AADdAAAADwAAAGRycy9kb3ducmV2LnhtbERPTWvCQBC9F/wPywi9lLqplGijq1RF6KmoFXsdsmM2&#10;mp0N2dWk/94VCt7m8T5nOu9sJa7U+NKxgrdBAoI4d7rkQsH+Z/06BuEDssbKMSn4Iw/zWe9pipl2&#10;LW/puguFiCHsM1RgQqgzKX1uyKIfuJo4ckfXWAwRNoXUDbYx3FZymCSptFhybDBY09JQft5drIJl&#10;vdiuXsYfh9XJrMOv2aSX7zZV6rnffU5ABOrCQ/zv/tJxfjJ6h/s38QQ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5mNL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68;134,0;2099,0;2233,168;2233,1509;2099,1677;134,1677;0,1509;0,168" o:connectangles="0,0,0,0,0,0,0,0,0" textboxrect="0,0,1663898,998339"/>
                    <v:textbox inset="3.45806mm,3.45806mm,3.45806mm,3.45806mm">
                      <w:txbxContent>
                        <w:p w14:paraId="332B8432" w14:textId="77777777" w:rsidR="003D1226" w:rsidRPr="005E481D"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AHP</w:t>
                          </w:r>
                        </w:p>
                      </w:txbxContent>
                    </v:textbox>
                  </v:shape>
                  <v:shape id="任意多边形 239" o:spid="_x0000_s1063" style="position:absolute;left:1714;top:6191;width:11906;height:45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ILsQA&#10;AADdAAAADwAAAGRycy9kb3ducmV2LnhtbERPS2sCMRC+F/wPYQRvNWvBtqxGEWWhl7ZURTyOm3F3&#10;dTNZkuyj/74pFHqbj+85y/VgatGR85VlBbNpAoI4t7riQsHxkD2+gvABWWNtmRR8k4f1avSwxFTb&#10;nr+o24dCxBD2KSooQ2hSKX1ekkE/tQ1x5K7WGQwRukJqh30MN7V8SpJnabDi2FBiQ9uS8vu+NQoq&#10;15tDlp23u8vnKb91l/DRtu9KTcbDZgEi0BD+xX/uNx3nJy9z+P0mni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UyC7EAAAA3QAAAA8AAAAAAAAAAAAAAAAAmAIAAGRycy9k&#10;b3ducmV2LnhtbFBLBQYAAAAABAAEAPUAAACJAw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203;511,0;8008,0;8520,203;8520,1827;8008,2030;511,2030;0,1827;0,203" o:connectangles="0,0,0,0,0,0,0,0,0" textboxrect="0,0,1663898,998339"/>
                    <v:textbox inset="3.45806mm,3.45806mm,3.45806mm,3.45806mm">
                      <w:txbxContent>
                        <w:p w14:paraId="3E3CA9C3" w14:textId="77777777" w:rsidR="003D1226" w:rsidRPr="005E481D"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Basic Statistics</w:t>
                          </w:r>
                        </w:p>
                      </w:txbxContent>
                    </v:textbox>
                  </v:shape>
                  <v:shape id="任意多边形 240" o:spid="_x0000_s1064" style="position:absolute;left:5334;top:17145;width:5810;height:433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p7xcMA&#10;AADdAAAADwAAAGRycy9kb3ducmV2LnhtbERPzWrCQBC+F3yHZQRvdaPQWGI2Iq2FgvSg9QGG7JgE&#10;s7Nxd01in94tFHqbj+938s1oWtGT841lBYt5AoK4tLrhSsHp++P5FYQPyBpby6TgTh42xeQpx0zb&#10;gQ/UH0MlYgj7DBXUIXSZlL6syaCf2444cmfrDIYIXSW1wyGGm1YukySVBhuODTV29FZTeTnejIIf&#10;59/5Zb/bpbYfvnp7lbd2eVZqNh23axCBxvAv/nN/6jg/WaXw+008QR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p7xcMAAADd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88;122,0;1907,0;2029,188;2029,1690;1907,1878;122,1878;0,1690;0,188" o:connectangles="0,0,0,0,0,0,0,0,0" textboxrect="0,0,1663898,998339"/>
                    <v:textbox inset="3.45806mm,3.45806mm,3.45806mm,3.45806mm">
                      <w:txbxContent>
                        <w:p w14:paraId="75B4DD8D" w14:textId="77777777" w:rsidR="003D1226" w:rsidRPr="005E481D"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KNN</w:t>
                          </w:r>
                        </w:p>
                        <w:p w14:paraId="36A46C86" w14:textId="77777777" w:rsidR="003D1226" w:rsidRPr="005E481D"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41" o:spid="_x0000_s1065" style="position:absolute;left:3810;top:666;width:8477;height:476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K9E8QA&#10;AADdAAAADwAAAGRycy9kb3ducmV2LnhtbERPS2sCMRC+F/ofwhS8lJrVQ5WtUaT1VTxpPdjbuBmT&#10;xc1k2UTd/nsjFLzNx/ec0aR1lbhQE0rPCnrdDARx4XXJRsHuZ/42BBEissbKMyn4owCT8fPTCHPt&#10;r7yhyzYakUI45KjAxljnUobCksPQ9TVx4o6+cRgTbIzUDV5TuKtkP8vepcOSU4PFmj4tFaft2Sn4&#10;/TbLk1kfNr3XYmWOM7v42suFUp2XdvoBIlIbH+J/90qn+dlgAPdv0glyf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CvRP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227;259,0;4060,0;4319,227;4319,2045;4060,2272;259,2272;0,2045;0,227" o:connectangles="0,0,0,0,0,0,0,0,0" textboxrect="0,0,1663898,998339"/>
                    <v:textbox inset="3.45806mm,3.45806mm,3.45806mm,3.45806mm">
                      <w:txbxContent>
                        <w:p w14:paraId="37880A44" w14:textId="77777777" w:rsidR="003D1226" w:rsidRPr="00943D56" w:rsidRDefault="003D1226" w:rsidP="00DA43D9">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Modeling</w:t>
                          </w:r>
                        </w:p>
                      </w:txbxContent>
                    </v:textbox>
                  </v:shape>
                  <v:roundrect id="圆角矩形 242" o:spid="_x0000_s1066" style="position:absolute;width:14954;height:28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SFGsYA&#10;AADdAAAADwAAAGRycy9kb3ducmV2LnhtbESPzWrDQAyE74W8w6JAb83ajUmCk3VoWlwCveTvAYRX&#10;sU28WuPdJu7bV4dCbxIzmvm02Y6uU3caQuvZQDpLQBFX3rZcG7icy5cVqBCRLXaeycAPBdgWk6cN&#10;5tY/+Ej3U6yVhHDI0UATY59rHaqGHIaZ74lFu/rBYZR1qLUd8CHhrtOvSbLQDluWhgZ7em+oup2+&#10;nYHDfpdm86q0H+24mF8+v3Y9Z0djnqfj2xpUpDH+m/+u91bwk6Xgyj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6SFGsYAAADdAAAADwAAAAAAAAAAAAAAAACYAgAAZHJz&#10;L2Rvd25yZXYueG1sUEsFBgAAAAAEAAQA9QAAAIsDAAAAAA==&#10;" filled="f" strokecolor="red" strokeweight="1pt">
                    <v:stroke joinstyle="miter"/>
                  </v:roundrect>
                </v:group>
                <v:shape id="右箭头 243" o:spid="_x0000_s1067" type="#_x0000_t13" style="position:absolute;left:12573;top:28956;width:9387;height:2122;rotation:-105293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BDZsQA&#10;AADdAAAADwAAAGRycy9kb3ducmV2LnhtbERP3U7CMBS+N+EdmmPCnbRKnDIoBEgUbzAB9wAn63Fb&#10;XE9nW7fx9tTExLvz5fs9q81oW9GTD41jDfczBYK4dKbhSkPx8XL3DCJEZIOtY9JwoQCb9eRmhblx&#10;A5+oP8dKpBAOOWqoY+xyKUNZk8Uwcx1x4j6dtxgT9JU0HocUblv5oFQmLTacGmrsaF9T+XX+sRpe&#10;i+9m6E4+C8X74+7os/mhVwetp7fjdgki0hj/xX/uN5Pmq6cF/H6TTp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QQ2bEAAAA3QAAAA8AAAAAAAAAAAAAAAAAmAIAAGRycy9k&#10;b3ducmV2LnhtbFBLBQYAAAAABAAEAPUAAACJAwAAAAA=&#10;" adj="19158" fillcolor="#81b861" stroked="f">
                  <v:fill color2="#61a235" rotate="t" colors="0 #81b861;.5 #6fb242;1 #61a235" focus="100%" type="gradient">
                    <o:fill v:ext="view" type="gradientUnscaled"/>
                  </v:fill>
                </v:shape>
                <v:shape id="右箭头 244" o:spid="_x0000_s1068" type="#_x0000_t13" style="position:absolute;left:45339;top:46005;width:3200;height:217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Np98YA&#10;AADdAAAADwAAAGRycy9kb3ducmV2LnhtbESPQWvCQBCF7wX/wzJCb3WTHkSiqxRB0B5EbUSPQ3ZM&#10;QrOzIbtq6q93DkJvM7w3730zW/SuUTfqQu3ZQDpKQBEX3tZcGsh/Vh8TUCEiW2w8k4E/CrCYD95m&#10;mFl/5z3dDrFUEsIhQwNVjG2mdSgqchhGviUW7eI7h1HWrtS2w7uEu0Z/JslYO6xZGipsaVlR8Xu4&#10;OgPXR7k/p2m/Oq6/d6djs6H8lG+NeR/2X1NQkfr4b35dr63gJxPhl29kBD1/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Np98YAAADdAAAADwAAAAAAAAAAAAAAAACYAgAAZHJz&#10;L2Rvd25yZXYueG1sUEsFBgAAAAAEAAQA9QAAAIsDAAAAAA==&#10;" adj="14250" fillcolor="#f18c55" stroked="f">
                  <v:fill color2="#e56b17" rotate="t" colors="0 #f18c55;.5 #f67b28;1 #e56b17" focus="100%" type="gradient">
                    <o:fill v:ext="view" type="gradientUnscaled"/>
                  </v:fill>
                </v:shape>
                <w10:anchorlock/>
              </v:group>
            </w:pict>
          </mc:Fallback>
        </mc:AlternateContent>
      </w:r>
    </w:p>
    <w:p w14:paraId="7E9C4371" w14:textId="77777777" w:rsidR="00734897" w:rsidRPr="00DA43D9" w:rsidRDefault="00734897" w:rsidP="00734897">
      <w:pPr>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14:paraId="4BD44FD8" w14:textId="77777777" w:rsidR="00DA43D9" w:rsidRPr="00734897" w:rsidRDefault="00DA43D9" w:rsidP="002971E8">
      <w:pPr>
        <w:rPr>
          <w:b/>
          <w:sz w:val="24"/>
          <w:szCs w:val="36"/>
        </w:rPr>
      </w:pPr>
    </w:p>
    <w:p w14:paraId="2B07ECCF" w14:textId="6791119C" w:rsidR="00100787" w:rsidRPr="00100787" w:rsidRDefault="00100787" w:rsidP="00100787">
      <w:pPr>
        <w:rPr>
          <w:sz w:val="24"/>
        </w:rPr>
      </w:pPr>
      <w:r w:rsidRPr="00100787">
        <w:rPr>
          <w:sz w:val="24"/>
        </w:rPr>
        <w:t xml:space="preserve">After gathering data of information about product selling in </w:t>
      </w:r>
      <w:proofErr w:type="spellStart"/>
      <w:r w:rsidRPr="00100787">
        <w:rPr>
          <w:sz w:val="24"/>
        </w:rPr>
        <w:t>AliExpress</w:t>
      </w:r>
      <w:proofErr w:type="spellEnd"/>
      <w:r w:rsidRPr="00100787">
        <w:rPr>
          <w:sz w:val="24"/>
        </w:rPr>
        <w:t xml:space="preserve">, we extract useful and relevant data concerning different influential factors </w:t>
      </w:r>
      <w:r w:rsidR="00E35721">
        <w:rPr>
          <w:sz w:val="24"/>
        </w:rPr>
        <w:t xml:space="preserve">and conduct basic statistics </w:t>
      </w:r>
      <w:r w:rsidRPr="00100787">
        <w:rPr>
          <w:sz w:val="24"/>
        </w:rPr>
        <w:t>for further research. Next, we come to the data procurement to reduce the number of independent factors. In this process, we apply three different method</w:t>
      </w:r>
      <w:r w:rsidRPr="00100787">
        <w:rPr>
          <w:rFonts w:hint="eastAsia"/>
          <w:sz w:val="24"/>
        </w:rPr>
        <w:t>——</w:t>
      </w:r>
      <w:r w:rsidRPr="00100787">
        <w:rPr>
          <w:sz w:val="24"/>
        </w:rPr>
        <w:t>Grey Relational Analysis, Principal Component Analysis, and Information</w:t>
      </w:r>
      <w:r w:rsidR="00E35721">
        <w:rPr>
          <w:sz w:val="24"/>
        </w:rPr>
        <w:t xml:space="preserve"> Entropy</w:t>
      </w:r>
      <w:r w:rsidRPr="00100787">
        <w:rPr>
          <w:sz w:val="24"/>
        </w:rPr>
        <w:t xml:space="preserve">. The Grey Relational Analysis fails to reduce the number of influential factors, while the other two methods effectively complete the goal. Then we apply the results from data procurement for modeling. In the modeling process, we apply results from Principal Component Analysis to Analytic Hierarchy Process, KNN, and Linear Regression. At this point, we have reached the conclusion of the rank of different independent factors. Furthermore, we conduct optimization to each model. We optimize </w:t>
      </w:r>
      <w:r w:rsidRPr="00100787">
        <w:rPr>
          <w:sz w:val="24"/>
        </w:rPr>
        <w:lastRenderedPageBreak/>
        <w:t xml:space="preserve">KNN by Bayes Distinction and Linear Regression by Principal Component Regression, while we optimize Entropy of Information to BP Neural Network Fitting. Afterwards, we employ the BOOST algorithm to synthesize the three methods and reach the conclusion that which characteristic contribute to the highest sale volume. Finally, we practice the application of our research results by predicting future sales conditions. </w:t>
      </w:r>
    </w:p>
    <w:p w14:paraId="6A1484C8" w14:textId="77777777" w:rsidR="00100787" w:rsidRPr="00100787" w:rsidRDefault="00100787" w:rsidP="002971E8">
      <w:pPr>
        <w:rPr>
          <w:b/>
          <w:sz w:val="24"/>
          <w:szCs w:val="36"/>
        </w:rPr>
      </w:pPr>
    </w:p>
    <w:p w14:paraId="3036E6B7" w14:textId="77777777" w:rsidR="005D47B1" w:rsidRPr="005D47B1" w:rsidRDefault="005D47B1" w:rsidP="002971E8">
      <w:pPr>
        <w:pStyle w:val="a5"/>
        <w:numPr>
          <w:ilvl w:val="0"/>
          <w:numId w:val="9"/>
        </w:numPr>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p>
    <w:p w14:paraId="453DD033" w14:textId="77777777" w:rsidR="005D47B1" w:rsidRPr="005D47B1" w:rsidRDefault="005D47B1" w:rsidP="002971E8">
      <w:pPr>
        <w:rPr>
          <w:b/>
          <w:sz w:val="24"/>
          <w:szCs w:val="36"/>
        </w:rPr>
      </w:pPr>
    </w:p>
    <w:p w14:paraId="6F690692" w14:textId="77777777" w:rsidR="005D47B1" w:rsidRDefault="005D47B1" w:rsidP="002971E8">
      <w:pPr>
        <w:pStyle w:val="a5"/>
        <w:numPr>
          <w:ilvl w:val="1"/>
          <w:numId w:val="11"/>
        </w:numPr>
        <w:ind w:firstLineChars="0"/>
        <w:rPr>
          <w:rFonts w:ascii="Times New Roman"/>
          <w:b/>
          <w:sz w:val="24"/>
          <w:szCs w:val="36"/>
        </w:rPr>
      </w:pPr>
      <w:r w:rsidRPr="005D47B1">
        <w:rPr>
          <w:rFonts w:ascii="Times New Roman"/>
          <w:b/>
          <w:sz w:val="24"/>
          <w:szCs w:val="36"/>
        </w:rPr>
        <w:t>Assumptions</w:t>
      </w:r>
    </w:p>
    <w:p w14:paraId="2B2E0B46" w14:textId="77777777" w:rsidR="002971E8" w:rsidRDefault="002971E8" w:rsidP="002971E8">
      <w:pPr>
        <w:rPr>
          <w:bCs/>
          <w:color w:val="000000" w:themeColor="text1"/>
          <w:sz w:val="24"/>
        </w:rPr>
      </w:pPr>
    </w:p>
    <w:p w14:paraId="14285E74" w14:textId="77777777" w:rsidR="00E35721" w:rsidRPr="0030646B" w:rsidRDefault="0013622C" w:rsidP="00E35721">
      <w:pPr>
        <w:pStyle w:val="a5"/>
        <w:numPr>
          <w:ilvl w:val="0"/>
          <w:numId w:val="15"/>
        </w:numPr>
        <w:ind w:firstLineChars="0"/>
        <w:rPr>
          <w:rFonts w:ascii="Times New Roman"/>
          <w:sz w:val="24"/>
        </w:rPr>
      </w:pPr>
      <w:r w:rsidRPr="0030646B">
        <w:rPr>
          <w:rFonts w:ascii="Times New Roman"/>
          <w:sz w:val="24"/>
        </w:rPr>
        <w:t xml:space="preserve">Category Click Rate represents the ratio of the number of people who buy that certain type of cell phone to the number of people who click on the picture online for more detail. </w:t>
      </w:r>
    </w:p>
    <w:p w14:paraId="321F445B" w14:textId="77777777" w:rsidR="00E35721" w:rsidRPr="0030646B" w:rsidRDefault="0013622C" w:rsidP="00E35721">
      <w:pPr>
        <w:pStyle w:val="a5"/>
        <w:numPr>
          <w:ilvl w:val="0"/>
          <w:numId w:val="15"/>
        </w:numPr>
        <w:ind w:firstLineChars="0"/>
        <w:rPr>
          <w:rFonts w:ascii="Times New Roman"/>
          <w:sz w:val="24"/>
        </w:rPr>
      </w:pPr>
      <w:r w:rsidRPr="0030646B">
        <w:rPr>
          <w:rFonts w:ascii="Times New Roman"/>
          <w:sz w:val="24"/>
        </w:rPr>
        <w:t xml:space="preserve">Category Convert Rate represents the ratio of the number of people who click on the picture for more detail to the number of people who browse the internet and see the picture of that certain type of cell phone. </w:t>
      </w:r>
    </w:p>
    <w:p w14:paraId="20733634" w14:textId="4EE37ECF" w:rsidR="0013622C" w:rsidRPr="0030646B" w:rsidRDefault="00314BE1" w:rsidP="00E35721">
      <w:pPr>
        <w:pStyle w:val="a5"/>
        <w:numPr>
          <w:ilvl w:val="0"/>
          <w:numId w:val="15"/>
        </w:numPr>
        <w:ind w:firstLineChars="0"/>
        <w:rPr>
          <w:rFonts w:ascii="Times New Roman"/>
          <w:sz w:val="24"/>
        </w:rPr>
      </w:pPr>
      <w:r w:rsidRPr="0030646B">
        <w:rPr>
          <w:rFonts w:ascii="Times New Roman"/>
          <w:sz w:val="24"/>
        </w:rPr>
        <w:t>We assume that</w:t>
      </w:r>
      <w:r w:rsidR="0013622C" w:rsidRPr="0030646B">
        <w:rPr>
          <w:rFonts w:ascii="Times New Roman"/>
          <w:sz w:val="24"/>
        </w:rPr>
        <w:t xml:space="preserve"> considering these two sets of data as the bases for the information gain provide </w:t>
      </w:r>
      <w:r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Pr="0030646B">
        <w:rPr>
          <w:rFonts w:ascii="Times New Roman"/>
          <w:sz w:val="24"/>
        </w:rPr>
        <w:t xml:space="preserve">. </w:t>
      </w:r>
      <w:r w:rsidR="00E35721" w:rsidRPr="0030646B">
        <w:rPr>
          <w:rFonts w:ascii="Times New Roman"/>
          <w:sz w:val="24"/>
        </w:rPr>
        <w:t>In this way,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Pr="0030646B">
        <w:rPr>
          <w:rFonts w:ascii="Times New Roman"/>
          <w:sz w:val="24"/>
        </w:rPr>
        <w:t>uping and processing.</w:t>
      </w:r>
    </w:p>
    <w:p w14:paraId="7EF31E16" w14:textId="77777777" w:rsidR="005D47B1" w:rsidRPr="0013622C" w:rsidRDefault="005D47B1" w:rsidP="002971E8">
      <w:pPr>
        <w:rPr>
          <w:b/>
          <w:sz w:val="24"/>
          <w:szCs w:val="36"/>
        </w:rPr>
      </w:pPr>
    </w:p>
    <w:p w14:paraId="4FD630D8" w14:textId="77777777" w:rsidR="005D47B1" w:rsidRDefault="005D47B1" w:rsidP="002971E8">
      <w:pPr>
        <w:pStyle w:val="a5"/>
        <w:numPr>
          <w:ilvl w:val="1"/>
          <w:numId w:val="11"/>
        </w:numPr>
        <w:ind w:firstLineChars="0"/>
        <w:rPr>
          <w:rFonts w:ascii="Times New Roman"/>
          <w:b/>
          <w:sz w:val="24"/>
          <w:szCs w:val="36"/>
          <w:lang w:eastAsia="zh-CN"/>
        </w:rPr>
      </w:pPr>
      <w:r w:rsidRPr="005D47B1">
        <w:rPr>
          <w:rFonts w:ascii="Times New Roman"/>
          <w:b/>
          <w:sz w:val="24"/>
          <w:szCs w:val="36"/>
          <w:lang w:eastAsia="zh-CN"/>
        </w:rPr>
        <w:t>Definitions</w:t>
      </w:r>
    </w:p>
    <w:p w14:paraId="671CBC3D" w14:textId="77777777" w:rsidR="002971E8" w:rsidRDefault="002971E8" w:rsidP="002971E8">
      <w:pPr>
        <w:rPr>
          <w:bCs/>
          <w:color w:val="000000" w:themeColor="text1"/>
          <w:sz w:val="24"/>
        </w:rPr>
      </w:pPr>
    </w:p>
    <w:p w14:paraId="546E4DF8" w14:textId="77777777" w:rsidR="002A5F4D" w:rsidRPr="002A5F4D" w:rsidRDefault="002A5F4D" w:rsidP="002A5F4D">
      <w:pPr>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firstRow="1" w:lastRow="0" w:firstColumn="1" w:lastColumn="0" w:noHBand="0" w:noVBand="1"/>
      </w:tblPr>
      <w:tblGrid>
        <w:gridCol w:w="1686"/>
        <w:gridCol w:w="6610"/>
      </w:tblGrid>
      <w:tr w:rsidR="008857F2" w:rsidRPr="008857F2" w14:paraId="52F14859" w14:textId="77777777" w:rsidTr="00E357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26B20CD2" w14:textId="77777777"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tcPr>
          <w:p w14:paraId="17A29315" w14:textId="77777777" w:rsidR="008857F2" w:rsidRPr="00D46C5C" w:rsidRDefault="008857F2" w:rsidP="00D46C5C">
            <w:pPr>
              <w:jc w:val="center"/>
              <w:cnfStyle w:val="100000000000" w:firstRow="1" w:lastRow="0" w:firstColumn="0" w:lastColumn="0" w:oddVBand="0" w:evenVBand="0" w:oddHBand="0" w:evenHBand="0" w:firstRowFirstColumn="0" w:firstRowLastColumn="0" w:lastRowFirstColumn="0" w:lastRowLastColumn="0"/>
              <w:rPr>
                <w:rFonts w:ascii="Times New Roman"/>
                <w:bCs w:val="0"/>
                <w:sz w:val="24"/>
              </w:rPr>
            </w:pPr>
            <w:r w:rsidRPr="00D46C5C">
              <w:rPr>
                <w:rFonts w:ascii="Times New Roman"/>
                <w:bCs w:val="0"/>
                <w:sz w:val="24"/>
              </w:rPr>
              <w:t>Definition</w:t>
            </w:r>
          </w:p>
        </w:tc>
      </w:tr>
      <w:tr w:rsidR="008857F2" w:rsidRPr="008857F2" w14:paraId="74040A6E"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0D714F42" w14:textId="77777777" w:rsidR="008857F2" w:rsidRPr="008857F2" w:rsidRDefault="001676A7" w:rsidP="00DA43D9">
            <w:pPr>
              <w:ind w:firstLine="482"/>
              <w:jc w:val="center"/>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ij</m:t>
                    </m:r>
                  </m:sub>
                </m:sSub>
              </m:oMath>
            </m:oMathPara>
          </w:p>
        </w:tc>
        <w:tc>
          <w:tcPr>
            <w:tcW w:w="6662" w:type="dxa"/>
          </w:tcPr>
          <w:p w14:paraId="4EFA510C" w14:textId="77777777"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14:paraId="1CDBC197"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tcPr>
          <w:p w14:paraId="322593F4" w14:textId="5026135E" w:rsidR="00E35721" w:rsidRDefault="00E35721" w:rsidP="00DA43D9">
            <w:pPr>
              <w:ind w:firstLine="482"/>
              <w:jc w:val="center"/>
              <w:rPr>
                <w:sz w:val="24"/>
              </w:rPr>
            </w:pPr>
            <m:oMathPara>
              <m:oMath>
                <m:r>
                  <m:rPr>
                    <m:sty m:val="bi"/>
                  </m:rPr>
                  <w:rPr>
                    <w:rFonts w:ascii="Cambria Math" w:eastAsia="仿宋_GB2312" w:hAnsi="Cambria Math"/>
                    <w:sz w:val="24"/>
                  </w:rPr>
                  <m:t>X</m:t>
                </m:r>
              </m:oMath>
            </m:oMathPara>
          </w:p>
        </w:tc>
        <w:tc>
          <w:tcPr>
            <w:tcW w:w="6662" w:type="dxa"/>
          </w:tcPr>
          <w:p w14:paraId="66A9D84C" w14:textId="6479D1F4"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independent variables matrix</w:t>
            </w:r>
          </w:p>
        </w:tc>
      </w:tr>
      <w:tr w:rsidR="008857F2" w:rsidRPr="008857F2" w14:paraId="33793D65"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2A057C0E" w14:textId="77777777" w:rsidR="008857F2" w:rsidRPr="008857F2" w:rsidRDefault="008857F2" w:rsidP="00DA43D9">
            <w:pPr>
              <w:ind w:firstLine="482"/>
              <w:jc w:val="center"/>
              <w:rPr>
                <w:rFonts w:eastAsia="宋体"/>
                <w:b w:val="0"/>
                <w:sz w:val="24"/>
              </w:rPr>
            </w:pPr>
            <m:oMathPara>
              <m:oMath>
                <m:r>
                  <m:rPr>
                    <m:sty m:val="bi"/>
                  </m:rPr>
                  <w:rPr>
                    <w:rFonts w:ascii="Cambria Math" w:eastAsia="仿宋_GB2312" w:hAnsi="Cambria Math"/>
                    <w:sz w:val="24"/>
                  </w:rPr>
                  <m:t>x</m:t>
                </m:r>
              </m:oMath>
            </m:oMathPara>
          </w:p>
        </w:tc>
        <w:tc>
          <w:tcPr>
            <w:tcW w:w="6662" w:type="dxa"/>
          </w:tcPr>
          <w:p w14:paraId="2F74EB72" w14:textId="77777777"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Row vector of independent variables</w:t>
            </w:r>
          </w:p>
        </w:tc>
      </w:tr>
      <w:tr w:rsidR="008857F2" w:rsidRPr="008857F2" w14:paraId="422F0D3F"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tcPr>
          <w:p w14:paraId="4D352262" w14:textId="77777777" w:rsidR="008857F2" w:rsidRPr="008857F2" w:rsidRDefault="008857F2" w:rsidP="00DA43D9">
            <w:pPr>
              <w:ind w:firstLine="482"/>
              <w:jc w:val="center"/>
              <w:rPr>
                <w:rFonts w:ascii="Times New Roman" w:eastAsia="宋体"/>
                <w:b w:val="0"/>
                <w:sz w:val="24"/>
              </w:rPr>
            </w:pPr>
            <m:oMathPara>
              <m:oMath>
                <m:r>
                  <m:rPr>
                    <m:sty m:val="bi"/>
                  </m:rPr>
                  <w:rPr>
                    <w:rFonts w:ascii="Cambria Math" w:eastAsia="仿宋_GB2312" w:hAnsi="Cambria Math"/>
                    <w:sz w:val="24"/>
                  </w:rPr>
                  <m:t>y</m:t>
                </m:r>
              </m:oMath>
            </m:oMathPara>
          </w:p>
        </w:tc>
        <w:tc>
          <w:tcPr>
            <w:tcW w:w="6662" w:type="dxa"/>
          </w:tcPr>
          <w:p w14:paraId="0A74E983" w14:textId="77777777"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Row vector of dependent variables</w:t>
            </w:r>
          </w:p>
        </w:tc>
      </w:tr>
      <w:tr w:rsidR="008857F2" w:rsidRPr="008857F2" w14:paraId="08C899D8"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221C0EBE" w14:textId="77777777" w:rsidR="008857F2" w:rsidRPr="008857F2" w:rsidRDefault="001676A7" w:rsidP="00DA43D9">
            <w:pPr>
              <w:ind w:firstLine="480"/>
              <w:jc w:val="center"/>
              <w:rPr>
                <w:rFonts w:eastAsia="宋体"/>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tcPr>
          <w:p w14:paraId="296E553C" w14:textId="77777777"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algebra average of several data</w:t>
            </w:r>
          </w:p>
        </w:tc>
      </w:tr>
      <w:tr w:rsidR="008857F2" w:rsidRPr="008857F2" w14:paraId="592C6B72"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tcPr>
          <w:p w14:paraId="12C2AC0B" w14:textId="77777777" w:rsidR="008857F2" w:rsidRPr="008857F2" w:rsidRDefault="001676A7"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1</m:t>
                    </m:r>
                  </m:sub>
                </m:sSub>
              </m:oMath>
            </m:oMathPara>
          </w:p>
        </w:tc>
        <w:tc>
          <w:tcPr>
            <w:tcW w:w="6662" w:type="dxa"/>
          </w:tcPr>
          <w:p w14:paraId="514EDACA" w14:textId="77777777"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Click rate sequence in Grey Relational Analysis or click rate matrix in other parts</w:t>
            </w:r>
          </w:p>
        </w:tc>
      </w:tr>
      <w:tr w:rsidR="008857F2" w:rsidRPr="008857F2" w14:paraId="53D000AE"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1822DC1E" w14:textId="77777777" w:rsidR="008857F2" w:rsidRPr="008857F2" w:rsidRDefault="001676A7"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2</m:t>
                    </m:r>
                  </m:sub>
                </m:sSub>
              </m:oMath>
            </m:oMathPara>
          </w:p>
        </w:tc>
        <w:tc>
          <w:tcPr>
            <w:tcW w:w="6662" w:type="dxa"/>
          </w:tcPr>
          <w:p w14:paraId="0C632D5D" w14:textId="77777777"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Convert rate sequence in Grey Relational Analysis or convert rate matrix in other parts</w:t>
            </w:r>
          </w:p>
        </w:tc>
      </w:tr>
      <w:tr w:rsidR="008857F2" w:rsidRPr="008857F2" w14:paraId="4820FCDF"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tcPr>
          <w:p w14:paraId="6DB70061" w14:textId="77777777" w:rsidR="008857F2" w:rsidRPr="008857F2" w:rsidRDefault="001676A7"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k</m:t>
                    </m:r>
                  </m:sub>
                </m:sSub>
              </m:oMath>
            </m:oMathPara>
          </w:p>
        </w:tc>
        <w:tc>
          <w:tcPr>
            <w:tcW w:w="6662" w:type="dxa"/>
          </w:tcPr>
          <w:p w14:paraId="20967C08" w14:textId="77777777"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8857F2" w:rsidRPr="008857F2" w14:paraId="28B063E7"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3491D92B" w14:textId="77777777" w:rsidR="008857F2" w:rsidRPr="008857F2" w:rsidRDefault="001676A7"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Y</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tcPr>
          <w:p w14:paraId="5A451E83" w14:textId="77777777"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14:paraId="503D6970"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tcPr>
          <w:p w14:paraId="11F5665E" w14:textId="77777777" w:rsidR="008857F2" w:rsidRPr="008857F2" w:rsidRDefault="001676A7"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X</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tcPr>
          <w:p w14:paraId="0E64E8A3" w14:textId="77777777"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w:t>
            </w:r>
            <w:proofErr w:type="spellStart"/>
            <w:r w:rsidRPr="008857F2">
              <w:rPr>
                <w:rFonts w:ascii="Times New Roman"/>
                <w:sz w:val="24"/>
              </w:rPr>
              <w:t>alysis</w:t>
            </w:r>
            <w:proofErr w:type="spellEnd"/>
          </w:p>
        </w:tc>
      </w:tr>
      <w:tr w:rsidR="00E35721" w:rsidRPr="008857F2" w14:paraId="224EACE4"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7BDF338E" w14:textId="55F2AD7E" w:rsidR="00E35721" w:rsidRDefault="001676A7"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tcPr>
          <w:p w14:paraId="3CC9BC6E" w14:textId="294D4C26" w:rsidR="00E35721" w:rsidRPr="008857F2" w:rsidRDefault="00E35721"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 xml:space="preserve">The difference between each two adjacent terms in independent </w:t>
            </w:r>
            <w:r w:rsidRPr="008857F2">
              <w:rPr>
                <w:rFonts w:ascii="Times New Roman"/>
                <w:sz w:val="24"/>
              </w:rPr>
              <w:lastRenderedPageBreak/>
              <w:t>variable sequences in Grey Relational Analysis</w:t>
            </w:r>
          </w:p>
        </w:tc>
      </w:tr>
      <w:tr w:rsidR="00E35721" w:rsidRPr="008857F2" w14:paraId="5D89F540"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tcPr>
          <w:p w14:paraId="64E11DF4" w14:textId="2EEB4BB9" w:rsidR="00E35721" w:rsidRDefault="001676A7"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tcPr>
          <w:p w14:paraId="2B46FDF9" w14:textId="65D29348"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difference between each two adjacent terms in dependent variable sequences in Grey Relational Analysis</w:t>
            </w:r>
          </w:p>
        </w:tc>
      </w:tr>
      <w:tr w:rsidR="00CC68E9" w:rsidRPr="008857F2" w14:paraId="1C22B8F2"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6D772042" w14:textId="2BD5FD44" w:rsidR="00CC68E9" w:rsidRDefault="00CC68E9"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e>
                </m:d>
              </m:oMath>
            </m:oMathPara>
          </w:p>
        </w:tc>
        <w:tc>
          <w:tcPr>
            <w:tcW w:w="6662" w:type="dxa"/>
          </w:tcPr>
          <w:p w14:paraId="0E1D7BCA" w14:textId="3E30FE23" w:rsidR="00CC68E9" w:rsidRPr="008857F2" w:rsidRDefault="00CC68E9"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 xml:space="preserve">Correlation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w:t>
            </w:r>
          </w:p>
        </w:tc>
      </w:tr>
      <w:tr w:rsidR="00D96E0A" w:rsidRPr="008857F2" w14:paraId="14AC1E58"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tcPr>
          <w:p w14:paraId="353E0FF2" w14:textId="1B863664" w:rsidR="00D96E0A" w:rsidRDefault="00D96E0A"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tcPr>
          <w:p w14:paraId="28F6872A" w14:textId="61B974DF"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 xml:space="preserve">Correlation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14:paraId="0726CFA4"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1B1EAFBB" w14:textId="51BE7789" w:rsidR="00D96E0A" w:rsidRDefault="00D96E0A" w:rsidP="00DA43D9">
            <w:pPr>
              <w:ind w:firstLine="482"/>
              <w:rPr>
                <w:sz w:val="24"/>
              </w:rPr>
            </w:pPr>
            <m:oMathPara>
              <m:oMath>
                <m:r>
                  <m:rPr>
                    <m:sty m:val="bi"/>
                  </m:rPr>
                  <w:rPr>
                    <w:rFonts w:ascii="Cambria Math" w:eastAsia="仿宋_GB2312" w:hAnsi="Cambria Math"/>
                    <w:sz w:val="24"/>
                  </w:rPr>
                  <m:t>γ</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tcPr>
          <w:p w14:paraId="0348490B" w14:textId="691C0A2E"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 xml:space="preserve">The correlation degree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14:paraId="074DB9C3"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tcPr>
          <w:p w14:paraId="0337CEA9" w14:textId="18694D36"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62" w:type="dxa"/>
          </w:tcPr>
          <w:p w14:paraId="0EFFD2FC" w14:textId="6D104298"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hint="eastAsia"/>
                <w:sz w:val="24"/>
              </w:rPr>
              <w:t>The information entropy regarding the set of incidence X</w:t>
            </w:r>
          </w:p>
        </w:tc>
      </w:tr>
      <w:tr w:rsidR="00D96E0A" w:rsidRPr="008857F2" w14:paraId="49275095"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39DC2981" w14:textId="4B63459E" w:rsidR="00D96E0A" w:rsidRDefault="001676A7"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62" w:type="dxa"/>
          </w:tcPr>
          <w:p w14:paraId="4E310205" w14:textId="6C9B25B1" w:rsidR="00D96E0A"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667F38">
              <w:rPr>
                <w:rFonts w:ascii="Times New Roman"/>
                <w:sz w:val="24"/>
              </w:rPr>
              <w:t xml:space="preserve">The possibility that incident numbered </w:t>
            </w:r>
            <w:proofErr w:type="spellStart"/>
            <w:r w:rsidRPr="00667F38">
              <w:rPr>
                <w:rFonts w:ascii="Times New Roman"/>
                <w:sz w:val="24"/>
              </w:rPr>
              <w:t>i</w:t>
            </w:r>
            <w:proofErr w:type="spellEnd"/>
            <w:r w:rsidRPr="00667F38">
              <w:rPr>
                <w:rFonts w:ascii="Times New Roman"/>
                <w:sz w:val="24"/>
              </w:rPr>
              <w:t xml:space="preserve"> will happen in the set X</w:t>
            </w:r>
          </w:p>
        </w:tc>
      </w:tr>
      <w:tr w:rsidR="00D96E0A" w:rsidRPr="008857F2" w14:paraId="73AA2B0B" w14:textId="77777777"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tcPr>
          <w:p w14:paraId="65A38073" w14:textId="39F42E2C"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62" w:type="dxa"/>
          </w:tcPr>
          <w:p w14:paraId="4C83B456" w14:textId="4C281BBD" w:rsidR="00D96E0A" w:rsidRPr="00667F38"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The information entropy of Category Click and Convert Rate</w:t>
            </w:r>
          </w:p>
        </w:tc>
      </w:tr>
      <w:tr w:rsidR="00D96E0A" w:rsidRPr="008857F2" w14:paraId="0BD2FE8C" w14:textId="77777777"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tcPr>
          <w:p w14:paraId="21C04ECB" w14:textId="6D26177B" w:rsidR="00D96E0A" w:rsidRDefault="00D96E0A" w:rsidP="00DA43D9">
            <w:pPr>
              <w:ind w:firstLine="482"/>
              <w:rPr>
                <w:sz w:val="24"/>
                <w:vertAlign w:val="subscript"/>
              </w:rPr>
            </w:pPr>
            <m:oMathPara>
              <m:oMath>
                <m:r>
                  <m:rPr>
                    <m:sty m:val="bi"/>
                  </m:rPr>
                  <w:rPr>
                    <w:rFonts w:ascii="Cambria Math" w:hAnsi="Cambria Math"/>
                    <w:sz w:val="24"/>
                    <w:vertAlign w:val="subscript"/>
                  </w:rPr>
                  <m:t>IGain</m:t>
                </m:r>
              </m:oMath>
            </m:oMathPara>
          </w:p>
        </w:tc>
        <w:tc>
          <w:tcPr>
            <w:tcW w:w="6662" w:type="dxa"/>
          </w:tcPr>
          <w:p w14:paraId="699B748C" w14:textId="71628DED"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14:paraId="18B73CBF" w14:textId="77777777"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tcPr>
          <w:p w14:paraId="7244415F" w14:textId="48C89303" w:rsidR="00D96E0A" w:rsidRDefault="001676A7"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62" w:type="dxa"/>
          </w:tcPr>
          <w:p w14:paraId="3F8CD43F" w14:textId="394AC118" w:rsidR="00D96E0A" w:rsidRPr="00314BE1"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 xml:space="preserve">The data in the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i</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 xml:space="preserve"> line and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j</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column in the table of data processing concerning information entropy</w:t>
            </w:r>
          </w:p>
        </w:tc>
      </w:tr>
      <w:tr w:rsidR="00D96E0A" w:rsidRPr="008857F2" w14:paraId="1D0BB1BD" w14:textId="77777777"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tcPr>
          <w:p w14:paraId="4C1A643F" w14:textId="33A9BCB4" w:rsidR="00D96E0A" w:rsidRDefault="001676A7" w:rsidP="00DA43D9">
            <w:pPr>
              <w:ind w:firstLine="482"/>
              <w:rPr>
                <w:bCs w:val="0"/>
                <w:sz w:val="24"/>
                <w:vertAlign w:val="subscript"/>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p</m:t>
                    </m:r>
                  </m:sub>
                </m:sSub>
              </m:oMath>
            </m:oMathPara>
          </w:p>
        </w:tc>
        <w:tc>
          <w:tcPr>
            <w:tcW w:w="6662" w:type="dxa"/>
          </w:tcPr>
          <w:p w14:paraId="2B84B475" w14:textId="0A5E898D"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14:paraId="25804E75" w14:textId="77777777"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tcPr>
          <w:p w14:paraId="7EAA3D06" w14:textId="0E78CFF9" w:rsidR="00D96E0A" w:rsidRDefault="001676A7"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z</m:t>
                    </m:r>
                  </m:e>
                  <m:sub>
                    <m:r>
                      <m:rPr>
                        <m:sty m:val="bi"/>
                      </m:rPr>
                      <w:rPr>
                        <w:rFonts w:ascii="Cambria Math" w:eastAsia="仿宋_GB2312" w:hAnsi="Cambria Math"/>
                        <w:sz w:val="24"/>
                      </w:rPr>
                      <m:t>q</m:t>
                    </m:r>
                  </m:sub>
                </m:sSub>
              </m:oMath>
            </m:oMathPara>
          </w:p>
        </w:tc>
        <w:tc>
          <w:tcPr>
            <w:tcW w:w="6662" w:type="dxa"/>
          </w:tcPr>
          <w:p w14:paraId="63F412C0" w14:textId="3BABFE38"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14:paraId="3A1E59AC" w14:textId="77777777"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tcPr>
          <w:p w14:paraId="42C9F2C0" w14:textId="704AA960" w:rsidR="00D96E0A" w:rsidRDefault="00D96E0A" w:rsidP="00DA43D9">
            <w:pPr>
              <w:ind w:firstLine="482"/>
              <w:rPr>
                <w:b w:val="0"/>
                <w:sz w:val="24"/>
              </w:rPr>
            </w:pPr>
            <m:oMathPara>
              <m:oMath>
                <m:r>
                  <m:rPr>
                    <m:sty m:val="bi"/>
                  </m:rPr>
                  <w:rPr>
                    <w:rFonts w:ascii="Cambria Math" w:eastAsia="仿宋_GB2312" w:hAnsi="Cambria Math"/>
                    <w:sz w:val="24"/>
                  </w:rPr>
                  <m:t>m</m:t>
                </m:r>
              </m:oMath>
            </m:oMathPara>
          </w:p>
        </w:tc>
        <w:tc>
          <w:tcPr>
            <w:tcW w:w="6662" w:type="dxa"/>
          </w:tcPr>
          <w:p w14:paraId="587275CF" w14:textId="2227D4A1"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number of samples</w:t>
            </w:r>
          </w:p>
        </w:tc>
      </w:tr>
      <w:tr w:rsidR="00D96E0A" w:rsidRPr="008857F2" w14:paraId="2A747D40" w14:textId="77777777"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0762CC28" w14:textId="45F85CF8" w:rsidR="00D96E0A" w:rsidRDefault="00D96E0A" w:rsidP="00DA43D9">
            <w:pPr>
              <w:ind w:firstLine="482"/>
              <w:rPr>
                <w:sz w:val="24"/>
              </w:rPr>
            </w:pPr>
            <m:oMathPara>
              <m:oMath>
                <m:r>
                  <m:rPr>
                    <m:sty m:val="bi"/>
                  </m:rPr>
                  <w:rPr>
                    <w:rFonts w:ascii="Cambria Math" w:eastAsia="仿宋_GB2312" w:hAnsi="Cambria Math"/>
                    <w:sz w:val="24"/>
                  </w:rPr>
                  <m:t>l</m:t>
                </m:r>
              </m:oMath>
            </m:oMathPara>
          </w:p>
        </w:tc>
        <w:tc>
          <w:tcPr>
            <w:tcW w:w="6662" w:type="dxa"/>
          </w:tcPr>
          <w:p w14:paraId="743EDB6B" w14:textId="1EC28751"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variables in each sample</w:t>
            </w:r>
          </w:p>
        </w:tc>
      </w:tr>
      <w:tr w:rsidR="00D96E0A" w:rsidRPr="008857F2" w14:paraId="463843D0" w14:textId="77777777"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358A8955" w14:textId="004A7AC7" w:rsidR="00D96E0A" w:rsidRDefault="001676A7" w:rsidP="00DA43D9">
            <w:pPr>
              <w:ind w:firstLine="482"/>
              <w:rPr>
                <w:sz w:val="24"/>
              </w:rPr>
            </w:pPr>
            <m:oMathPara>
              <m:oMath>
                <m:sSup>
                  <m:sSupPr>
                    <m:ctrlPr>
                      <w:rPr>
                        <w:rFonts w:ascii="Cambria Math" w:eastAsia="仿宋_GB2312" w:hAnsi="Cambria Math"/>
                        <w:b w:val="0"/>
                        <w:sz w:val="24"/>
                      </w:rPr>
                    </m:ctrlPr>
                  </m:sSupPr>
                  <m:e>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e>
                  <m:sup>
                    <m:r>
                      <m:rPr>
                        <m:sty m:val="bi"/>
                      </m:rPr>
                      <w:rPr>
                        <w:rFonts w:ascii="Cambria Math" w:eastAsia="仿宋_GB2312" w:hAnsi="Cambria Math"/>
                        <w:sz w:val="24"/>
                      </w:rPr>
                      <m:t>*</m:t>
                    </m:r>
                  </m:sup>
                </m:sSup>
              </m:oMath>
            </m:oMathPara>
          </w:p>
        </w:tc>
        <w:tc>
          <w:tcPr>
            <w:tcW w:w="6662" w:type="dxa"/>
          </w:tcPr>
          <w:p w14:paraId="1EC35248" w14:textId="5E86B982"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14:paraId="3BD969F4" w14:textId="77777777"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72DC68C3" w14:textId="194EC6D6" w:rsidR="00D96E0A" w:rsidRDefault="001676A7"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oMath>
            </m:oMathPara>
          </w:p>
        </w:tc>
        <w:tc>
          <w:tcPr>
            <w:tcW w:w="6662" w:type="dxa"/>
          </w:tcPr>
          <w:p w14:paraId="0CABF4C2" w14:textId="4E3CF5BC"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14:paraId="1CDC971F" w14:textId="77777777"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0F50915E" w14:textId="0B4B9B74" w:rsidR="00D96E0A" w:rsidRDefault="00D96E0A" w:rsidP="00DA43D9">
            <w:pPr>
              <w:ind w:firstLine="482"/>
              <w:rPr>
                <w:b w:val="0"/>
                <w:sz w:val="24"/>
              </w:rPr>
            </w:pPr>
            <m:oMathPara>
              <m:oMath>
                <m:r>
                  <m:rPr>
                    <m:sty m:val="bi"/>
                  </m:rPr>
                  <w:rPr>
                    <w:rFonts w:ascii="Cambria Math" w:eastAsia="仿宋_GB2312" w:hAnsi="Cambria Math"/>
                    <w:sz w:val="24"/>
                  </w:rPr>
                  <m:t>R</m:t>
                </m:r>
              </m:oMath>
            </m:oMathPara>
          </w:p>
        </w:tc>
        <w:tc>
          <w:tcPr>
            <w:tcW w:w="6662" w:type="dxa"/>
          </w:tcPr>
          <w:p w14:paraId="20E56EE9" w14:textId="5CEFD5D3"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correlation coefficient matrix in principal component analysis</w:t>
            </w:r>
          </w:p>
        </w:tc>
      </w:tr>
      <w:tr w:rsidR="00D96E0A" w:rsidRPr="008857F2" w14:paraId="00CA337F" w14:textId="77777777"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44336994" w14:textId="01635F7F" w:rsidR="00D96E0A" w:rsidRDefault="001676A7" w:rsidP="00DA43D9">
            <w:pPr>
              <w:ind w:firstLine="482"/>
              <w:rPr>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λ</m:t>
                    </m:r>
                  </m:e>
                  <m:sub>
                    <m:r>
                      <m:rPr>
                        <m:sty m:val="bi"/>
                      </m:rPr>
                      <w:rPr>
                        <w:rFonts w:ascii="Cambria Math" w:eastAsia="仿宋_GB2312" w:hAnsi="Cambria Math"/>
                        <w:sz w:val="24"/>
                      </w:rPr>
                      <m:t>q</m:t>
                    </m:r>
                  </m:sub>
                </m:sSub>
              </m:oMath>
            </m:oMathPara>
          </w:p>
        </w:tc>
        <w:tc>
          <w:tcPr>
            <w:tcW w:w="6662" w:type="dxa"/>
          </w:tcPr>
          <w:p w14:paraId="036625F1" w14:textId="2F232E53"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roots or eigenvalues in AHP</w:t>
            </w:r>
          </w:p>
        </w:tc>
      </w:tr>
      <w:tr w:rsidR="00D96E0A" w:rsidRPr="008857F2" w14:paraId="14DAAD12" w14:textId="77777777"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298B6CCE" w14:textId="0C81E87E" w:rsidR="00D96E0A" w:rsidRDefault="001676A7"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oMath>
            </m:oMathPara>
          </w:p>
        </w:tc>
        <w:tc>
          <w:tcPr>
            <w:tcW w:w="6662" w:type="dxa"/>
          </w:tcPr>
          <w:p w14:paraId="64D9DC06" w14:textId="14E1BD25"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14:paraId="479EEA57" w14:textId="77777777"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72492FCD" w14:textId="44A80DC6" w:rsidR="00D96E0A" w:rsidRDefault="001676A7"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pq</m:t>
                    </m:r>
                  </m:sub>
                </m:sSub>
              </m:oMath>
            </m:oMathPara>
          </w:p>
        </w:tc>
        <w:tc>
          <w:tcPr>
            <w:tcW w:w="6662" w:type="dxa"/>
          </w:tcPr>
          <w:p w14:paraId="7CBBB1BF" w14:textId="16B77513"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14:paraId="51E98D39" w14:textId="77777777"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223ADE01" w14:textId="5E861774" w:rsidR="00D96E0A" w:rsidRDefault="001676A7" w:rsidP="00DA43D9">
            <w:pPr>
              <w:ind w:firstLine="482"/>
              <w:rPr>
                <w:b w:val="0"/>
                <w:sz w:val="24"/>
              </w:rPr>
            </w:pPr>
            <m:oMathPara>
              <m:oMath>
                <m:d>
                  <m:dPr>
                    <m:ctrlPr>
                      <w:rPr>
                        <w:rFonts w:ascii="Cambria Math" w:eastAsia="仿宋_GB2312" w:hAnsi="Cambria Math"/>
                        <w:b w:val="0"/>
                        <w:sz w:val="24"/>
                      </w:rPr>
                    </m:ctrlPr>
                  </m:dPr>
                  <m:e>
                    <m:m>
                      <m:mPr>
                        <m:mcs>
                          <m:mc>
                            <m:mcPr>
                              <m:count m:val="3"/>
                              <m:mcJc m:val="center"/>
                            </m:mcPr>
                          </m:mc>
                        </m:mcs>
                        <m:ctrlPr>
                          <w:rPr>
                            <w:rFonts w:ascii="Cambria Math" w:eastAsia="仿宋_GB2312" w:hAnsi="Cambria Math"/>
                            <w:b w:val="0"/>
                            <w:sz w:val="24"/>
                          </w:rPr>
                        </m:ctrlPr>
                      </m:mPr>
                      <m:mr>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1</m:t>
                              </m:r>
                            </m:sub>
                          </m:sSub>
                        </m:e>
                        <m:e>
                          <m:r>
                            <m:rPr>
                              <m:sty m:val="bi"/>
                            </m:rPr>
                            <w:rPr>
                              <w:rFonts w:ascii="Cambria Math" w:eastAsia="仿宋_GB2312" w:hAnsi="Cambria Math"/>
                              <w:sz w:val="24"/>
                            </w:rPr>
                            <m:t>…</m:t>
                          </m:r>
                        </m:e>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n</m:t>
                              </m:r>
                            </m:sub>
                          </m:sSub>
                        </m:e>
                      </m:mr>
                    </m:m>
                  </m:e>
                </m:d>
              </m:oMath>
            </m:oMathPara>
          </w:p>
        </w:tc>
        <w:tc>
          <w:tcPr>
            <w:tcW w:w="6662" w:type="dxa"/>
          </w:tcPr>
          <w:p w14:paraId="4763921F" w14:textId="7C0AB3FC"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Weight vector in AHP</w:t>
            </w:r>
          </w:p>
        </w:tc>
      </w:tr>
      <w:tr w:rsidR="00D96E0A" w:rsidRPr="008857F2" w14:paraId="200B87DC" w14:textId="77777777"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22CB1606" w14:textId="65F2A9B1" w:rsidR="00D96E0A" w:rsidRDefault="00D96E0A" w:rsidP="00DA43D9">
            <w:pPr>
              <w:ind w:firstLine="482"/>
              <w:rPr>
                <w:b w:val="0"/>
                <w:sz w:val="24"/>
              </w:rPr>
            </w:pPr>
            <m:oMathPara>
              <m:oMath>
                <m:r>
                  <m:rPr>
                    <m:sty m:val="bi"/>
                  </m:rPr>
                  <w:rPr>
                    <w:rFonts w:ascii="Cambria Math" w:eastAsia="仿宋_GB2312" w:hAnsi="Cambria Math"/>
                    <w:sz w:val="24"/>
                  </w:rPr>
                  <m:t>n</m:t>
                </m:r>
              </m:oMath>
            </m:oMathPara>
          </w:p>
        </w:tc>
        <w:tc>
          <w:tcPr>
            <w:tcW w:w="6662" w:type="dxa"/>
          </w:tcPr>
          <w:p w14:paraId="6418A1FE" w14:textId="333D135B"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choices of target layer in AHP</w:t>
            </w:r>
          </w:p>
        </w:tc>
      </w:tr>
      <w:tr w:rsidR="00D96E0A" w:rsidRPr="008857F2" w14:paraId="202CDC64" w14:textId="77777777"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10902C44" w14:textId="785FD83E" w:rsidR="00D96E0A" w:rsidRPr="00D96E0A" w:rsidRDefault="00D96E0A" w:rsidP="00DA43D9">
            <w:pPr>
              <w:ind w:firstLine="482"/>
              <w:rPr>
                <w:sz w:val="24"/>
              </w:rPr>
            </w:pPr>
            <m:oMathPara>
              <m:oMathParaPr>
                <m:jc m:val="center"/>
              </m:oMathParaPr>
              <m:oMath>
                <m:r>
                  <m:rPr>
                    <m:sty m:val="bi"/>
                  </m:rPr>
                  <w:rPr>
                    <w:rFonts w:ascii="Cambria Math" w:eastAsia="仿宋_GB2312" w:hAnsi="Cambria Math" w:hint="eastAsia"/>
                    <w:sz w:val="24"/>
                  </w:rPr>
                  <m:t>w</m:t>
                </m:r>
              </m:oMath>
            </m:oMathPara>
          </w:p>
        </w:tc>
        <w:tc>
          <w:tcPr>
            <w:tcW w:w="6662" w:type="dxa"/>
          </w:tcPr>
          <w:p w14:paraId="05FEEF3E" w14:textId="35978A24"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eigenvector in AHP</w:t>
            </w:r>
          </w:p>
        </w:tc>
      </w:tr>
      <w:tr w:rsidR="00D96E0A" w:rsidRPr="008857F2" w14:paraId="27E816B3"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2655BF82" w14:textId="77777777" w:rsidR="00D96E0A" w:rsidRPr="008857F2" w:rsidRDefault="00D96E0A" w:rsidP="00DA43D9">
            <w:pPr>
              <w:ind w:firstLine="482"/>
              <w:rPr>
                <w:rFonts w:ascii="Times New Roman"/>
                <w:b w:val="0"/>
                <w:sz w:val="24"/>
              </w:rPr>
            </w:pPr>
            <m:oMathPara>
              <m:oMath>
                <m:r>
                  <m:rPr>
                    <m:sty m:val="bi"/>
                  </m:rPr>
                  <w:rPr>
                    <w:rFonts w:ascii="Cambria Math" w:eastAsia="仿宋_GB2312" w:hAnsi="Cambria Math"/>
                    <w:sz w:val="24"/>
                  </w:rPr>
                  <m:t>β</m:t>
                </m:r>
              </m:oMath>
            </m:oMathPara>
          </w:p>
        </w:tc>
        <w:tc>
          <w:tcPr>
            <w:tcW w:w="6662" w:type="dxa"/>
          </w:tcPr>
          <w:p w14:paraId="42A0A509"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Coefficient matrixes of the original data</w:t>
            </w:r>
          </w:p>
        </w:tc>
      </w:tr>
      <w:tr w:rsidR="00D96E0A" w:rsidRPr="008857F2" w14:paraId="3EA3BBDA"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DBB8EFF" w14:textId="77777777"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β’</m:t>
                </m:r>
              </m:oMath>
            </m:oMathPara>
          </w:p>
        </w:tc>
        <w:tc>
          <w:tcPr>
            <w:tcW w:w="6662" w:type="dxa"/>
          </w:tcPr>
          <w:p w14:paraId="6F69886D"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Coefficient matrixes of Principal Component Regression</w:t>
            </w:r>
          </w:p>
        </w:tc>
      </w:tr>
      <w:tr w:rsidR="00D96E0A" w:rsidRPr="008857F2" w14:paraId="20255D3A"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2A6A7695" w14:textId="77777777"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hint="eastAsia"/>
                    <w:sz w:val="24"/>
                  </w:rPr>
                  <m:t>P</m:t>
                </m:r>
                <m:d>
                  <m:dPr>
                    <m:begChr m:val="{"/>
                    <m:endChr m:val="}"/>
                    <m:ctrlPr>
                      <w:rPr>
                        <w:rFonts w:ascii="Cambria Math" w:eastAsia="仿宋_GB2312" w:hAnsi="Cambria Math"/>
                        <w:b w:val="0"/>
                        <w:i/>
                        <w:sz w:val="24"/>
                      </w:rPr>
                    </m:ctrlPr>
                  </m:dPr>
                  <m:e>
                    <m:r>
                      <m:rPr>
                        <m:sty m:val="bi"/>
                      </m:rPr>
                      <w:rPr>
                        <w:rFonts w:ascii="Cambria Math" w:eastAsia="仿宋_GB2312" w:hAnsi="Cambria Math"/>
                        <w:sz w:val="24"/>
                      </w:rPr>
                      <m:t>X</m:t>
                    </m:r>
                  </m:e>
                </m:d>
              </m:oMath>
            </m:oMathPara>
          </w:p>
        </w:tc>
        <w:tc>
          <w:tcPr>
            <w:tcW w:w="6662" w:type="dxa"/>
          </w:tcPr>
          <w:p w14:paraId="51540A8B"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14:paraId="13D2E029"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4762EAB" w14:textId="77777777"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α</m:t>
                </m:r>
              </m:oMath>
            </m:oMathPara>
          </w:p>
        </w:tc>
        <w:tc>
          <w:tcPr>
            <w:tcW w:w="6662" w:type="dxa"/>
          </w:tcPr>
          <w:p w14:paraId="54E94397"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Reliability in Regression</w:t>
            </w:r>
          </w:p>
        </w:tc>
      </w:tr>
      <w:tr w:rsidR="00D96E0A" w:rsidRPr="008857F2" w14:paraId="175CDB37"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1BEE3261" w14:textId="77777777" w:rsidR="00D96E0A" w:rsidRPr="008857F2" w:rsidRDefault="00D96E0A" w:rsidP="00DA43D9">
            <w:pPr>
              <w:ind w:firstLine="482"/>
              <w:jc w:val="center"/>
              <w:rPr>
                <w:rFonts w:eastAsia="等线"/>
                <w:b w:val="0"/>
                <w:i/>
                <w:sz w:val="24"/>
              </w:rPr>
            </w:pPr>
            <m:oMathPara>
              <m:oMath>
                <m:r>
                  <m:rPr>
                    <m:sty m:val="bi"/>
                  </m:rPr>
                  <w:rPr>
                    <w:rFonts w:ascii="Cambria Math" w:eastAsia="仿宋_GB2312" w:hAnsi="Cambria Math"/>
                    <w:sz w:val="24"/>
                  </w:rPr>
                  <m:t>θ</m:t>
                </m:r>
              </m:oMath>
            </m:oMathPara>
          </w:p>
        </w:tc>
        <w:tc>
          <w:tcPr>
            <w:tcW w:w="6662" w:type="dxa"/>
          </w:tcPr>
          <w:p w14:paraId="1C0F7088"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Parameters to be estimated of the ensemble in Regression</w:t>
            </w:r>
          </w:p>
        </w:tc>
      </w:tr>
      <w:tr w:rsidR="00D96E0A" w:rsidRPr="008857F2" w14:paraId="79E9006F"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0527D3C" w14:textId="77777777" w:rsidR="00D96E0A" w:rsidRPr="008857F2" w:rsidRDefault="001676A7"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1</m:t>
                    </m:r>
                  </m:sub>
                </m:sSub>
              </m:oMath>
            </m:oMathPara>
          </w:p>
        </w:tc>
        <w:tc>
          <w:tcPr>
            <w:tcW w:w="6662" w:type="dxa"/>
          </w:tcPr>
          <w:p w14:paraId="579B3FBC"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confidence upper limit in Regression</w:t>
            </w:r>
          </w:p>
        </w:tc>
      </w:tr>
      <w:tr w:rsidR="00D96E0A" w:rsidRPr="008857F2" w14:paraId="7B6E7049"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7AC2AD2A" w14:textId="77777777" w:rsidR="00D96E0A" w:rsidRPr="008857F2" w:rsidRDefault="001676A7"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2</m:t>
                    </m:r>
                  </m:sub>
                </m:sSub>
              </m:oMath>
            </m:oMathPara>
          </w:p>
        </w:tc>
        <w:tc>
          <w:tcPr>
            <w:tcW w:w="6662" w:type="dxa"/>
          </w:tcPr>
          <w:p w14:paraId="197A146E"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confidence lower limit in Regression</w:t>
            </w:r>
          </w:p>
        </w:tc>
      </w:tr>
      <w:tr w:rsidR="00D96E0A" w:rsidRPr="008857F2" w14:paraId="644FD445"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6D6A6CA" w14:textId="77777777"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662" w:type="dxa"/>
          </w:tcPr>
          <w:p w14:paraId="03C98068"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 xml:space="preserve">The </w:t>
            </w:r>
            <w:proofErr w:type="spellStart"/>
            <w:r w:rsidRPr="00D46C5C">
              <w:rPr>
                <w:rFonts w:ascii="Times New Roman"/>
                <w:sz w:val="24"/>
              </w:rPr>
              <w:t>Mahalanobis</w:t>
            </w:r>
            <w:proofErr w:type="spellEnd"/>
            <w:r w:rsidRPr="00D46C5C">
              <w:rPr>
                <w:rFonts w:ascii="Times New Roman"/>
                <w:sz w:val="24"/>
              </w:rPr>
              <w:t xml:space="preserve"> distance of the data</w:t>
            </w:r>
          </w:p>
        </w:tc>
      </w:tr>
      <w:tr w:rsidR="00D96E0A" w:rsidRPr="008857F2" w14:paraId="7F2FC7B1"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658F47A3" w14:textId="77777777"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Σ</m:t>
                </m:r>
              </m:oMath>
            </m:oMathPara>
          </w:p>
        </w:tc>
        <w:tc>
          <w:tcPr>
            <w:tcW w:w="6662" w:type="dxa"/>
          </w:tcPr>
          <w:p w14:paraId="44BC199F"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covariance matrix</w:t>
            </w:r>
          </w:p>
        </w:tc>
      </w:tr>
      <w:tr w:rsidR="00D96E0A" w:rsidRPr="008857F2" w14:paraId="1F5D6624"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70CD6D2" w14:textId="77777777"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662" w:type="dxa"/>
          </w:tcPr>
          <w:p w14:paraId="729A2A80"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Posteriori probability in Bayes Distinction</w:t>
            </w:r>
          </w:p>
        </w:tc>
      </w:tr>
      <w:tr w:rsidR="00D96E0A" w:rsidRPr="008857F2" w14:paraId="52EDB64E"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5D242D72" w14:textId="77777777" w:rsidR="00D96E0A" w:rsidRPr="008857F2" w:rsidRDefault="00D96E0A" w:rsidP="00DA43D9">
            <w:pPr>
              <w:ind w:firstLine="480"/>
              <w:rPr>
                <w:rFonts w:ascii="Times New Roman"/>
                <w:b w:val="0"/>
                <w:sz w:val="24"/>
              </w:rPr>
            </w:pPr>
            <m:oMathPara>
              <m:oMath>
                <m:r>
                  <m:rPr>
                    <m:sty m:val="bi"/>
                  </m:rPr>
                  <w:rPr>
                    <w:rFonts w:ascii="Cambria Math" w:hAnsi="Cambria Math"/>
                    <w:sz w:val="24"/>
                  </w:rPr>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662" w:type="dxa"/>
          </w:tcPr>
          <w:p w14:paraId="4FF05B5C"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Priori probability in Bayes Distinction</w:t>
            </w:r>
          </w:p>
        </w:tc>
      </w:tr>
      <w:tr w:rsidR="00D96E0A" w:rsidRPr="008857F2" w14:paraId="6B67F9DB"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477BF08" w14:textId="77777777"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662" w:type="dxa"/>
          </w:tcPr>
          <w:p w14:paraId="00E85094"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frequency at which the sample appears in Bayes Distinction</w:t>
            </w:r>
          </w:p>
        </w:tc>
      </w:tr>
      <w:tr w:rsidR="00D96E0A" w:rsidRPr="008857F2" w14:paraId="5ECCF515"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0EE93A54" w14:textId="77777777" w:rsidR="00D96E0A" w:rsidRPr="008857F2" w:rsidRDefault="001676A7" w:rsidP="00DA43D9">
            <w:pPr>
              <w:ind w:firstLine="480"/>
              <w:rPr>
                <w:rFonts w:ascii="Times New Roman" w:eastAsia="等线"/>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662" w:type="dxa"/>
          </w:tcPr>
          <w:p w14:paraId="246F5998"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ensemble in Bayes Distinction</w:t>
            </w:r>
          </w:p>
        </w:tc>
      </w:tr>
      <w:tr w:rsidR="00D96E0A" w:rsidRPr="008857F2" w14:paraId="27E6AF42"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7E310CD" w14:textId="77777777"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662" w:type="dxa"/>
          </w:tcPr>
          <w:p w14:paraId="5D087112"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14:paraId="7F807DB3"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57DE4A25" w14:textId="77777777" w:rsidR="00D96E0A" w:rsidRPr="008857F2" w:rsidRDefault="001676A7" w:rsidP="00DA43D9">
            <w:pPr>
              <w:ind w:firstLine="480"/>
              <w:jc w:val="center"/>
              <w:rPr>
                <w:rFonts w:eastAsia="等线"/>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662" w:type="dxa"/>
          </w:tcPr>
          <w:p w14:paraId="05CF5F1D"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14:paraId="4D09DFC4"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F6335A2" w14:textId="77777777" w:rsidR="00D96E0A" w:rsidRPr="008857F2" w:rsidRDefault="00D96E0A" w:rsidP="00DA43D9">
            <w:pPr>
              <w:ind w:firstLine="480"/>
              <w:jc w:val="center"/>
              <w:rPr>
                <w:rFonts w:ascii="Times New Roman" w:eastAsia="宋体"/>
                <w:b w:val="0"/>
                <w:sz w:val="24"/>
              </w:rPr>
            </w:pPr>
            <m:oMathPara>
              <m:oMath>
                <m:r>
                  <m:rPr>
                    <m:sty m:val="bi"/>
                  </m:rPr>
                  <w:rPr>
                    <w:rFonts w:ascii="Cambria Math" w:hAnsi="Cambria Math"/>
                    <w:sz w:val="24"/>
                  </w:rPr>
                  <m:t>k</m:t>
                </m:r>
              </m:oMath>
            </m:oMathPara>
          </w:p>
        </w:tc>
        <w:tc>
          <w:tcPr>
            <w:tcW w:w="6662" w:type="dxa"/>
          </w:tcPr>
          <w:p w14:paraId="1C0D8090"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14:paraId="3E56336E"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0EDA38AC" w14:textId="77777777"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662" w:type="dxa"/>
          </w:tcPr>
          <w:p w14:paraId="64BCE97C"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condition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14:paraId="41FDDC66"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BFFE6B2" w14:textId="77777777" w:rsidR="00D96E0A" w:rsidRPr="008857F2" w:rsidRDefault="00D96E0A" w:rsidP="00DA43D9">
            <w:pPr>
              <w:ind w:firstLine="480"/>
              <w:rPr>
                <w:rFonts w:ascii="Times New Roman"/>
                <w:b w:val="0"/>
                <w:sz w:val="24"/>
              </w:rPr>
            </w:pPr>
            <m:oMathPara>
              <m:oMath>
                <m:r>
                  <m:rPr>
                    <m:sty m:val="bi"/>
                  </m:rPr>
                  <w:rPr>
                    <w:rFonts w:ascii="Cambria Math" w:hAnsi="Cambria Math"/>
                    <w:sz w:val="24"/>
                  </w:rPr>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662" w:type="dxa"/>
          </w:tcPr>
          <w:p w14:paraId="7341E512"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loss caused by the wrong categorization</w:t>
            </w:r>
          </w:p>
        </w:tc>
      </w:tr>
      <w:tr w:rsidR="00D96E0A" w:rsidRPr="008857F2" w14:paraId="42B8D455"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42FD0E72" w14:textId="77777777" w:rsidR="00D96E0A" w:rsidRPr="008857F2" w:rsidRDefault="001676A7"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662" w:type="dxa"/>
          </w:tcPr>
          <w:p w14:paraId="011FF9A5"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A division of a set of distinction samples</w:t>
            </w:r>
          </w:p>
        </w:tc>
      </w:tr>
      <w:tr w:rsidR="00D96E0A" w:rsidRPr="008857F2" w14:paraId="4C8B25C8"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7B68CDB" w14:textId="77777777"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ECM</m:t>
                </m:r>
              </m:oMath>
            </m:oMathPara>
          </w:p>
        </w:tc>
        <w:tc>
          <w:tcPr>
            <w:tcW w:w="6662" w:type="dxa"/>
          </w:tcPr>
          <w:p w14:paraId="414699E8"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average wrong distinction loss</w:t>
            </w:r>
          </w:p>
        </w:tc>
      </w:tr>
    </w:tbl>
    <w:p w14:paraId="113554F5" w14:textId="77777777" w:rsidR="005D47B1" w:rsidRPr="008857F2" w:rsidRDefault="005D47B1" w:rsidP="002971E8">
      <w:pPr>
        <w:rPr>
          <w:b/>
          <w:sz w:val="24"/>
          <w:szCs w:val="36"/>
        </w:rPr>
      </w:pPr>
    </w:p>
    <w:p w14:paraId="4608F2AD" w14:textId="77777777" w:rsidR="005D47B1" w:rsidRPr="005D47B1" w:rsidRDefault="005D47B1" w:rsidP="002971E8">
      <w:pPr>
        <w:pStyle w:val="a5"/>
        <w:numPr>
          <w:ilvl w:val="0"/>
          <w:numId w:val="9"/>
        </w:numPr>
        <w:ind w:firstLineChars="0"/>
        <w:rPr>
          <w:rFonts w:ascii="Times New Roman"/>
          <w:b/>
          <w:sz w:val="36"/>
          <w:szCs w:val="36"/>
        </w:rPr>
      </w:pPr>
      <w:r w:rsidRPr="005D47B1">
        <w:rPr>
          <w:rFonts w:ascii="Times New Roman"/>
          <w:b/>
          <w:sz w:val="36"/>
          <w:szCs w:val="36"/>
        </w:rPr>
        <w:t>Data Procurement and Process</w:t>
      </w:r>
    </w:p>
    <w:p w14:paraId="6052AF1D" w14:textId="77777777" w:rsidR="005D47B1" w:rsidRPr="005D47B1" w:rsidRDefault="005D47B1" w:rsidP="002971E8">
      <w:pPr>
        <w:rPr>
          <w:b/>
          <w:sz w:val="24"/>
          <w:szCs w:val="36"/>
        </w:rPr>
      </w:pPr>
    </w:p>
    <w:p w14:paraId="5F14C453" w14:textId="54071C47" w:rsidR="005D47B1" w:rsidRDefault="005D47B1" w:rsidP="002971E8">
      <w:pPr>
        <w:pStyle w:val="a5"/>
        <w:numPr>
          <w:ilvl w:val="1"/>
          <w:numId w:val="12"/>
        </w:numPr>
        <w:ind w:firstLineChars="0"/>
        <w:rPr>
          <w:rFonts w:ascii="Times New Roman"/>
          <w:b/>
          <w:sz w:val="24"/>
          <w:szCs w:val="36"/>
        </w:rPr>
      </w:pPr>
      <w:r w:rsidRPr="005D47B1">
        <w:rPr>
          <w:rFonts w:ascii="Times New Roman"/>
          <w:b/>
          <w:sz w:val="24"/>
          <w:szCs w:val="36"/>
        </w:rPr>
        <w:t>Data extraction</w:t>
      </w:r>
      <w:r w:rsidR="0030646B" w:rsidRPr="0030646B">
        <w:rPr>
          <w:rFonts w:ascii="Times New Roman" w:eastAsia="宋体"/>
          <w:b/>
          <w:sz w:val="24"/>
          <w:szCs w:val="24"/>
          <w:vertAlign w:val="superscript"/>
        </w:rPr>
        <w:t>[9]</w:t>
      </w:r>
      <w:r w:rsidR="0030646B" w:rsidRPr="0030646B">
        <w:rPr>
          <w:rFonts w:ascii="Times New Roman" w:eastAsia="宋体"/>
          <w:sz w:val="24"/>
          <w:szCs w:val="24"/>
        </w:rPr>
        <w:t xml:space="preserve"> </w:t>
      </w:r>
      <w:r w:rsidR="0030646B" w:rsidRPr="0030646B">
        <w:rPr>
          <w:rFonts w:ascii="Times New Roman" w:eastAsia="宋体"/>
          <w:b/>
          <w:sz w:val="24"/>
          <w:szCs w:val="24"/>
          <w:vertAlign w:val="superscript"/>
        </w:rPr>
        <w:t>[10]</w:t>
      </w:r>
    </w:p>
    <w:p w14:paraId="3ABC875C" w14:textId="77777777" w:rsidR="002971E8" w:rsidRDefault="002971E8" w:rsidP="002971E8">
      <w:pPr>
        <w:rPr>
          <w:bCs/>
          <w:color w:val="000000" w:themeColor="text1"/>
          <w:sz w:val="24"/>
        </w:rPr>
      </w:pPr>
    </w:p>
    <w:p w14:paraId="6DA19AC7" w14:textId="1E255FF5" w:rsidR="002971E8" w:rsidRDefault="00C1163A" w:rsidP="002971E8">
      <w:pPr>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w:t>
      </w:r>
      <w:proofErr w:type="spellStart"/>
      <w:r w:rsidR="002A6C03">
        <w:rPr>
          <w:bCs/>
          <w:color w:val="000000" w:themeColor="text1"/>
          <w:sz w:val="24"/>
        </w:rPr>
        <w:t>AliExpress</w:t>
      </w:r>
      <w:proofErr w:type="spellEnd"/>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control of Alibaba</w:t>
      </w:r>
      <w:r>
        <w:rPr>
          <w:bCs/>
          <w:color w:val="000000" w:themeColor="text1"/>
          <w:sz w:val="24"/>
        </w:rPr>
        <w:t>. The original</w:t>
      </w:r>
      <w:r w:rsidR="0031728E">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w:t>
      </w:r>
      <w:proofErr w:type="spellStart"/>
      <w:r w:rsidR="002A6C03">
        <w:rPr>
          <w:bCs/>
          <w:color w:val="000000" w:themeColor="text1"/>
          <w:sz w:val="24"/>
        </w:rPr>
        <w:t>AliExpress</w:t>
      </w:r>
      <w:proofErr w:type="spellEnd"/>
      <w:r w:rsidR="002A6C03">
        <w:rPr>
          <w:bCs/>
          <w:color w:val="000000" w:themeColor="text1"/>
          <w:sz w:val="24"/>
        </w:rPr>
        <w:t xml:space="preserve">, we convert the original data into the readable and understandable data, which can also be seen in the appendix. </w:t>
      </w:r>
    </w:p>
    <w:p w14:paraId="6BBBB3A2" w14:textId="77777777" w:rsidR="00417B7D" w:rsidRDefault="00417B7D" w:rsidP="002971E8">
      <w:pPr>
        <w:rPr>
          <w:bCs/>
          <w:color w:val="000000" w:themeColor="text1"/>
          <w:sz w:val="24"/>
        </w:rPr>
      </w:pPr>
    </w:p>
    <w:p w14:paraId="1AE74B0F" w14:textId="5F0B8B0B" w:rsidR="00417B7D" w:rsidRDefault="00C1163A" w:rsidP="002971E8">
      <w:pPr>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detachable, or unknown, we first split the cell by “&lt;</w:t>
      </w:r>
      <w:proofErr w:type="spellStart"/>
      <w:r w:rsidR="0087592D">
        <w:rPr>
          <w:bCs/>
          <w:color w:val="000000" w:themeColor="text1"/>
          <w:sz w:val="24"/>
        </w:rPr>
        <w:t>br</w:t>
      </w:r>
      <w:proofErr w:type="spellEnd"/>
      <w:r w:rsidR="0087592D">
        <w:rPr>
          <w:bCs/>
          <w:color w:val="000000" w:themeColor="text1"/>
          <w:sz w:val="24"/>
        </w:rPr>
        <w:t>&gt;”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Then we use the </w:t>
      </w:r>
      <w:r w:rsidR="0031728E">
        <w:rPr>
          <w:bCs/>
          <w:color w:val="000000" w:themeColor="text1"/>
          <w:sz w:val="24"/>
        </w:rPr>
        <w:t>“</w:t>
      </w:r>
      <w:r w:rsidR="0087592D">
        <w:rPr>
          <w:bCs/>
          <w:color w:val="000000" w:themeColor="text1"/>
          <w:sz w:val="24"/>
        </w:rPr>
        <w:t>if</w:t>
      </w:r>
      <w:r w:rsidR="0031728E">
        <w:rPr>
          <w:bCs/>
          <w:color w:val="000000" w:themeColor="text1"/>
          <w:sz w:val="24"/>
        </w:rPr>
        <w:t>”</w:t>
      </w:r>
      <w:r w:rsidR="0087592D">
        <w:rPr>
          <w:bCs/>
          <w:color w:val="000000" w:themeColor="text1"/>
          <w:sz w:val="24"/>
        </w:rPr>
        <w:t xml:space="preserve"> function to determine whether the obtained string i</w:t>
      </w:r>
      <w:r w:rsidR="00445046">
        <w:rPr>
          <w:bCs/>
          <w:color w:val="000000" w:themeColor="text1"/>
          <w:sz w:val="24"/>
        </w:rPr>
        <w:t>ncludes</w:t>
      </w:r>
      <w:r w:rsidR="0087592D">
        <w:rPr>
          <w:bCs/>
          <w:color w:val="000000" w:themeColor="text1"/>
          <w:sz w:val="24"/>
        </w:rPr>
        <w:t xml:space="preserve"> target string, which is </w:t>
      </w:r>
      <w:r w:rsidR="00180B9C">
        <w:rPr>
          <w:bCs/>
          <w:color w:val="000000" w:themeColor="text1"/>
          <w:sz w:val="24"/>
        </w:rPr>
        <w:t>“yes” or “no”</w:t>
      </w:r>
      <w:r>
        <w:rPr>
          <w:bCs/>
          <w:color w:val="000000" w:themeColor="text1"/>
          <w:sz w:val="24"/>
        </w:rPr>
        <w:t xml:space="preserve"> standing for</w:t>
      </w:r>
      <w:r w:rsidR="0031728E">
        <w:rPr>
          <w:bCs/>
          <w:color w:val="000000" w:themeColor="text1"/>
          <w:sz w:val="24"/>
        </w:rPr>
        <w:t xml:space="preserve"> </w:t>
      </w:r>
      <w:r w:rsidR="0087592D">
        <w:rPr>
          <w:bCs/>
          <w:color w:val="000000" w:themeColor="text1"/>
          <w:sz w:val="24"/>
        </w:rPr>
        <w:t xml:space="preserve">detachable or </w:t>
      </w:r>
      <w:r w:rsidR="00445046">
        <w:rPr>
          <w:bCs/>
          <w:color w:val="000000" w:themeColor="text1"/>
          <w:sz w:val="24"/>
        </w:rPr>
        <w:t xml:space="preserve">not </w:t>
      </w:r>
      <w:r w:rsidR="0087592D">
        <w:rPr>
          <w:bCs/>
          <w:color w:val="000000" w:themeColor="text1"/>
          <w:sz w:val="24"/>
        </w:rPr>
        <w:t xml:space="preserve">detachable. If it </w:t>
      </w:r>
      <w:r w:rsidR="00445046">
        <w:rPr>
          <w:bCs/>
          <w:color w:val="000000" w:themeColor="text1"/>
          <w:sz w:val="24"/>
        </w:rPr>
        <w:t>includes</w:t>
      </w:r>
      <w:r w:rsidR="0087592D">
        <w:rPr>
          <w:bCs/>
          <w:color w:val="000000" w:themeColor="text1"/>
          <w:sz w:val="24"/>
        </w:rPr>
        <w:t xml:space="preserve"> the prior one, we define the corresponding value in the new Excel table as 1. If it </w:t>
      </w:r>
      <w:r w:rsidR="00445046">
        <w:rPr>
          <w:bCs/>
          <w:color w:val="000000" w:themeColor="text1"/>
          <w:sz w:val="24"/>
        </w:rPr>
        <w:t>includes</w:t>
      </w:r>
      <w:r w:rsidR="0087592D">
        <w:rPr>
          <w:bCs/>
          <w:color w:val="000000" w:themeColor="text1"/>
          <w:sz w:val="24"/>
        </w:rPr>
        <w:t xml:space="preserve"> the latter one, we define the corresponding value in the new Excel table as 2. If it </w:t>
      </w:r>
      <w:r w:rsidR="00445046">
        <w:rPr>
          <w:bCs/>
          <w:color w:val="000000" w:themeColor="text1"/>
          <w:sz w:val="24"/>
        </w:rPr>
        <w:t>includes</w:t>
      </w:r>
      <w:r w:rsidR="0087592D">
        <w:rPr>
          <w:bCs/>
          <w:color w:val="000000" w:themeColor="text1"/>
          <w:sz w:val="24"/>
        </w:rPr>
        <w:t xml:space="preserve"> neither one, we define the corresponding value in the new Excel table as 0, which stands for unknown.</w:t>
      </w:r>
    </w:p>
    <w:p w14:paraId="36374602" w14:textId="77777777" w:rsidR="00F0558B" w:rsidRPr="00445046" w:rsidRDefault="00F0558B" w:rsidP="002971E8">
      <w:pPr>
        <w:rPr>
          <w:bCs/>
          <w:color w:val="000000" w:themeColor="text1"/>
          <w:sz w:val="24"/>
        </w:rPr>
      </w:pPr>
    </w:p>
    <w:p w14:paraId="0185801D" w14:textId="5952A838" w:rsidR="00F0558B" w:rsidRDefault="00F0558B" w:rsidP="002971E8">
      <w:pPr>
        <w:rPr>
          <w:bCs/>
          <w:color w:val="000000" w:themeColor="text1"/>
          <w:sz w:val="24"/>
        </w:rPr>
      </w:pPr>
      <w:r>
        <w:rPr>
          <w:bCs/>
          <w:color w:val="000000" w:themeColor="text1"/>
          <w:sz w:val="24"/>
        </w:rPr>
        <w:t>We set</w:t>
      </w:r>
      <w:r w:rsidR="00B461CC">
        <w:rPr>
          <w:bCs/>
          <w:color w:val="000000" w:themeColor="text1"/>
          <w:sz w:val="24"/>
        </w:rPr>
        <w:t xml:space="preserve"> </w:t>
      </w:r>
      <w:r w:rsidR="00445046" w:rsidRPr="00445046">
        <w:rPr>
          <w:bCs/>
          <w:color w:val="000000" w:themeColor="text1"/>
          <w:sz w:val="24"/>
        </w:rPr>
        <w:t>Unlock Phones</w:t>
      </w:r>
      <w:r w:rsidR="00445046">
        <w:rPr>
          <w:bCs/>
          <w:color w:val="000000" w:themeColor="text1"/>
          <w:sz w:val="24"/>
        </w:rPr>
        <w:t>,</w:t>
      </w:r>
      <w:r w:rsidR="00B1161C">
        <w:rPr>
          <w:bCs/>
          <w:color w:val="000000" w:themeColor="text1"/>
          <w:sz w:val="24"/>
        </w:rPr>
        <w:t xml:space="preserve"> </w:t>
      </w:r>
      <w:r w:rsidR="00445046" w:rsidRPr="00445046">
        <w:rPr>
          <w:bCs/>
          <w:color w:val="000000" w:themeColor="text1"/>
          <w:sz w:val="24"/>
        </w:rPr>
        <w:t>Google Play</w:t>
      </w:r>
      <w:r w:rsidR="00445046">
        <w:rPr>
          <w:bCs/>
          <w:color w:val="000000" w:themeColor="text1"/>
          <w:sz w:val="24"/>
        </w:rPr>
        <w:t xml:space="preserve">, </w:t>
      </w:r>
      <w:r w:rsidR="00445046" w:rsidRPr="00445046">
        <w:rPr>
          <w:bCs/>
          <w:color w:val="000000" w:themeColor="text1"/>
          <w:sz w:val="24"/>
        </w:rPr>
        <w:t>Battery Type</w:t>
      </w:r>
      <w:r w:rsidR="00445046">
        <w:rPr>
          <w:bCs/>
          <w:color w:val="000000" w:themeColor="text1"/>
          <w:sz w:val="24"/>
        </w:rPr>
        <w:t xml:space="preserve">, </w:t>
      </w:r>
      <w:r w:rsidR="00445046" w:rsidRPr="00445046">
        <w:rPr>
          <w:bCs/>
          <w:color w:val="000000" w:themeColor="text1"/>
          <w:sz w:val="24"/>
        </w:rPr>
        <w:t>Display Resolution</w:t>
      </w:r>
      <w:r w:rsidR="00180B9C">
        <w:rPr>
          <w:bCs/>
          <w:color w:val="000000" w:themeColor="text1"/>
          <w:sz w:val="24"/>
        </w:rPr>
        <w:t xml:space="preserve">, </w:t>
      </w:r>
      <w:r w:rsidR="00180B9C" w:rsidRPr="00180B9C">
        <w:rPr>
          <w:bCs/>
          <w:color w:val="000000" w:themeColor="text1"/>
          <w:sz w:val="24"/>
        </w:rPr>
        <w:t xml:space="preserve">Operation </w:t>
      </w:r>
      <w:r w:rsidR="00180B9C" w:rsidRPr="00180B9C">
        <w:rPr>
          <w:bCs/>
          <w:color w:val="000000" w:themeColor="text1"/>
          <w:sz w:val="24"/>
        </w:rPr>
        <w:lastRenderedPageBreak/>
        <w:t>System</w:t>
      </w:r>
      <w:r w:rsidR="00180B9C">
        <w:rPr>
          <w:bCs/>
          <w:color w:val="000000" w:themeColor="text1"/>
          <w:sz w:val="24"/>
        </w:rPr>
        <w:t xml:space="preserve">, </w:t>
      </w:r>
      <w:r w:rsidR="00180B9C" w:rsidRPr="00180B9C">
        <w:rPr>
          <w:bCs/>
          <w:color w:val="000000" w:themeColor="text1"/>
          <w:sz w:val="24"/>
        </w:rPr>
        <w:t>Gravity Response,</w:t>
      </w:r>
      <w:r w:rsidR="00B1161C">
        <w:rPr>
          <w:bCs/>
          <w:color w:val="000000" w:themeColor="text1"/>
          <w:sz w:val="24"/>
        </w:rPr>
        <w:t xml:space="preserve"> </w:t>
      </w:r>
      <w:r w:rsidR="00180B9C" w:rsidRPr="00180B9C">
        <w:rPr>
          <w:bCs/>
          <w:color w:val="000000" w:themeColor="text1"/>
          <w:sz w:val="24"/>
        </w:rPr>
        <w:t>GPRS</w:t>
      </w:r>
      <w:r w:rsidR="00180B9C">
        <w:rPr>
          <w:bCs/>
          <w:color w:val="000000" w:themeColor="text1"/>
          <w:sz w:val="24"/>
        </w:rPr>
        <w:t xml:space="preserve">, </w:t>
      </w:r>
      <w:r w:rsidR="00180B9C" w:rsidRPr="00180B9C">
        <w:rPr>
          <w:bCs/>
          <w:color w:val="000000" w:themeColor="text1"/>
          <w:sz w:val="24"/>
        </w:rPr>
        <w:t>SIM Card Quantity</w:t>
      </w:r>
      <w:r w:rsidR="00180B9C">
        <w:rPr>
          <w:bCs/>
          <w:color w:val="000000" w:themeColor="text1"/>
          <w:sz w:val="24"/>
        </w:rPr>
        <w:t xml:space="preserve">, </w:t>
      </w:r>
      <w:r w:rsidR="00180B9C" w:rsidRPr="00180B9C">
        <w:rPr>
          <w:bCs/>
          <w:color w:val="000000" w:themeColor="text1"/>
          <w:sz w:val="24"/>
        </w:rPr>
        <w:t>Size</w:t>
      </w:r>
      <w:r w:rsidR="00180B9C">
        <w:rPr>
          <w:bCs/>
          <w:color w:val="000000" w:themeColor="text1"/>
          <w:sz w:val="24"/>
        </w:rPr>
        <w:t xml:space="preserve">, </w:t>
      </w:r>
      <w:r w:rsidR="00180B9C" w:rsidRPr="00180B9C">
        <w:rPr>
          <w:bCs/>
          <w:color w:val="000000" w:themeColor="text1"/>
          <w:sz w:val="24"/>
        </w:rPr>
        <w:t>Battery Capacity</w:t>
      </w:r>
      <w:r w:rsidR="00180B9C">
        <w:rPr>
          <w:bCs/>
          <w:color w:val="000000" w:themeColor="text1"/>
          <w:sz w:val="24"/>
        </w:rPr>
        <w:t xml:space="preserve">, </w:t>
      </w:r>
      <w:r w:rsidR="00180B9C" w:rsidRPr="00180B9C">
        <w:rPr>
          <w:bCs/>
          <w:color w:val="000000" w:themeColor="text1"/>
          <w:sz w:val="24"/>
        </w:rPr>
        <w:t>Camera</w:t>
      </w:r>
      <w:r w:rsidR="00180B9C">
        <w:rPr>
          <w:bCs/>
          <w:color w:val="000000" w:themeColor="text1"/>
          <w:sz w:val="24"/>
        </w:rPr>
        <w:t>, R</w:t>
      </w:r>
      <w:r w:rsidR="00180B9C" w:rsidRPr="00180B9C">
        <w:rPr>
          <w:bCs/>
          <w:color w:val="000000" w:themeColor="text1"/>
          <w:sz w:val="24"/>
        </w:rPr>
        <w:t>ecording Definitio</w:t>
      </w:r>
      <w:r w:rsidR="00472F1A">
        <w:rPr>
          <w:bCs/>
          <w:color w:val="000000" w:themeColor="text1"/>
          <w:sz w:val="24"/>
        </w:rPr>
        <w:t xml:space="preserve">n, </w:t>
      </w:r>
      <w:r w:rsidR="00472F1A" w:rsidRPr="00472F1A">
        <w:rPr>
          <w:bCs/>
          <w:color w:val="000000" w:themeColor="text1"/>
          <w:sz w:val="24"/>
        </w:rPr>
        <w:t>Display Size</w:t>
      </w:r>
      <w:r w:rsidR="00472F1A">
        <w:rPr>
          <w:bCs/>
          <w:color w:val="000000" w:themeColor="text1"/>
          <w:sz w:val="24"/>
        </w:rPr>
        <w:t xml:space="preserve">, </w:t>
      </w:r>
      <w:r w:rsidR="00472F1A" w:rsidRPr="00472F1A">
        <w:rPr>
          <w:bCs/>
          <w:color w:val="000000" w:themeColor="text1"/>
          <w:sz w:val="24"/>
        </w:rPr>
        <w:t>Brand Name</w:t>
      </w:r>
      <w:r w:rsidR="00472F1A">
        <w:rPr>
          <w:bCs/>
          <w:color w:val="000000" w:themeColor="text1"/>
          <w:sz w:val="24"/>
        </w:rPr>
        <w:t xml:space="preserve">, </w:t>
      </w:r>
      <w:r w:rsidR="00472F1A" w:rsidRPr="00472F1A">
        <w:rPr>
          <w:bCs/>
          <w:color w:val="000000" w:themeColor="text1"/>
          <w:sz w:val="24"/>
        </w:rPr>
        <w:t>CPU</w:t>
      </w:r>
      <w:r w:rsidR="00472F1A">
        <w:rPr>
          <w:bCs/>
          <w:color w:val="000000" w:themeColor="text1"/>
          <w:sz w:val="24"/>
        </w:rPr>
        <w:t xml:space="preserve">, </w:t>
      </w:r>
      <w:r w:rsidR="00472F1A" w:rsidRPr="00472F1A">
        <w:rPr>
          <w:bCs/>
          <w:color w:val="000000" w:themeColor="text1"/>
          <w:sz w:val="24"/>
        </w:rPr>
        <w:t>Touch Screen Type</w:t>
      </w:r>
      <w:r w:rsidR="00472F1A">
        <w:rPr>
          <w:bCs/>
          <w:color w:val="000000" w:themeColor="text1"/>
          <w:sz w:val="24"/>
        </w:rPr>
        <w:t xml:space="preserve">, RAM, and ROM as the key words for the first stage; we set “yes” and “no” as the key words for the second stage. </w:t>
      </w:r>
    </w:p>
    <w:p w14:paraId="799093A7" w14:textId="77777777" w:rsidR="00472F1A" w:rsidRDefault="00472F1A" w:rsidP="002971E8">
      <w:pPr>
        <w:rPr>
          <w:bCs/>
          <w:color w:val="000000" w:themeColor="text1"/>
          <w:sz w:val="24"/>
        </w:rPr>
      </w:pPr>
    </w:p>
    <w:p w14:paraId="3A7D5393" w14:textId="66D78E81" w:rsidR="00C1163A" w:rsidRDefault="00472F1A" w:rsidP="00172A4F">
      <w:pPr>
        <w:rPr>
          <w:bCs/>
          <w:color w:val="000000" w:themeColor="text1"/>
          <w:sz w:val="24"/>
        </w:rPr>
      </w:pPr>
      <w:r>
        <w:rPr>
          <w:bCs/>
          <w:color w:val="000000" w:themeColor="text1"/>
          <w:sz w:val="24"/>
        </w:rPr>
        <w:t>In the second stage, t</w:t>
      </w:r>
      <w:r w:rsidR="008E30E1">
        <w:rPr>
          <w:bCs/>
          <w:color w:val="000000" w:themeColor="text1"/>
          <w:sz w:val="24"/>
        </w:rPr>
        <w:t>here are some special case</w:t>
      </w:r>
      <w:r w:rsidR="00D3533F">
        <w:rPr>
          <w:bCs/>
          <w:color w:val="000000" w:themeColor="text1"/>
          <w:sz w:val="24"/>
        </w:rPr>
        <w:t>s</w:t>
      </w:r>
      <w:r w:rsidR="008E30E1">
        <w:rPr>
          <w:bCs/>
          <w:color w:val="000000" w:themeColor="text1"/>
          <w:sz w:val="24"/>
        </w:rPr>
        <w:t xml:space="preserve"> for us</w:t>
      </w:r>
      <w:r>
        <w:rPr>
          <w:bCs/>
          <w:color w:val="000000" w:themeColor="text1"/>
          <w:sz w:val="24"/>
        </w:rPr>
        <w:t xml:space="preserve"> to pay </w:t>
      </w:r>
      <w:r w:rsidR="00944051">
        <w:rPr>
          <w:bCs/>
          <w:color w:val="000000" w:themeColor="text1"/>
          <w:sz w:val="24"/>
        </w:rPr>
        <w:t>attention to. When we extract</w:t>
      </w:r>
      <w:r>
        <w:rPr>
          <w:bCs/>
          <w:color w:val="000000" w:themeColor="text1"/>
          <w:sz w:val="24"/>
        </w:rPr>
        <w:t xml:space="preserve"> the color parameters, we search the name of the colors individually, for the</w:t>
      </w:r>
      <w:r w:rsidR="00C1163A">
        <w:rPr>
          <w:bCs/>
          <w:color w:val="000000" w:themeColor="text1"/>
          <w:sz w:val="24"/>
        </w:rPr>
        <w:t xml:space="preserve"> reason that a page may contain</w:t>
      </w:r>
      <w:r>
        <w:rPr>
          <w:bCs/>
          <w:color w:val="000000" w:themeColor="text1"/>
          <w:sz w:val="24"/>
        </w:rPr>
        <w:t xml:space="preserve"> phones with various colors. We use the binary combinations to express the colors of the phones. We set </w:t>
      </w:r>
      <w:r w:rsidRPr="00472F1A">
        <w:rPr>
          <w:bCs/>
          <w:color w:val="000000" w:themeColor="text1"/>
          <w:sz w:val="24"/>
        </w:rPr>
        <w:t>White</w:t>
      </w:r>
      <w:r>
        <w:rPr>
          <w:bCs/>
          <w:color w:val="000000" w:themeColor="text1"/>
          <w:sz w:val="24"/>
        </w:rPr>
        <w:t xml:space="preserve">, </w:t>
      </w:r>
      <w:r w:rsidRPr="00472F1A">
        <w:rPr>
          <w:bCs/>
          <w:color w:val="000000" w:themeColor="text1"/>
          <w:sz w:val="24"/>
        </w:rPr>
        <w:t>Blue</w:t>
      </w:r>
      <w:r>
        <w:rPr>
          <w:bCs/>
          <w:color w:val="000000" w:themeColor="text1"/>
          <w:sz w:val="24"/>
        </w:rPr>
        <w:t xml:space="preserve">, </w:t>
      </w:r>
      <w:r w:rsidRPr="00472F1A">
        <w:rPr>
          <w:bCs/>
          <w:color w:val="000000" w:themeColor="text1"/>
          <w:sz w:val="24"/>
        </w:rPr>
        <w:t>Rose</w:t>
      </w:r>
      <w:r>
        <w:rPr>
          <w:bCs/>
          <w:color w:val="000000" w:themeColor="text1"/>
          <w:sz w:val="24"/>
        </w:rPr>
        <w:t xml:space="preserve">, </w:t>
      </w:r>
      <w:r w:rsidRPr="00472F1A">
        <w:rPr>
          <w:bCs/>
          <w:color w:val="000000" w:themeColor="text1"/>
          <w:sz w:val="24"/>
        </w:rPr>
        <w:t>Gold</w:t>
      </w:r>
      <w:r>
        <w:rPr>
          <w:bCs/>
          <w:color w:val="000000" w:themeColor="text1"/>
          <w:sz w:val="24"/>
        </w:rPr>
        <w:t xml:space="preserve">, </w:t>
      </w:r>
      <w:r w:rsidRPr="00472F1A">
        <w:rPr>
          <w:bCs/>
          <w:color w:val="000000" w:themeColor="text1"/>
          <w:sz w:val="24"/>
        </w:rPr>
        <w:t>Silver</w:t>
      </w:r>
      <w:r>
        <w:rPr>
          <w:bCs/>
          <w:color w:val="000000" w:themeColor="text1"/>
          <w:sz w:val="24"/>
        </w:rPr>
        <w:t xml:space="preserve">, </w:t>
      </w:r>
      <w:r w:rsidRPr="00472F1A">
        <w:rPr>
          <w:bCs/>
          <w:color w:val="000000" w:themeColor="text1"/>
          <w:sz w:val="24"/>
        </w:rPr>
        <w:t>Grey</w:t>
      </w:r>
      <w:r>
        <w:rPr>
          <w:bCs/>
          <w:color w:val="000000" w:themeColor="text1"/>
          <w:sz w:val="24"/>
        </w:rPr>
        <w:t xml:space="preserve">, </w:t>
      </w:r>
      <w:r w:rsidRPr="00472F1A">
        <w:rPr>
          <w:bCs/>
          <w:color w:val="000000" w:themeColor="text1"/>
          <w:sz w:val="24"/>
        </w:rPr>
        <w:t>Pink</w:t>
      </w:r>
      <w:r>
        <w:rPr>
          <w:bCs/>
          <w:color w:val="000000" w:themeColor="text1"/>
          <w:sz w:val="24"/>
        </w:rPr>
        <w:t xml:space="preserve">, </w:t>
      </w:r>
      <w:r w:rsidRPr="00472F1A">
        <w:rPr>
          <w:bCs/>
          <w:color w:val="000000" w:themeColor="text1"/>
          <w:sz w:val="24"/>
        </w:rPr>
        <w:t>Brown</w:t>
      </w:r>
      <w:r>
        <w:rPr>
          <w:bCs/>
          <w:color w:val="000000" w:themeColor="text1"/>
          <w:sz w:val="24"/>
        </w:rPr>
        <w:t xml:space="preserve">, </w:t>
      </w:r>
      <w:r w:rsidRPr="00472F1A">
        <w:rPr>
          <w:bCs/>
          <w:color w:val="000000" w:themeColor="text1"/>
          <w:sz w:val="24"/>
        </w:rPr>
        <w:t>Orange</w:t>
      </w:r>
      <w:r>
        <w:rPr>
          <w:bCs/>
          <w:color w:val="000000" w:themeColor="text1"/>
          <w:sz w:val="24"/>
        </w:rPr>
        <w:t xml:space="preserve">, </w:t>
      </w:r>
      <w:r w:rsidRPr="00472F1A">
        <w:rPr>
          <w:bCs/>
          <w:color w:val="000000" w:themeColor="text1"/>
          <w:sz w:val="24"/>
        </w:rPr>
        <w:t>Yellow</w:t>
      </w:r>
      <w:r>
        <w:rPr>
          <w:bCs/>
          <w:color w:val="000000" w:themeColor="text1"/>
          <w:sz w:val="24"/>
        </w:rPr>
        <w:t xml:space="preserve">, and </w:t>
      </w:r>
      <w:r w:rsidRPr="00472F1A">
        <w:rPr>
          <w:bCs/>
          <w:color w:val="000000" w:themeColor="text1"/>
          <w:sz w:val="24"/>
        </w:rPr>
        <w:t>Red</w:t>
      </w:r>
      <w:r>
        <w:rPr>
          <w:bCs/>
          <w:color w:val="000000" w:themeColor="text1"/>
          <w:sz w:val="24"/>
        </w:rPr>
        <w:t xml:space="preserve"> as the detection key words, which allows us to obtain </w:t>
      </w:r>
      <w:r w:rsidR="008E30E1">
        <w:rPr>
          <w:bCs/>
          <w:color w:val="000000" w:themeColor="text1"/>
          <w:sz w:val="24"/>
        </w:rPr>
        <w:t xml:space="preserve">eleven-dimensional binary array to demonstrate the colors. </w:t>
      </w:r>
      <w:r w:rsidR="00B13D45">
        <w:rPr>
          <w:rFonts w:hint="eastAsia"/>
          <w:bCs/>
          <w:color w:val="000000" w:themeColor="text1"/>
          <w:sz w:val="24"/>
        </w:rPr>
        <w:t>T</w:t>
      </w:r>
      <w:r w:rsidR="00B13D45">
        <w:rPr>
          <w:bCs/>
          <w:color w:val="000000" w:themeColor="text1"/>
          <w:sz w:val="24"/>
        </w:rPr>
        <w:t xml:space="preserve">he following figure demonstrates the process. </w:t>
      </w:r>
    </w:p>
    <w:p w14:paraId="74FBEE9D" w14:textId="77777777" w:rsidR="00DA43D9" w:rsidRDefault="00DA43D9" w:rsidP="00172A4F">
      <w:pPr>
        <w:rPr>
          <w:bCs/>
          <w:color w:val="000000" w:themeColor="text1"/>
          <w:sz w:val="24"/>
        </w:rPr>
      </w:pPr>
    </w:p>
    <w:p w14:paraId="7FFDF06C" w14:textId="085754E0" w:rsidR="00C1163A" w:rsidRDefault="00B55A50" w:rsidP="00172A4F">
      <w:pPr>
        <w:rPr>
          <w:bCs/>
          <w:color w:val="000000" w:themeColor="text1"/>
          <w:sz w:val="24"/>
        </w:rPr>
      </w:pPr>
      <w:r>
        <w:rPr>
          <w:noProof/>
          <w:color w:val="000000" w:themeColor="text1"/>
        </w:rPr>
        <w:lastRenderedPageBreak/>
        <mc:AlternateContent>
          <mc:Choice Requires="wpg">
            <w:drawing>
              <wp:inline distT="0" distB="0" distL="0" distR="0" wp14:anchorId="63F0B62C" wp14:editId="1749E15C">
                <wp:extent cx="5410200" cy="7924800"/>
                <wp:effectExtent l="9525" t="7620" r="9525" b="11430"/>
                <wp:docPr id="17" name="组合 10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0" cy="7924800"/>
                          <a:chOff x="-96" y="2667"/>
                          <a:chExt cx="54103" cy="79248"/>
                        </a:xfrm>
                      </wpg:grpSpPr>
                      <wps:wsp>
                        <wps:cNvPr id="18" name="流程图: 可选过程 1036"/>
                        <wps:cNvSpPr>
                          <a:spLocks noChangeArrowheads="1"/>
                        </wps:cNvSpPr>
                        <wps:spPr bwMode="auto">
                          <a:xfrm>
                            <a:off x="762" y="2667"/>
                            <a:ext cx="52673" cy="7429"/>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C64EB38" w14:textId="77777777" w:rsidR="003D1226" w:rsidRPr="007D3D0D" w:rsidRDefault="003D1226" w:rsidP="00C1163A">
                              <w:pPr>
                                <w:jc w:val="center"/>
                                <w:rPr>
                                  <w:color w:val="000000" w:themeColor="text1"/>
                                  <w:szCs w:val="21"/>
                                </w:rPr>
                              </w:pPr>
                              <w:r w:rsidRPr="007D3D0D">
                                <w:rPr>
                                  <w:color w:val="000000" w:themeColor="text1"/>
                                  <w:szCs w:val="21"/>
                                </w:rPr>
                                <w:t xml:space="preserve">Parameter: </w:t>
                              </w:r>
                              <w:r w:rsidRPr="007D3D0D">
                                <w:rPr>
                                  <w:rFonts w:hint="eastAsia"/>
                                  <w:color w:val="000000" w:themeColor="text1"/>
                                  <w:szCs w:val="21"/>
                                </w:rPr>
                                <w:t>Unlock Phones</w:t>
                              </w:r>
                              <w:r w:rsidRPr="007D3D0D">
                                <w:rPr>
                                  <w:rFonts w:hint="eastAsia"/>
                                  <w:color w:val="000000" w:themeColor="text1"/>
                                  <w:szCs w:val="21"/>
                                </w:rPr>
                                <w:t>：</w:t>
                              </w:r>
                              <w:r w:rsidRPr="007D3D0D">
                                <w:rPr>
                                  <w:rFonts w:hint="eastAsia"/>
                                  <w:color w:val="000000" w:themeColor="text1"/>
                                  <w:szCs w:val="21"/>
                                </w:rPr>
                                <w:t>Yes &lt;</w:t>
                              </w:r>
                              <w:proofErr w:type="spellStart"/>
                              <w:r w:rsidRPr="007D3D0D">
                                <w:rPr>
                                  <w:rFonts w:hint="eastAsia"/>
                                  <w:color w:val="000000" w:themeColor="text1"/>
                                  <w:szCs w:val="21"/>
                                </w:rPr>
                                <w:t>br</w:t>
                              </w:r>
                              <w:proofErr w:type="spellEnd"/>
                              <w:r w:rsidRPr="007D3D0D">
                                <w:rPr>
                                  <w:rFonts w:hint="eastAsia"/>
                                  <w:color w:val="000000" w:themeColor="text1"/>
                                  <w:szCs w:val="21"/>
                                </w:rPr>
                                <w:t>&gt;Google Play</w:t>
                              </w:r>
                              <w:r w:rsidRPr="007D3D0D">
                                <w:rPr>
                                  <w:rFonts w:hint="eastAsia"/>
                                  <w:color w:val="000000" w:themeColor="text1"/>
                                  <w:szCs w:val="21"/>
                                </w:rPr>
                                <w:t>：</w:t>
                              </w:r>
                              <w:r w:rsidRPr="007D3D0D">
                                <w:rPr>
                                  <w:rFonts w:hint="eastAsia"/>
                                  <w:color w:val="000000" w:themeColor="text1"/>
                                  <w:szCs w:val="21"/>
                                </w:rPr>
                                <w:t>Yes &lt;</w:t>
                              </w:r>
                              <w:proofErr w:type="spellStart"/>
                              <w:r w:rsidRPr="007D3D0D">
                                <w:rPr>
                                  <w:rFonts w:hint="eastAsia"/>
                                  <w:color w:val="000000" w:themeColor="text1"/>
                                  <w:szCs w:val="21"/>
                                </w:rPr>
                                <w:t>br</w:t>
                              </w:r>
                              <w:proofErr w:type="spellEnd"/>
                              <w:r w:rsidRPr="007D3D0D">
                                <w:rPr>
                                  <w:rFonts w:hint="eastAsia"/>
                                  <w:color w:val="000000" w:themeColor="text1"/>
                                  <w:szCs w:val="21"/>
                                </w:rPr>
                                <w:t>&gt;Battery Type</w:t>
                              </w:r>
                              <w:r w:rsidRPr="007D3D0D">
                                <w:rPr>
                                  <w:rFonts w:hint="eastAsia"/>
                                  <w:color w:val="000000" w:themeColor="text1"/>
                                  <w:szCs w:val="21"/>
                                </w:rPr>
                                <w:t>：</w:t>
                              </w:r>
                              <w:r w:rsidRPr="007D3D0D">
                                <w:rPr>
                                  <w:rFonts w:hint="eastAsia"/>
                                  <w:color w:val="000000" w:themeColor="text1"/>
                                  <w:szCs w:val="21"/>
                                </w:rPr>
                                <w:t>Not Detachable &lt;</w:t>
                              </w:r>
                              <w:proofErr w:type="spellStart"/>
                              <w:r w:rsidRPr="007D3D0D">
                                <w:rPr>
                                  <w:rFonts w:hint="eastAsia"/>
                                  <w:color w:val="000000" w:themeColor="text1"/>
                                  <w:szCs w:val="21"/>
                                </w:rPr>
                                <w:t>br</w:t>
                              </w:r>
                              <w:proofErr w:type="spellEnd"/>
                              <w:r w:rsidRPr="007D3D0D">
                                <w:rPr>
                                  <w:rFonts w:hint="eastAsia"/>
                                  <w:color w:val="000000" w:themeColor="text1"/>
                                  <w:szCs w:val="21"/>
                                </w:rPr>
                                <w:t>&gt;Display Resolution</w:t>
                              </w:r>
                              <w:r w:rsidRPr="007D3D0D">
                                <w:rPr>
                                  <w:rFonts w:hint="eastAsia"/>
                                  <w:color w:val="000000" w:themeColor="text1"/>
                                  <w:szCs w:val="21"/>
                                </w:rPr>
                                <w:t>：</w:t>
                              </w:r>
                              <w:r w:rsidRPr="007D3D0D">
                                <w:rPr>
                                  <w:rFonts w:hint="eastAsia"/>
                                  <w:color w:val="000000" w:themeColor="text1"/>
                                  <w:szCs w:val="21"/>
                                </w:rPr>
                                <w:t>1920x1080</w:t>
                              </w:r>
                            </w:p>
                            <w:p w14:paraId="26A0B0AA" w14:textId="77777777" w:rsidR="003D1226" w:rsidRPr="007D3D0D" w:rsidRDefault="003D1226" w:rsidP="00C1163A">
                              <w:pPr>
                                <w:jc w:val="center"/>
                                <w:rPr>
                                  <w:color w:val="000000" w:themeColor="text1"/>
                                  <w:szCs w:val="21"/>
                                </w:rPr>
                              </w:pPr>
                              <w:r w:rsidRPr="007D3D0D">
                                <w:rPr>
                                  <w:color w:val="000000" w:themeColor="text1"/>
                                  <w:szCs w:val="21"/>
                                </w:rPr>
                                <w:t>……</w:t>
                              </w:r>
                            </w:p>
                          </w:txbxContent>
                        </wps:txbx>
                        <wps:bodyPr rot="0" vert="horz" wrap="square" lIns="91440" tIns="45720" rIns="91440" bIns="45720" anchor="ctr" anchorCtr="0" upright="1">
                          <a:noAutofit/>
                        </wps:bodyPr>
                      </wps:wsp>
                      <wpg:grpSp>
                        <wpg:cNvPr id="19" name="组合 1037"/>
                        <wpg:cNvGrpSpPr>
                          <a:grpSpLocks/>
                        </wpg:cNvGrpSpPr>
                        <wpg:grpSpPr bwMode="auto">
                          <a:xfrm>
                            <a:off x="0" y="11906"/>
                            <a:ext cx="54006" cy="38767"/>
                            <a:chOff x="0" y="1238"/>
                            <a:chExt cx="54006" cy="38766"/>
                          </a:xfrm>
                        </wpg:grpSpPr>
                        <wpg:grpSp>
                          <wpg:cNvPr id="20" name="组合 1038"/>
                          <wpg:cNvGrpSpPr>
                            <a:grpSpLocks/>
                          </wpg:cNvGrpSpPr>
                          <wpg:grpSpPr bwMode="auto">
                            <a:xfrm>
                              <a:off x="0" y="1714"/>
                              <a:ext cx="53816" cy="37814"/>
                              <a:chOff x="0" y="0"/>
                              <a:chExt cx="53816" cy="37814"/>
                            </a:xfrm>
                          </wpg:grpSpPr>
                          <wps:wsp>
                            <wps:cNvPr id="21" name="流程图: 可选过程 1039"/>
                            <wps:cNvSpPr>
                              <a:spLocks noChangeArrowheads="1"/>
                            </wps:cNvSpPr>
                            <wps:spPr bwMode="auto">
                              <a:xfrm>
                                <a:off x="0" y="23622"/>
                                <a:ext cx="25050"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E903559" w14:textId="77777777" w:rsidR="003D1226" w:rsidRPr="00676FE6" w:rsidRDefault="003D1226" w:rsidP="00C1163A">
                                  <w:pPr>
                                    <w:jc w:val="center"/>
                                    <w:rPr>
                                      <w:color w:val="000000" w:themeColor="text1"/>
                                    </w:rPr>
                                  </w:pPr>
                                  <w:r w:rsidRPr="00676FE6">
                                    <w:rPr>
                                      <w:rFonts w:hint="eastAsia"/>
                                      <w:color w:val="000000" w:themeColor="text1"/>
                                      <w:szCs w:val="21"/>
                                    </w:rPr>
                                    <w:t>Camera Type</w:t>
                                  </w:r>
                                  <w:r w:rsidRPr="00676FE6">
                                    <w:rPr>
                                      <w:rFonts w:hint="eastAsia"/>
                                      <w:color w:val="000000" w:themeColor="text1"/>
                                      <w:szCs w:val="21"/>
                                    </w:rPr>
                                    <w:t>：</w:t>
                                  </w:r>
                                  <w:r w:rsidRPr="00676FE6">
                                    <w:rPr>
                                      <w:rFonts w:hint="eastAsia"/>
                                      <w:color w:val="000000" w:themeColor="text1"/>
                                      <w:szCs w:val="21"/>
                                    </w:rPr>
                                    <w:t xml:space="preserve">Front &amp;amp; Back Camera </w:t>
                                  </w:r>
                                </w:p>
                              </w:txbxContent>
                            </wps:txbx>
                            <wps:bodyPr rot="0" vert="horz" wrap="square" lIns="91440" tIns="45720" rIns="91440" bIns="45720" anchor="ctr" anchorCtr="0" upright="1">
                              <a:noAutofit/>
                            </wps:bodyPr>
                          </wps:wsp>
                          <wps:wsp>
                            <wps:cNvPr id="22" name="流程图: 可选过程 1040"/>
                            <wps:cNvSpPr>
                              <a:spLocks noChangeArrowheads="1"/>
                            </wps:cNvSpPr>
                            <wps:spPr bwMode="auto">
                              <a:xfrm>
                                <a:off x="0" y="0"/>
                                <a:ext cx="12096" cy="3143"/>
                              </a:xfrm>
                              <a:prstGeom prst="flowChartAlternateProcess">
                                <a:avLst/>
                              </a:prstGeom>
                              <a:solidFill>
                                <a:srgbClr val="FF0000"/>
                              </a:solidFill>
                              <a:ln w="12700">
                                <a:solidFill>
                                  <a:schemeClr val="tx1">
                                    <a:lumMod val="100000"/>
                                    <a:lumOff val="0"/>
                                  </a:schemeClr>
                                </a:solidFill>
                                <a:miter lim="800000"/>
                                <a:headEnd/>
                                <a:tailEnd/>
                              </a:ln>
                            </wps:spPr>
                            <wps:txbx>
                              <w:txbxContent>
                                <w:p w14:paraId="297026F5" w14:textId="77777777" w:rsidR="003D1226" w:rsidRPr="00E220AF" w:rsidRDefault="003D1226" w:rsidP="00C1163A">
                                  <w:pPr>
                                    <w:jc w:val="center"/>
                                    <w:rPr>
                                      <w:color w:val="FFFFFF" w:themeColor="background1"/>
                                    </w:rPr>
                                  </w:pPr>
                                  <w:r w:rsidRPr="00E220AF">
                                    <w:rPr>
                                      <w:rFonts w:hint="eastAsia"/>
                                      <w:color w:val="FFFFFF" w:themeColor="background1"/>
                                      <w:szCs w:val="21"/>
                                    </w:rPr>
                                    <w:t>Camera</w:t>
                                  </w:r>
                                  <w:r w:rsidRPr="00E220AF">
                                    <w:rPr>
                                      <w:rFonts w:hint="eastAsia"/>
                                      <w:color w:val="FFFFFF" w:themeColor="background1"/>
                                      <w:szCs w:val="21"/>
                                    </w:rPr>
                                    <w:t>：</w:t>
                                  </w:r>
                                  <w:r w:rsidRPr="00E220AF">
                                    <w:rPr>
                                      <w:rFonts w:hint="eastAsia"/>
                                      <w:color w:val="FFFFFF" w:themeColor="background1"/>
                                      <w:szCs w:val="21"/>
                                    </w:rPr>
                                    <w:t xml:space="preserve">12.0MP </w:t>
                                  </w:r>
                                </w:p>
                              </w:txbxContent>
                            </wps:txbx>
                            <wps:bodyPr rot="0" vert="horz" wrap="square" lIns="91440" tIns="45720" rIns="91440" bIns="45720" anchor="ctr" anchorCtr="0" upright="1">
                              <a:noAutofit/>
                            </wps:bodyPr>
                          </wps:wsp>
                          <wps:wsp>
                            <wps:cNvPr id="23" name="流程图: 可选过程 1041"/>
                            <wps:cNvSpPr>
                              <a:spLocks noChangeArrowheads="1"/>
                            </wps:cNvSpPr>
                            <wps:spPr bwMode="auto">
                              <a:xfrm>
                                <a:off x="0" y="4095"/>
                                <a:ext cx="18478"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1497418" w14:textId="77777777" w:rsidR="003D1226" w:rsidRPr="00676FE6" w:rsidRDefault="003D1226" w:rsidP="00C1163A">
                                  <w:pPr>
                                    <w:jc w:val="center"/>
                                    <w:rPr>
                                      <w:color w:val="000000" w:themeColor="text1"/>
                                    </w:rPr>
                                  </w:pPr>
                                  <w:r w:rsidRPr="00676FE6">
                                    <w:rPr>
                                      <w:rFonts w:hint="eastAsia"/>
                                      <w:color w:val="000000" w:themeColor="text1"/>
                                      <w:szCs w:val="21"/>
                                    </w:rPr>
                                    <w:t>Recording Definition</w:t>
                                  </w:r>
                                  <w:r w:rsidRPr="00676FE6">
                                    <w:rPr>
                                      <w:rFonts w:hint="eastAsia"/>
                                      <w:color w:val="000000" w:themeColor="text1"/>
                                      <w:szCs w:val="21"/>
                                    </w:rPr>
                                    <w:t>：</w:t>
                                  </w:r>
                                  <w:r w:rsidRPr="00676FE6">
                                    <w:rPr>
                                      <w:rFonts w:hint="eastAsia"/>
                                      <w:color w:val="000000" w:themeColor="text1"/>
                                      <w:szCs w:val="21"/>
                                    </w:rPr>
                                    <w:t>1080P</w:t>
                                  </w:r>
                                </w:p>
                              </w:txbxContent>
                            </wps:txbx>
                            <wps:bodyPr rot="0" vert="horz" wrap="square" lIns="91440" tIns="45720" rIns="91440" bIns="45720" anchor="ctr" anchorCtr="0" upright="1">
                              <a:noAutofit/>
                            </wps:bodyPr>
                          </wps:wsp>
                          <wps:wsp>
                            <wps:cNvPr id="24" name="流程图: 可选过程 1042"/>
                            <wps:cNvSpPr>
                              <a:spLocks noChangeArrowheads="1"/>
                            </wps:cNvSpPr>
                            <wps:spPr bwMode="auto">
                              <a:xfrm>
                                <a:off x="39957" y="4095"/>
                                <a:ext cx="12524"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164C4B2" w14:textId="77777777" w:rsidR="003D1226" w:rsidRPr="00676FE6" w:rsidRDefault="003D1226" w:rsidP="00C1163A">
                                  <w:pPr>
                                    <w:jc w:val="center"/>
                                    <w:rPr>
                                      <w:color w:val="000000" w:themeColor="text1"/>
                                    </w:rPr>
                                  </w:pPr>
                                  <w:r w:rsidRPr="00676FE6">
                                    <w:rPr>
                                      <w:rFonts w:hint="eastAsia"/>
                                      <w:color w:val="000000" w:themeColor="text1"/>
                                      <w:szCs w:val="21"/>
                                    </w:rPr>
                                    <w:t>Display Size</w:t>
                                  </w:r>
                                  <w:r w:rsidRPr="00676FE6">
                                    <w:rPr>
                                      <w:rFonts w:hint="eastAsia"/>
                                      <w:color w:val="000000" w:themeColor="text1"/>
                                      <w:szCs w:val="21"/>
                                    </w:rPr>
                                    <w:t>：</w:t>
                                  </w:r>
                                  <w:r w:rsidRPr="00676FE6">
                                    <w:rPr>
                                      <w:rFonts w:hint="eastAsia"/>
                                      <w:color w:val="000000" w:themeColor="text1"/>
                                      <w:szCs w:val="21"/>
                                    </w:rPr>
                                    <w:t>5.5</w:t>
                                  </w:r>
                                </w:p>
                              </w:txbxContent>
                            </wps:txbx>
                            <wps:bodyPr rot="0" vert="horz" wrap="square" lIns="91440" tIns="45720" rIns="91440" bIns="45720" anchor="ctr" anchorCtr="0" upright="1">
                              <a:noAutofit/>
                            </wps:bodyPr>
                          </wps:wsp>
                          <wps:wsp>
                            <wps:cNvPr id="25" name="流程图: 可选过程 1043"/>
                            <wps:cNvSpPr>
                              <a:spLocks noChangeArrowheads="1"/>
                            </wps:cNvSpPr>
                            <wps:spPr bwMode="auto">
                              <a:xfrm>
                                <a:off x="13620" y="95"/>
                                <a:ext cx="13526" cy="2857"/>
                              </a:xfrm>
                              <a:prstGeom prst="flowChartAlternateProcess">
                                <a:avLst/>
                              </a:prstGeom>
                              <a:solidFill>
                                <a:srgbClr val="FF0000"/>
                              </a:solidFill>
                              <a:ln w="12700">
                                <a:solidFill>
                                  <a:schemeClr val="tx1">
                                    <a:lumMod val="100000"/>
                                    <a:lumOff val="0"/>
                                  </a:schemeClr>
                                </a:solidFill>
                                <a:miter lim="800000"/>
                                <a:headEnd/>
                                <a:tailEnd/>
                              </a:ln>
                            </wps:spPr>
                            <wps:txbx>
                              <w:txbxContent>
                                <w:p w14:paraId="2EA7BEBF" w14:textId="77777777" w:rsidR="003D1226" w:rsidRPr="00E220AF" w:rsidRDefault="003D1226" w:rsidP="00C1163A">
                                  <w:pPr>
                                    <w:jc w:val="center"/>
                                    <w:rPr>
                                      <w:color w:val="FFFFFF" w:themeColor="background1"/>
                                    </w:rPr>
                                  </w:pPr>
                                  <w:r w:rsidRPr="00E220AF">
                                    <w:rPr>
                                      <w:rFonts w:hint="eastAsia"/>
                                      <w:color w:val="FFFFFF" w:themeColor="background1"/>
                                      <w:szCs w:val="21"/>
                                    </w:rPr>
                                    <w:t>Front Camera</w:t>
                                  </w:r>
                                  <w:r w:rsidRPr="00E220AF">
                                    <w:rPr>
                                      <w:rFonts w:hint="eastAsia"/>
                                      <w:color w:val="FFFFFF" w:themeColor="background1"/>
                                      <w:szCs w:val="21"/>
                                    </w:rPr>
                                    <w:t>：</w:t>
                                  </w:r>
                                  <w:r w:rsidRPr="00E220AF">
                                    <w:rPr>
                                      <w:rFonts w:hint="eastAsia"/>
                                      <w:color w:val="FFFFFF" w:themeColor="background1"/>
                                      <w:szCs w:val="21"/>
                                    </w:rPr>
                                    <w:t>5MP</w:t>
                                  </w:r>
                                </w:p>
                              </w:txbxContent>
                            </wps:txbx>
                            <wps:bodyPr rot="0" vert="horz" wrap="square" lIns="91440" tIns="45720" rIns="91440" bIns="45720" anchor="ctr" anchorCtr="0" upright="1">
                              <a:noAutofit/>
                            </wps:bodyPr>
                          </wps:wsp>
                          <wps:wsp>
                            <wps:cNvPr id="26" name="流程图: 可选过程 1044"/>
                            <wps:cNvSpPr>
                              <a:spLocks noChangeArrowheads="1"/>
                            </wps:cNvSpPr>
                            <wps:spPr bwMode="auto">
                              <a:xfrm>
                                <a:off x="0" y="8001"/>
                                <a:ext cx="14097"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72B9E63" w14:textId="77777777" w:rsidR="003D1226" w:rsidRPr="00676FE6" w:rsidRDefault="003D1226" w:rsidP="00C1163A">
                                  <w:pPr>
                                    <w:jc w:val="center"/>
                                    <w:rPr>
                                      <w:color w:val="000000" w:themeColor="text1"/>
                                    </w:rPr>
                                  </w:pPr>
                                  <w:r w:rsidRPr="00676FE6">
                                    <w:rPr>
                                      <w:rFonts w:hint="eastAsia"/>
                                      <w:color w:val="000000" w:themeColor="text1"/>
                                      <w:szCs w:val="21"/>
                                    </w:rPr>
                                    <w:t>Brand Name</w:t>
                                  </w:r>
                                  <w:r w:rsidRPr="00676FE6">
                                    <w:rPr>
                                      <w:rFonts w:hint="eastAsia"/>
                                      <w:color w:val="000000" w:themeColor="text1"/>
                                      <w:szCs w:val="21"/>
                                    </w:rPr>
                                    <w:t>：</w:t>
                                  </w:r>
                                  <w:proofErr w:type="spellStart"/>
                                  <w:proofErr w:type="gramStart"/>
                                  <w:r w:rsidRPr="00676FE6">
                                    <w:rPr>
                                      <w:rFonts w:hint="eastAsia"/>
                                      <w:color w:val="000000" w:themeColor="text1"/>
                                      <w:szCs w:val="21"/>
                                    </w:rPr>
                                    <w:t>xiaomi</w:t>
                                  </w:r>
                                  <w:proofErr w:type="spellEnd"/>
                                  <w:proofErr w:type="gramEnd"/>
                                </w:p>
                              </w:txbxContent>
                            </wps:txbx>
                            <wps:bodyPr rot="0" vert="horz" wrap="square" lIns="91440" tIns="45720" rIns="91440" bIns="45720" anchor="ctr" anchorCtr="0" upright="1">
                              <a:noAutofit/>
                            </wps:bodyPr>
                          </wps:wsp>
                          <wps:wsp>
                            <wps:cNvPr id="29" name="流程图: 可选过程 1045"/>
                            <wps:cNvSpPr>
                              <a:spLocks noChangeArrowheads="1"/>
                            </wps:cNvSpPr>
                            <wps:spPr bwMode="auto">
                              <a:xfrm>
                                <a:off x="15335" y="8001"/>
                                <a:ext cx="24955"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752CEED" w14:textId="77777777" w:rsidR="003D1226" w:rsidRPr="00676FE6" w:rsidRDefault="003D1226" w:rsidP="00C1163A">
                                  <w:pPr>
                                    <w:jc w:val="center"/>
                                    <w:rPr>
                                      <w:color w:val="000000" w:themeColor="text1"/>
                                    </w:rPr>
                                  </w:pPr>
                                  <w:r w:rsidRPr="00676FE6">
                                    <w:rPr>
                                      <w:rFonts w:hint="eastAsia"/>
                                      <w:color w:val="000000" w:themeColor="text1"/>
                                      <w:szCs w:val="21"/>
                                    </w:rPr>
                                    <w:t>Touch Screen Type</w:t>
                                  </w:r>
                                  <w:r w:rsidRPr="00676FE6">
                                    <w:rPr>
                                      <w:rFonts w:hint="eastAsia"/>
                                      <w:color w:val="000000" w:themeColor="text1"/>
                                      <w:szCs w:val="21"/>
                                    </w:rPr>
                                    <w:t>：</w:t>
                                  </w:r>
                                  <w:r w:rsidRPr="00676FE6">
                                    <w:rPr>
                                      <w:rFonts w:hint="eastAsia"/>
                                      <w:color w:val="000000" w:themeColor="text1"/>
                                      <w:szCs w:val="21"/>
                                    </w:rPr>
                                    <w:t>Capacitive Screen</w:t>
                                  </w:r>
                                </w:p>
                              </w:txbxContent>
                            </wps:txbx>
                            <wps:bodyPr rot="0" vert="horz" wrap="square" lIns="91440" tIns="45720" rIns="91440" bIns="45720" anchor="ctr" anchorCtr="0" upright="1">
                              <a:noAutofit/>
                            </wps:bodyPr>
                          </wps:wsp>
                          <wps:wsp>
                            <wps:cNvPr id="30" name="流程图: 可选过程 1046"/>
                            <wps:cNvSpPr>
                              <a:spLocks noChangeArrowheads="1"/>
                            </wps:cNvSpPr>
                            <wps:spPr bwMode="auto">
                              <a:xfrm>
                                <a:off x="25431" y="4095"/>
                                <a:ext cx="9619" cy="314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6FEDCAE" w14:textId="77777777" w:rsidR="003D1226" w:rsidRPr="00676FE6" w:rsidRDefault="003D1226" w:rsidP="00C1163A">
                                  <w:pPr>
                                    <w:jc w:val="center"/>
                                    <w:rPr>
                                      <w:color w:val="000000" w:themeColor="text1"/>
                                    </w:rPr>
                                  </w:pPr>
                                  <w:r w:rsidRPr="00676FE6">
                                    <w:rPr>
                                      <w:rFonts w:hint="eastAsia"/>
                                      <w:color w:val="000000" w:themeColor="text1"/>
                                      <w:szCs w:val="21"/>
                                    </w:rPr>
                                    <w:t>ROM</w:t>
                                  </w:r>
                                  <w:r w:rsidRPr="00676FE6">
                                    <w:rPr>
                                      <w:rFonts w:hint="eastAsia"/>
                                      <w:color w:val="000000" w:themeColor="text1"/>
                                      <w:szCs w:val="21"/>
                                    </w:rPr>
                                    <w:t>：</w:t>
                                  </w:r>
                                  <w:r w:rsidRPr="00676FE6">
                                    <w:rPr>
                                      <w:rFonts w:hint="eastAsia"/>
                                      <w:color w:val="000000" w:themeColor="text1"/>
                                      <w:szCs w:val="21"/>
                                    </w:rPr>
                                    <w:t xml:space="preserve">64G </w:t>
                                  </w:r>
                                </w:p>
                              </w:txbxContent>
                            </wps:txbx>
                            <wps:bodyPr rot="0" vert="horz" wrap="square" lIns="91440" tIns="45720" rIns="91440" bIns="45720" anchor="ctr" anchorCtr="0" upright="1">
                              <a:noAutofit/>
                            </wps:bodyPr>
                          </wps:wsp>
                          <wps:wsp>
                            <wps:cNvPr id="31" name="流程图: 可选过程 1047"/>
                            <wps:cNvSpPr>
                              <a:spLocks noChangeArrowheads="1"/>
                            </wps:cNvSpPr>
                            <wps:spPr bwMode="auto">
                              <a:xfrm>
                                <a:off x="41910" y="8001"/>
                                <a:ext cx="8286"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8BCA6D8" w14:textId="77777777" w:rsidR="003D1226" w:rsidRPr="00676FE6" w:rsidRDefault="003D1226" w:rsidP="00C1163A">
                                  <w:pPr>
                                    <w:jc w:val="center"/>
                                    <w:rPr>
                                      <w:color w:val="000000" w:themeColor="text1"/>
                                    </w:rPr>
                                  </w:pPr>
                                  <w:r w:rsidRPr="00676FE6">
                                    <w:rPr>
                                      <w:rFonts w:hint="eastAsia"/>
                                      <w:color w:val="000000" w:themeColor="text1"/>
                                      <w:szCs w:val="21"/>
                                    </w:rPr>
                                    <w:t>RAM</w:t>
                                  </w:r>
                                  <w:r w:rsidRPr="00676FE6">
                                    <w:rPr>
                                      <w:rFonts w:hint="eastAsia"/>
                                      <w:color w:val="000000" w:themeColor="text1"/>
                                      <w:szCs w:val="21"/>
                                    </w:rPr>
                                    <w:t>：</w:t>
                                  </w:r>
                                  <w:r w:rsidRPr="00676FE6">
                                    <w:rPr>
                                      <w:rFonts w:hint="eastAsia"/>
                                      <w:color w:val="000000" w:themeColor="text1"/>
                                      <w:szCs w:val="21"/>
                                    </w:rPr>
                                    <w:t xml:space="preserve">4G </w:t>
                                  </w:r>
                                </w:p>
                              </w:txbxContent>
                            </wps:txbx>
                            <wps:bodyPr rot="0" vert="horz" wrap="square" lIns="91440" tIns="45720" rIns="91440" bIns="45720" anchor="ctr" anchorCtr="0" upright="1">
                              <a:noAutofit/>
                            </wps:bodyPr>
                          </wps:wsp>
                          <wps:wsp>
                            <wps:cNvPr id="32" name="流程图: 可选过程 1048"/>
                            <wps:cNvSpPr>
                              <a:spLocks noChangeArrowheads="1"/>
                            </wps:cNvSpPr>
                            <wps:spPr bwMode="auto">
                              <a:xfrm>
                                <a:off x="0" y="15906"/>
                                <a:ext cx="35433" cy="3048"/>
                              </a:xfrm>
                              <a:prstGeom prst="flowChartAlternateProcess">
                                <a:avLst/>
                              </a:prstGeom>
                              <a:solidFill>
                                <a:schemeClr val="accent4">
                                  <a:lumMod val="75000"/>
                                  <a:lumOff val="0"/>
                                </a:schemeClr>
                              </a:solidFill>
                              <a:ln w="12700">
                                <a:solidFill>
                                  <a:schemeClr val="tx1">
                                    <a:lumMod val="100000"/>
                                    <a:lumOff val="0"/>
                                  </a:schemeClr>
                                </a:solidFill>
                                <a:miter lim="800000"/>
                                <a:headEnd/>
                                <a:tailEnd/>
                              </a:ln>
                            </wps:spPr>
                            <wps:txbx>
                              <w:txbxContent>
                                <w:p w14:paraId="6E6E0BC4" w14:textId="77777777" w:rsidR="003D1226" w:rsidRPr="003353C3" w:rsidRDefault="003D1226" w:rsidP="00C1163A">
                                  <w:pPr>
                                    <w:jc w:val="center"/>
                                    <w:rPr>
                                      <w:color w:val="FFFFFF" w:themeColor="background1"/>
                                    </w:rPr>
                                  </w:pPr>
                                  <w:r w:rsidRPr="003353C3">
                                    <w:rPr>
                                      <w:rFonts w:hint="eastAsia"/>
                                      <w:color w:val="FFFFFF" w:themeColor="background1"/>
                                      <w:szCs w:val="21"/>
                                    </w:rPr>
                                    <w:t>color</w:t>
                                  </w:r>
                                  <w:r w:rsidRPr="003353C3">
                                    <w:rPr>
                                      <w:rFonts w:hint="eastAsia"/>
                                      <w:color w:val="FFFFFF" w:themeColor="background1"/>
                                      <w:szCs w:val="21"/>
                                    </w:rPr>
                                    <w:t>：</w:t>
                                  </w:r>
                                  <w:r w:rsidRPr="003353C3">
                                    <w:rPr>
                                      <w:rFonts w:hint="eastAsia"/>
                                      <w:color w:val="FFFFFF" w:themeColor="background1"/>
                                      <w:szCs w:val="21"/>
                                    </w:rPr>
                                    <w:t>4GB 64GB Black 4GB 64GB Rose Gold 4GB 64GB Gold</w:t>
                                  </w:r>
                                </w:p>
                              </w:txbxContent>
                            </wps:txbx>
                            <wps:bodyPr rot="0" vert="horz" wrap="square" lIns="91440" tIns="45720" rIns="91440" bIns="45720" anchor="ctr" anchorCtr="0" upright="1">
                              <a:noAutofit/>
                            </wps:bodyPr>
                          </wps:wsp>
                          <wps:wsp>
                            <wps:cNvPr id="33" name="流程图: 可选过程 1049"/>
                            <wps:cNvSpPr>
                              <a:spLocks noChangeArrowheads="1"/>
                            </wps:cNvSpPr>
                            <wps:spPr bwMode="auto">
                              <a:xfrm>
                                <a:off x="0" y="12001"/>
                                <a:ext cx="17907" cy="314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66943D8" w14:textId="77777777" w:rsidR="003D1226" w:rsidRPr="00676FE6" w:rsidRDefault="003D1226" w:rsidP="00C1163A">
                                  <w:pPr>
                                    <w:jc w:val="center"/>
                                    <w:rPr>
                                      <w:color w:val="000000" w:themeColor="text1"/>
                                    </w:rPr>
                                  </w:pPr>
                                  <w:r w:rsidRPr="00676FE6">
                                    <w:rPr>
                                      <w:rFonts w:hint="eastAsia"/>
                                      <w:color w:val="000000" w:themeColor="text1"/>
                                      <w:szCs w:val="21"/>
                                    </w:rPr>
                                    <w:t>Operation System</w:t>
                                  </w:r>
                                  <w:r w:rsidRPr="00676FE6">
                                    <w:rPr>
                                      <w:rFonts w:hint="eastAsia"/>
                                      <w:color w:val="000000" w:themeColor="text1"/>
                                      <w:szCs w:val="21"/>
                                    </w:rPr>
                                    <w:t>：</w:t>
                                  </w:r>
                                  <w:r w:rsidRPr="00676FE6">
                                    <w:rPr>
                                      <w:rFonts w:hint="eastAsia"/>
                                      <w:color w:val="000000" w:themeColor="text1"/>
                                      <w:szCs w:val="21"/>
                                    </w:rPr>
                                    <w:t>Android</w:t>
                                  </w:r>
                                </w:p>
                              </w:txbxContent>
                            </wps:txbx>
                            <wps:bodyPr rot="0" vert="horz" wrap="square" lIns="91440" tIns="45720" rIns="91440" bIns="45720" anchor="ctr" anchorCtr="0" upright="1">
                              <a:noAutofit/>
                            </wps:bodyPr>
                          </wps:wsp>
                          <wps:wsp>
                            <wps:cNvPr id="34" name="流程图: 可选过程 1050"/>
                            <wps:cNvSpPr>
                              <a:spLocks noChangeArrowheads="1"/>
                            </wps:cNvSpPr>
                            <wps:spPr bwMode="auto">
                              <a:xfrm>
                                <a:off x="38100" y="15906"/>
                                <a:ext cx="12573" cy="333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E99285C" w14:textId="77777777" w:rsidR="003D1226" w:rsidRPr="00676FE6" w:rsidRDefault="003D1226" w:rsidP="00C1163A">
                                  <w:pPr>
                                    <w:jc w:val="center"/>
                                    <w:rPr>
                                      <w:color w:val="000000" w:themeColor="text1"/>
                                    </w:rPr>
                                  </w:pPr>
                                  <w:r w:rsidRPr="00676FE6">
                                    <w:rPr>
                                      <w:rFonts w:hint="eastAsia"/>
                                      <w:color w:val="000000" w:themeColor="text1"/>
                                      <w:szCs w:val="21"/>
                                    </w:rPr>
                                    <w:t>Google Play</w:t>
                                  </w:r>
                                  <w:r w:rsidRPr="00676FE6">
                                    <w:rPr>
                                      <w:rFonts w:hint="eastAsia"/>
                                      <w:color w:val="000000" w:themeColor="text1"/>
                                      <w:szCs w:val="21"/>
                                    </w:rPr>
                                    <w:t>：</w:t>
                                  </w:r>
                                  <w:r w:rsidRPr="00676FE6">
                                    <w:rPr>
                                      <w:rFonts w:hint="eastAsia"/>
                                      <w:color w:val="000000" w:themeColor="text1"/>
                                      <w:szCs w:val="21"/>
                                    </w:rPr>
                                    <w:t>Yes</w:t>
                                  </w:r>
                                </w:p>
                              </w:txbxContent>
                            </wps:txbx>
                            <wps:bodyPr rot="0" vert="horz" wrap="square" lIns="91440" tIns="45720" rIns="91440" bIns="45720" anchor="ctr" anchorCtr="0" upright="1">
                              <a:noAutofit/>
                            </wps:bodyPr>
                          </wps:wsp>
                          <wps:wsp>
                            <wps:cNvPr id="35" name="流程图: 可选过程 1051"/>
                            <wps:cNvSpPr>
                              <a:spLocks noChangeArrowheads="1"/>
                            </wps:cNvSpPr>
                            <wps:spPr bwMode="auto">
                              <a:xfrm>
                                <a:off x="40631" y="19907"/>
                                <a:ext cx="11945" cy="2857"/>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9E3ADD3" w14:textId="77777777" w:rsidR="003D1226" w:rsidRPr="00676FE6" w:rsidRDefault="003D1226" w:rsidP="00C1163A">
                                  <w:pPr>
                                    <w:jc w:val="center"/>
                                    <w:rPr>
                                      <w:color w:val="000000" w:themeColor="text1"/>
                                    </w:rPr>
                                  </w:pPr>
                                  <w:r w:rsidRPr="00676FE6">
                                    <w:rPr>
                                      <w:rFonts w:hint="eastAsia"/>
                                      <w:color w:val="000000" w:themeColor="text1"/>
                                      <w:szCs w:val="21"/>
                                    </w:rPr>
                                    <w:t>CPU</w:t>
                                  </w:r>
                                  <w:r w:rsidRPr="00676FE6">
                                    <w:rPr>
                                      <w:rFonts w:hint="eastAsia"/>
                                      <w:color w:val="000000" w:themeColor="text1"/>
                                      <w:szCs w:val="21"/>
                                    </w:rPr>
                                    <w:t>：</w:t>
                                  </w:r>
                                  <w:proofErr w:type="spellStart"/>
                                  <w:r w:rsidRPr="00676FE6">
                                    <w:rPr>
                                      <w:rFonts w:hint="eastAsia"/>
                                      <w:color w:val="000000" w:themeColor="text1"/>
                                      <w:szCs w:val="21"/>
                                    </w:rPr>
                                    <w:t>Octa</w:t>
                                  </w:r>
                                  <w:proofErr w:type="spellEnd"/>
                                  <w:r w:rsidRPr="00676FE6">
                                    <w:rPr>
                                      <w:rFonts w:hint="eastAsia"/>
                                      <w:color w:val="000000" w:themeColor="text1"/>
                                      <w:szCs w:val="21"/>
                                    </w:rPr>
                                    <w:t xml:space="preserve"> Core</w:t>
                                  </w:r>
                                </w:p>
                              </w:txbxContent>
                            </wps:txbx>
                            <wps:bodyPr rot="0" vert="horz" wrap="square" lIns="91440" tIns="45720" rIns="91440" bIns="45720" anchor="ctr" anchorCtr="0" upright="1">
                              <a:noAutofit/>
                            </wps:bodyPr>
                          </wps:wsp>
                          <wps:wsp>
                            <wps:cNvPr id="36" name="流程图: 可选过程 1052"/>
                            <wps:cNvSpPr>
                              <a:spLocks noChangeArrowheads="1"/>
                            </wps:cNvSpPr>
                            <wps:spPr bwMode="auto">
                              <a:xfrm>
                                <a:off x="22337" y="12001"/>
                                <a:ext cx="28239"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C016096" w14:textId="77777777" w:rsidR="003D1226" w:rsidRPr="00676FE6" w:rsidRDefault="003D1226" w:rsidP="00C1163A">
                                  <w:pPr>
                                    <w:jc w:val="center"/>
                                    <w:rPr>
                                      <w:color w:val="000000" w:themeColor="text1"/>
                                      <w:szCs w:val="21"/>
                                    </w:rPr>
                                  </w:pPr>
                                  <w:r w:rsidRPr="00676FE6">
                                    <w:rPr>
                                      <w:rFonts w:hint="eastAsia"/>
                                      <w:color w:val="000000" w:themeColor="text1"/>
                                      <w:szCs w:val="21"/>
                                    </w:rPr>
                                    <w:t>Battery Capacity(</w:t>
                                  </w:r>
                                  <w:proofErr w:type="spellStart"/>
                                  <w:r w:rsidRPr="00676FE6">
                                    <w:rPr>
                                      <w:rFonts w:hint="eastAsia"/>
                                      <w:color w:val="000000" w:themeColor="text1"/>
                                      <w:szCs w:val="21"/>
                                    </w:rPr>
                                    <w:t>mAh</w:t>
                                  </w:r>
                                  <w:proofErr w:type="spellEnd"/>
                                  <w:r w:rsidRPr="00676FE6">
                                    <w:rPr>
                                      <w:rFonts w:hint="eastAsia"/>
                                      <w:color w:val="000000" w:themeColor="text1"/>
                                      <w:szCs w:val="21"/>
                                    </w:rPr>
                                    <w:t>)</w:t>
                                  </w:r>
                                  <w:r w:rsidRPr="00676FE6">
                                    <w:rPr>
                                      <w:rFonts w:hint="eastAsia"/>
                                      <w:color w:val="000000" w:themeColor="text1"/>
                                      <w:szCs w:val="21"/>
                                    </w:rPr>
                                    <w:t>：</w:t>
                                  </w:r>
                                  <w:r w:rsidRPr="00676FE6">
                                    <w:rPr>
                                      <w:rFonts w:hint="eastAsia"/>
                                      <w:color w:val="000000" w:themeColor="text1"/>
                                      <w:szCs w:val="21"/>
                                    </w:rPr>
                                    <w:t xml:space="preserve">3080mAh /3000 </w:t>
                                  </w:r>
                                  <w:proofErr w:type="spellStart"/>
                                  <w:r w:rsidRPr="00676FE6">
                                    <w:rPr>
                                      <w:rFonts w:hint="eastAsia"/>
                                      <w:color w:val="000000" w:themeColor="text1"/>
                                      <w:szCs w:val="21"/>
                                    </w:rPr>
                                    <w:t>mAh</w:t>
                                  </w:r>
                                  <w:proofErr w:type="spellEnd"/>
                                </w:p>
                                <w:p w14:paraId="5BE3652F" w14:textId="77777777" w:rsidR="003D1226" w:rsidRPr="00676FE6" w:rsidRDefault="003D1226" w:rsidP="00C1163A">
                                  <w:pPr>
                                    <w:jc w:val="center"/>
                                    <w:rPr>
                                      <w:color w:val="000000" w:themeColor="text1"/>
                                    </w:rPr>
                                  </w:pPr>
                                </w:p>
                              </w:txbxContent>
                            </wps:txbx>
                            <wps:bodyPr rot="0" vert="horz" wrap="square" lIns="91440" tIns="45720" rIns="91440" bIns="45720" anchor="ctr" anchorCtr="0" upright="1">
                              <a:noAutofit/>
                            </wps:bodyPr>
                          </wps:wsp>
                          <wps:wsp>
                            <wps:cNvPr id="37" name="流程图: 可选过程 1053"/>
                            <wps:cNvSpPr>
                              <a:spLocks noChangeArrowheads="1"/>
                            </wps:cNvSpPr>
                            <wps:spPr bwMode="auto">
                              <a:xfrm>
                                <a:off x="0" y="19907"/>
                                <a:ext cx="14478" cy="2762"/>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89EF532" w14:textId="77777777" w:rsidR="003D1226" w:rsidRPr="00676FE6" w:rsidRDefault="003D1226" w:rsidP="00C1163A">
                                  <w:pPr>
                                    <w:jc w:val="center"/>
                                    <w:rPr>
                                      <w:color w:val="000000" w:themeColor="text1"/>
                                      <w:szCs w:val="21"/>
                                    </w:rPr>
                                  </w:pPr>
                                  <w:r w:rsidRPr="00676FE6">
                                    <w:rPr>
                                      <w:rFonts w:hint="eastAsia"/>
                                      <w:color w:val="000000" w:themeColor="text1"/>
                                      <w:szCs w:val="21"/>
                                    </w:rPr>
                                    <w:t>Unlock Phones</w:t>
                                  </w:r>
                                  <w:r w:rsidRPr="00676FE6">
                                    <w:rPr>
                                      <w:rFonts w:hint="eastAsia"/>
                                      <w:color w:val="000000" w:themeColor="text1"/>
                                      <w:szCs w:val="21"/>
                                    </w:rPr>
                                    <w:t>：</w:t>
                                  </w:r>
                                  <w:r w:rsidRPr="00676FE6">
                                    <w:rPr>
                                      <w:rFonts w:hint="eastAsia"/>
                                      <w:color w:val="000000" w:themeColor="text1"/>
                                      <w:szCs w:val="21"/>
                                    </w:rPr>
                                    <w:t xml:space="preserve">Yes </w:t>
                                  </w:r>
                                </w:p>
                              </w:txbxContent>
                            </wps:txbx>
                            <wps:bodyPr rot="0" vert="horz" wrap="square" lIns="91440" tIns="45720" rIns="91440" bIns="45720" anchor="ctr" anchorCtr="0" upright="1">
                              <a:noAutofit/>
                            </wps:bodyPr>
                          </wps:wsp>
                          <wps:wsp>
                            <wps:cNvPr id="38" name="流程图: 可选过程 1054"/>
                            <wps:cNvSpPr>
                              <a:spLocks noChangeArrowheads="1"/>
                            </wps:cNvSpPr>
                            <wps:spPr bwMode="auto">
                              <a:xfrm>
                                <a:off x="0" y="34480"/>
                                <a:ext cx="20193" cy="2953"/>
                              </a:xfrm>
                              <a:prstGeom prst="flowChartAlternateProcess">
                                <a:avLst/>
                              </a:prstGeom>
                              <a:solidFill>
                                <a:srgbClr val="7030A0"/>
                              </a:solidFill>
                              <a:ln w="12700">
                                <a:solidFill>
                                  <a:schemeClr val="tx1">
                                    <a:lumMod val="100000"/>
                                    <a:lumOff val="0"/>
                                  </a:schemeClr>
                                </a:solidFill>
                                <a:miter lim="800000"/>
                                <a:headEnd/>
                                <a:tailEnd/>
                              </a:ln>
                            </wps:spPr>
                            <wps:txbx>
                              <w:txbxContent>
                                <w:p w14:paraId="20F10FE2" w14:textId="77777777" w:rsidR="003D1226" w:rsidRPr="00E220AF" w:rsidRDefault="003D1226" w:rsidP="00C1163A">
                                  <w:pPr>
                                    <w:jc w:val="center"/>
                                    <w:rPr>
                                      <w:color w:val="FFFFFF" w:themeColor="background1"/>
                                      <w:szCs w:val="21"/>
                                    </w:rPr>
                                  </w:pPr>
                                  <w:r w:rsidRPr="00E220AF">
                                    <w:rPr>
                                      <w:rFonts w:hint="eastAsia"/>
                                      <w:color w:val="FFFFFF" w:themeColor="background1"/>
                                      <w:szCs w:val="21"/>
                                    </w:rPr>
                                    <w:t>Display Resolution</w:t>
                                  </w:r>
                                  <w:r w:rsidRPr="00E220AF">
                                    <w:rPr>
                                      <w:rFonts w:hint="eastAsia"/>
                                      <w:color w:val="FFFFFF" w:themeColor="background1"/>
                                      <w:szCs w:val="21"/>
                                    </w:rPr>
                                    <w:t>：</w:t>
                                  </w:r>
                                  <w:r w:rsidRPr="00E220AF">
                                    <w:rPr>
                                      <w:rFonts w:hint="eastAsia"/>
                                      <w:color w:val="FFFFFF" w:themeColor="background1"/>
                                      <w:szCs w:val="21"/>
                                    </w:rPr>
                                    <w:t>1920x1080</w:t>
                                  </w:r>
                                </w:p>
                              </w:txbxContent>
                            </wps:txbx>
                            <wps:bodyPr rot="0" vert="horz" wrap="square" lIns="91440" tIns="45720" rIns="91440" bIns="45720" anchor="ctr" anchorCtr="0" upright="1">
                              <a:noAutofit/>
                            </wps:bodyPr>
                          </wps:wsp>
                          <wps:wsp>
                            <wps:cNvPr id="39" name="圆角矩形 1055"/>
                            <wps:cNvSpPr>
                              <a:spLocks noChangeArrowheads="1"/>
                            </wps:cNvSpPr>
                            <wps:spPr bwMode="auto">
                              <a:xfrm>
                                <a:off x="15811" y="20002"/>
                                <a:ext cx="21431"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CF0DC28" w14:textId="77777777" w:rsidR="003D1226" w:rsidRPr="00676FE6" w:rsidRDefault="003D1226" w:rsidP="00C1163A">
                                  <w:pPr>
                                    <w:jc w:val="center"/>
                                    <w:rPr>
                                      <w:color w:val="000000" w:themeColor="text1"/>
                                    </w:rPr>
                                  </w:pPr>
                                  <w:r w:rsidRPr="00676FE6">
                                    <w:rPr>
                                      <w:rFonts w:hint="eastAsia"/>
                                      <w:color w:val="000000" w:themeColor="text1"/>
                                      <w:szCs w:val="21"/>
                                    </w:rPr>
                                    <w:t>Battery Type</w:t>
                                  </w:r>
                                  <w:r w:rsidRPr="00676FE6">
                                    <w:rPr>
                                      <w:rFonts w:hint="eastAsia"/>
                                      <w:color w:val="000000" w:themeColor="text1"/>
                                      <w:szCs w:val="21"/>
                                    </w:rPr>
                                    <w:t>：</w:t>
                                  </w:r>
                                  <w:r w:rsidRPr="00676FE6">
                                    <w:rPr>
                                      <w:rFonts w:hint="eastAsia"/>
                                      <w:color w:val="000000" w:themeColor="text1"/>
                                      <w:szCs w:val="21"/>
                                    </w:rPr>
                                    <w:t>Not Detachable</w:t>
                                  </w:r>
                                </w:p>
                              </w:txbxContent>
                            </wps:txbx>
                            <wps:bodyPr rot="0" vert="horz" wrap="square" lIns="91440" tIns="45720" rIns="91440" bIns="45720" anchor="ctr" anchorCtr="0" upright="1">
                              <a:noAutofit/>
                            </wps:bodyPr>
                          </wps:wsp>
                          <wps:wsp>
                            <wps:cNvPr id="40" name="流程图: 可选过程 1056"/>
                            <wps:cNvSpPr>
                              <a:spLocks noChangeArrowheads="1"/>
                            </wps:cNvSpPr>
                            <wps:spPr bwMode="auto">
                              <a:xfrm>
                                <a:off x="0" y="27622"/>
                                <a:ext cx="53816" cy="6096"/>
                              </a:xfrm>
                              <a:prstGeom prst="flowChartAlternateProcess">
                                <a:avLst/>
                              </a:prstGeom>
                              <a:solidFill>
                                <a:schemeClr val="accent1">
                                  <a:lumMod val="75000"/>
                                  <a:lumOff val="0"/>
                                </a:schemeClr>
                              </a:solidFill>
                              <a:ln w="12700">
                                <a:solidFill>
                                  <a:schemeClr val="tx1">
                                    <a:lumMod val="100000"/>
                                    <a:lumOff val="0"/>
                                  </a:schemeClr>
                                </a:solidFill>
                                <a:miter lim="800000"/>
                                <a:headEnd/>
                                <a:tailEnd/>
                              </a:ln>
                            </wps:spPr>
                            <wps:txbx>
                              <w:txbxContent>
                                <w:p w14:paraId="404C5710" w14:textId="77777777" w:rsidR="003D1226" w:rsidRPr="00E220AF" w:rsidRDefault="003D1226" w:rsidP="00C1163A">
                                  <w:pPr>
                                    <w:jc w:val="center"/>
                                    <w:rPr>
                                      <w:color w:val="FFFFFF" w:themeColor="background1"/>
                                    </w:rPr>
                                  </w:pPr>
                                  <w:r w:rsidRPr="00E220AF">
                                    <w:rPr>
                                      <w:rFonts w:hint="eastAsia"/>
                                      <w:color w:val="FFFFFF" w:themeColor="background1"/>
                                      <w:szCs w:val="21"/>
                                    </w:rPr>
                                    <w:t>Feature</w:t>
                                  </w:r>
                                  <w:r w:rsidRPr="00E220AF">
                                    <w:rPr>
                                      <w:rFonts w:hint="eastAsia"/>
                                      <w:color w:val="FFFFFF" w:themeColor="background1"/>
                                      <w:szCs w:val="21"/>
                                    </w:rPr>
                                    <w:t>：</w:t>
                                  </w:r>
                                  <w:r w:rsidRPr="00E220AF">
                                    <w:rPr>
                                      <w:rFonts w:hint="eastAsia"/>
                                      <w:color w:val="FFFFFF" w:themeColor="background1"/>
                                      <w:szCs w:val="21"/>
                                    </w:rPr>
                                    <w:t xml:space="preserve">Gravity </w:t>
                                  </w:r>
                                  <w:proofErr w:type="spellStart"/>
                                  <w:r w:rsidRPr="00E220AF">
                                    <w:rPr>
                                      <w:rFonts w:hint="eastAsia"/>
                                      <w:color w:val="FFFFFF" w:themeColor="background1"/>
                                      <w:szCs w:val="21"/>
                                    </w:rPr>
                                    <w:t>Response,GPRS,Touchscreen,Message,Bluetooth,VideoPlayer,HD</w:t>
                                  </w:r>
                                  <w:proofErr w:type="spellEnd"/>
                                  <w:r w:rsidRPr="00E220AF">
                                    <w:rPr>
                                      <w:rFonts w:hint="eastAsia"/>
                                      <w:color w:val="FFFFFF" w:themeColor="background1"/>
                                      <w:szCs w:val="21"/>
                                    </w:rPr>
                                    <w:t xml:space="preserve"> Video Player,Wi-Fi,FingerprintRecognition,GPSNavigation,FrontCamera,Memory Card </w:t>
                                  </w:r>
                                  <w:proofErr w:type="spellStart"/>
                                  <w:r w:rsidRPr="00E220AF">
                                    <w:rPr>
                                      <w:rFonts w:hint="eastAsia"/>
                                      <w:color w:val="FFFFFF" w:themeColor="background1"/>
                                      <w:szCs w:val="21"/>
                                    </w:rPr>
                                    <w:t>Slots,Email</w:t>
                                  </w:r>
                                  <w:proofErr w:type="spellEnd"/>
                                </w:p>
                              </w:txbxContent>
                            </wps:txbx>
                            <wps:bodyPr rot="0" vert="horz" wrap="square" lIns="91440" tIns="45720" rIns="91440" bIns="45720" anchor="ctr" anchorCtr="0" upright="1">
                              <a:noAutofit/>
                            </wps:bodyPr>
                          </wps:wsp>
                          <wps:wsp>
                            <wps:cNvPr id="41" name="圆角矩形 1057"/>
                            <wps:cNvSpPr>
                              <a:spLocks noChangeArrowheads="1"/>
                            </wps:cNvSpPr>
                            <wps:spPr bwMode="auto">
                              <a:xfrm>
                                <a:off x="30383" y="23812"/>
                                <a:ext cx="22193"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5E436F0" w14:textId="77777777" w:rsidR="003D1226" w:rsidRPr="00676FE6" w:rsidRDefault="003D1226" w:rsidP="00C1163A">
                                  <w:pPr>
                                    <w:jc w:val="center"/>
                                    <w:rPr>
                                      <w:color w:val="000000" w:themeColor="text1"/>
                                    </w:rPr>
                                  </w:pPr>
                                  <w:r w:rsidRPr="00676FE6">
                                    <w:rPr>
                                      <w:rFonts w:hint="eastAsia"/>
                                      <w:color w:val="000000" w:themeColor="text1"/>
                                      <w:szCs w:val="21"/>
                                    </w:rPr>
                                    <w:t>SIM Card Quantity</w:t>
                                  </w:r>
                                  <w:r w:rsidRPr="00676FE6">
                                    <w:rPr>
                                      <w:rFonts w:hint="eastAsia"/>
                                      <w:color w:val="000000" w:themeColor="text1"/>
                                      <w:szCs w:val="21"/>
                                    </w:rPr>
                                    <w:t>：</w:t>
                                  </w:r>
                                  <w:r w:rsidRPr="00676FE6">
                                    <w:rPr>
                                      <w:rFonts w:hint="eastAsia"/>
                                      <w:color w:val="000000" w:themeColor="text1"/>
                                      <w:szCs w:val="21"/>
                                    </w:rPr>
                                    <w:t>Dual SIM Cards</w:t>
                                  </w:r>
                                </w:p>
                                <w:p w14:paraId="4F1C9098" w14:textId="77777777" w:rsidR="003D1226" w:rsidRPr="00676FE6" w:rsidRDefault="003D1226" w:rsidP="00C1163A">
                                  <w:pPr>
                                    <w:jc w:val="center"/>
                                    <w:rPr>
                                      <w:color w:val="000000" w:themeColor="text1"/>
                                    </w:rPr>
                                  </w:pPr>
                                </w:p>
                              </w:txbxContent>
                            </wps:txbx>
                            <wps:bodyPr rot="0" vert="horz" wrap="square" lIns="91440" tIns="45720" rIns="91440" bIns="45720" anchor="ctr" anchorCtr="0" upright="1">
                              <a:noAutofit/>
                            </wps:bodyPr>
                          </wps:wsp>
                          <wps:wsp>
                            <wps:cNvPr id="42" name="流程图: 可选过程 1058"/>
                            <wps:cNvSpPr>
                              <a:spLocks noChangeArrowheads="1"/>
                            </wps:cNvSpPr>
                            <wps:spPr bwMode="auto">
                              <a:xfrm>
                                <a:off x="35623" y="34671"/>
                                <a:ext cx="16859" cy="3143"/>
                              </a:xfrm>
                              <a:prstGeom prst="flowChartAlternateProcess">
                                <a:avLst/>
                              </a:prstGeom>
                              <a:solidFill>
                                <a:srgbClr val="92D050"/>
                              </a:solidFill>
                              <a:ln w="12700">
                                <a:solidFill>
                                  <a:schemeClr val="tx1">
                                    <a:lumMod val="100000"/>
                                    <a:lumOff val="0"/>
                                  </a:schemeClr>
                                </a:solidFill>
                                <a:miter lim="800000"/>
                                <a:headEnd/>
                                <a:tailEnd/>
                              </a:ln>
                            </wps:spPr>
                            <wps:txbx>
                              <w:txbxContent>
                                <w:p w14:paraId="65951341" w14:textId="77777777" w:rsidR="003D1226" w:rsidRPr="00E220AF" w:rsidRDefault="003D1226" w:rsidP="00C1163A">
                                  <w:pPr>
                                    <w:jc w:val="center"/>
                                    <w:rPr>
                                      <w:color w:val="FFFFFF" w:themeColor="background1"/>
                                    </w:rPr>
                                  </w:pPr>
                                  <w:r w:rsidRPr="00E220AF">
                                    <w:rPr>
                                      <w:rFonts w:hint="eastAsia"/>
                                      <w:color w:val="FFFFFF" w:themeColor="background1"/>
                                      <w:szCs w:val="21"/>
                                    </w:rPr>
                                    <w:t>Size</w:t>
                                  </w:r>
                                  <w:r w:rsidRPr="00E220AF">
                                    <w:rPr>
                                      <w:rFonts w:hint="eastAsia"/>
                                      <w:color w:val="FFFFFF" w:themeColor="background1"/>
                                      <w:szCs w:val="21"/>
                                    </w:rPr>
                                    <w:t>：</w:t>
                                  </w:r>
                                  <w:r w:rsidRPr="00E220AF">
                                    <w:rPr>
                                      <w:rFonts w:hint="eastAsia"/>
                                      <w:color w:val="FFFFFF" w:themeColor="background1"/>
                                      <w:szCs w:val="21"/>
                                    </w:rPr>
                                    <w:t>154.4x7.3x75.8mm</w:t>
                                  </w:r>
                                </w:p>
                                <w:p w14:paraId="2310A378" w14:textId="77777777" w:rsidR="003D1226" w:rsidRPr="00676FE6" w:rsidRDefault="003D1226" w:rsidP="00C1163A">
                                  <w:pPr>
                                    <w:jc w:val="center"/>
                                    <w:rPr>
                                      <w:color w:val="000000" w:themeColor="text1"/>
                                    </w:rPr>
                                  </w:pPr>
                                </w:p>
                              </w:txbxContent>
                            </wps:txbx>
                            <wps:bodyPr rot="0" vert="horz" wrap="square" lIns="91440" tIns="45720" rIns="91440" bIns="45720" anchor="ctr" anchorCtr="0" upright="1">
                              <a:noAutofit/>
                            </wps:bodyPr>
                          </wps:wsp>
                        </wpg:grpSp>
                        <wps:wsp>
                          <wps:cNvPr id="43" name="矩形 1059"/>
                          <wps:cNvSpPr>
                            <a:spLocks noChangeArrowheads="1"/>
                          </wps:cNvSpPr>
                          <wps:spPr bwMode="auto">
                            <a:xfrm>
                              <a:off x="0" y="1238"/>
                              <a:ext cx="54006" cy="3876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44" name="组合 1060"/>
                        <wpg:cNvGrpSpPr>
                          <a:grpSpLocks/>
                        </wpg:cNvGrpSpPr>
                        <wpg:grpSpPr bwMode="auto">
                          <a:xfrm>
                            <a:off x="-96" y="53149"/>
                            <a:ext cx="53245" cy="28766"/>
                            <a:chOff x="-95" y="-2286"/>
                            <a:chExt cx="52673" cy="28765"/>
                          </a:xfrm>
                        </wpg:grpSpPr>
                        <wpg:grpSp>
                          <wpg:cNvPr id="45" name="组合 1061"/>
                          <wpg:cNvGrpSpPr>
                            <a:grpSpLocks/>
                          </wpg:cNvGrpSpPr>
                          <wpg:grpSpPr bwMode="auto">
                            <a:xfrm>
                              <a:off x="-95" y="-1809"/>
                              <a:ext cx="52577" cy="27717"/>
                              <a:chOff x="-95" y="-2476"/>
                              <a:chExt cx="52577" cy="27717"/>
                            </a:xfrm>
                          </wpg:grpSpPr>
                          <wps:wsp>
                            <wps:cNvPr id="46" name="流程图: 可选过程 1062"/>
                            <wps:cNvSpPr>
                              <a:spLocks noChangeArrowheads="1"/>
                            </wps:cNvSpPr>
                            <wps:spPr bwMode="auto">
                              <a:xfrm>
                                <a:off x="-95" y="-2476"/>
                                <a:ext cx="20764" cy="3142"/>
                              </a:xfrm>
                              <a:prstGeom prst="flowChartAlternateProcess">
                                <a:avLst/>
                              </a:prstGeom>
                              <a:solidFill>
                                <a:srgbClr val="FF0000"/>
                              </a:solidFill>
                              <a:ln w="12700">
                                <a:solidFill>
                                  <a:schemeClr val="tx1">
                                    <a:lumMod val="75000"/>
                                    <a:lumOff val="25000"/>
                                  </a:schemeClr>
                                </a:solidFill>
                                <a:miter lim="800000"/>
                                <a:headEnd/>
                                <a:tailEnd/>
                              </a:ln>
                            </wps:spPr>
                            <wps:txbx>
                              <w:txbxContent>
                                <w:p w14:paraId="738FCFF0" w14:textId="77777777" w:rsidR="003D1226" w:rsidRPr="00E220AF" w:rsidRDefault="003D1226" w:rsidP="00C1163A">
                                  <w:pPr>
                                    <w:jc w:val="center"/>
                                    <w:rPr>
                                      <w:color w:val="FFFFFF" w:themeColor="background1"/>
                                    </w:rPr>
                                  </w:pPr>
                                  <w:r>
                                    <w:rPr>
                                      <w:color w:val="FFFFFF" w:themeColor="background1"/>
                                      <w:szCs w:val="21"/>
                                    </w:rPr>
                                    <w:t xml:space="preserve">Highest </w:t>
                                  </w:r>
                                  <w:r w:rsidRPr="00E220AF">
                                    <w:rPr>
                                      <w:rFonts w:hint="eastAsia"/>
                                      <w:color w:val="FFFFFF" w:themeColor="background1"/>
                                      <w:szCs w:val="21"/>
                                    </w:rPr>
                                    <w:t>Camera</w:t>
                                  </w:r>
                                  <w:r>
                                    <w:rPr>
                                      <w:color w:val="FFFFFF" w:themeColor="background1"/>
                                      <w:szCs w:val="21"/>
                                    </w:rPr>
                                    <w:t xml:space="preserve"> Resolution</w:t>
                                  </w:r>
                                  <w:r w:rsidRPr="00E220AF">
                                    <w:rPr>
                                      <w:rFonts w:hint="eastAsia"/>
                                      <w:color w:val="FFFFFF" w:themeColor="background1"/>
                                      <w:szCs w:val="21"/>
                                    </w:rPr>
                                    <w:t>：</w:t>
                                  </w:r>
                                  <w:r>
                                    <w:rPr>
                                      <w:rFonts w:hint="eastAsia"/>
                                      <w:color w:val="FFFFFF" w:themeColor="background1"/>
                                      <w:szCs w:val="21"/>
                                    </w:rPr>
                                    <w:t>12.0</w:t>
                                  </w:r>
                                </w:p>
                              </w:txbxContent>
                            </wps:txbx>
                            <wps:bodyPr rot="0" vert="horz" wrap="square" lIns="91440" tIns="45720" rIns="91440" bIns="45720" anchor="ctr" anchorCtr="0" upright="1">
                              <a:noAutofit/>
                            </wps:bodyPr>
                          </wps:wsp>
                          <wps:wsp>
                            <wps:cNvPr id="47" name="流程图: 可选过程 1063"/>
                            <wps:cNvSpPr>
                              <a:spLocks noChangeArrowheads="1"/>
                            </wps:cNvSpPr>
                            <wps:spPr bwMode="auto">
                              <a:xfrm>
                                <a:off x="-95" y="1619"/>
                                <a:ext cx="17525"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68BCFD6" w14:textId="77777777" w:rsidR="003D1226" w:rsidRPr="00676FE6" w:rsidRDefault="003D1226" w:rsidP="00C1163A">
                                  <w:pPr>
                                    <w:jc w:val="center"/>
                                    <w:rPr>
                                      <w:color w:val="000000" w:themeColor="text1"/>
                                    </w:rPr>
                                  </w:pPr>
                                  <w:r w:rsidRPr="00676FE6">
                                    <w:rPr>
                                      <w:rFonts w:hint="eastAsia"/>
                                      <w:color w:val="000000" w:themeColor="text1"/>
                                      <w:szCs w:val="21"/>
                                    </w:rPr>
                                    <w:t>Recording Definition</w:t>
                                  </w:r>
                                  <w:r w:rsidRPr="00676FE6">
                                    <w:rPr>
                                      <w:rFonts w:hint="eastAsia"/>
                                      <w:color w:val="000000" w:themeColor="text1"/>
                                      <w:szCs w:val="21"/>
                                    </w:rPr>
                                    <w:t>：</w:t>
                                  </w:r>
                                  <w:r w:rsidRPr="00676FE6">
                                    <w:rPr>
                                      <w:rFonts w:hint="eastAsia"/>
                                      <w:color w:val="000000" w:themeColor="text1"/>
                                      <w:szCs w:val="21"/>
                                    </w:rPr>
                                    <w:t>1080</w:t>
                                  </w:r>
                                </w:p>
                              </w:txbxContent>
                            </wps:txbx>
                            <wps:bodyPr rot="0" vert="horz" wrap="square" lIns="91440" tIns="45720" rIns="91440" bIns="45720" anchor="ctr" anchorCtr="0" upright="1">
                              <a:noAutofit/>
                            </wps:bodyPr>
                          </wps:wsp>
                          <wps:wsp>
                            <wps:cNvPr id="48" name="流程图: 可选过程 1064"/>
                            <wps:cNvSpPr>
                              <a:spLocks noChangeArrowheads="1"/>
                            </wps:cNvSpPr>
                            <wps:spPr bwMode="auto">
                              <a:xfrm>
                                <a:off x="40481" y="1619"/>
                                <a:ext cx="11906"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00C2188" w14:textId="77777777" w:rsidR="003D1226" w:rsidRPr="00676FE6" w:rsidRDefault="003D1226" w:rsidP="00C1163A">
                                  <w:pPr>
                                    <w:jc w:val="center"/>
                                    <w:rPr>
                                      <w:color w:val="000000" w:themeColor="text1"/>
                                    </w:rPr>
                                  </w:pPr>
                                  <w:r w:rsidRPr="00676FE6">
                                    <w:rPr>
                                      <w:rFonts w:hint="eastAsia"/>
                                      <w:color w:val="000000" w:themeColor="text1"/>
                                      <w:szCs w:val="21"/>
                                    </w:rPr>
                                    <w:t>Display Size</w:t>
                                  </w:r>
                                  <w:r w:rsidRPr="00676FE6">
                                    <w:rPr>
                                      <w:rFonts w:hint="eastAsia"/>
                                      <w:color w:val="000000" w:themeColor="text1"/>
                                      <w:szCs w:val="21"/>
                                    </w:rPr>
                                    <w:t>：</w:t>
                                  </w:r>
                                  <w:r w:rsidRPr="00676FE6">
                                    <w:rPr>
                                      <w:rFonts w:hint="eastAsia"/>
                                      <w:color w:val="000000" w:themeColor="text1"/>
                                      <w:szCs w:val="21"/>
                                    </w:rPr>
                                    <w:t>5.5</w:t>
                                  </w:r>
                                </w:p>
                              </w:txbxContent>
                            </wps:txbx>
                            <wps:bodyPr rot="0" vert="horz" wrap="square" lIns="91440" tIns="45720" rIns="91440" bIns="45720" anchor="ctr" anchorCtr="0" upright="1">
                              <a:noAutofit/>
                            </wps:bodyPr>
                          </wps:wsp>
                          <wps:wsp>
                            <wps:cNvPr id="49" name="流程图: 可选过程 1065"/>
                            <wps:cNvSpPr>
                              <a:spLocks noChangeArrowheads="1"/>
                            </wps:cNvSpPr>
                            <wps:spPr bwMode="auto">
                              <a:xfrm>
                                <a:off x="19335" y="1619"/>
                                <a:ext cx="7906"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C419A72" w14:textId="77777777" w:rsidR="003D1226" w:rsidRPr="00676FE6" w:rsidRDefault="003D1226" w:rsidP="00C1163A">
                                  <w:pPr>
                                    <w:jc w:val="center"/>
                                    <w:rPr>
                                      <w:color w:val="000000" w:themeColor="text1"/>
                                    </w:rPr>
                                  </w:pPr>
                                  <w:r w:rsidRPr="00676FE6">
                                    <w:rPr>
                                      <w:rFonts w:hint="eastAsia"/>
                                      <w:color w:val="000000" w:themeColor="text1"/>
                                      <w:szCs w:val="21"/>
                                    </w:rPr>
                                    <w:t>ROM</w:t>
                                  </w:r>
                                  <w:r w:rsidRPr="00676FE6">
                                    <w:rPr>
                                      <w:rFonts w:hint="eastAsia"/>
                                      <w:color w:val="000000" w:themeColor="text1"/>
                                      <w:szCs w:val="21"/>
                                    </w:rPr>
                                    <w:t>：</w:t>
                                  </w:r>
                                  <w:r>
                                    <w:rPr>
                                      <w:rFonts w:hint="eastAsia"/>
                                      <w:color w:val="000000" w:themeColor="text1"/>
                                      <w:szCs w:val="21"/>
                                    </w:rPr>
                                    <w:t>64</w:t>
                                  </w:r>
                                </w:p>
                              </w:txbxContent>
                            </wps:txbx>
                            <wps:bodyPr rot="0" vert="horz" wrap="square" lIns="91440" tIns="45720" rIns="91440" bIns="45720" anchor="ctr" anchorCtr="0" upright="1">
                              <a:noAutofit/>
                            </wps:bodyPr>
                          </wps:wsp>
                          <wps:wsp>
                            <wps:cNvPr id="50" name="流程图: 可选过程 1066"/>
                            <wps:cNvSpPr>
                              <a:spLocks noChangeArrowheads="1"/>
                            </wps:cNvSpPr>
                            <wps:spPr bwMode="auto">
                              <a:xfrm>
                                <a:off x="-95" y="5524"/>
                                <a:ext cx="11239"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D05B0F1" w14:textId="77777777" w:rsidR="003D1226" w:rsidRPr="00676FE6" w:rsidRDefault="003D1226" w:rsidP="00C1163A">
                                  <w:pPr>
                                    <w:jc w:val="center"/>
                                    <w:rPr>
                                      <w:color w:val="000000" w:themeColor="text1"/>
                                    </w:rPr>
                                  </w:pPr>
                                  <w:r w:rsidRPr="00676FE6">
                                    <w:rPr>
                                      <w:rFonts w:hint="eastAsia"/>
                                      <w:color w:val="000000" w:themeColor="text1"/>
                                      <w:szCs w:val="21"/>
                                    </w:rPr>
                                    <w:t>Brand Name</w:t>
                                  </w:r>
                                  <w:r w:rsidRPr="00676FE6">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1" name="流程图: 可选过程 1067"/>
                            <wps:cNvSpPr>
                              <a:spLocks noChangeArrowheads="1"/>
                            </wps:cNvSpPr>
                            <wps:spPr bwMode="auto">
                              <a:xfrm>
                                <a:off x="13430" y="5524"/>
                                <a:ext cx="14764"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F411E9E" w14:textId="77777777" w:rsidR="003D1226" w:rsidRPr="00676FE6" w:rsidRDefault="003D1226" w:rsidP="00C1163A">
                                  <w:pPr>
                                    <w:jc w:val="center"/>
                                    <w:rPr>
                                      <w:color w:val="000000" w:themeColor="text1"/>
                                    </w:rPr>
                                  </w:pPr>
                                  <w:r w:rsidRPr="00676FE6">
                                    <w:rPr>
                                      <w:rFonts w:hint="eastAsia"/>
                                      <w:color w:val="000000" w:themeColor="text1"/>
                                      <w:szCs w:val="21"/>
                                    </w:rPr>
                                    <w:t>Touch Screen Type</w:t>
                                  </w:r>
                                  <w:r w:rsidRPr="00676FE6">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2" name="流程图: 可选过程 1068"/>
                            <wps:cNvSpPr>
                              <a:spLocks noChangeArrowheads="1"/>
                            </wps:cNvSpPr>
                            <wps:spPr bwMode="auto">
                              <a:xfrm>
                                <a:off x="45243" y="14192"/>
                                <a:ext cx="7144"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31E89AA" w14:textId="77777777" w:rsidR="003D1226" w:rsidRPr="00676FE6" w:rsidRDefault="003D1226" w:rsidP="00C1163A">
                                  <w:pPr>
                                    <w:jc w:val="center"/>
                                    <w:rPr>
                                      <w:color w:val="000000" w:themeColor="text1"/>
                                    </w:rPr>
                                  </w:pPr>
                                  <w:r w:rsidRPr="00676FE6">
                                    <w:rPr>
                                      <w:rFonts w:hint="eastAsia"/>
                                      <w:color w:val="000000" w:themeColor="text1"/>
                                      <w:szCs w:val="21"/>
                                    </w:rPr>
                                    <w:t>RAM</w:t>
                                  </w:r>
                                  <w:r w:rsidRPr="00676FE6">
                                    <w:rPr>
                                      <w:rFonts w:hint="eastAsia"/>
                                      <w:color w:val="000000" w:themeColor="text1"/>
                                      <w:szCs w:val="21"/>
                                    </w:rPr>
                                    <w:t>：</w:t>
                                  </w:r>
                                  <w:r>
                                    <w:rPr>
                                      <w:rFonts w:hint="eastAsia"/>
                                      <w:color w:val="000000" w:themeColor="text1"/>
                                      <w:szCs w:val="21"/>
                                    </w:rPr>
                                    <w:t>4</w:t>
                                  </w:r>
                                </w:p>
                              </w:txbxContent>
                            </wps:txbx>
                            <wps:bodyPr rot="0" vert="horz" wrap="square" lIns="91440" tIns="45720" rIns="91440" bIns="45720" anchor="ctr" anchorCtr="0" upright="1">
                              <a:noAutofit/>
                            </wps:bodyPr>
                          </wps:wsp>
                          <wps:wsp>
                            <wps:cNvPr id="53" name="流程图: 可选过程 1069"/>
                            <wps:cNvSpPr>
                              <a:spLocks noChangeArrowheads="1"/>
                            </wps:cNvSpPr>
                            <wps:spPr bwMode="auto">
                              <a:xfrm>
                                <a:off x="-95" y="9525"/>
                                <a:ext cx="14477"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5FA8DE7" w14:textId="77777777" w:rsidR="003D1226" w:rsidRPr="00676FE6" w:rsidRDefault="003D1226" w:rsidP="00C1163A">
                                  <w:pPr>
                                    <w:jc w:val="center"/>
                                    <w:rPr>
                                      <w:color w:val="000000" w:themeColor="text1"/>
                                    </w:rPr>
                                  </w:pPr>
                                  <w:r w:rsidRPr="00676FE6">
                                    <w:rPr>
                                      <w:rFonts w:hint="eastAsia"/>
                                      <w:color w:val="000000" w:themeColor="text1"/>
                                      <w:szCs w:val="21"/>
                                    </w:rPr>
                                    <w:t>Operation System</w:t>
                                  </w:r>
                                  <w:r w:rsidRPr="00676FE6">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4" name="流程图: 可选过程 1070"/>
                            <wps:cNvSpPr>
                              <a:spLocks noChangeArrowheads="1"/>
                            </wps:cNvSpPr>
                            <wps:spPr bwMode="auto">
                              <a:xfrm>
                                <a:off x="36671" y="6191"/>
                                <a:ext cx="15811"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91CCF08" w14:textId="77777777" w:rsidR="003D1226" w:rsidRPr="00676FE6" w:rsidRDefault="003D1226" w:rsidP="00C1163A">
                                  <w:pPr>
                                    <w:jc w:val="center"/>
                                    <w:rPr>
                                      <w:color w:val="000000" w:themeColor="text1"/>
                                      <w:szCs w:val="21"/>
                                    </w:rPr>
                                  </w:pPr>
                                  <w:r>
                                    <w:rPr>
                                      <w:rFonts w:hint="eastAsia"/>
                                      <w:color w:val="000000" w:themeColor="text1"/>
                                      <w:szCs w:val="21"/>
                                    </w:rPr>
                                    <w:t>Battery Capacity</w:t>
                                  </w:r>
                                  <w:r w:rsidRPr="00676FE6">
                                    <w:rPr>
                                      <w:rFonts w:hint="eastAsia"/>
                                      <w:color w:val="000000" w:themeColor="text1"/>
                                      <w:szCs w:val="21"/>
                                    </w:rPr>
                                    <w:t>：</w:t>
                                  </w:r>
                                  <w:r w:rsidRPr="00676FE6">
                                    <w:rPr>
                                      <w:rFonts w:hint="eastAsia"/>
                                      <w:color w:val="000000" w:themeColor="text1"/>
                                      <w:szCs w:val="21"/>
                                    </w:rPr>
                                    <w:t>3080</w:t>
                                  </w:r>
                                </w:p>
                                <w:p w14:paraId="213F45D1" w14:textId="77777777" w:rsidR="003D1226" w:rsidRPr="00676FE6" w:rsidRDefault="003D1226" w:rsidP="00C1163A">
                                  <w:pPr>
                                    <w:jc w:val="center"/>
                                    <w:rPr>
                                      <w:color w:val="000000" w:themeColor="text1"/>
                                    </w:rPr>
                                  </w:pPr>
                                </w:p>
                              </w:txbxContent>
                            </wps:txbx>
                            <wps:bodyPr rot="0" vert="horz" wrap="square" lIns="91440" tIns="45720" rIns="91440" bIns="45720" anchor="ctr" anchorCtr="0" upright="1">
                              <a:noAutofit/>
                            </wps:bodyPr>
                          </wps:wsp>
                          <wps:wsp>
                            <wps:cNvPr id="55" name="流程图: 可选过程 1071"/>
                            <wps:cNvSpPr>
                              <a:spLocks noChangeArrowheads="1"/>
                            </wps:cNvSpPr>
                            <wps:spPr bwMode="auto">
                              <a:xfrm>
                                <a:off x="35528" y="22193"/>
                                <a:ext cx="16859" cy="3048"/>
                              </a:xfrm>
                              <a:prstGeom prst="flowChartAlternateProcess">
                                <a:avLst/>
                              </a:prstGeom>
                              <a:solidFill>
                                <a:schemeClr val="accent4">
                                  <a:lumMod val="75000"/>
                                  <a:lumOff val="0"/>
                                </a:schemeClr>
                              </a:solidFill>
                              <a:ln w="12700">
                                <a:solidFill>
                                  <a:schemeClr val="tx1">
                                    <a:lumMod val="75000"/>
                                    <a:lumOff val="25000"/>
                                  </a:schemeClr>
                                </a:solidFill>
                                <a:miter lim="800000"/>
                                <a:headEnd/>
                                <a:tailEnd/>
                              </a:ln>
                            </wps:spPr>
                            <wps:txbx>
                              <w:txbxContent>
                                <w:p w14:paraId="51561DFB" w14:textId="77777777" w:rsidR="003D1226" w:rsidRPr="00E315EE" w:rsidRDefault="003D1226" w:rsidP="00C1163A">
                                  <w:pPr>
                                    <w:jc w:val="center"/>
                                    <w:rPr>
                                      <w:color w:val="FFFFFF" w:themeColor="background1"/>
                                    </w:rPr>
                                  </w:pPr>
                                  <w:r w:rsidRPr="00E315EE">
                                    <w:rPr>
                                      <w:rFonts w:hint="eastAsia"/>
                                      <w:color w:val="FFFFFF" w:themeColor="background1"/>
                                      <w:szCs w:val="21"/>
                                    </w:rPr>
                                    <w:t>color</w:t>
                                  </w:r>
                                  <w:r w:rsidRPr="00E315EE">
                                    <w:rPr>
                                      <w:rFonts w:hint="eastAsia"/>
                                      <w:color w:val="FFFFFF" w:themeColor="background1"/>
                                      <w:szCs w:val="21"/>
                                    </w:rPr>
                                    <w:t>：</w:t>
                                  </w:r>
                                  <w:r w:rsidRPr="00E315EE">
                                    <w:rPr>
                                      <w:color w:val="FFFFFF" w:themeColor="background1"/>
                                      <w:szCs w:val="21"/>
                                    </w:rPr>
                                    <w:t>0 0 1 1 0 0 0 0 0 0 0</w:t>
                                  </w:r>
                                </w:p>
                              </w:txbxContent>
                            </wps:txbx>
                            <wps:bodyPr rot="0" vert="horz" wrap="square" lIns="91440" tIns="45720" rIns="91440" bIns="45720" anchor="ctr" anchorCtr="0" upright="1">
                              <a:noAutofit/>
                            </wps:bodyPr>
                          </wps:wsp>
                          <wps:wsp>
                            <wps:cNvPr id="56" name="流程图: 可选过程 1072"/>
                            <wps:cNvSpPr>
                              <a:spLocks noChangeArrowheads="1"/>
                            </wps:cNvSpPr>
                            <wps:spPr bwMode="auto">
                              <a:xfrm>
                                <a:off x="16573" y="9525"/>
                                <a:ext cx="10859"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FE15786" w14:textId="77777777" w:rsidR="003D1226" w:rsidRPr="00676FE6" w:rsidRDefault="003D1226" w:rsidP="00C1163A">
                                  <w:pPr>
                                    <w:jc w:val="center"/>
                                    <w:rPr>
                                      <w:color w:val="000000" w:themeColor="text1"/>
                                    </w:rPr>
                                  </w:pPr>
                                  <w:r>
                                    <w:rPr>
                                      <w:rFonts w:hint="eastAsia"/>
                                      <w:color w:val="000000" w:themeColor="text1"/>
                                      <w:szCs w:val="21"/>
                                    </w:rPr>
                                    <w:t>Google Pla</w:t>
                                  </w:r>
                                  <w:r>
                                    <w:rPr>
                                      <w:color w:val="000000" w:themeColor="text1"/>
                                      <w:szCs w:val="21"/>
                                    </w:rPr>
                                    <w:t>y</w:t>
                                  </w:r>
                                  <w:r>
                                    <w:rPr>
                                      <w:rFonts w:hint="eastAsia"/>
                                      <w:color w:val="000000" w:themeColor="text1"/>
                                      <w:szCs w:val="21"/>
                                    </w:rPr>
                                    <w:t>：</w:t>
                                  </w:r>
                                  <w:r>
                                    <w:rPr>
                                      <w:rFonts w:hint="eastAsia"/>
                                      <w:color w:val="000000" w:themeColor="text1"/>
                                      <w:szCs w:val="21"/>
                                    </w:rPr>
                                    <w:t>1</w:t>
                                  </w:r>
                                </w:p>
                              </w:txbxContent>
                            </wps:txbx>
                            <wps:bodyPr rot="0" vert="horz" wrap="square" lIns="91440" tIns="45720" rIns="91440" bIns="45720" anchor="ctr" anchorCtr="0" upright="1">
                              <a:noAutofit/>
                            </wps:bodyPr>
                          </wps:wsp>
                          <wps:wsp>
                            <wps:cNvPr id="57" name="流程图: 可选过程 1073"/>
                            <wps:cNvSpPr>
                              <a:spLocks noChangeArrowheads="1"/>
                            </wps:cNvSpPr>
                            <wps:spPr bwMode="auto">
                              <a:xfrm>
                                <a:off x="45624" y="10287"/>
                                <a:ext cx="6763" cy="2857"/>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2973E69" w14:textId="77777777" w:rsidR="003D1226" w:rsidRPr="00676FE6" w:rsidRDefault="003D1226" w:rsidP="00C1163A">
                                  <w:pPr>
                                    <w:jc w:val="center"/>
                                    <w:rPr>
                                      <w:color w:val="000000" w:themeColor="text1"/>
                                    </w:rPr>
                                  </w:pPr>
                                  <w:r w:rsidRPr="00676FE6">
                                    <w:rPr>
                                      <w:rFonts w:hint="eastAsia"/>
                                      <w:color w:val="000000" w:themeColor="text1"/>
                                      <w:szCs w:val="21"/>
                                    </w:rPr>
                                    <w:t>CPU</w:t>
                                  </w:r>
                                  <w:r w:rsidRPr="00676FE6">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8" name="流程图: 可选过程 1074"/>
                            <wps:cNvSpPr>
                              <a:spLocks noChangeArrowheads="1"/>
                            </wps:cNvSpPr>
                            <wps:spPr bwMode="auto">
                              <a:xfrm>
                                <a:off x="28479" y="14382"/>
                                <a:ext cx="14478" cy="276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466B92C" w14:textId="77777777" w:rsidR="003D1226" w:rsidRPr="00676FE6" w:rsidRDefault="003D1226" w:rsidP="00C1163A">
                                  <w:pPr>
                                    <w:jc w:val="center"/>
                                    <w:rPr>
                                      <w:color w:val="000000" w:themeColor="text1"/>
                                      <w:szCs w:val="21"/>
                                    </w:rPr>
                                  </w:pPr>
                                  <w:r w:rsidRPr="00676FE6">
                                    <w:rPr>
                                      <w:rFonts w:hint="eastAsia"/>
                                      <w:color w:val="000000" w:themeColor="text1"/>
                                      <w:szCs w:val="21"/>
                                    </w:rPr>
                                    <w:t>Unlock Phones</w:t>
                                  </w:r>
                                  <w:r w:rsidRPr="00676FE6">
                                    <w:rPr>
                                      <w:rFonts w:hint="eastAsia"/>
                                      <w:color w:val="000000" w:themeColor="text1"/>
                                      <w:szCs w:val="21"/>
                                    </w:rPr>
                                    <w:t>：</w:t>
                                  </w:r>
                                  <w:r>
                                    <w:rPr>
                                      <w:rFonts w:hint="eastAsia"/>
                                      <w:color w:val="000000" w:themeColor="text1"/>
                                      <w:szCs w:val="21"/>
                                    </w:rPr>
                                    <w:t>1</w:t>
                                  </w:r>
                                </w:p>
                              </w:txbxContent>
                            </wps:txbx>
                            <wps:bodyPr rot="0" vert="horz" wrap="square" lIns="91440" tIns="45720" rIns="91440" bIns="45720" anchor="ctr" anchorCtr="0" upright="1">
                              <a:noAutofit/>
                            </wps:bodyPr>
                          </wps:wsp>
                          <wps:wsp>
                            <wps:cNvPr id="59" name="圆角矩形 1075"/>
                            <wps:cNvSpPr>
                              <a:spLocks noChangeArrowheads="1"/>
                            </wps:cNvSpPr>
                            <wps:spPr bwMode="auto">
                              <a:xfrm>
                                <a:off x="14192" y="14192"/>
                                <a:ext cx="11430"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2BDE6AC" w14:textId="77777777" w:rsidR="003D1226" w:rsidRPr="00676FE6" w:rsidRDefault="003D1226" w:rsidP="00C1163A">
                                  <w:pPr>
                                    <w:jc w:val="center"/>
                                    <w:rPr>
                                      <w:color w:val="000000" w:themeColor="text1"/>
                                    </w:rPr>
                                  </w:pPr>
                                  <w:r w:rsidRPr="00676FE6">
                                    <w:rPr>
                                      <w:rFonts w:hint="eastAsia"/>
                                      <w:color w:val="000000" w:themeColor="text1"/>
                                      <w:szCs w:val="21"/>
                                    </w:rPr>
                                    <w:t>Battery Type</w:t>
                                  </w:r>
                                  <w:r w:rsidRPr="00676FE6">
                                    <w:rPr>
                                      <w:rFonts w:hint="eastAsia"/>
                                      <w:color w:val="000000" w:themeColor="text1"/>
                                      <w:szCs w:val="21"/>
                                    </w:rPr>
                                    <w:t>：</w:t>
                                  </w:r>
                                  <w:r>
                                    <w:rPr>
                                      <w:color w:val="000000" w:themeColor="text1"/>
                                      <w:szCs w:val="21"/>
                                    </w:rPr>
                                    <w:t>2</w:t>
                                  </w:r>
                                </w:p>
                              </w:txbxContent>
                            </wps:txbx>
                            <wps:bodyPr rot="0" vert="horz" wrap="square" lIns="91440" tIns="45720" rIns="91440" bIns="45720" anchor="ctr" anchorCtr="0" upright="1">
                              <a:noAutofit/>
                            </wps:bodyPr>
                          </wps:wsp>
                          <wps:wsp>
                            <wps:cNvPr id="60" name="流程图: 可选过程 1076"/>
                            <wps:cNvSpPr>
                              <a:spLocks noChangeArrowheads="1"/>
                            </wps:cNvSpPr>
                            <wps:spPr bwMode="auto">
                              <a:xfrm>
                                <a:off x="42576" y="18192"/>
                                <a:ext cx="5804"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14:paraId="7AAE9674" w14:textId="77777777" w:rsidR="003D1226" w:rsidRPr="00E220AF" w:rsidRDefault="003D1226" w:rsidP="00C1163A">
                                  <w:pPr>
                                    <w:jc w:val="center"/>
                                    <w:rPr>
                                      <w:color w:val="FFFFFF" w:themeColor="background1"/>
                                    </w:rPr>
                                  </w:pPr>
                                  <w:r>
                                    <w:rPr>
                                      <w:rFonts w:hint="eastAsia"/>
                                      <w:color w:val="FFFFFF" w:themeColor="background1"/>
                                      <w:szCs w:val="21"/>
                                    </w:rPr>
                                    <w:t>75.8</w:t>
                                  </w:r>
                                </w:p>
                                <w:p w14:paraId="16CEEAD6" w14:textId="77777777" w:rsidR="003D1226" w:rsidRPr="00676FE6" w:rsidRDefault="003D1226" w:rsidP="00C1163A">
                                  <w:pPr>
                                    <w:jc w:val="center"/>
                                    <w:rPr>
                                      <w:color w:val="000000" w:themeColor="text1"/>
                                    </w:rPr>
                                  </w:pPr>
                                </w:p>
                              </w:txbxContent>
                            </wps:txbx>
                            <wps:bodyPr rot="0" vert="horz" wrap="square" lIns="91440" tIns="45720" rIns="91440" bIns="45720" anchor="ctr" anchorCtr="0" upright="1">
                              <a:noAutofit/>
                            </wps:bodyPr>
                          </wps:wsp>
                          <wps:wsp>
                            <wps:cNvPr id="61" name="流程图: 可选过程 1077"/>
                            <wps:cNvSpPr>
                              <a:spLocks noChangeArrowheads="1"/>
                            </wps:cNvSpPr>
                            <wps:spPr bwMode="auto">
                              <a:xfrm>
                                <a:off x="-95" y="18192"/>
                                <a:ext cx="16382"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14:paraId="62107288" w14:textId="77777777" w:rsidR="003D1226" w:rsidRPr="00E220AF" w:rsidRDefault="003D1226" w:rsidP="00C1163A">
                                  <w:pPr>
                                    <w:jc w:val="center"/>
                                    <w:rPr>
                                      <w:color w:val="FFFFFF" w:themeColor="background1"/>
                                      <w:szCs w:val="21"/>
                                    </w:rPr>
                                  </w:pPr>
                                  <w:r w:rsidRPr="00E220AF">
                                    <w:rPr>
                                      <w:rFonts w:hint="eastAsia"/>
                                      <w:color w:val="FFFFFF" w:themeColor="background1"/>
                                      <w:szCs w:val="21"/>
                                    </w:rPr>
                                    <w:t>Display Resolution</w:t>
                                  </w:r>
                                  <w:r w:rsidRPr="00E220AF">
                                    <w:rPr>
                                      <w:rFonts w:hint="eastAsia"/>
                                      <w:color w:val="FFFFFF" w:themeColor="background1"/>
                                      <w:szCs w:val="21"/>
                                    </w:rPr>
                                    <w:t>：</w:t>
                                  </w:r>
                                  <w:r>
                                    <w:rPr>
                                      <w:rFonts w:hint="eastAsia"/>
                                      <w:color w:val="FFFFFF" w:themeColor="background1"/>
                                      <w:szCs w:val="21"/>
                                    </w:rPr>
                                    <w:t>1920</w:t>
                                  </w:r>
                                </w:p>
                              </w:txbxContent>
                            </wps:txbx>
                            <wps:bodyPr rot="0" vert="horz" wrap="square" lIns="91440" tIns="45720" rIns="91440" bIns="45720" anchor="ctr" anchorCtr="0" upright="1">
                              <a:noAutofit/>
                            </wps:bodyPr>
                          </wps:wsp>
                          <wps:wsp>
                            <wps:cNvPr id="62" name="流程图: 可选过程 1078"/>
                            <wps:cNvSpPr>
                              <a:spLocks noChangeArrowheads="1"/>
                            </wps:cNvSpPr>
                            <wps:spPr bwMode="auto">
                              <a:xfrm>
                                <a:off x="-95" y="14192"/>
                                <a:ext cx="11525"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5BEF668" w14:textId="77777777" w:rsidR="003D1226" w:rsidRPr="00676FE6" w:rsidRDefault="003D1226" w:rsidP="00C1163A">
                                  <w:pPr>
                                    <w:jc w:val="center"/>
                                    <w:rPr>
                                      <w:color w:val="000000" w:themeColor="text1"/>
                                    </w:rPr>
                                  </w:pPr>
                                  <w:r>
                                    <w:rPr>
                                      <w:color w:val="000000" w:themeColor="text1"/>
                                      <w:szCs w:val="21"/>
                                    </w:rPr>
                                    <w:t>Dual Camera: 1</w:t>
                                  </w:r>
                                </w:p>
                              </w:txbxContent>
                            </wps:txbx>
                            <wps:bodyPr rot="0" vert="horz" wrap="square" lIns="91440" tIns="45720" rIns="91440" bIns="45720" anchor="ctr" anchorCtr="0" upright="1">
                              <a:noAutofit/>
                            </wps:bodyPr>
                          </wps:wsp>
                          <wps:wsp>
                            <wps:cNvPr id="63" name="圆角矩形 1079"/>
                            <wps:cNvSpPr>
                              <a:spLocks noChangeArrowheads="1"/>
                            </wps:cNvSpPr>
                            <wps:spPr bwMode="auto">
                              <a:xfrm>
                                <a:off x="29051" y="10287"/>
                                <a:ext cx="14383"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1C5C95F" w14:textId="77777777" w:rsidR="003D1226" w:rsidRPr="00676FE6" w:rsidRDefault="003D1226" w:rsidP="00C1163A">
                                  <w:pPr>
                                    <w:jc w:val="center"/>
                                    <w:rPr>
                                      <w:color w:val="000000" w:themeColor="text1"/>
                                    </w:rPr>
                                  </w:pPr>
                                  <w:r w:rsidRPr="00676FE6">
                                    <w:rPr>
                                      <w:rFonts w:hint="eastAsia"/>
                                      <w:color w:val="000000" w:themeColor="text1"/>
                                      <w:szCs w:val="21"/>
                                    </w:rPr>
                                    <w:t>SIM Card Quantity</w:t>
                                  </w:r>
                                  <w:r w:rsidRPr="00676FE6">
                                    <w:rPr>
                                      <w:rFonts w:hint="eastAsia"/>
                                      <w:color w:val="000000" w:themeColor="text1"/>
                                      <w:szCs w:val="21"/>
                                    </w:rPr>
                                    <w:t>：</w:t>
                                  </w:r>
                                  <w:r>
                                    <w:rPr>
                                      <w:color w:val="000000" w:themeColor="text1"/>
                                      <w:szCs w:val="21"/>
                                    </w:rPr>
                                    <w:t>2</w:t>
                                  </w:r>
                                </w:p>
                                <w:p w14:paraId="5BCB0E03" w14:textId="77777777" w:rsidR="003D1226" w:rsidRPr="00676FE6" w:rsidRDefault="003D1226" w:rsidP="00C1163A">
                                  <w:pPr>
                                    <w:jc w:val="center"/>
                                    <w:rPr>
                                      <w:color w:val="000000" w:themeColor="text1"/>
                                    </w:rPr>
                                  </w:pPr>
                                </w:p>
                              </w:txbxContent>
                            </wps:txbx>
                            <wps:bodyPr rot="0" vert="horz" wrap="square" lIns="91440" tIns="45720" rIns="91440" bIns="45720" anchor="ctr" anchorCtr="0" upright="1">
                              <a:noAutofit/>
                            </wps:bodyPr>
                          </wps:wsp>
                          <wps:wsp>
                            <wps:cNvPr id="1024" name="流程图: 可选过程 1080"/>
                            <wps:cNvSpPr>
                              <a:spLocks noChangeArrowheads="1"/>
                            </wps:cNvSpPr>
                            <wps:spPr bwMode="auto">
                              <a:xfrm>
                                <a:off x="22098" y="-2190"/>
                                <a:ext cx="19335" cy="2952"/>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14:paraId="58AED800" w14:textId="77777777" w:rsidR="003D1226" w:rsidRPr="00E220AF" w:rsidRDefault="003D1226" w:rsidP="00C1163A">
                                  <w:pPr>
                                    <w:jc w:val="center"/>
                                    <w:rPr>
                                      <w:color w:val="FFFFFF" w:themeColor="background1"/>
                                    </w:rPr>
                                  </w:pPr>
                                  <w:r w:rsidRPr="00E220AF">
                                    <w:rPr>
                                      <w:rFonts w:hint="eastAsia"/>
                                      <w:color w:val="FFFFFF" w:themeColor="background1"/>
                                      <w:szCs w:val="21"/>
                                    </w:rPr>
                                    <w:t>Feature</w:t>
                                  </w:r>
                                  <w:r w:rsidRPr="00E220AF">
                                    <w:rPr>
                                      <w:rFonts w:hint="eastAsia"/>
                                      <w:color w:val="FFFFFF" w:themeColor="background1"/>
                                      <w:szCs w:val="21"/>
                                    </w:rPr>
                                    <w:t>：</w:t>
                                  </w:r>
                                  <w:r>
                                    <w:rPr>
                                      <w:rFonts w:hint="eastAsia"/>
                                      <w:color w:val="FFFFFF" w:themeColor="background1"/>
                                      <w:szCs w:val="21"/>
                                    </w:rPr>
                                    <w:t>1</w:t>
                                  </w:r>
                                  <w:r>
                                    <w:rPr>
                                      <w:color w:val="FFFFFF" w:themeColor="background1"/>
                                      <w:szCs w:val="21"/>
                                    </w:rPr>
                                    <w:t xml:space="preserve"> (</w:t>
                                  </w:r>
                                  <w:r w:rsidRPr="00E220AF">
                                    <w:rPr>
                                      <w:rFonts w:hint="eastAsia"/>
                                      <w:color w:val="FFFFFF" w:themeColor="background1"/>
                                      <w:szCs w:val="21"/>
                                    </w:rPr>
                                    <w:t>Gravity Response</w:t>
                                  </w:r>
                                  <w:r>
                                    <w:rPr>
                                      <w:color w:val="FFFFFF" w:themeColor="background1"/>
                                      <w:szCs w:val="21"/>
                                    </w:rPr>
                                    <w:t>)</w:t>
                                  </w:r>
                                </w:p>
                              </w:txbxContent>
                            </wps:txbx>
                            <wps:bodyPr rot="0" vert="horz" wrap="square" lIns="91440" tIns="45720" rIns="91440" bIns="45720" anchor="ctr" anchorCtr="0" upright="1">
                              <a:noAutofit/>
                            </wps:bodyPr>
                          </wps:wsp>
                          <wps:wsp>
                            <wps:cNvPr id="1025" name="流程图: 可选过程 1081"/>
                            <wps:cNvSpPr>
                              <a:spLocks noChangeArrowheads="1"/>
                            </wps:cNvSpPr>
                            <wps:spPr bwMode="auto">
                              <a:xfrm>
                                <a:off x="17621" y="18192"/>
                                <a:ext cx="5239"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14:paraId="3591197E" w14:textId="77777777" w:rsidR="003D1226" w:rsidRPr="00E220AF" w:rsidRDefault="003D1226" w:rsidP="00C1163A">
                                  <w:pPr>
                                    <w:jc w:val="center"/>
                                    <w:rPr>
                                      <w:color w:val="FFFFFF" w:themeColor="background1"/>
                                      <w:szCs w:val="21"/>
                                    </w:rPr>
                                  </w:pPr>
                                  <w:r w:rsidRPr="00E220AF">
                                    <w:rPr>
                                      <w:rFonts w:hint="eastAsia"/>
                                      <w:color w:val="FFFFFF" w:themeColor="background1"/>
                                      <w:szCs w:val="21"/>
                                    </w:rPr>
                                    <w:t>1080</w:t>
                                  </w:r>
                                </w:p>
                              </w:txbxContent>
                            </wps:txbx>
                            <wps:bodyPr rot="0" vert="horz" wrap="square" lIns="91440" tIns="45720" rIns="91440" bIns="45720" anchor="ctr" anchorCtr="0" upright="1">
                              <a:noAutofit/>
                            </wps:bodyPr>
                          </wps:wsp>
                          <wps:wsp>
                            <wps:cNvPr id="1026" name="流程图: 可选过程 1082"/>
                            <wps:cNvSpPr>
                              <a:spLocks noChangeArrowheads="1"/>
                            </wps:cNvSpPr>
                            <wps:spPr bwMode="auto">
                              <a:xfrm>
                                <a:off x="24384" y="18192"/>
                                <a:ext cx="9525"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14:paraId="0236388C" w14:textId="77777777" w:rsidR="003D1226" w:rsidRPr="00676FE6" w:rsidRDefault="003D1226" w:rsidP="00C1163A">
                                  <w:pPr>
                                    <w:jc w:val="center"/>
                                    <w:rPr>
                                      <w:color w:val="000000" w:themeColor="text1"/>
                                    </w:rPr>
                                  </w:pPr>
                                  <w:r w:rsidRPr="00E220AF">
                                    <w:rPr>
                                      <w:rFonts w:hint="eastAsia"/>
                                      <w:color w:val="FFFFFF" w:themeColor="background1"/>
                                      <w:szCs w:val="21"/>
                                    </w:rPr>
                                    <w:t>Size</w:t>
                                  </w:r>
                                  <w:r w:rsidRPr="00E220AF">
                                    <w:rPr>
                                      <w:rFonts w:hint="eastAsia"/>
                                      <w:color w:val="FFFFFF" w:themeColor="background1"/>
                                      <w:szCs w:val="21"/>
                                    </w:rPr>
                                    <w:t>：</w:t>
                                  </w:r>
                                  <w:r w:rsidRPr="00E220AF">
                                    <w:rPr>
                                      <w:rFonts w:hint="eastAsia"/>
                                      <w:color w:val="FFFFFF" w:themeColor="background1"/>
                                      <w:szCs w:val="21"/>
                                    </w:rPr>
                                    <w:t>154.4</w:t>
                                  </w:r>
                                </w:p>
                              </w:txbxContent>
                            </wps:txbx>
                            <wps:bodyPr rot="0" vert="horz" wrap="square" lIns="91440" tIns="45720" rIns="91440" bIns="45720" anchor="ctr" anchorCtr="0" upright="1">
                              <a:noAutofit/>
                            </wps:bodyPr>
                          </wps:wsp>
                          <wps:wsp>
                            <wps:cNvPr id="1030" name="流程图: 可选过程 1083"/>
                            <wps:cNvSpPr>
                              <a:spLocks noChangeArrowheads="1"/>
                            </wps:cNvSpPr>
                            <wps:spPr bwMode="auto">
                              <a:xfrm>
                                <a:off x="35623" y="18192"/>
                                <a:ext cx="4572"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14:paraId="7F8D2003" w14:textId="77777777" w:rsidR="003D1226" w:rsidRPr="00676FE6" w:rsidRDefault="003D1226" w:rsidP="00C1163A">
                                  <w:pPr>
                                    <w:jc w:val="center"/>
                                    <w:rPr>
                                      <w:color w:val="000000" w:themeColor="text1"/>
                                    </w:rPr>
                                  </w:pPr>
                                  <w:r w:rsidRPr="00E220AF">
                                    <w:rPr>
                                      <w:rFonts w:hint="eastAsia"/>
                                      <w:color w:val="FFFFFF" w:themeColor="background1"/>
                                      <w:szCs w:val="21"/>
                                    </w:rPr>
                                    <w:t>7.3</w:t>
                                  </w:r>
                                </w:p>
                              </w:txbxContent>
                            </wps:txbx>
                            <wps:bodyPr rot="0" vert="horz" wrap="square" lIns="91440" tIns="45720" rIns="91440" bIns="45720" anchor="ctr" anchorCtr="0" upright="1">
                              <a:noAutofit/>
                            </wps:bodyPr>
                          </wps:wsp>
                          <wps:wsp>
                            <wps:cNvPr id="1031" name="流程图: 可选过程 1084"/>
                            <wps:cNvSpPr>
                              <a:spLocks noChangeArrowheads="1"/>
                            </wps:cNvSpPr>
                            <wps:spPr bwMode="auto">
                              <a:xfrm>
                                <a:off x="44662" y="-2286"/>
                                <a:ext cx="7724" cy="3048"/>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14:paraId="23168608" w14:textId="77777777" w:rsidR="003D1226" w:rsidRPr="00E220AF" w:rsidRDefault="003D1226" w:rsidP="00C1163A">
                                  <w:pPr>
                                    <w:jc w:val="center"/>
                                    <w:rPr>
                                      <w:color w:val="FFFFFF" w:themeColor="background1"/>
                                    </w:rPr>
                                  </w:pPr>
                                  <w:r>
                                    <w:rPr>
                                      <w:color w:val="FFFFFF" w:themeColor="background1"/>
                                      <w:szCs w:val="21"/>
                                    </w:rPr>
                                    <w:t>1 (</w:t>
                                  </w:r>
                                  <w:r w:rsidRPr="00E220AF">
                                    <w:rPr>
                                      <w:rFonts w:hint="eastAsia"/>
                                      <w:color w:val="FFFFFF" w:themeColor="background1"/>
                                      <w:szCs w:val="21"/>
                                    </w:rPr>
                                    <w:t>GPRS</w:t>
                                  </w:r>
                                  <w:r>
                                    <w:rPr>
                                      <w:color w:val="FFFFFF" w:themeColor="background1"/>
                                      <w:szCs w:val="21"/>
                                    </w:rPr>
                                    <w:t>)</w:t>
                                  </w:r>
                                </w:p>
                              </w:txbxContent>
                            </wps:txbx>
                            <wps:bodyPr rot="0" vert="horz" wrap="square" lIns="91440" tIns="45720" rIns="91440" bIns="45720" anchor="ctr" anchorCtr="0" upright="1">
                              <a:noAutofit/>
                            </wps:bodyPr>
                          </wps:wsp>
                          <wps:wsp>
                            <wps:cNvPr id="1032" name="流程图: 可选过程 1085"/>
                            <wps:cNvSpPr>
                              <a:spLocks noChangeArrowheads="1"/>
                            </wps:cNvSpPr>
                            <wps:spPr bwMode="auto">
                              <a:xfrm>
                                <a:off x="28289" y="1524"/>
                                <a:ext cx="11239"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9BAC4D0" w14:textId="77777777" w:rsidR="003D1226" w:rsidRPr="00676FE6" w:rsidRDefault="003D1226" w:rsidP="00C1163A">
                                  <w:pPr>
                                    <w:jc w:val="center"/>
                                    <w:rPr>
                                      <w:color w:val="000000" w:themeColor="text1"/>
                                    </w:rPr>
                                  </w:pPr>
                                  <w:r>
                                    <w:rPr>
                                      <w:color w:val="000000" w:themeColor="text1"/>
                                      <w:szCs w:val="21"/>
                                    </w:rPr>
                                    <w:t>Front Camera: 1</w:t>
                                  </w:r>
                                </w:p>
                              </w:txbxContent>
                            </wps:txbx>
                            <wps:bodyPr rot="0" vert="horz" wrap="square" lIns="91440" tIns="45720" rIns="91440" bIns="45720" anchor="ctr" anchorCtr="0" upright="1">
                              <a:noAutofit/>
                            </wps:bodyPr>
                          </wps:wsp>
                        </wpg:grpSp>
                        <wps:wsp>
                          <wps:cNvPr id="1033" name="矩形 1086"/>
                          <wps:cNvSpPr>
                            <a:spLocks noChangeArrowheads="1"/>
                          </wps:cNvSpPr>
                          <wps:spPr bwMode="auto">
                            <a:xfrm>
                              <a:off x="0" y="-2286"/>
                              <a:ext cx="52578" cy="28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034" name="直接箭头连接符 1087"/>
                        <wps:cNvCnPr>
                          <a:cxnSpLocks noChangeShapeType="1"/>
                        </wps:cNvCnPr>
                        <wps:spPr bwMode="auto">
                          <a:xfrm>
                            <a:off x="26098" y="10287"/>
                            <a:ext cx="0" cy="142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35" name="直接箭头连接符 192"/>
                        <wps:cNvCnPr>
                          <a:cxnSpLocks noChangeShapeType="1"/>
                        </wps:cNvCnPr>
                        <wps:spPr bwMode="auto">
                          <a:xfrm>
                            <a:off x="26479" y="51149"/>
                            <a:ext cx="95" cy="190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63F0B62C" id="组合 1035" o:spid="_x0000_s1069" style="width:426pt;height:624pt;mso-position-horizontal-relative:char;mso-position-vertical-relative:line" coordorigin="-96,2667" coordsize="54103,79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036" o:spid="_x0000_s1070" type="#_x0000_t176" style="position:absolute;left:762;top:2667;width:52673;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f1ucUA&#10;AADbAAAADwAAAGRycy9kb3ducmV2LnhtbESPQWvCQBCF7wX/wzJCb3VjlSKpqxRBqFCQqsQeh+yY&#10;hGZn092tif/eORR6m+G9ee+b5XpwrbpSiI1nA9NJBoq49LbhysDpuH1agIoJ2WLrmQzcKMJ6NXpY&#10;Ym59z590PaRKSQjHHA3UKXW51rGsyWGc+I5YtIsPDpOsodI2YC/hrtXPWfaiHTYsDTV2tKmp/D78&#10;OgNVH/bF7Hy6FGWx7X92xdfHPHpjHsfD2yuoREP6N/9dv1vBF1j5RQb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x/W5xQAAANsAAAAPAAAAAAAAAAAAAAAAAJgCAABkcnMv&#10;ZG93bnJldi54bWxQSwUGAAAAAAQABAD1AAAAigMAAAAA&#10;" filled="f" strokecolor="black [3213]" strokeweight="1pt">
                  <v:textbox>
                    <w:txbxContent>
                      <w:p w14:paraId="5C64EB38" w14:textId="77777777" w:rsidR="003D1226" w:rsidRPr="007D3D0D" w:rsidRDefault="003D1226" w:rsidP="00C1163A">
                        <w:pPr>
                          <w:jc w:val="center"/>
                          <w:rPr>
                            <w:color w:val="000000" w:themeColor="text1"/>
                            <w:szCs w:val="21"/>
                          </w:rPr>
                        </w:pPr>
                        <w:r w:rsidRPr="007D3D0D">
                          <w:rPr>
                            <w:color w:val="000000" w:themeColor="text1"/>
                            <w:szCs w:val="21"/>
                          </w:rPr>
                          <w:t xml:space="preserve">Parameter: </w:t>
                        </w:r>
                        <w:r w:rsidRPr="007D3D0D">
                          <w:rPr>
                            <w:rFonts w:hint="eastAsia"/>
                            <w:color w:val="000000" w:themeColor="text1"/>
                            <w:szCs w:val="21"/>
                          </w:rPr>
                          <w:t>Unlock Phones</w:t>
                        </w:r>
                        <w:r w:rsidRPr="007D3D0D">
                          <w:rPr>
                            <w:rFonts w:hint="eastAsia"/>
                            <w:color w:val="000000" w:themeColor="text1"/>
                            <w:szCs w:val="21"/>
                          </w:rPr>
                          <w:t>：</w:t>
                        </w:r>
                        <w:r w:rsidRPr="007D3D0D">
                          <w:rPr>
                            <w:rFonts w:hint="eastAsia"/>
                            <w:color w:val="000000" w:themeColor="text1"/>
                            <w:szCs w:val="21"/>
                          </w:rPr>
                          <w:t>Yes &lt;br&gt;Google Play</w:t>
                        </w:r>
                        <w:r w:rsidRPr="007D3D0D">
                          <w:rPr>
                            <w:rFonts w:hint="eastAsia"/>
                            <w:color w:val="000000" w:themeColor="text1"/>
                            <w:szCs w:val="21"/>
                          </w:rPr>
                          <w:t>：</w:t>
                        </w:r>
                        <w:r w:rsidRPr="007D3D0D">
                          <w:rPr>
                            <w:rFonts w:hint="eastAsia"/>
                            <w:color w:val="000000" w:themeColor="text1"/>
                            <w:szCs w:val="21"/>
                          </w:rPr>
                          <w:t>Yes &lt;br&gt;Battery Type</w:t>
                        </w:r>
                        <w:r w:rsidRPr="007D3D0D">
                          <w:rPr>
                            <w:rFonts w:hint="eastAsia"/>
                            <w:color w:val="000000" w:themeColor="text1"/>
                            <w:szCs w:val="21"/>
                          </w:rPr>
                          <w:t>：</w:t>
                        </w:r>
                        <w:r w:rsidRPr="007D3D0D">
                          <w:rPr>
                            <w:rFonts w:hint="eastAsia"/>
                            <w:color w:val="000000" w:themeColor="text1"/>
                            <w:szCs w:val="21"/>
                          </w:rPr>
                          <w:t>Not Detachable &lt;br&gt;Display Resolution</w:t>
                        </w:r>
                        <w:r w:rsidRPr="007D3D0D">
                          <w:rPr>
                            <w:rFonts w:hint="eastAsia"/>
                            <w:color w:val="000000" w:themeColor="text1"/>
                            <w:szCs w:val="21"/>
                          </w:rPr>
                          <w:t>：</w:t>
                        </w:r>
                        <w:r w:rsidRPr="007D3D0D">
                          <w:rPr>
                            <w:rFonts w:hint="eastAsia"/>
                            <w:color w:val="000000" w:themeColor="text1"/>
                            <w:szCs w:val="21"/>
                          </w:rPr>
                          <w:t>1920x1080</w:t>
                        </w:r>
                      </w:p>
                      <w:p w14:paraId="26A0B0AA" w14:textId="77777777" w:rsidR="003D1226" w:rsidRPr="007D3D0D" w:rsidRDefault="003D1226" w:rsidP="00C1163A">
                        <w:pPr>
                          <w:jc w:val="center"/>
                          <w:rPr>
                            <w:color w:val="000000" w:themeColor="text1"/>
                            <w:szCs w:val="21"/>
                          </w:rPr>
                        </w:pPr>
                        <w:r w:rsidRPr="007D3D0D">
                          <w:rPr>
                            <w:color w:val="000000" w:themeColor="text1"/>
                            <w:szCs w:val="21"/>
                          </w:rPr>
                          <w:t>……</w:t>
                        </w:r>
                      </w:p>
                    </w:txbxContent>
                  </v:textbox>
                </v:shape>
                <v:group id="组合 1037" o:spid="_x0000_s1071" style="position:absolute;top:11906;width:54006;height:38767" coordorigin=",1238" coordsize="54006,38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组合 1038" o:spid="_x0000_s1072" style="position:absolute;top:1714;width:53816;height:37814" coordsize="53816,37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流程图: 可选过程 1039" o:spid="_x0000_s1073" type="#_x0000_t176" style="position:absolute;top:23622;width:2505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GWmcQA&#10;AADbAAAADwAAAGRycy9kb3ducmV2LnhtbESPQWvCQBSE74L/YXkFb3WjliLRVYogVBCKGtIeH9ln&#10;Esy+TXdXE/+9Wyh4HGbmG2a57k0jbuR8bVnBZJyAIC6srrlUkJ22r3MQPiBrbCyTgjt5WK+GgyWm&#10;2nZ8oNsxlCJC2KeooAqhTaX0RUUG/di2xNE7W2cwROlKqR12EW4aOU2Sd2mw5rhQYUubiorL8WoU&#10;lJ37ymff2Tkv8m33u8t/9m/eKjV66T8WIAL14Rn+b39qBdMJ/H2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RlpnEAAAA2wAAAA8AAAAAAAAAAAAAAAAAmAIAAGRycy9k&#10;b3ducmV2LnhtbFBLBQYAAAAABAAEAPUAAACJAwAAAAA=&#10;" filled="f" strokecolor="black [3213]" strokeweight="1pt">
                      <v:textbox>
                        <w:txbxContent>
                          <w:p w14:paraId="6E903559" w14:textId="77777777" w:rsidR="003D1226" w:rsidRPr="00676FE6" w:rsidRDefault="003D1226" w:rsidP="00C1163A">
                            <w:pPr>
                              <w:jc w:val="center"/>
                              <w:rPr>
                                <w:color w:val="000000" w:themeColor="text1"/>
                              </w:rPr>
                            </w:pPr>
                            <w:r w:rsidRPr="00676FE6">
                              <w:rPr>
                                <w:rFonts w:hint="eastAsia"/>
                                <w:color w:val="000000" w:themeColor="text1"/>
                                <w:szCs w:val="21"/>
                              </w:rPr>
                              <w:t>Camera Type</w:t>
                            </w:r>
                            <w:r w:rsidRPr="00676FE6">
                              <w:rPr>
                                <w:rFonts w:hint="eastAsia"/>
                                <w:color w:val="000000" w:themeColor="text1"/>
                                <w:szCs w:val="21"/>
                              </w:rPr>
                              <w:t>：</w:t>
                            </w:r>
                            <w:r w:rsidRPr="00676FE6">
                              <w:rPr>
                                <w:rFonts w:hint="eastAsia"/>
                                <w:color w:val="000000" w:themeColor="text1"/>
                                <w:szCs w:val="21"/>
                              </w:rPr>
                              <w:t xml:space="preserve">Front &amp;amp; Back Camera </w:t>
                            </w:r>
                          </w:p>
                        </w:txbxContent>
                      </v:textbox>
                    </v:shape>
                    <v:shape id="流程图: 可选过程 1040" o:spid="_x0000_s1074" type="#_x0000_t176" style="position:absolute;width:1209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AarMMA&#10;AADbAAAADwAAAGRycy9kb3ducmV2LnhtbESP3WrCQBSE7wXfYTlC73RjLopEVxGxGlp6YdIHOGRP&#10;k2j2bMhufvr23ULBy2FmvmF2h8k0YqDO1ZYVrFcRCOLC6ppLBV/523IDwnlkjY1lUvBDDg77+WyH&#10;ibYj32jIfCkChF2CCirv20RKV1Rk0K1sSxy8b9sZ9EF2pdQdjgFuGhlH0as0WHNYqLClU0XFI+uN&#10;gstGp/0n3c/4nrO7jhf6GK+9Ui+L6bgF4Wnyz/B/O9UK4hj+voQf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AarMMAAADbAAAADwAAAAAAAAAAAAAAAACYAgAAZHJzL2Rv&#10;d25yZXYueG1sUEsFBgAAAAAEAAQA9QAAAIgDAAAAAA==&#10;" fillcolor="red" strokecolor="black [3213]" strokeweight="1pt">
                      <v:textbox>
                        <w:txbxContent>
                          <w:p w14:paraId="297026F5" w14:textId="77777777" w:rsidR="003D1226" w:rsidRPr="00E220AF" w:rsidRDefault="003D1226" w:rsidP="00C1163A">
                            <w:pPr>
                              <w:jc w:val="center"/>
                              <w:rPr>
                                <w:color w:val="FFFFFF" w:themeColor="background1"/>
                              </w:rPr>
                            </w:pPr>
                            <w:r w:rsidRPr="00E220AF">
                              <w:rPr>
                                <w:rFonts w:hint="eastAsia"/>
                                <w:color w:val="FFFFFF" w:themeColor="background1"/>
                                <w:szCs w:val="21"/>
                              </w:rPr>
                              <w:t>Camera</w:t>
                            </w:r>
                            <w:r w:rsidRPr="00E220AF">
                              <w:rPr>
                                <w:rFonts w:hint="eastAsia"/>
                                <w:color w:val="FFFFFF" w:themeColor="background1"/>
                                <w:szCs w:val="21"/>
                              </w:rPr>
                              <w:t>：</w:t>
                            </w:r>
                            <w:r w:rsidRPr="00E220AF">
                              <w:rPr>
                                <w:rFonts w:hint="eastAsia"/>
                                <w:color w:val="FFFFFF" w:themeColor="background1"/>
                                <w:szCs w:val="21"/>
                              </w:rPr>
                              <w:t xml:space="preserve">12.0MP </w:t>
                            </w:r>
                          </w:p>
                        </w:txbxContent>
                      </v:textbox>
                    </v:shape>
                    <v:shape id="流程图: 可选过程 1041" o:spid="_x0000_s1075" type="#_x0000_t176" style="position:absolute;top:4095;width:1847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tdcMA&#10;AADbAAAADwAAAGRycy9kb3ducmV2LnhtbESPQWvCQBSE74L/YXmCN91URUp0lSIICoLUStrjI/tM&#10;gtm3cXc18d93CwWPw8x8wyzXnanFg5yvLCt4GycgiHOrKy4UnL+2o3cQPiBrrC2Tgid5WK/6vSWm&#10;2rb8SY9TKESEsE9RQRlCk0rp85IM+rFtiKN3sc5giNIVUjtsI9zUcpIkc2mw4rhQYkObkvLr6W4U&#10;FK07ZtPv8yXLs21722c/h5m3Sg0H3ccCRKAuvML/7Z1WMJnC35f4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tdcMAAADbAAAADwAAAAAAAAAAAAAAAACYAgAAZHJzL2Rv&#10;d25yZXYueG1sUEsFBgAAAAAEAAQA9QAAAIgDAAAAAA==&#10;" filled="f" strokecolor="black [3213]" strokeweight="1pt">
                      <v:textbox>
                        <w:txbxContent>
                          <w:p w14:paraId="01497418" w14:textId="77777777" w:rsidR="003D1226" w:rsidRPr="00676FE6" w:rsidRDefault="003D1226" w:rsidP="00C1163A">
                            <w:pPr>
                              <w:jc w:val="center"/>
                              <w:rPr>
                                <w:color w:val="000000" w:themeColor="text1"/>
                              </w:rPr>
                            </w:pPr>
                            <w:r w:rsidRPr="00676FE6">
                              <w:rPr>
                                <w:rFonts w:hint="eastAsia"/>
                                <w:color w:val="000000" w:themeColor="text1"/>
                                <w:szCs w:val="21"/>
                              </w:rPr>
                              <w:t>Recording Definition</w:t>
                            </w:r>
                            <w:r w:rsidRPr="00676FE6">
                              <w:rPr>
                                <w:rFonts w:hint="eastAsia"/>
                                <w:color w:val="000000" w:themeColor="text1"/>
                                <w:szCs w:val="21"/>
                              </w:rPr>
                              <w:t>：</w:t>
                            </w:r>
                            <w:r w:rsidRPr="00676FE6">
                              <w:rPr>
                                <w:rFonts w:hint="eastAsia"/>
                                <w:color w:val="000000" w:themeColor="text1"/>
                                <w:szCs w:val="21"/>
                              </w:rPr>
                              <w:t>1080P</w:t>
                            </w:r>
                          </w:p>
                        </w:txbxContent>
                      </v:textbox>
                    </v:shape>
                    <v:shape id="流程图: 可选过程 1042" o:spid="_x0000_s1076" type="#_x0000_t176" style="position:absolute;left:39957;top:4095;width:1252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1AcQA&#10;AADbAAAADwAAAGRycy9kb3ducmV2LnhtbESP3WrCQBSE7wt9h+UUvNONVkSiq0hBaEEQf4heHrLH&#10;JJg9m+5uTXx7VxB6OczMN8x82Zla3Mj5yrKC4SABQZxbXXGh4HhY96cgfEDWWFsmBXfysFy8v80x&#10;1bblHd32oRARwj5FBWUITSqlz0sy6Ae2IY7exTqDIUpXSO2wjXBTy1GSTKTBiuNCiQ19lZRf939G&#10;QdG6bfZ5Ol6yPFu3vz/ZeTP2VqneR7eagQjUhf/wq/2tFYzG8Pw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mNQHEAAAA2wAAAA8AAAAAAAAAAAAAAAAAmAIAAGRycy9k&#10;b3ducmV2LnhtbFBLBQYAAAAABAAEAPUAAACJAwAAAAA=&#10;" filled="f" strokecolor="black [3213]" strokeweight="1pt">
                      <v:textbox>
                        <w:txbxContent>
                          <w:p w14:paraId="2164C4B2" w14:textId="77777777" w:rsidR="003D1226" w:rsidRPr="00676FE6" w:rsidRDefault="003D1226" w:rsidP="00C1163A">
                            <w:pPr>
                              <w:jc w:val="center"/>
                              <w:rPr>
                                <w:color w:val="000000" w:themeColor="text1"/>
                              </w:rPr>
                            </w:pPr>
                            <w:r w:rsidRPr="00676FE6">
                              <w:rPr>
                                <w:rFonts w:hint="eastAsia"/>
                                <w:color w:val="000000" w:themeColor="text1"/>
                                <w:szCs w:val="21"/>
                              </w:rPr>
                              <w:t>Display Size</w:t>
                            </w:r>
                            <w:r w:rsidRPr="00676FE6">
                              <w:rPr>
                                <w:rFonts w:hint="eastAsia"/>
                                <w:color w:val="000000" w:themeColor="text1"/>
                                <w:szCs w:val="21"/>
                              </w:rPr>
                              <w:t>：</w:t>
                            </w:r>
                            <w:r w:rsidRPr="00676FE6">
                              <w:rPr>
                                <w:rFonts w:hint="eastAsia"/>
                                <w:color w:val="000000" w:themeColor="text1"/>
                                <w:szCs w:val="21"/>
                              </w:rPr>
                              <w:t>5.5</w:t>
                            </w:r>
                          </w:p>
                        </w:txbxContent>
                      </v:textbox>
                    </v:shape>
                    <v:shape id="流程图: 可选过程 1043" o:spid="_x0000_s1077" type="#_x0000_t176" style="position:absolute;left:13620;top:95;width:1352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mC2MMA&#10;AADbAAAADwAAAGRycy9kb3ducmV2LnhtbESP3WrCQBSE7wu+w3KE3tWNQiWkrlKKNaHihT8PcMie&#10;JtHs2ZDd/PTtu4Lg5TAz3zCrzWhq0VPrKssK5rMIBHFudcWFgsv5+y0G4TyyxtoyKfgjB5v15GWF&#10;ibYDH6k/+UIECLsEFZTeN4mULi/JoJvZhjh4v7Y16INsC6lbHALc1HIRRUtpsOKwUGJDXyXlt1Nn&#10;FOxinXUHum7x58wuHXa0H9JOqdfp+PkBwtPon+FHO9MKFu9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mC2MMAAADbAAAADwAAAAAAAAAAAAAAAACYAgAAZHJzL2Rv&#10;d25yZXYueG1sUEsFBgAAAAAEAAQA9QAAAIgDAAAAAA==&#10;" fillcolor="red" strokecolor="black [3213]" strokeweight="1pt">
                      <v:textbox>
                        <w:txbxContent>
                          <w:p w14:paraId="2EA7BEBF" w14:textId="77777777" w:rsidR="003D1226" w:rsidRPr="00E220AF" w:rsidRDefault="003D1226" w:rsidP="00C1163A">
                            <w:pPr>
                              <w:jc w:val="center"/>
                              <w:rPr>
                                <w:color w:val="FFFFFF" w:themeColor="background1"/>
                              </w:rPr>
                            </w:pPr>
                            <w:r w:rsidRPr="00E220AF">
                              <w:rPr>
                                <w:rFonts w:hint="eastAsia"/>
                                <w:color w:val="FFFFFF" w:themeColor="background1"/>
                                <w:szCs w:val="21"/>
                              </w:rPr>
                              <w:t>Front Camera</w:t>
                            </w:r>
                            <w:r w:rsidRPr="00E220AF">
                              <w:rPr>
                                <w:rFonts w:hint="eastAsia"/>
                                <w:color w:val="FFFFFF" w:themeColor="background1"/>
                                <w:szCs w:val="21"/>
                              </w:rPr>
                              <w:t>：</w:t>
                            </w:r>
                            <w:r w:rsidRPr="00E220AF">
                              <w:rPr>
                                <w:rFonts w:hint="eastAsia"/>
                                <w:color w:val="FFFFFF" w:themeColor="background1"/>
                                <w:szCs w:val="21"/>
                              </w:rPr>
                              <w:t>5MP</w:t>
                            </w:r>
                          </w:p>
                        </w:txbxContent>
                      </v:textbox>
                    </v:shape>
                    <v:shape id="流程图: 可选过程 1044" o:spid="_x0000_s1078" type="#_x0000_t176" style="position:absolute;top:8001;width:1409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gO7cUA&#10;AADbAAAADwAAAGRycy9kb3ducmV2LnhtbESP3WrCQBSE7wXfYTlC7+qmWqREN1IEQaFQakPay0P2&#10;5AezZ+PuatK37xYKXg4z8w2z2Y6mEzdyvrWs4GmegCAurW65VpB/7h9fQPiArLGzTAp+yMM2m042&#10;mGo78AfdTqEWEcI+RQVNCH0qpS8bMujntieOXmWdwRClq6V2OES46eQiSVbSYMtxocGedg2V59PV&#10;KKgH914sv/KqKIv9cDkW32/P3ir1MBtf1yACjeEe/m8ftILFCv6+xB8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A7txQAAANsAAAAPAAAAAAAAAAAAAAAAAJgCAABkcnMv&#10;ZG93bnJldi54bWxQSwUGAAAAAAQABAD1AAAAigMAAAAA&#10;" filled="f" strokecolor="black [3213]" strokeweight="1pt">
                      <v:textbox>
                        <w:txbxContent>
                          <w:p w14:paraId="572B9E63" w14:textId="77777777" w:rsidR="003D1226" w:rsidRPr="00676FE6" w:rsidRDefault="003D1226" w:rsidP="00C1163A">
                            <w:pPr>
                              <w:jc w:val="center"/>
                              <w:rPr>
                                <w:color w:val="000000" w:themeColor="text1"/>
                              </w:rPr>
                            </w:pPr>
                            <w:r w:rsidRPr="00676FE6">
                              <w:rPr>
                                <w:rFonts w:hint="eastAsia"/>
                                <w:color w:val="000000" w:themeColor="text1"/>
                                <w:szCs w:val="21"/>
                              </w:rPr>
                              <w:t>Brand Name</w:t>
                            </w:r>
                            <w:r w:rsidRPr="00676FE6">
                              <w:rPr>
                                <w:rFonts w:hint="eastAsia"/>
                                <w:color w:val="000000" w:themeColor="text1"/>
                                <w:szCs w:val="21"/>
                              </w:rPr>
                              <w:t>：</w:t>
                            </w:r>
                            <w:r w:rsidRPr="00676FE6">
                              <w:rPr>
                                <w:rFonts w:hint="eastAsia"/>
                                <w:color w:val="000000" w:themeColor="text1"/>
                                <w:szCs w:val="21"/>
                              </w:rPr>
                              <w:t>xiaomi</w:t>
                            </w:r>
                          </w:p>
                        </w:txbxContent>
                      </v:textbox>
                    </v:shape>
                    <v:shape id="流程图: 可选过程 1045" o:spid="_x0000_s1079" type="#_x0000_t176" style="position:absolute;left:15335;top:8001;width:2495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ean8QA&#10;AADbAAAADwAAAGRycy9kb3ducmV2LnhtbESP3WrCQBSE7wu+w3KE3tWNPxSNriKCYKEgtRK9PGSP&#10;STB7Nu5uTXx7t1Do5TAz3zCLVWdqcSfnK8sKhoMEBHFudcWFguP39m0KwgdkjbVlUvAgD6tl72WB&#10;qbYtf9H9EAoRIexTVFCG0KRS+rwkg35gG+LoXawzGKJ0hdQO2wg3tRwlybs0WHFcKLGhTUn59fBj&#10;FBSt22fj0/GS5dm2vX1k58+Jt0q99rv1HESgLvyH/9o7rWA0g98v8Q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nmp/EAAAA2wAAAA8AAAAAAAAAAAAAAAAAmAIAAGRycy9k&#10;b3ducmV2LnhtbFBLBQYAAAAABAAEAPUAAACJAwAAAAA=&#10;" filled="f" strokecolor="black [3213]" strokeweight="1pt">
                      <v:textbox>
                        <w:txbxContent>
                          <w:p w14:paraId="1752CEED" w14:textId="77777777" w:rsidR="003D1226" w:rsidRPr="00676FE6" w:rsidRDefault="003D1226" w:rsidP="00C1163A">
                            <w:pPr>
                              <w:jc w:val="center"/>
                              <w:rPr>
                                <w:color w:val="000000" w:themeColor="text1"/>
                              </w:rPr>
                            </w:pPr>
                            <w:r w:rsidRPr="00676FE6">
                              <w:rPr>
                                <w:rFonts w:hint="eastAsia"/>
                                <w:color w:val="000000" w:themeColor="text1"/>
                                <w:szCs w:val="21"/>
                              </w:rPr>
                              <w:t>Touch Screen Type</w:t>
                            </w:r>
                            <w:r w:rsidRPr="00676FE6">
                              <w:rPr>
                                <w:rFonts w:hint="eastAsia"/>
                                <w:color w:val="000000" w:themeColor="text1"/>
                                <w:szCs w:val="21"/>
                              </w:rPr>
                              <w:t>：</w:t>
                            </w:r>
                            <w:r w:rsidRPr="00676FE6">
                              <w:rPr>
                                <w:rFonts w:hint="eastAsia"/>
                                <w:color w:val="000000" w:themeColor="text1"/>
                                <w:szCs w:val="21"/>
                              </w:rPr>
                              <w:t>Capacitive Screen</w:t>
                            </w:r>
                          </w:p>
                        </w:txbxContent>
                      </v:textbox>
                    </v:shape>
                    <v:shape id="流程图: 可选过程 1046" o:spid="_x0000_s1080" type="#_x0000_t176" style="position:absolute;left:25431;top:4095;width:961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l38AA&#10;AADbAAAADwAAAGRycy9kb3ducmV2LnhtbERPy4rCMBTdC/5DuMLsNJ1RRDpGGQRhhAHxQXV5aa5t&#10;meamJtHWvzcLweXhvOfLztTiTs5XlhV8jhIQxLnVFRcKjof1cAbCB2SNtWVS8CAPy0W/N8dU25Z3&#10;dN+HQsQQ9ikqKENoUil9XpJBP7INceQu1hkMEbpCaodtDDe1/EqSqTRYcWwosaFVSfn//mYUFK3b&#10;ZuPT8ZLl2bq9brLz38RbpT4G3c83iEBdeItf7l+tYBzXxy/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Sl38AAAADbAAAADwAAAAAAAAAAAAAAAACYAgAAZHJzL2Rvd25y&#10;ZXYueG1sUEsFBgAAAAAEAAQA9QAAAIUDAAAAAA==&#10;" filled="f" strokecolor="black [3213]" strokeweight="1pt">
                      <v:textbox>
                        <w:txbxContent>
                          <w:p w14:paraId="46FEDCAE" w14:textId="77777777" w:rsidR="003D1226" w:rsidRPr="00676FE6" w:rsidRDefault="003D1226" w:rsidP="00C1163A">
                            <w:pPr>
                              <w:jc w:val="center"/>
                              <w:rPr>
                                <w:color w:val="000000" w:themeColor="text1"/>
                              </w:rPr>
                            </w:pPr>
                            <w:r w:rsidRPr="00676FE6">
                              <w:rPr>
                                <w:rFonts w:hint="eastAsia"/>
                                <w:color w:val="000000" w:themeColor="text1"/>
                                <w:szCs w:val="21"/>
                              </w:rPr>
                              <w:t>ROM</w:t>
                            </w:r>
                            <w:r w:rsidRPr="00676FE6">
                              <w:rPr>
                                <w:rFonts w:hint="eastAsia"/>
                                <w:color w:val="000000" w:themeColor="text1"/>
                                <w:szCs w:val="21"/>
                              </w:rPr>
                              <w:t>：</w:t>
                            </w:r>
                            <w:r w:rsidRPr="00676FE6">
                              <w:rPr>
                                <w:rFonts w:hint="eastAsia"/>
                                <w:color w:val="000000" w:themeColor="text1"/>
                                <w:szCs w:val="21"/>
                              </w:rPr>
                              <w:t xml:space="preserve">64G </w:t>
                            </w:r>
                          </w:p>
                        </w:txbxContent>
                      </v:textbox>
                    </v:shape>
                    <v:shape id="流程图: 可选过程 1047" o:spid="_x0000_s1081" type="#_x0000_t176" style="position:absolute;left:41910;top:8001;width:82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ARMQA&#10;AADbAAAADwAAAGRycy9kb3ducmV2LnhtbESPQWvCQBSE7wX/w/IK3upGLUWiqxRBUBBKNaQ9PrLP&#10;JJh9G3dXE/99VxB6HGbmG2ax6k0jbuR8bVnBeJSAIC6srrlUkB03bzMQPiBrbCyTgjt5WC0HLwtM&#10;te34m26HUIoIYZ+igiqENpXSFxUZ9CPbEkfvZJ3BEKUrpXbYRbhp5CRJPqTBmuNChS2tKyrOh6tR&#10;UHbuK5/+ZKe8yDfdZZf/7t+9VWr42n/OQQTqw3/42d5qBdMx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IAETEAAAA2wAAAA8AAAAAAAAAAAAAAAAAmAIAAGRycy9k&#10;b3ducmV2LnhtbFBLBQYAAAAABAAEAPUAAACJAwAAAAA=&#10;" filled="f" strokecolor="black [3213]" strokeweight="1pt">
                      <v:textbox>
                        <w:txbxContent>
                          <w:p w14:paraId="48BCA6D8" w14:textId="77777777" w:rsidR="003D1226" w:rsidRPr="00676FE6" w:rsidRDefault="003D1226" w:rsidP="00C1163A">
                            <w:pPr>
                              <w:jc w:val="center"/>
                              <w:rPr>
                                <w:color w:val="000000" w:themeColor="text1"/>
                              </w:rPr>
                            </w:pPr>
                            <w:r w:rsidRPr="00676FE6">
                              <w:rPr>
                                <w:rFonts w:hint="eastAsia"/>
                                <w:color w:val="000000" w:themeColor="text1"/>
                                <w:szCs w:val="21"/>
                              </w:rPr>
                              <w:t>RAM</w:t>
                            </w:r>
                            <w:r w:rsidRPr="00676FE6">
                              <w:rPr>
                                <w:rFonts w:hint="eastAsia"/>
                                <w:color w:val="000000" w:themeColor="text1"/>
                                <w:szCs w:val="21"/>
                              </w:rPr>
                              <w:t>：</w:t>
                            </w:r>
                            <w:r w:rsidRPr="00676FE6">
                              <w:rPr>
                                <w:rFonts w:hint="eastAsia"/>
                                <w:color w:val="000000" w:themeColor="text1"/>
                                <w:szCs w:val="21"/>
                              </w:rPr>
                              <w:t xml:space="preserve">4G </w:t>
                            </w:r>
                          </w:p>
                        </w:txbxContent>
                      </v:textbox>
                    </v:shape>
                    <v:shape id="流程图: 可选过程 1048" o:spid="_x0000_s1082" type="#_x0000_t176" style="position:absolute;top:15906;width:3543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M6cIA&#10;AADbAAAADwAAAGRycy9kb3ducmV2LnhtbESP0YrCMBRE3xf8h3CFfVvTKhStxiKCID51qx9waa5t&#10;sbkpTWyrX79ZWNjHYWbOMLtsMq0YqHeNZQXxIgJBXFrdcKXgdj19rUE4j6yxtUwKXuQg288+dphq&#10;O/I3DYWvRICwS1FB7X2XSunKmgy6he2Ig3e3vUEfZF9J3eMY4KaVyyhKpMGGw0KNHR1rKh/F0yho&#10;ctwMY3LORxdditwkwzuP70p9zqfDFoSnyf+H/9pnrWC1hN8v4Q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8AzpwgAAANsAAAAPAAAAAAAAAAAAAAAAAJgCAABkcnMvZG93&#10;bnJldi54bWxQSwUGAAAAAAQABAD1AAAAhwMAAAAA&#10;" fillcolor="#bf8f00 [2407]" strokecolor="black [3213]" strokeweight="1pt">
                      <v:textbox>
                        <w:txbxContent>
                          <w:p w14:paraId="6E6E0BC4" w14:textId="77777777" w:rsidR="003D1226" w:rsidRPr="003353C3" w:rsidRDefault="003D1226" w:rsidP="00C1163A">
                            <w:pPr>
                              <w:jc w:val="center"/>
                              <w:rPr>
                                <w:color w:val="FFFFFF" w:themeColor="background1"/>
                              </w:rPr>
                            </w:pPr>
                            <w:r w:rsidRPr="003353C3">
                              <w:rPr>
                                <w:rFonts w:hint="eastAsia"/>
                                <w:color w:val="FFFFFF" w:themeColor="background1"/>
                                <w:szCs w:val="21"/>
                              </w:rPr>
                              <w:t>color</w:t>
                            </w:r>
                            <w:r w:rsidRPr="003353C3">
                              <w:rPr>
                                <w:rFonts w:hint="eastAsia"/>
                                <w:color w:val="FFFFFF" w:themeColor="background1"/>
                                <w:szCs w:val="21"/>
                              </w:rPr>
                              <w:t>：</w:t>
                            </w:r>
                            <w:r w:rsidRPr="003353C3">
                              <w:rPr>
                                <w:rFonts w:hint="eastAsia"/>
                                <w:color w:val="FFFFFF" w:themeColor="background1"/>
                                <w:szCs w:val="21"/>
                              </w:rPr>
                              <w:t>4GB 64GB Black 4GB 64GB Rose Gold 4GB 64GB Gold</w:t>
                            </w:r>
                          </w:p>
                        </w:txbxContent>
                      </v:textbox>
                    </v:shape>
                    <v:shape id="流程图: 可选过程 1049" o:spid="_x0000_s1083" type="#_x0000_t176" style="position:absolute;top:12001;width:1790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7qMQA&#10;AADbAAAADwAAAGRycy9kb3ducmV2LnhtbESP3WrCQBSE74W+w3IKvaubmlJKdBUpCBaE4g+pl4fs&#10;MQlmz8bd1cS3dwXBy2FmvmEms9404kLO15YVfAwTEMSF1TWXCnbbxfs3CB+QNTaWScGVPMymL4MJ&#10;Ztp2vKbLJpQiQthnqKAKoc2k9EVFBv3QtsTRO1hnMETpSqkddhFuGjlKki9psOa4UGFLPxUVx83Z&#10;KCg795en/7tDXuSL7vSb71ef3ir19trPxyAC9eEZfrSXWkGawv1L/AF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WO6jEAAAA2wAAAA8AAAAAAAAAAAAAAAAAmAIAAGRycy9k&#10;b3ducmV2LnhtbFBLBQYAAAAABAAEAPUAAACJAwAAAAA=&#10;" filled="f" strokecolor="black [3213]" strokeweight="1pt">
                      <v:textbox>
                        <w:txbxContent>
                          <w:p w14:paraId="666943D8" w14:textId="77777777" w:rsidR="003D1226" w:rsidRPr="00676FE6" w:rsidRDefault="003D1226" w:rsidP="00C1163A">
                            <w:pPr>
                              <w:jc w:val="center"/>
                              <w:rPr>
                                <w:color w:val="000000" w:themeColor="text1"/>
                              </w:rPr>
                            </w:pPr>
                            <w:r w:rsidRPr="00676FE6">
                              <w:rPr>
                                <w:rFonts w:hint="eastAsia"/>
                                <w:color w:val="000000" w:themeColor="text1"/>
                                <w:szCs w:val="21"/>
                              </w:rPr>
                              <w:t>Operation System</w:t>
                            </w:r>
                            <w:r w:rsidRPr="00676FE6">
                              <w:rPr>
                                <w:rFonts w:hint="eastAsia"/>
                                <w:color w:val="000000" w:themeColor="text1"/>
                                <w:szCs w:val="21"/>
                              </w:rPr>
                              <w:t>：</w:t>
                            </w:r>
                            <w:r w:rsidRPr="00676FE6">
                              <w:rPr>
                                <w:rFonts w:hint="eastAsia"/>
                                <w:color w:val="000000" w:themeColor="text1"/>
                                <w:szCs w:val="21"/>
                              </w:rPr>
                              <w:t>Android</w:t>
                            </w:r>
                          </w:p>
                        </w:txbxContent>
                      </v:textbox>
                    </v:shape>
                    <v:shape id="流程图: 可选过程 1050" o:spid="_x0000_s1084" type="#_x0000_t176" style="position:absolute;left:38100;top:15906;width:1257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3MQA&#10;AADbAAAADwAAAGRycy9kb3ducmV2LnhtbESP3WrCQBSE7wu+w3KE3tWNP5QSXUUEQaEgWoleHrLH&#10;JJg9G3dXE9/eLRR6OczMN8xs0ZlaPMj5yrKC4SABQZxbXXGh4Piz/vgC4QOyxtoyKXiSh8W89zbD&#10;VNuW9/Q4hEJECPsUFZQhNKmUPi/JoB/Yhjh6F+sMhihdIbXDNsJNLUdJ8ikNVhwXSmxoVVJ+PdyN&#10;gqJ1u2x8Ol6yPFu3t212/p54q9R7v1tOQQTqwn/4r73RCsYT+P0Sf4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o9zEAAAA2wAAAA8AAAAAAAAAAAAAAAAAmAIAAGRycy9k&#10;b3ducmV2LnhtbFBLBQYAAAAABAAEAPUAAACJAwAAAAA=&#10;" filled="f" strokecolor="black [3213]" strokeweight="1pt">
                      <v:textbox>
                        <w:txbxContent>
                          <w:p w14:paraId="4E99285C" w14:textId="77777777" w:rsidR="003D1226" w:rsidRPr="00676FE6" w:rsidRDefault="003D1226" w:rsidP="00C1163A">
                            <w:pPr>
                              <w:jc w:val="center"/>
                              <w:rPr>
                                <w:color w:val="000000" w:themeColor="text1"/>
                              </w:rPr>
                            </w:pPr>
                            <w:r w:rsidRPr="00676FE6">
                              <w:rPr>
                                <w:rFonts w:hint="eastAsia"/>
                                <w:color w:val="000000" w:themeColor="text1"/>
                                <w:szCs w:val="21"/>
                              </w:rPr>
                              <w:t>Google Play</w:t>
                            </w:r>
                            <w:r w:rsidRPr="00676FE6">
                              <w:rPr>
                                <w:rFonts w:hint="eastAsia"/>
                                <w:color w:val="000000" w:themeColor="text1"/>
                                <w:szCs w:val="21"/>
                              </w:rPr>
                              <w:t>：</w:t>
                            </w:r>
                            <w:r w:rsidRPr="00676FE6">
                              <w:rPr>
                                <w:rFonts w:hint="eastAsia"/>
                                <w:color w:val="000000" w:themeColor="text1"/>
                                <w:szCs w:val="21"/>
                              </w:rPr>
                              <w:t>Yes</w:t>
                            </w:r>
                          </w:p>
                        </w:txbxContent>
                      </v:textbox>
                    </v:shape>
                    <v:shape id="流程图: 可选过程 1051" o:spid="_x0000_s1085" type="#_x0000_t176" style="position:absolute;left:40631;top:19907;width:1194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GR8QA&#10;AADbAAAADwAAAGRycy9kb3ducmV2LnhtbESP3WrCQBSE7wXfYTkF73TTWkWiq0hBaKFQ/CF6ecge&#10;k2D2bLq7mvTtu4Lg5TAz3zCLVWdqcSPnK8sKXkcJCOLc6ooLBYf9ZjgD4QOyxtoyKfgjD6tlv7fA&#10;VNuWt3TbhUJECPsUFZQhNKmUPi/JoB/Zhjh6Z+sMhihdIbXDNsJNLd+SZCoNVhwXSmzoo6T8srsa&#10;BUXrfrLx8XDO8mzT/n5lp+93b5UavHTrOYhAXXiGH+1PrWA8g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BkfEAAAA2wAAAA8AAAAAAAAAAAAAAAAAmAIAAGRycy9k&#10;b3ducmV2LnhtbFBLBQYAAAAABAAEAPUAAACJAwAAAAA=&#10;" filled="f" strokecolor="black [3213]" strokeweight="1pt">
                      <v:textbox>
                        <w:txbxContent>
                          <w:p w14:paraId="09E3ADD3" w14:textId="77777777" w:rsidR="003D1226" w:rsidRPr="00676FE6" w:rsidRDefault="003D1226" w:rsidP="00C1163A">
                            <w:pPr>
                              <w:jc w:val="center"/>
                              <w:rPr>
                                <w:color w:val="000000" w:themeColor="text1"/>
                              </w:rPr>
                            </w:pPr>
                            <w:r w:rsidRPr="00676FE6">
                              <w:rPr>
                                <w:rFonts w:hint="eastAsia"/>
                                <w:color w:val="000000" w:themeColor="text1"/>
                                <w:szCs w:val="21"/>
                              </w:rPr>
                              <w:t>CPU</w:t>
                            </w:r>
                            <w:r w:rsidRPr="00676FE6">
                              <w:rPr>
                                <w:rFonts w:hint="eastAsia"/>
                                <w:color w:val="000000" w:themeColor="text1"/>
                                <w:szCs w:val="21"/>
                              </w:rPr>
                              <w:t>：</w:t>
                            </w:r>
                            <w:r w:rsidRPr="00676FE6">
                              <w:rPr>
                                <w:rFonts w:hint="eastAsia"/>
                                <w:color w:val="000000" w:themeColor="text1"/>
                                <w:szCs w:val="21"/>
                              </w:rPr>
                              <w:t>Octa Core</w:t>
                            </w:r>
                          </w:p>
                        </w:txbxContent>
                      </v:textbox>
                    </v:shape>
                    <v:shape id="流程图: 可选过程 1052" o:spid="_x0000_s1086" type="#_x0000_t176" style="position:absolute;left:22337;top:12001;width:28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YMMQA&#10;AADbAAAADwAAAGRycy9kb3ducmV2LnhtbESP3WrCQBSE74W+w3IKvasbfxCJriIFwUKhqCF6ecge&#10;k2D2bLq7Nenbu0LBy2FmvmGW69404kbO15YVjIYJCOLC6ppLBdlx+z4H4QOyxsYyKfgjD+vVy2CJ&#10;qbYd7+l2CKWIEPYpKqhCaFMpfVGRQT+0LXH0LtYZDFG6UmqHXYSbRo6TZCYN1hwXKmzpo6Lievg1&#10;CsrOfeeTU3bJi3zb/Xzm56+pt0q9vfabBYhAfXiG/9s7rWAyg8e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hmDDEAAAA2wAAAA8AAAAAAAAAAAAAAAAAmAIAAGRycy9k&#10;b3ducmV2LnhtbFBLBQYAAAAABAAEAPUAAACJAwAAAAA=&#10;" filled="f" strokecolor="black [3213]" strokeweight="1pt">
                      <v:textbox>
                        <w:txbxContent>
                          <w:p w14:paraId="7C016096" w14:textId="77777777" w:rsidR="003D1226" w:rsidRPr="00676FE6" w:rsidRDefault="003D1226" w:rsidP="00C1163A">
                            <w:pPr>
                              <w:jc w:val="center"/>
                              <w:rPr>
                                <w:color w:val="000000" w:themeColor="text1"/>
                                <w:szCs w:val="21"/>
                              </w:rPr>
                            </w:pPr>
                            <w:r w:rsidRPr="00676FE6">
                              <w:rPr>
                                <w:rFonts w:hint="eastAsia"/>
                                <w:color w:val="000000" w:themeColor="text1"/>
                                <w:szCs w:val="21"/>
                              </w:rPr>
                              <w:t>Battery Capacity(mAh)</w:t>
                            </w:r>
                            <w:r w:rsidRPr="00676FE6">
                              <w:rPr>
                                <w:rFonts w:hint="eastAsia"/>
                                <w:color w:val="000000" w:themeColor="text1"/>
                                <w:szCs w:val="21"/>
                              </w:rPr>
                              <w:t>：</w:t>
                            </w:r>
                            <w:r w:rsidRPr="00676FE6">
                              <w:rPr>
                                <w:rFonts w:hint="eastAsia"/>
                                <w:color w:val="000000" w:themeColor="text1"/>
                                <w:szCs w:val="21"/>
                              </w:rPr>
                              <w:t>3080mAh /3000 mAh</w:t>
                            </w:r>
                          </w:p>
                          <w:p w14:paraId="5BE3652F" w14:textId="77777777" w:rsidR="003D1226" w:rsidRPr="00676FE6" w:rsidRDefault="003D1226" w:rsidP="00C1163A">
                            <w:pPr>
                              <w:jc w:val="center"/>
                              <w:rPr>
                                <w:color w:val="000000" w:themeColor="text1"/>
                              </w:rPr>
                            </w:pPr>
                          </w:p>
                        </w:txbxContent>
                      </v:textbox>
                    </v:shape>
                    <v:shape id="流程图: 可选过程 1053" o:spid="_x0000_s1087" type="#_x0000_t176" style="position:absolute;top:19907;width:1447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09q8QA&#10;AADbAAAADwAAAGRycy9kb3ducmV2LnhtbESP3WrCQBSE7wXfYTkF73TTWlSiq0hBaKFQ/CF6ecge&#10;k2D2bLq7mvTtu4Lg5TAz3zCLVWdqcSPnK8sKXkcJCOLc6ooLBYf9ZjgD4QOyxtoyKfgjD6tlv7fA&#10;VNuWt3TbhUJECPsUFZQhNKmUPi/JoB/Zhjh6Z+sMhihdIbXDNsJNLd+SZCINVhwXSmzoo6T8srsa&#10;BUXrfrLx8XDO8mzT/n5lp+93b5UavHTrOYhAXXiGH+1PrWA8h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tPavEAAAA2wAAAA8AAAAAAAAAAAAAAAAAmAIAAGRycy9k&#10;b3ducmV2LnhtbFBLBQYAAAAABAAEAPUAAACJAwAAAAA=&#10;" filled="f" strokecolor="black [3213]" strokeweight="1pt">
                      <v:textbox>
                        <w:txbxContent>
                          <w:p w14:paraId="489EF532" w14:textId="77777777" w:rsidR="003D1226" w:rsidRPr="00676FE6" w:rsidRDefault="003D1226" w:rsidP="00C1163A">
                            <w:pPr>
                              <w:jc w:val="center"/>
                              <w:rPr>
                                <w:color w:val="000000" w:themeColor="text1"/>
                                <w:szCs w:val="21"/>
                              </w:rPr>
                            </w:pPr>
                            <w:r w:rsidRPr="00676FE6">
                              <w:rPr>
                                <w:rFonts w:hint="eastAsia"/>
                                <w:color w:val="000000" w:themeColor="text1"/>
                                <w:szCs w:val="21"/>
                              </w:rPr>
                              <w:t>Unlock Phones</w:t>
                            </w:r>
                            <w:r w:rsidRPr="00676FE6">
                              <w:rPr>
                                <w:rFonts w:hint="eastAsia"/>
                                <w:color w:val="000000" w:themeColor="text1"/>
                                <w:szCs w:val="21"/>
                              </w:rPr>
                              <w:t>：</w:t>
                            </w:r>
                            <w:r w:rsidRPr="00676FE6">
                              <w:rPr>
                                <w:rFonts w:hint="eastAsia"/>
                                <w:color w:val="000000" w:themeColor="text1"/>
                                <w:szCs w:val="21"/>
                              </w:rPr>
                              <w:t xml:space="preserve">Yes </w:t>
                            </w:r>
                          </w:p>
                        </w:txbxContent>
                      </v:textbox>
                    </v:shape>
                    <v:shape id="流程图: 可选过程 1054" o:spid="_x0000_s1088" type="#_x0000_t176" style="position:absolute;top:34480;width:2019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YwecAA&#10;AADbAAAADwAAAGRycy9kb3ducmV2LnhtbERPy4rCMBTdC/5DuAPuNB0HH1SjiDCosxFfuL0016Yz&#10;zU1tota/nywEl4fzns4bW4o71b5wrOCzl4AgzpwuOFdwPHx3xyB8QNZYOiYFT/Iwn7VbU0y1e/CO&#10;7vuQixjCPkUFJoQqldJnhiz6nquII3dxtcUQYZ1LXeMjhttS9pNkKC0WHBsMVrQ0lP3tb1bBZrDy&#10;q0XlNtufkVn/no8nKa8npTofzWICIlAT3uKXe60VfMWx8Uv8A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mYwecAAAADbAAAADwAAAAAAAAAAAAAAAACYAgAAZHJzL2Rvd25y&#10;ZXYueG1sUEsFBgAAAAAEAAQA9QAAAIUDAAAAAA==&#10;" fillcolor="#7030a0" strokecolor="black [3213]" strokeweight="1pt">
                      <v:textbox>
                        <w:txbxContent>
                          <w:p w14:paraId="20F10FE2" w14:textId="77777777" w:rsidR="003D1226" w:rsidRPr="00E220AF" w:rsidRDefault="003D1226" w:rsidP="00C1163A">
                            <w:pPr>
                              <w:jc w:val="center"/>
                              <w:rPr>
                                <w:color w:val="FFFFFF" w:themeColor="background1"/>
                                <w:szCs w:val="21"/>
                              </w:rPr>
                            </w:pPr>
                            <w:r w:rsidRPr="00E220AF">
                              <w:rPr>
                                <w:rFonts w:hint="eastAsia"/>
                                <w:color w:val="FFFFFF" w:themeColor="background1"/>
                                <w:szCs w:val="21"/>
                              </w:rPr>
                              <w:t>Display Resolution</w:t>
                            </w:r>
                            <w:r w:rsidRPr="00E220AF">
                              <w:rPr>
                                <w:rFonts w:hint="eastAsia"/>
                                <w:color w:val="FFFFFF" w:themeColor="background1"/>
                                <w:szCs w:val="21"/>
                              </w:rPr>
                              <w:t>：</w:t>
                            </w:r>
                            <w:r w:rsidRPr="00E220AF">
                              <w:rPr>
                                <w:rFonts w:hint="eastAsia"/>
                                <w:color w:val="FFFFFF" w:themeColor="background1"/>
                                <w:szCs w:val="21"/>
                              </w:rPr>
                              <w:t>1920x1080</w:t>
                            </w:r>
                          </w:p>
                        </w:txbxContent>
                      </v:textbox>
                    </v:shape>
                    <v:roundrect id="圆角矩形 1055" o:spid="_x0000_s1089" style="position:absolute;left:15811;top:20002;width:21431;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yxcIA&#10;AADbAAAADwAAAGRycy9kb3ducmV2LnhtbESPQYvCMBSE74L/ITzBm6YqiFajiCDrUd3dgrdn82yL&#10;zUtJslr99ZuFBY/DzHzDLNetqcWdnK8sKxgNExDEudUVFwq+PneDGQgfkDXWlknBkzysV93OElNt&#10;H3yk+ykUIkLYp6igDKFJpfR5SQb90DbE0btaZzBE6QqpHT4i3NRynCRTabDiuFBiQ9uS8tvpxyjI&#10;kvMLtywvH9l3fjtY5y6Tp1Oq32s3CxCB2vAO/7f3WsFkD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PLFwgAAANsAAAAPAAAAAAAAAAAAAAAAAJgCAABkcnMvZG93&#10;bnJldi54bWxQSwUGAAAAAAQABAD1AAAAhwMAAAAA&#10;" filled="f" strokecolor="black [3213]" strokeweight="1pt">
                      <v:stroke joinstyle="miter"/>
                      <v:textbox>
                        <w:txbxContent>
                          <w:p w14:paraId="6CF0DC28" w14:textId="77777777" w:rsidR="003D1226" w:rsidRPr="00676FE6" w:rsidRDefault="003D1226" w:rsidP="00C1163A">
                            <w:pPr>
                              <w:jc w:val="center"/>
                              <w:rPr>
                                <w:color w:val="000000" w:themeColor="text1"/>
                              </w:rPr>
                            </w:pPr>
                            <w:r w:rsidRPr="00676FE6">
                              <w:rPr>
                                <w:rFonts w:hint="eastAsia"/>
                                <w:color w:val="000000" w:themeColor="text1"/>
                                <w:szCs w:val="21"/>
                              </w:rPr>
                              <w:t>Battery Type</w:t>
                            </w:r>
                            <w:r w:rsidRPr="00676FE6">
                              <w:rPr>
                                <w:rFonts w:hint="eastAsia"/>
                                <w:color w:val="000000" w:themeColor="text1"/>
                                <w:szCs w:val="21"/>
                              </w:rPr>
                              <w:t>：</w:t>
                            </w:r>
                            <w:r w:rsidRPr="00676FE6">
                              <w:rPr>
                                <w:rFonts w:hint="eastAsia"/>
                                <w:color w:val="000000" w:themeColor="text1"/>
                                <w:szCs w:val="21"/>
                              </w:rPr>
                              <w:t>Not Detachable</w:t>
                            </w:r>
                          </w:p>
                        </w:txbxContent>
                      </v:textbox>
                    </v:roundrect>
                    <v:shape id="流程图: 可选过程 1056" o:spid="_x0000_s1090" type="#_x0000_t176" style="position:absolute;top:27622;width:538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hzj8IA&#10;AADbAAAADwAAAGRycy9kb3ducmV2LnhtbERPy2rCQBTdC/7DcIXudKLUUqKjiFIIbny0FJe3mWsS&#10;mrmTzowm+vXOouDycN7zZWdqcSXnK8sKxqMEBHFudcWFgq/Pj+E7CB+QNdaWScGNPCwX/d4cU21b&#10;PtD1GAoRQ9inqKAMoUml9HlJBv3INsSRO1tnMEToCqkdtjHc1HKSJG/SYMWxocSG1iXlv8eLUUCr&#10;3envkul9tv3WbTXd/NzP2in1MuhWMxCBuvAU/7szreA1ro9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HOPwgAAANsAAAAPAAAAAAAAAAAAAAAAAJgCAABkcnMvZG93&#10;bnJldi54bWxQSwUGAAAAAAQABAD1AAAAhwMAAAAA&#10;" fillcolor="#2e74b5 [2404]" strokecolor="black [3213]" strokeweight="1pt">
                      <v:textbox>
                        <w:txbxContent>
                          <w:p w14:paraId="404C5710" w14:textId="77777777" w:rsidR="003D1226" w:rsidRPr="00E220AF" w:rsidRDefault="003D1226" w:rsidP="00C1163A">
                            <w:pPr>
                              <w:jc w:val="center"/>
                              <w:rPr>
                                <w:color w:val="FFFFFF" w:themeColor="background1"/>
                              </w:rPr>
                            </w:pPr>
                            <w:r w:rsidRPr="00E220AF">
                              <w:rPr>
                                <w:rFonts w:hint="eastAsia"/>
                                <w:color w:val="FFFFFF" w:themeColor="background1"/>
                                <w:szCs w:val="21"/>
                              </w:rPr>
                              <w:t>Feature</w:t>
                            </w:r>
                            <w:r w:rsidRPr="00E220AF">
                              <w:rPr>
                                <w:rFonts w:hint="eastAsia"/>
                                <w:color w:val="FFFFFF" w:themeColor="background1"/>
                                <w:szCs w:val="21"/>
                              </w:rPr>
                              <w:t>：</w:t>
                            </w:r>
                            <w:r w:rsidRPr="00E220AF">
                              <w:rPr>
                                <w:rFonts w:hint="eastAsia"/>
                                <w:color w:val="FFFFFF" w:themeColor="background1"/>
                                <w:szCs w:val="21"/>
                              </w:rPr>
                              <w:t>Gravity Response,GPRS,Touchscreen,Message,Bluetooth,VideoPlayer,HD Video Player,Wi-Fi,FingerprintRecognition,GPSNavigation,FrontCamera,Memory Card Slots,Email</w:t>
                            </w:r>
                          </w:p>
                        </w:txbxContent>
                      </v:textbox>
                    </v:shape>
                    <v:roundrect id="圆角矩形 1057" o:spid="_x0000_s1091" style="position:absolute;left:30383;top:23812;width:2219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iNvsQA&#10;AADbAAAADwAAAGRycy9kb3ducmV2LnhtbESPT2vCQBTE7wW/w/KE3pqNtpSSuooIYo82/oHeXrKv&#10;STD7NuxuNfHTu4LQ4zAzv2Fmi9604kzON5YVTJIUBHFpdcOVgv1u/fIBwgdkja1lUjCQh8V89DTD&#10;TNsLf9M5D5WIEPYZKqhD6DIpfVmTQZ/Yjjh6v9YZDFG6SmqHlwg3rZym6bs02HBcqLGjVU3lKf8z&#10;Co7pzxVXLIvN8VCetta54nVwSj2P++UniEB9+A8/2l9awdsE7l/iD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Yjb7EAAAA2wAAAA8AAAAAAAAAAAAAAAAAmAIAAGRycy9k&#10;b3ducmV2LnhtbFBLBQYAAAAABAAEAPUAAACJAwAAAAA=&#10;" filled="f" strokecolor="black [3213]" strokeweight="1pt">
                      <v:stroke joinstyle="miter"/>
                      <v:textbox>
                        <w:txbxContent>
                          <w:p w14:paraId="75E436F0" w14:textId="77777777" w:rsidR="003D1226" w:rsidRPr="00676FE6" w:rsidRDefault="003D1226" w:rsidP="00C1163A">
                            <w:pPr>
                              <w:jc w:val="center"/>
                              <w:rPr>
                                <w:color w:val="000000" w:themeColor="text1"/>
                              </w:rPr>
                            </w:pPr>
                            <w:r w:rsidRPr="00676FE6">
                              <w:rPr>
                                <w:rFonts w:hint="eastAsia"/>
                                <w:color w:val="000000" w:themeColor="text1"/>
                                <w:szCs w:val="21"/>
                              </w:rPr>
                              <w:t>SIM Card Quantity</w:t>
                            </w:r>
                            <w:r w:rsidRPr="00676FE6">
                              <w:rPr>
                                <w:rFonts w:hint="eastAsia"/>
                                <w:color w:val="000000" w:themeColor="text1"/>
                                <w:szCs w:val="21"/>
                              </w:rPr>
                              <w:t>：</w:t>
                            </w:r>
                            <w:r w:rsidRPr="00676FE6">
                              <w:rPr>
                                <w:rFonts w:hint="eastAsia"/>
                                <w:color w:val="000000" w:themeColor="text1"/>
                                <w:szCs w:val="21"/>
                              </w:rPr>
                              <w:t>Dual SIM Cards</w:t>
                            </w:r>
                          </w:p>
                          <w:p w14:paraId="4F1C9098" w14:textId="77777777" w:rsidR="003D1226" w:rsidRPr="00676FE6" w:rsidRDefault="003D1226" w:rsidP="00C1163A">
                            <w:pPr>
                              <w:jc w:val="center"/>
                              <w:rPr>
                                <w:color w:val="000000" w:themeColor="text1"/>
                              </w:rPr>
                            </w:pPr>
                          </w:p>
                        </w:txbxContent>
                      </v:textbox>
                    </v:roundrect>
                    <v:shape id="流程图: 可选过程 1058" o:spid="_x0000_s1092" type="#_x0000_t176" style="position:absolute;left:35623;top:34671;width:16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AIQ8EA&#10;AADbAAAADwAAAGRycy9kb3ducmV2LnhtbESPX2vCMBTF3wd+h3AF32a6dgzpjDIEwRcRnfh8ae6a&#10;0uSmNrHWb28Ggz0ezp8fZ7kenRUD9aHxrOBtnoEgrrxuuFZw/t6+LkCEiKzReiYFDwqwXk1ellhq&#10;f+cjDadYizTCoUQFJsaulDJUhhyGue+Ik/fje4cxyb6Wusd7GndW5ln2IR02nAgGO9oYqtrTzSWu&#10;bNpbez0Ux6Gwdm+ueVG4i1Kz6fj1CSLSGP/Df+2dVvCew++X9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wCEPBAAAA2wAAAA8AAAAAAAAAAAAAAAAAmAIAAGRycy9kb3du&#10;cmV2LnhtbFBLBQYAAAAABAAEAPUAAACGAwAAAAA=&#10;" fillcolor="#92d050" strokecolor="black [3213]" strokeweight="1pt">
                      <v:textbox>
                        <w:txbxContent>
                          <w:p w14:paraId="65951341" w14:textId="77777777" w:rsidR="003D1226" w:rsidRPr="00E220AF" w:rsidRDefault="003D1226" w:rsidP="00C1163A">
                            <w:pPr>
                              <w:jc w:val="center"/>
                              <w:rPr>
                                <w:color w:val="FFFFFF" w:themeColor="background1"/>
                              </w:rPr>
                            </w:pPr>
                            <w:r w:rsidRPr="00E220AF">
                              <w:rPr>
                                <w:rFonts w:hint="eastAsia"/>
                                <w:color w:val="FFFFFF" w:themeColor="background1"/>
                                <w:szCs w:val="21"/>
                              </w:rPr>
                              <w:t>Size</w:t>
                            </w:r>
                            <w:r w:rsidRPr="00E220AF">
                              <w:rPr>
                                <w:rFonts w:hint="eastAsia"/>
                                <w:color w:val="FFFFFF" w:themeColor="background1"/>
                                <w:szCs w:val="21"/>
                              </w:rPr>
                              <w:t>：</w:t>
                            </w:r>
                            <w:r w:rsidRPr="00E220AF">
                              <w:rPr>
                                <w:rFonts w:hint="eastAsia"/>
                                <w:color w:val="FFFFFF" w:themeColor="background1"/>
                                <w:szCs w:val="21"/>
                              </w:rPr>
                              <w:t>154.4x7.3x75.8mm</w:t>
                            </w:r>
                          </w:p>
                          <w:p w14:paraId="2310A378" w14:textId="77777777" w:rsidR="003D1226" w:rsidRPr="00676FE6" w:rsidRDefault="003D1226" w:rsidP="00C1163A">
                            <w:pPr>
                              <w:jc w:val="center"/>
                              <w:rPr>
                                <w:color w:val="000000" w:themeColor="text1"/>
                              </w:rPr>
                            </w:pPr>
                          </w:p>
                        </w:txbxContent>
                      </v:textbox>
                    </v:shape>
                  </v:group>
                  <v:rect id="矩形 1059" o:spid="_x0000_s1093" style="position:absolute;top:1238;width:54006;height:38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n/8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6n/8YAAADbAAAADwAAAAAAAAAAAAAAAACYAgAAZHJz&#10;L2Rvd25yZXYueG1sUEsFBgAAAAAEAAQA9QAAAIsDAAAAAA==&#10;" filled="f" strokecolor="black [3213]" strokeweight="1pt"/>
                </v:group>
                <v:group id="组合 1060" o:spid="_x0000_s1094" style="position:absolute;left:-96;top:53149;width:53245;height:28766" coordorigin="-95,-2286" coordsize="52673,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组合 1061" o:spid="_x0000_s1095" style="position:absolute;left:-95;top:-1809;width:52577;height:27717" coordorigin="-95,-2476" coordsize="5257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流程图: 可选过程 1062" o:spid="_x0000_s1096" type="#_x0000_t176" style="position:absolute;left:-95;top:-2476;width:20764;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2PsUA&#10;AADbAAAADwAAAGRycy9kb3ducmV2LnhtbESP3WrCQBSE74W+w3IKvdONPwSbuooIRRGq1BS8PWSP&#10;2WD2bJrdauzTdwuCl8PMfMPMFp2txYVaXzlWMBwkIIgLpysuFXzl7/0pCB+QNdaOScGNPCzmT70Z&#10;Ztpd+ZMuh1CKCGGfoQITQpNJ6QtDFv3ANcTRO7nWYoiyLaVu8RrhtpajJEmlxYrjgsGGVoaK8+HH&#10;KthP85P5GI2L3XH9nb7S7fe43eZKvTx3yzcQgbrwCN/bG61gksL/l/g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YjY+xQAAANsAAAAPAAAAAAAAAAAAAAAAAJgCAABkcnMv&#10;ZG93bnJldi54bWxQSwUGAAAAAAQABAD1AAAAigMAAAAA&#10;" fillcolor="red" strokecolor="#404040 [2429]" strokeweight="1pt">
                      <v:textbox>
                        <w:txbxContent>
                          <w:p w14:paraId="738FCFF0" w14:textId="77777777" w:rsidR="003D1226" w:rsidRPr="00E220AF" w:rsidRDefault="003D1226" w:rsidP="00C1163A">
                            <w:pPr>
                              <w:jc w:val="center"/>
                              <w:rPr>
                                <w:color w:val="FFFFFF" w:themeColor="background1"/>
                              </w:rPr>
                            </w:pPr>
                            <w:r>
                              <w:rPr>
                                <w:color w:val="FFFFFF" w:themeColor="background1"/>
                                <w:szCs w:val="21"/>
                              </w:rPr>
                              <w:t xml:space="preserve">Highest </w:t>
                            </w:r>
                            <w:r w:rsidRPr="00E220AF">
                              <w:rPr>
                                <w:rFonts w:hint="eastAsia"/>
                                <w:color w:val="FFFFFF" w:themeColor="background1"/>
                                <w:szCs w:val="21"/>
                              </w:rPr>
                              <w:t>Camera</w:t>
                            </w:r>
                            <w:r>
                              <w:rPr>
                                <w:color w:val="FFFFFF" w:themeColor="background1"/>
                                <w:szCs w:val="21"/>
                              </w:rPr>
                              <w:t xml:space="preserve"> Resolution</w:t>
                            </w:r>
                            <w:r w:rsidRPr="00E220AF">
                              <w:rPr>
                                <w:rFonts w:hint="eastAsia"/>
                                <w:color w:val="FFFFFF" w:themeColor="background1"/>
                                <w:szCs w:val="21"/>
                              </w:rPr>
                              <w:t>：</w:t>
                            </w:r>
                            <w:r>
                              <w:rPr>
                                <w:rFonts w:hint="eastAsia"/>
                                <w:color w:val="FFFFFF" w:themeColor="background1"/>
                                <w:szCs w:val="21"/>
                              </w:rPr>
                              <w:t>12.0</w:t>
                            </w:r>
                          </w:p>
                        </w:txbxContent>
                      </v:textbox>
                    </v:shape>
                    <v:shape id="流程图: 可选过程 1063" o:spid="_x0000_s1097" type="#_x0000_t176" style="position:absolute;left:-95;top:1619;width:1752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tJhsQA&#10;AADbAAAADwAAAGRycy9kb3ducmV2LnhtbESPS2vCQBSF94L/YbiCG6kTH1gbHcUoQjelaGvdXjLX&#10;JJi5EzKjxn/vFASXh/P4OPNlY0pxpdoVlhUM+hEI4tTqgjMFvz/btykI55E1lpZJwZ0cLBft1hxj&#10;bW+8o+veZyKMsItRQe59FUvp0pwMur6tiIN3srVBH2SdSV3jLYybUg6jaCINFhwIOVa0zik97y8m&#10;QFaHr7/kA5MNr7fpqHcaJd+9o1LdTrOagfDU+Ff42f7UCsbv8P8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rSYbEAAAA2wAAAA8AAAAAAAAAAAAAAAAAmAIAAGRycy9k&#10;b3ducmV2LnhtbFBLBQYAAAAABAAEAPUAAACJAwAAAAA=&#10;" filled="f" strokecolor="#404040 [2429]" strokeweight="1pt">
                      <v:textbox>
                        <w:txbxContent>
                          <w:p w14:paraId="168BCFD6" w14:textId="77777777" w:rsidR="003D1226" w:rsidRPr="00676FE6" w:rsidRDefault="003D1226" w:rsidP="00C1163A">
                            <w:pPr>
                              <w:jc w:val="center"/>
                              <w:rPr>
                                <w:color w:val="000000" w:themeColor="text1"/>
                              </w:rPr>
                            </w:pPr>
                            <w:r w:rsidRPr="00676FE6">
                              <w:rPr>
                                <w:rFonts w:hint="eastAsia"/>
                                <w:color w:val="000000" w:themeColor="text1"/>
                                <w:szCs w:val="21"/>
                              </w:rPr>
                              <w:t>Recording Definition</w:t>
                            </w:r>
                            <w:r w:rsidRPr="00676FE6">
                              <w:rPr>
                                <w:rFonts w:hint="eastAsia"/>
                                <w:color w:val="000000" w:themeColor="text1"/>
                                <w:szCs w:val="21"/>
                              </w:rPr>
                              <w:t>：</w:t>
                            </w:r>
                            <w:r w:rsidRPr="00676FE6">
                              <w:rPr>
                                <w:rFonts w:hint="eastAsia"/>
                                <w:color w:val="000000" w:themeColor="text1"/>
                                <w:szCs w:val="21"/>
                              </w:rPr>
                              <w:t>1080</w:t>
                            </w:r>
                          </w:p>
                        </w:txbxContent>
                      </v:textbox>
                    </v:shape>
                    <v:shape id="流程图: 可选过程 1064" o:spid="_x0000_s1098" type="#_x0000_t176" style="position:absolute;left:40481;top:1619;width:1190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Td9MEA&#10;AADbAAAADwAAAGRycy9kb3ducmV2LnhtbERPS2vCQBC+C/0PyxS8iG6qRT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03fTBAAAA2wAAAA8AAAAAAAAAAAAAAAAAmAIAAGRycy9kb3du&#10;cmV2LnhtbFBLBQYAAAAABAAEAPUAAACGAwAAAAA=&#10;" filled="f" strokecolor="#404040 [2429]" strokeweight="1pt">
                      <v:textbox>
                        <w:txbxContent>
                          <w:p w14:paraId="000C2188" w14:textId="77777777" w:rsidR="003D1226" w:rsidRPr="00676FE6" w:rsidRDefault="003D1226" w:rsidP="00C1163A">
                            <w:pPr>
                              <w:jc w:val="center"/>
                              <w:rPr>
                                <w:color w:val="000000" w:themeColor="text1"/>
                              </w:rPr>
                            </w:pPr>
                            <w:r w:rsidRPr="00676FE6">
                              <w:rPr>
                                <w:rFonts w:hint="eastAsia"/>
                                <w:color w:val="000000" w:themeColor="text1"/>
                                <w:szCs w:val="21"/>
                              </w:rPr>
                              <w:t>Display Size</w:t>
                            </w:r>
                            <w:r w:rsidRPr="00676FE6">
                              <w:rPr>
                                <w:rFonts w:hint="eastAsia"/>
                                <w:color w:val="000000" w:themeColor="text1"/>
                                <w:szCs w:val="21"/>
                              </w:rPr>
                              <w:t>：</w:t>
                            </w:r>
                            <w:r w:rsidRPr="00676FE6">
                              <w:rPr>
                                <w:rFonts w:hint="eastAsia"/>
                                <w:color w:val="000000" w:themeColor="text1"/>
                                <w:szCs w:val="21"/>
                              </w:rPr>
                              <w:t>5.5</w:t>
                            </w:r>
                          </w:p>
                        </w:txbxContent>
                      </v:textbox>
                    </v:shape>
                    <v:shape id="流程图: 可选过程 1065" o:spid="_x0000_s1099" type="#_x0000_t176" style="position:absolute;left:19335;top:1619;width:790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4b8UA&#10;AADbAAAADwAAAGRycy9kb3ducmV2LnhtbESPS2vCQBSF94X+h+EK3YhOWotodBISReimiK92e8nc&#10;PGjmTshMNf77TqHQ5eE8Ps46HUwrrtS7xrKC52kEgriwuuFKwfm0myxAOI+ssbVMCu7kIE0eH9YY&#10;a3vjA12PvhJhhF2MCmrvu1hKV9Rk0E1tRxy80vYGfZB9JXWPtzBuWvkSRXNpsOFAqLGjTU3F1/Hb&#10;BEh2ef/Il5hvebMrZuNylu/Hn0o9jYZsBcLT4P/Df+03reB1C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HhvxQAAANsAAAAPAAAAAAAAAAAAAAAAAJgCAABkcnMv&#10;ZG93bnJldi54bWxQSwUGAAAAAAQABAD1AAAAigMAAAAA&#10;" filled="f" strokecolor="#404040 [2429]" strokeweight="1pt">
                      <v:textbox>
                        <w:txbxContent>
                          <w:p w14:paraId="7C419A72" w14:textId="77777777" w:rsidR="003D1226" w:rsidRPr="00676FE6" w:rsidRDefault="003D1226" w:rsidP="00C1163A">
                            <w:pPr>
                              <w:jc w:val="center"/>
                              <w:rPr>
                                <w:color w:val="000000" w:themeColor="text1"/>
                              </w:rPr>
                            </w:pPr>
                            <w:r w:rsidRPr="00676FE6">
                              <w:rPr>
                                <w:rFonts w:hint="eastAsia"/>
                                <w:color w:val="000000" w:themeColor="text1"/>
                                <w:szCs w:val="21"/>
                              </w:rPr>
                              <w:t>ROM</w:t>
                            </w:r>
                            <w:r w:rsidRPr="00676FE6">
                              <w:rPr>
                                <w:rFonts w:hint="eastAsia"/>
                                <w:color w:val="000000" w:themeColor="text1"/>
                                <w:szCs w:val="21"/>
                              </w:rPr>
                              <w:t>：</w:t>
                            </w:r>
                            <w:r>
                              <w:rPr>
                                <w:rFonts w:hint="eastAsia"/>
                                <w:color w:val="000000" w:themeColor="text1"/>
                                <w:szCs w:val="21"/>
                              </w:rPr>
                              <w:t>64</w:t>
                            </w:r>
                          </w:p>
                        </w:txbxContent>
                      </v:textbox>
                    </v:shape>
                    <v:shape id="流程图: 可选过程 1066" o:spid="_x0000_s1100" type="#_x0000_t176" style="position:absolute;left:-95;top:5524;width:1123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tHL8EA&#10;AADbAAAADwAAAGRycy9kb3ducmV2LnhtbERPS2vCQBC+C/0PyxS8iG6qVDS6irEIvZRSn9chOyah&#10;2dmQ3Wr67zuHgseP771cd65WN2pD5dnAyygBRZx7W3Fh4HjYDWegQkS2WHsmA78UYL166i0xtf7O&#10;X3Tbx0JJCIcUDZQxNqnWIS/JYRj5hli4q28dRoFtoW2Ldwl3tR4nyVQ7rFgaSmxoW1L+vf9xUrI5&#10;fZyzOWZvvN3lk8F1kn0OLsb0n7vNAlSkLj7E/+53a+BV1ss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bRy/BAAAA2wAAAA8AAAAAAAAAAAAAAAAAmAIAAGRycy9kb3du&#10;cmV2LnhtbFBLBQYAAAAABAAEAPUAAACGAwAAAAA=&#10;" filled="f" strokecolor="#404040 [2429]" strokeweight="1pt">
                      <v:textbox>
                        <w:txbxContent>
                          <w:p w14:paraId="4D05B0F1" w14:textId="77777777" w:rsidR="003D1226" w:rsidRPr="00676FE6" w:rsidRDefault="003D1226" w:rsidP="00C1163A">
                            <w:pPr>
                              <w:jc w:val="center"/>
                              <w:rPr>
                                <w:color w:val="000000" w:themeColor="text1"/>
                              </w:rPr>
                            </w:pPr>
                            <w:r w:rsidRPr="00676FE6">
                              <w:rPr>
                                <w:rFonts w:hint="eastAsia"/>
                                <w:color w:val="000000" w:themeColor="text1"/>
                                <w:szCs w:val="21"/>
                              </w:rPr>
                              <w:t>Brand Name</w:t>
                            </w:r>
                            <w:r w:rsidRPr="00676FE6">
                              <w:rPr>
                                <w:rFonts w:hint="eastAsia"/>
                                <w:color w:val="000000" w:themeColor="text1"/>
                                <w:szCs w:val="21"/>
                              </w:rPr>
                              <w:t>：</w:t>
                            </w:r>
                            <w:r>
                              <w:rPr>
                                <w:color w:val="000000" w:themeColor="text1"/>
                                <w:szCs w:val="21"/>
                              </w:rPr>
                              <w:t>1</w:t>
                            </w:r>
                          </w:p>
                        </w:txbxContent>
                      </v:textbox>
                    </v:shape>
                    <v:shape id="流程图: 可选过程 1067" o:spid="_x0000_s1101" type="#_x0000_t176" style="position:absolute;left:13430;top:5524;width:14764;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itMUA&#10;AADbAAAADwAAAGRycy9kb3ducmV2LnhtbESPzWrCQBSF94W+w3ALbqRObFDa6CgmRehGRG3r9pK5&#10;JqGZOyEzJunbdwShy8P5+TjL9WBq0VHrKssKppMIBHFudcWFgs/T9vkVhPPIGmvLpOCXHKxXjw9L&#10;TLTt+UDd0RcijLBLUEHpfZNI6fKSDLqJbYiDd7GtQR9kW0jdYh/GTS1fomguDVYcCCU2lJWU/xyv&#10;JkA2X7vv9A3Td862eTy+xOl+fFZq9DRsFiA8Df4/fG9/aAWzKdy+h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K0xQAAANsAAAAPAAAAAAAAAAAAAAAAAJgCAABkcnMv&#10;ZG93bnJldi54bWxQSwUGAAAAAAQABAD1AAAAigMAAAAA&#10;" filled="f" strokecolor="#404040 [2429]" strokeweight="1pt">
                      <v:textbox>
                        <w:txbxContent>
                          <w:p w14:paraId="3F411E9E" w14:textId="77777777" w:rsidR="003D1226" w:rsidRPr="00676FE6" w:rsidRDefault="003D1226" w:rsidP="00C1163A">
                            <w:pPr>
                              <w:jc w:val="center"/>
                              <w:rPr>
                                <w:color w:val="000000" w:themeColor="text1"/>
                              </w:rPr>
                            </w:pPr>
                            <w:r w:rsidRPr="00676FE6">
                              <w:rPr>
                                <w:rFonts w:hint="eastAsia"/>
                                <w:color w:val="000000" w:themeColor="text1"/>
                                <w:szCs w:val="21"/>
                              </w:rPr>
                              <w:t>Touch Screen Type</w:t>
                            </w:r>
                            <w:r w:rsidRPr="00676FE6">
                              <w:rPr>
                                <w:rFonts w:hint="eastAsia"/>
                                <w:color w:val="000000" w:themeColor="text1"/>
                                <w:szCs w:val="21"/>
                              </w:rPr>
                              <w:t>：</w:t>
                            </w:r>
                            <w:r>
                              <w:rPr>
                                <w:color w:val="000000" w:themeColor="text1"/>
                                <w:szCs w:val="21"/>
                              </w:rPr>
                              <w:t>1</w:t>
                            </w:r>
                          </w:p>
                        </w:txbxContent>
                      </v:textbox>
                    </v:shape>
                    <v:shape id="流程图: 可选过程 1068" o:spid="_x0000_s1102" type="#_x0000_t176" style="position:absolute;left:45243;top:14192;width:714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8w8MA&#10;AADbAAAADwAAAGRycy9kb3ducmV2LnhtbESPS4vCMBSF9wP+h3AFN6LpKIpWo1gHYTYivreX5tqW&#10;aW5KE7Xz7yeCMMvDeXyc+bIxpXhQ7QrLCj77EQji1OqCMwWn46Y3AeE8ssbSMin4JQfLRetjjrG2&#10;T97T4+AzEUbYxagg976KpXRpTgZd31bEwbvZ2qAPss6krvEZxk0pB1E0lgYLDoQcK1rnlP4c7iZA&#10;VuftJZli8sXrTTrs3obJrntVqtNuVjMQnhr/H363v7WC0QB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V8w8MAAADbAAAADwAAAAAAAAAAAAAAAACYAgAAZHJzL2Rv&#10;d25yZXYueG1sUEsFBgAAAAAEAAQA9QAAAIgDAAAAAA==&#10;" filled="f" strokecolor="#404040 [2429]" strokeweight="1pt">
                      <v:textbox>
                        <w:txbxContent>
                          <w:p w14:paraId="031E89AA" w14:textId="77777777" w:rsidR="003D1226" w:rsidRPr="00676FE6" w:rsidRDefault="003D1226" w:rsidP="00C1163A">
                            <w:pPr>
                              <w:jc w:val="center"/>
                              <w:rPr>
                                <w:color w:val="000000" w:themeColor="text1"/>
                              </w:rPr>
                            </w:pPr>
                            <w:r w:rsidRPr="00676FE6">
                              <w:rPr>
                                <w:rFonts w:hint="eastAsia"/>
                                <w:color w:val="000000" w:themeColor="text1"/>
                                <w:szCs w:val="21"/>
                              </w:rPr>
                              <w:t>RAM</w:t>
                            </w:r>
                            <w:r w:rsidRPr="00676FE6">
                              <w:rPr>
                                <w:rFonts w:hint="eastAsia"/>
                                <w:color w:val="000000" w:themeColor="text1"/>
                                <w:szCs w:val="21"/>
                              </w:rPr>
                              <w:t>：</w:t>
                            </w:r>
                            <w:r>
                              <w:rPr>
                                <w:rFonts w:hint="eastAsia"/>
                                <w:color w:val="000000" w:themeColor="text1"/>
                                <w:szCs w:val="21"/>
                              </w:rPr>
                              <w:t>4</w:t>
                            </w:r>
                          </w:p>
                        </w:txbxContent>
                      </v:textbox>
                    </v:shape>
                    <v:shape id="流程图: 可选过程 1069" o:spid="_x0000_s1103" type="#_x0000_t176" style="position:absolute;left:-95;top:9525;width:1447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ZWMUA&#10;AADbAAAADwAAAGRycy9kb3ducmV2LnhtbESPS2vCQBSF94X+h+EWuhGdtMGiqRMxitCNSKO220vm&#10;5kEzd0JmqvHfdwShy8N5fJzFcjCtOFPvGssKXiYRCOLC6oYrBcfDdjwD4TyyxtYyKbiSg2X6+LDA&#10;RNsLf9I595UII+wSVFB73yVSuqImg25iO+LglbY36IPsK6l7vIRx08rXKHqTBhsOhBo7WtdU/OS/&#10;JkBWp91XNsdsw+ttEY/KONuPvpV6fhpW7yA8Df4/fG9/aAXTGG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dlYxQAAANsAAAAPAAAAAAAAAAAAAAAAAJgCAABkcnMv&#10;ZG93bnJldi54bWxQSwUGAAAAAAQABAD1AAAAigMAAAAA&#10;" filled="f" strokecolor="#404040 [2429]" strokeweight="1pt">
                      <v:textbox>
                        <w:txbxContent>
                          <w:p w14:paraId="55FA8DE7" w14:textId="77777777" w:rsidR="003D1226" w:rsidRPr="00676FE6" w:rsidRDefault="003D1226" w:rsidP="00C1163A">
                            <w:pPr>
                              <w:jc w:val="center"/>
                              <w:rPr>
                                <w:color w:val="000000" w:themeColor="text1"/>
                              </w:rPr>
                            </w:pPr>
                            <w:r w:rsidRPr="00676FE6">
                              <w:rPr>
                                <w:rFonts w:hint="eastAsia"/>
                                <w:color w:val="000000" w:themeColor="text1"/>
                                <w:szCs w:val="21"/>
                              </w:rPr>
                              <w:t>Operation System</w:t>
                            </w:r>
                            <w:r w:rsidRPr="00676FE6">
                              <w:rPr>
                                <w:rFonts w:hint="eastAsia"/>
                                <w:color w:val="000000" w:themeColor="text1"/>
                                <w:szCs w:val="21"/>
                              </w:rPr>
                              <w:t>：</w:t>
                            </w:r>
                            <w:r>
                              <w:rPr>
                                <w:color w:val="000000" w:themeColor="text1"/>
                                <w:szCs w:val="21"/>
                              </w:rPr>
                              <w:t>1</w:t>
                            </w:r>
                          </w:p>
                        </w:txbxContent>
                      </v:textbox>
                    </v:shape>
                    <v:shape id="流程图: 可选过程 1070" o:spid="_x0000_s1104" type="#_x0000_t176" style="position:absolute;left:36671;top:6191;width:1581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BLMQA&#10;AADbAAAADwAAAGRycy9kb3ducmV2LnhtbESPS2vCQBSF94L/YbiCG6kTX8VGRzGK0E0p2lq3l8w1&#10;CWbuhMyo8d87BcHl4Tw+znzZmFJcqXaFZQWDfgSCOLW64EzB78/2bQrCeWSNpWVScCcHy0W7NcdY&#10;2xvv6Lr3mQgj7GJUkHtfxVK6NCeDrm8r4uCdbG3QB1lnUtd4C+OmlMMoepcGCw6EHCta55Se9xcT&#10;IKvD11/ygcmG19t01DuNku/eUalup1nNQHhq/Cv8bH9qBZMx/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gQSzEAAAA2wAAAA8AAAAAAAAAAAAAAAAAmAIAAGRycy9k&#10;b3ducmV2LnhtbFBLBQYAAAAABAAEAPUAAACJAwAAAAA=&#10;" filled="f" strokecolor="#404040 [2429]" strokeweight="1pt">
                      <v:textbox>
                        <w:txbxContent>
                          <w:p w14:paraId="391CCF08" w14:textId="77777777" w:rsidR="003D1226" w:rsidRPr="00676FE6" w:rsidRDefault="003D1226" w:rsidP="00C1163A">
                            <w:pPr>
                              <w:jc w:val="center"/>
                              <w:rPr>
                                <w:color w:val="000000" w:themeColor="text1"/>
                                <w:szCs w:val="21"/>
                              </w:rPr>
                            </w:pPr>
                            <w:r>
                              <w:rPr>
                                <w:rFonts w:hint="eastAsia"/>
                                <w:color w:val="000000" w:themeColor="text1"/>
                                <w:szCs w:val="21"/>
                              </w:rPr>
                              <w:t>Battery Capacity</w:t>
                            </w:r>
                            <w:r w:rsidRPr="00676FE6">
                              <w:rPr>
                                <w:rFonts w:hint="eastAsia"/>
                                <w:color w:val="000000" w:themeColor="text1"/>
                                <w:szCs w:val="21"/>
                              </w:rPr>
                              <w:t>：</w:t>
                            </w:r>
                            <w:r w:rsidRPr="00676FE6">
                              <w:rPr>
                                <w:rFonts w:hint="eastAsia"/>
                                <w:color w:val="000000" w:themeColor="text1"/>
                                <w:szCs w:val="21"/>
                              </w:rPr>
                              <w:t>3080</w:t>
                            </w:r>
                          </w:p>
                          <w:p w14:paraId="213F45D1" w14:textId="77777777" w:rsidR="003D1226" w:rsidRPr="00676FE6" w:rsidRDefault="003D1226" w:rsidP="00C1163A">
                            <w:pPr>
                              <w:jc w:val="center"/>
                              <w:rPr>
                                <w:color w:val="000000" w:themeColor="text1"/>
                              </w:rPr>
                            </w:pPr>
                          </w:p>
                        </w:txbxContent>
                      </v:textbox>
                    </v:shape>
                    <v:shape id="流程图: 可选过程 1071" o:spid="_x0000_s1105" type="#_x0000_t176" style="position:absolute;left:35528;top:22193;width:16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TQ8r4A&#10;AADbAAAADwAAAGRycy9kb3ducmV2LnhtbESPzQrCMBCE74LvEFbwpqmCf9UoKoiCJ6sPsDRrW2w2&#10;pYlafXojCB6HmfmGWawaU4oH1a6wrGDQj0AQp1YXnCm4nHe9KQjnkTWWlknBixyslu3WAmNtn3yi&#10;R+IzESDsYlSQe1/FUro0J4Oubyvi4F1tbdAHWWdS1/gMcFPKYRSNpcGCw0KOFW1zSm/J3Sggv5/J&#10;14y310mE5mKyzfFdnZTqdpr1HISnxv/Dv/ZBKxiN4Psl/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uk0PK+AAAA2wAAAA8AAAAAAAAAAAAAAAAAmAIAAGRycy9kb3ducmV2&#10;LnhtbFBLBQYAAAAABAAEAPUAAACDAwAAAAA=&#10;" fillcolor="#bf8f00 [2407]" strokecolor="#404040 [2429]" strokeweight="1pt">
                      <v:textbox>
                        <w:txbxContent>
                          <w:p w14:paraId="51561DFB" w14:textId="77777777" w:rsidR="003D1226" w:rsidRPr="00E315EE" w:rsidRDefault="003D1226" w:rsidP="00C1163A">
                            <w:pPr>
                              <w:jc w:val="center"/>
                              <w:rPr>
                                <w:color w:val="FFFFFF" w:themeColor="background1"/>
                              </w:rPr>
                            </w:pPr>
                            <w:r w:rsidRPr="00E315EE">
                              <w:rPr>
                                <w:rFonts w:hint="eastAsia"/>
                                <w:color w:val="FFFFFF" w:themeColor="background1"/>
                                <w:szCs w:val="21"/>
                              </w:rPr>
                              <w:t>color</w:t>
                            </w:r>
                            <w:r w:rsidRPr="00E315EE">
                              <w:rPr>
                                <w:rFonts w:hint="eastAsia"/>
                                <w:color w:val="FFFFFF" w:themeColor="background1"/>
                                <w:szCs w:val="21"/>
                              </w:rPr>
                              <w:t>：</w:t>
                            </w:r>
                            <w:r w:rsidRPr="00E315EE">
                              <w:rPr>
                                <w:color w:val="FFFFFF" w:themeColor="background1"/>
                                <w:szCs w:val="21"/>
                              </w:rPr>
                              <w:t>0 0 1 1 0 0 0 0 0 0 0</w:t>
                            </w:r>
                          </w:p>
                        </w:txbxContent>
                      </v:textbox>
                    </v:shape>
                    <v:shape id="流程图: 可选过程 1072" o:spid="_x0000_s1106" type="#_x0000_t176" style="position:absolute;left:16573;top:9525;width:10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56wMMA&#10;AADbAAAADwAAAGRycy9kb3ducmV2LnhtbESPS4vCMBSF9wP+h3AFN6KpyojTMYp1ENyI+JrZXppr&#10;W2xuSpPR+u+NILg8nMfHmc4bU4or1a6wrGDQj0AQp1YXnCk4Hla9CQjnkTWWlknBnRzMZ62PKcba&#10;3nhH173PRBhhF6OC3PsqltKlORl0fVsRB+9sa4M+yDqTusZbGDelHEbRWBosOBByrGiZU3rZ/5sA&#10;WZw2v8kXJj+8XKWj7nmUbLt/SnXazeIbhKfGv8Ov9lor+BzD80v4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56wMMAAADbAAAADwAAAAAAAAAAAAAAAACYAgAAZHJzL2Rv&#10;d25yZXYueG1sUEsFBgAAAAAEAAQA9QAAAIgDAAAAAA==&#10;" filled="f" strokecolor="#404040 [2429]" strokeweight="1pt">
                      <v:textbox>
                        <w:txbxContent>
                          <w:p w14:paraId="0FE15786" w14:textId="77777777" w:rsidR="003D1226" w:rsidRPr="00676FE6" w:rsidRDefault="003D1226" w:rsidP="00C1163A">
                            <w:pPr>
                              <w:jc w:val="center"/>
                              <w:rPr>
                                <w:color w:val="000000" w:themeColor="text1"/>
                              </w:rPr>
                            </w:pPr>
                            <w:r>
                              <w:rPr>
                                <w:rFonts w:hint="eastAsia"/>
                                <w:color w:val="000000" w:themeColor="text1"/>
                                <w:szCs w:val="21"/>
                              </w:rPr>
                              <w:t>Google Pla</w:t>
                            </w:r>
                            <w:r>
                              <w:rPr>
                                <w:color w:val="000000" w:themeColor="text1"/>
                                <w:szCs w:val="21"/>
                              </w:rPr>
                              <w:t>y</w:t>
                            </w:r>
                            <w:r>
                              <w:rPr>
                                <w:rFonts w:hint="eastAsia"/>
                                <w:color w:val="000000" w:themeColor="text1"/>
                                <w:szCs w:val="21"/>
                              </w:rPr>
                              <w:t>：</w:t>
                            </w:r>
                            <w:r>
                              <w:rPr>
                                <w:rFonts w:hint="eastAsia"/>
                                <w:color w:val="000000" w:themeColor="text1"/>
                                <w:szCs w:val="21"/>
                              </w:rPr>
                              <w:t>1</w:t>
                            </w:r>
                          </w:p>
                        </w:txbxContent>
                      </v:textbox>
                    </v:shape>
                    <v:shape id="流程图: 可选过程 1073" o:spid="_x0000_s1107" type="#_x0000_t176" style="position:absolute;left:45624;top:10287;width:676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fW8QA&#10;AADbAAAADwAAAGRycy9kb3ducmV2LnhtbESPzWrCQBSF94LvMFzBjdSJitZGRzGK0E0p2lq3l8w1&#10;CWbuhMyo8e2dguDycH4+znzZmFJcqXaFZQWDfgSCOLW64EzB78/2bQrCeWSNpWVScCcHy0W7NcdY&#10;2xvv6Lr3mQgj7GJUkHtfxVK6NCeDrm8r4uCdbG3QB1lnUtd4C+OmlMMomkiDBQdCjhWtc0rP+4sJ&#10;kNXh6y/5wGTD62066p1GyXfvqFS306xmIDw1/hV+tj+1gvE7/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31vEAAAA2wAAAA8AAAAAAAAAAAAAAAAAmAIAAGRycy9k&#10;b3ducmV2LnhtbFBLBQYAAAAABAAEAPUAAACJAwAAAAA=&#10;" filled="f" strokecolor="#404040 [2429]" strokeweight="1pt">
                      <v:textbox>
                        <w:txbxContent>
                          <w:p w14:paraId="12973E69" w14:textId="77777777" w:rsidR="003D1226" w:rsidRPr="00676FE6" w:rsidRDefault="003D1226" w:rsidP="00C1163A">
                            <w:pPr>
                              <w:jc w:val="center"/>
                              <w:rPr>
                                <w:color w:val="000000" w:themeColor="text1"/>
                              </w:rPr>
                            </w:pPr>
                            <w:r w:rsidRPr="00676FE6">
                              <w:rPr>
                                <w:rFonts w:hint="eastAsia"/>
                                <w:color w:val="000000" w:themeColor="text1"/>
                                <w:szCs w:val="21"/>
                              </w:rPr>
                              <w:t>CPU</w:t>
                            </w:r>
                            <w:r w:rsidRPr="00676FE6">
                              <w:rPr>
                                <w:rFonts w:hint="eastAsia"/>
                                <w:color w:val="000000" w:themeColor="text1"/>
                                <w:szCs w:val="21"/>
                              </w:rPr>
                              <w:t>：</w:t>
                            </w:r>
                            <w:r>
                              <w:rPr>
                                <w:color w:val="000000" w:themeColor="text1"/>
                                <w:szCs w:val="21"/>
                              </w:rPr>
                              <w:t>1</w:t>
                            </w:r>
                          </w:p>
                        </w:txbxContent>
                      </v:textbox>
                    </v:shape>
                    <v:shape id="流程图: 可选过程 1074" o:spid="_x0000_s1108" type="#_x0000_t176" style="position:absolute;left:28479;top:14382;width:14478;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LKcEA&#10;AADbAAAADwAAAGRycy9kb3ducmV2LnhtbERPS2vCQBC+C/0PyxS8iG6qVD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tSynBAAAA2wAAAA8AAAAAAAAAAAAAAAAAmAIAAGRycy9kb3du&#10;cmV2LnhtbFBLBQYAAAAABAAEAPUAAACGAwAAAAA=&#10;" filled="f" strokecolor="#404040 [2429]" strokeweight="1pt">
                      <v:textbox>
                        <w:txbxContent>
                          <w:p w14:paraId="3466B92C" w14:textId="77777777" w:rsidR="003D1226" w:rsidRPr="00676FE6" w:rsidRDefault="003D1226" w:rsidP="00C1163A">
                            <w:pPr>
                              <w:jc w:val="center"/>
                              <w:rPr>
                                <w:color w:val="000000" w:themeColor="text1"/>
                                <w:szCs w:val="21"/>
                              </w:rPr>
                            </w:pPr>
                            <w:r w:rsidRPr="00676FE6">
                              <w:rPr>
                                <w:rFonts w:hint="eastAsia"/>
                                <w:color w:val="000000" w:themeColor="text1"/>
                                <w:szCs w:val="21"/>
                              </w:rPr>
                              <w:t>Unlock Phones</w:t>
                            </w:r>
                            <w:r w:rsidRPr="00676FE6">
                              <w:rPr>
                                <w:rFonts w:hint="eastAsia"/>
                                <w:color w:val="000000" w:themeColor="text1"/>
                                <w:szCs w:val="21"/>
                              </w:rPr>
                              <w:t>：</w:t>
                            </w:r>
                            <w:r>
                              <w:rPr>
                                <w:rFonts w:hint="eastAsia"/>
                                <w:color w:val="000000" w:themeColor="text1"/>
                                <w:szCs w:val="21"/>
                              </w:rPr>
                              <w:t>1</w:t>
                            </w:r>
                          </w:p>
                        </w:txbxContent>
                      </v:textbox>
                    </v:shape>
                    <v:roundrect id="圆角矩形 1075" o:spid="_x0000_s1109" style="position:absolute;left:14192;top:14192;width:11430;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e0cYA&#10;AADbAAAADwAAAGRycy9kb3ducmV2LnhtbESPzWrDMBCE74W+g9hCb43sQP6cyKaEFnoIhaTJIbeN&#10;tbFNrZWwVMfN00eFQI/DzHzDrIrBtKKnzjeWFaSjBARxaXXDlYL91/vLHIQPyBpby6TglzwU+ePD&#10;CjNtL7ylfhcqESHsM1RQh+AyKX1Zk0E/so44emfbGQxRdpXUHV4i3LRynCRTabDhuFCjo3VN5ffu&#10;xyi4vlXp56nflHs3uFnqDhN9mB2Ven4aXpcgAg3hP3xvf2gFkwX8fYk/QO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qe0cYAAADbAAAADwAAAAAAAAAAAAAAAACYAgAAZHJz&#10;L2Rvd25yZXYueG1sUEsFBgAAAAAEAAQA9QAAAIsDAAAAAA==&#10;" filled="f" strokecolor="#404040 [2429]" strokeweight="1pt">
                      <v:stroke joinstyle="miter"/>
                      <v:textbox>
                        <w:txbxContent>
                          <w:p w14:paraId="52BDE6AC" w14:textId="77777777" w:rsidR="003D1226" w:rsidRPr="00676FE6" w:rsidRDefault="003D1226" w:rsidP="00C1163A">
                            <w:pPr>
                              <w:jc w:val="center"/>
                              <w:rPr>
                                <w:color w:val="000000" w:themeColor="text1"/>
                              </w:rPr>
                            </w:pPr>
                            <w:r w:rsidRPr="00676FE6">
                              <w:rPr>
                                <w:rFonts w:hint="eastAsia"/>
                                <w:color w:val="000000" w:themeColor="text1"/>
                                <w:szCs w:val="21"/>
                              </w:rPr>
                              <w:t>Battery Type</w:t>
                            </w:r>
                            <w:r w:rsidRPr="00676FE6">
                              <w:rPr>
                                <w:rFonts w:hint="eastAsia"/>
                                <w:color w:val="000000" w:themeColor="text1"/>
                                <w:szCs w:val="21"/>
                              </w:rPr>
                              <w:t>：</w:t>
                            </w:r>
                            <w:r>
                              <w:rPr>
                                <w:color w:val="000000" w:themeColor="text1"/>
                                <w:szCs w:val="21"/>
                              </w:rPr>
                              <w:t>2</w:t>
                            </w:r>
                          </w:p>
                        </w:txbxContent>
                      </v:textbox>
                    </v:roundrect>
                    <v:shape id="流程图: 可选过程 1076" o:spid="_x0000_s1110" type="#_x0000_t176" style="position:absolute;left:42576;top:18192;width:580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NTMAA&#10;AADbAAAADwAAAGRycy9kb3ducmV2LnhtbERPy4rCMBTdC/MP4Q6401QRkY5RRBlwo4OvxeyuzbUp&#10;NjedJmrm781CcHk47+k82lrcqfWVYwWDfgaCuHC64lLB8fDdm4DwAVlj7ZgU/JOH+eyjM8Vcuwfv&#10;6L4PpUgh7HNUYEJocil9Ycii77uGOHEX11oMCbal1C0+Urit5TDLxtJixanBYENLQ8V1f7MKNqNf&#10;va0Op92K4+r08yfj5sxGqe5nXHyBCBTDW/xyr7WCcVqfvqQf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NrNTMAAAADbAAAADwAAAAAAAAAAAAAAAACYAgAAZHJzL2Rvd25y&#10;ZXYueG1sUEsFBgAAAAAEAAQA9QAAAIUDAAAAAA==&#10;" fillcolor="#92d050" strokecolor="#404040 [2429]" strokeweight="1pt">
                      <v:textbox>
                        <w:txbxContent>
                          <w:p w14:paraId="7AAE9674" w14:textId="77777777" w:rsidR="003D1226" w:rsidRPr="00E220AF" w:rsidRDefault="003D1226" w:rsidP="00C1163A">
                            <w:pPr>
                              <w:jc w:val="center"/>
                              <w:rPr>
                                <w:color w:val="FFFFFF" w:themeColor="background1"/>
                              </w:rPr>
                            </w:pPr>
                            <w:r>
                              <w:rPr>
                                <w:rFonts w:hint="eastAsia"/>
                                <w:color w:val="FFFFFF" w:themeColor="background1"/>
                                <w:szCs w:val="21"/>
                              </w:rPr>
                              <w:t>75.8</w:t>
                            </w:r>
                          </w:p>
                          <w:p w14:paraId="16CEEAD6" w14:textId="77777777" w:rsidR="003D1226" w:rsidRPr="00676FE6" w:rsidRDefault="003D1226" w:rsidP="00C1163A">
                            <w:pPr>
                              <w:jc w:val="center"/>
                              <w:rPr>
                                <w:color w:val="000000" w:themeColor="text1"/>
                              </w:rPr>
                            </w:pPr>
                          </w:p>
                        </w:txbxContent>
                      </v:textbox>
                    </v:shape>
                    <v:shape id="流程图: 可选过程 1077" o:spid="_x0000_s1111" type="#_x0000_t176" style="position:absolute;left:-95;top:18192;width:16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t+pMIA&#10;AADbAAAADwAAAGRycy9kb3ducmV2LnhtbESPT4vCMBTE78J+h/AW9qapPYhWo8jCgn/wYF32/Gie&#10;bbF5CUnU+u03guBxmJnfMItVbzpxIx9aywrGowwEcWV1y7WC39PPcAoiRGSNnWVS8KAAq+XHYIGF&#10;tnc+0q2MtUgQDgUqaGJ0hZShashgGFlHnLyz9QZjkr6W2uM9wU0n8yybSIMtp4UGHX03VF3Kq1GA&#10;23xW/zkX8mrr8XHYl9fdqVXq67Nfz0FE6uM7/GpvtILJGJ5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W36kwgAAANsAAAAPAAAAAAAAAAAAAAAAAJgCAABkcnMvZG93&#10;bnJldi54bWxQSwUGAAAAAAQABAD1AAAAhwMAAAAA&#10;" fillcolor="#7030a0" strokecolor="#404040 [2429]" strokeweight="1pt">
                      <v:textbox>
                        <w:txbxContent>
                          <w:p w14:paraId="62107288" w14:textId="77777777" w:rsidR="003D1226" w:rsidRPr="00E220AF" w:rsidRDefault="003D1226" w:rsidP="00C1163A">
                            <w:pPr>
                              <w:jc w:val="center"/>
                              <w:rPr>
                                <w:color w:val="FFFFFF" w:themeColor="background1"/>
                                <w:szCs w:val="21"/>
                              </w:rPr>
                            </w:pPr>
                            <w:r w:rsidRPr="00E220AF">
                              <w:rPr>
                                <w:rFonts w:hint="eastAsia"/>
                                <w:color w:val="FFFFFF" w:themeColor="background1"/>
                                <w:szCs w:val="21"/>
                              </w:rPr>
                              <w:t>Display Resolution</w:t>
                            </w:r>
                            <w:r w:rsidRPr="00E220AF">
                              <w:rPr>
                                <w:rFonts w:hint="eastAsia"/>
                                <w:color w:val="FFFFFF" w:themeColor="background1"/>
                                <w:szCs w:val="21"/>
                              </w:rPr>
                              <w:t>：</w:t>
                            </w:r>
                            <w:r>
                              <w:rPr>
                                <w:rFonts w:hint="eastAsia"/>
                                <w:color w:val="FFFFFF" w:themeColor="background1"/>
                                <w:szCs w:val="21"/>
                              </w:rPr>
                              <w:t>1920</w:t>
                            </w:r>
                          </w:p>
                        </w:txbxContent>
                      </v:textbox>
                    </v:shape>
                    <v:shape id="流程图: 可选过程 1078" o:spid="_x0000_s1112" type="#_x0000_t176" style="position:absolute;left:-95;top:14192;width:1152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2fsMA&#10;AADbAAAADwAAAGRycy9kb3ducmV2LnhtbESPS4vCMBSF98L8h3AH3IimoyDaMYpVhNmIWB+zvTTX&#10;tkxzU5qM1n9vBMHl4Tw+zmzRmkpcqXGlZQVfgwgEcWZ1ybmC42HTn4BwHlljZZkU3MnBYv7RmWGs&#10;7Y33dE19LsIIuxgVFN7XsZQuK8igG9iaOHgX2xj0QTa51A3ewrip5DCKxtJgyYFQYE2rgrK/9N8E&#10;yPK0PSdTTNa82mSj3mWU7Hq/SnU/2+U3CE+tf4df7R+tYDyE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2fsMAAADbAAAADwAAAAAAAAAAAAAAAACYAgAAZHJzL2Rv&#10;d25yZXYueG1sUEsFBgAAAAAEAAQA9QAAAIgDAAAAAA==&#10;" filled="f" strokecolor="#404040 [2429]" strokeweight="1pt">
                      <v:textbox>
                        <w:txbxContent>
                          <w:p w14:paraId="15BEF668" w14:textId="77777777" w:rsidR="003D1226" w:rsidRPr="00676FE6" w:rsidRDefault="003D1226" w:rsidP="00C1163A">
                            <w:pPr>
                              <w:jc w:val="center"/>
                              <w:rPr>
                                <w:color w:val="000000" w:themeColor="text1"/>
                              </w:rPr>
                            </w:pPr>
                            <w:r>
                              <w:rPr>
                                <w:color w:val="000000" w:themeColor="text1"/>
                                <w:szCs w:val="21"/>
                              </w:rPr>
                              <w:t>Dual Camera: 1</w:t>
                            </w:r>
                          </w:p>
                        </w:txbxContent>
                      </v:textbox>
                    </v:shape>
                    <v:roundrect id="圆角矩形 1079" o:spid="_x0000_s1113" style="position:absolute;left:29051;top:10287;width:1438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5jhsYA&#10;AADbAAAADwAAAGRycy9kb3ducmV2LnhtbESPT2vCQBTE74V+h+UVvNVNFLXEbEREoQcp1D+H3p7Z&#10;1yQ0+3bJrjHtp+8WCh6HmfkNk68G04qeOt9YVpCOExDEpdUNVwpOx93zCwgfkDW2lknBN3lYFY8P&#10;OWba3vid+kOoRISwz1BBHYLLpPRlTQb92Dri6H3azmCIsquk7vAW4aaVkySZS4MNx4UaHW1qKr8O&#10;V6PgZ1ulb5d+X57c4BapO8/0efGh1OhpWC9BBBrCPfzfftUK5lP4+xJ/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5jhsYAAADbAAAADwAAAAAAAAAAAAAAAACYAgAAZHJz&#10;L2Rvd25yZXYueG1sUEsFBgAAAAAEAAQA9QAAAIsDAAAAAA==&#10;" filled="f" strokecolor="#404040 [2429]" strokeweight="1pt">
                      <v:stroke joinstyle="miter"/>
                      <v:textbox>
                        <w:txbxContent>
                          <w:p w14:paraId="41C5C95F" w14:textId="77777777" w:rsidR="003D1226" w:rsidRPr="00676FE6" w:rsidRDefault="003D1226" w:rsidP="00C1163A">
                            <w:pPr>
                              <w:jc w:val="center"/>
                              <w:rPr>
                                <w:color w:val="000000" w:themeColor="text1"/>
                              </w:rPr>
                            </w:pPr>
                            <w:r w:rsidRPr="00676FE6">
                              <w:rPr>
                                <w:rFonts w:hint="eastAsia"/>
                                <w:color w:val="000000" w:themeColor="text1"/>
                                <w:szCs w:val="21"/>
                              </w:rPr>
                              <w:t>SIM Card Quantity</w:t>
                            </w:r>
                            <w:r w:rsidRPr="00676FE6">
                              <w:rPr>
                                <w:rFonts w:hint="eastAsia"/>
                                <w:color w:val="000000" w:themeColor="text1"/>
                                <w:szCs w:val="21"/>
                              </w:rPr>
                              <w:t>：</w:t>
                            </w:r>
                            <w:r>
                              <w:rPr>
                                <w:color w:val="000000" w:themeColor="text1"/>
                                <w:szCs w:val="21"/>
                              </w:rPr>
                              <w:t>2</w:t>
                            </w:r>
                          </w:p>
                          <w:p w14:paraId="5BCB0E03" w14:textId="77777777" w:rsidR="003D1226" w:rsidRPr="00676FE6" w:rsidRDefault="003D1226" w:rsidP="00C1163A">
                            <w:pPr>
                              <w:jc w:val="center"/>
                              <w:rPr>
                                <w:color w:val="000000" w:themeColor="text1"/>
                              </w:rPr>
                            </w:pPr>
                          </w:p>
                        </w:txbxContent>
                      </v:textbox>
                    </v:roundrect>
                    <v:shape id="流程图: 可选过程 1080" o:spid="_x0000_s1114" type="#_x0000_t176" style="position:absolute;left:22098;top:-2190;width:1933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MUJ8QA&#10;AADdAAAADwAAAGRycy9kb3ducmV2LnhtbESPQWvCQBCF7wX/wzKF3uqmoRRNXaUUql6NIngbstMk&#10;NDsbs6NJ/PVuodDbDO99b94sVoNr1JW6UHs28DJNQBEX3tZcGjjsv55noIIgW2w8k4GRAqyWk4cF&#10;Ztb3vKNrLqWKIRwyNFCJtJnWoajIYZj6ljhq375zKHHtSm077GO4a3SaJG/aYc3xQoUtfVZU/OQX&#10;F2vgrc9Px7S9SDnKeT3ONzadG/P0OHy8gxIa5N/8R29t5JL0FX6/iSP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TFCfEAAAA3QAAAA8AAAAAAAAAAAAAAAAAmAIAAGRycy9k&#10;b3ducmV2LnhtbFBLBQYAAAAABAAEAPUAAACJAwAAAAA=&#10;" fillcolor="#2e74b5 [2404]" strokecolor="#404040 [2429]" strokeweight="1pt">
                      <v:textbox>
                        <w:txbxContent>
                          <w:p w14:paraId="58AED800" w14:textId="77777777" w:rsidR="003D1226" w:rsidRPr="00E220AF" w:rsidRDefault="003D1226" w:rsidP="00C1163A">
                            <w:pPr>
                              <w:jc w:val="center"/>
                              <w:rPr>
                                <w:color w:val="FFFFFF" w:themeColor="background1"/>
                              </w:rPr>
                            </w:pPr>
                            <w:r w:rsidRPr="00E220AF">
                              <w:rPr>
                                <w:rFonts w:hint="eastAsia"/>
                                <w:color w:val="FFFFFF" w:themeColor="background1"/>
                                <w:szCs w:val="21"/>
                              </w:rPr>
                              <w:t>Feature</w:t>
                            </w:r>
                            <w:r w:rsidRPr="00E220AF">
                              <w:rPr>
                                <w:rFonts w:hint="eastAsia"/>
                                <w:color w:val="FFFFFF" w:themeColor="background1"/>
                                <w:szCs w:val="21"/>
                              </w:rPr>
                              <w:t>：</w:t>
                            </w:r>
                            <w:r>
                              <w:rPr>
                                <w:rFonts w:hint="eastAsia"/>
                                <w:color w:val="FFFFFF" w:themeColor="background1"/>
                                <w:szCs w:val="21"/>
                              </w:rPr>
                              <w:t>1</w:t>
                            </w:r>
                            <w:r>
                              <w:rPr>
                                <w:color w:val="FFFFFF" w:themeColor="background1"/>
                                <w:szCs w:val="21"/>
                              </w:rPr>
                              <w:t xml:space="preserve"> (</w:t>
                            </w:r>
                            <w:r w:rsidRPr="00E220AF">
                              <w:rPr>
                                <w:rFonts w:hint="eastAsia"/>
                                <w:color w:val="FFFFFF" w:themeColor="background1"/>
                                <w:szCs w:val="21"/>
                              </w:rPr>
                              <w:t>Gravity Response</w:t>
                            </w:r>
                            <w:r>
                              <w:rPr>
                                <w:color w:val="FFFFFF" w:themeColor="background1"/>
                                <w:szCs w:val="21"/>
                              </w:rPr>
                              <w:t>)</w:t>
                            </w:r>
                          </w:p>
                        </w:txbxContent>
                      </v:textbox>
                    </v:shape>
                    <v:shape id="流程图: 可选过程 1081" o:spid="_x0000_s1115" type="#_x0000_t176" style="position:absolute;left:17621;top:18192;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nWtcEA&#10;AADdAAAADwAAAGRycy9kb3ducmV2LnhtbERPTYvCMBC9C/sfwgjeNLXgotUosrCw7rIHq3gemrEt&#10;NpOQRK3/fiMIe5vH+5zVpjeduJEPrWUF00kGgriyuuVawfHwOZ6DCBFZY2eZFDwowGb9Nlhhoe2d&#10;93QrYy1SCIcCFTQxukLKUDVkMEysI07c2XqDMUFfS+3xnsJNJ/Mse5cGW04NDTr6aKi6lFejAHf5&#10;oj45F/Jq5/Hx+1Nevw+tUqNhv12CiNTHf/HL/aXT/CyfwfObdIJ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Z1rXBAAAA3QAAAA8AAAAAAAAAAAAAAAAAmAIAAGRycy9kb3du&#10;cmV2LnhtbFBLBQYAAAAABAAEAPUAAACGAwAAAAA=&#10;" fillcolor="#7030a0" strokecolor="#404040 [2429]" strokeweight="1pt">
                      <v:textbox>
                        <w:txbxContent>
                          <w:p w14:paraId="3591197E" w14:textId="77777777" w:rsidR="003D1226" w:rsidRPr="00E220AF" w:rsidRDefault="003D1226" w:rsidP="00C1163A">
                            <w:pPr>
                              <w:jc w:val="center"/>
                              <w:rPr>
                                <w:color w:val="FFFFFF" w:themeColor="background1"/>
                                <w:szCs w:val="21"/>
                              </w:rPr>
                            </w:pPr>
                            <w:r w:rsidRPr="00E220AF">
                              <w:rPr>
                                <w:rFonts w:hint="eastAsia"/>
                                <w:color w:val="FFFFFF" w:themeColor="background1"/>
                                <w:szCs w:val="21"/>
                              </w:rPr>
                              <w:t>1080</w:t>
                            </w:r>
                          </w:p>
                        </w:txbxContent>
                      </v:textbox>
                    </v:shape>
                    <v:shape id="流程图: 可选过程 1082" o:spid="_x0000_s1116" type="#_x0000_t176" style="position:absolute;left:24384;top:18192;width:952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aat8MA&#10;AADdAAAADwAAAGRycy9kb3ducmV2LnhtbERPTWsCMRC9C/0PYQreNFsRKatRSpdCLypqPfQ2bsbN&#10;4may3cQ1/vumUPA2j/c5i1W0jeip87VjBS/jDARx6XTNlYKvw8foFYQPyBobx6TgTh5Wy6fBAnPt&#10;bryjfh8qkULY56jAhNDmUvrSkEU/di1x4s6usxgS7CqpO7ylcNvISZbNpMWaU4PBlt4NlZf91SpY&#10;T7/1pj4cdwXH4rj9kXF9YqPU8Dm+zUEEiuEh/nd/6jQ/m8zg75t0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aat8MAAADdAAAADwAAAAAAAAAAAAAAAACYAgAAZHJzL2Rv&#10;d25yZXYueG1sUEsFBgAAAAAEAAQA9QAAAIgDAAAAAA==&#10;" fillcolor="#92d050" strokecolor="#404040 [2429]" strokeweight="1pt">
                      <v:textbox>
                        <w:txbxContent>
                          <w:p w14:paraId="0236388C" w14:textId="77777777" w:rsidR="003D1226" w:rsidRPr="00676FE6" w:rsidRDefault="003D1226" w:rsidP="00C1163A">
                            <w:pPr>
                              <w:jc w:val="center"/>
                              <w:rPr>
                                <w:color w:val="000000" w:themeColor="text1"/>
                              </w:rPr>
                            </w:pPr>
                            <w:r w:rsidRPr="00E220AF">
                              <w:rPr>
                                <w:rFonts w:hint="eastAsia"/>
                                <w:color w:val="FFFFFF" w:themeColor="background1"/>
                                <w:szCs w:val="21"/>
                              </w:rPr>
                              <w:t>Size</w:t>
                            </w:r>
                            <w:r w:rsidRPr="00E220AF">
                              <w:rPr>
                                <w:rFonts w:hint="eastAsia"/>
                                <w:color w:val="FFFFFF" w:themeColor="background1"/>
                                <w:szCs w:val="21"/>
                              </w:rPr>
                              <w:t>：</w:t>
                            </w:r>
                            <w:r w:rsidRPr="00E220AF">
                              <w:rPr>
                                <w:rFonts w:hint="eastAsia"/>
                                <w:color w:val="FFFFFF" w:themeColor="background1"/>
                                <w:szCs w:val="21"/>
                              </w:rPr>
                              <w:t>154.4</w:t>
                            </w:r>
                          </w:p>
                        </w:txbxContent>
                      </v:textbox>
                    </v:shape>
                    <v:shape id="流程图: 可选过程 1083" o:spid="_x0000_s1117" type="#_x0000_t176" style="position:absolute;left:35623;top:18192;width:457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oxhcYA&#10;AADdAAAADwAAAGRycy9kb3ducmV2LnhtbESPQU8CMRCF7yb+h2ZMvElXJMSsFGIkJl7QwMrB27Ad&#10;thu302Vbofx750DCbSbvzXvfzBbZd+pIQ2wDG3gcFaCI62Bbbgx8V+8Pz6BiQrbYBSYDZ4qwmN/e&#10;zLC04cRrOm5SoySEY4kGXEp9qXWsHXmMo9ATi7YPg8ck69BoO+BJwn2nx0Ux1R5blgaHPb05qn83&#10;f97AavJjP9tqu15yXm6/DjqvduyMub/Lry+gEuV0NV+uP6zgF0/CL9/ICHr+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oxhcYAAADdAAAADwAAAAAAAAAAAAAAAACYAgAAZHJz&#10;L2Rvd25yZXYueG1sUEsFBgAAAAAEAAQA9QAAAIsDAAAAAA==&#10;" fillcolor="#92d050" strokecolor="#404040 [2429]" strokeweight="1pt">
                      <v:textbox>
                        <w:txbxContent>
                          <w:p w14:paraId="7F8D2003" w14:textId="77777777" w:rsidR="003D1226" w:rsidRPr="00676FE6" w:rsidRDefault="003D1226" w:rsidP="00C1163A">
                            <w:pPr>
                              <w:jc w:val="center"/>
                              <w:rPr>
                                <w:color w:val="000000" w:themeColor="text1"/>
                              </w:rPr>
                            </w:pPr>
                            <w:r w:rsidRPr="00E220AF">
                              <w:rPr>
                                <w:rFonts w:hint="eastAsia"/>
                                <w:color w:val="FFFFFF" w:themeColor="background1"/>
                                <w:szCs w:val="21"/>
                              </w:rPr>
                              <w:t>7.3</w:t>
                            </w:r>
                          </w:p>
                        </w:txbxContent>
                      </v:textbox>
                    </v:shape>
                    <v:shape id="流程图: 可选过程 1084" o:spid="_x0000_s1118" type="#_x0000_t176" style="position:absolute;left:44662;top:-2286;width:772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0hYsUA&#10;AADdAAAADwAAAGRycy9kb3ducmV2LnhtbESPQWvCQBCF7wX/wzIFb3VjBKnRVUqh2mtTEbwN2WkS&#10;mp2N2dEk/fVdodDbDO99b95sdoNr1I26UHs2MJ8loIgLb2suDRw/356eQQVBtth4JgMjBdhtJw8b&#10;zKzv+YNuuZQqhnDI0EAl0mZah6Iih2HmW+KoffnOocS1K7XtsI/hrtFpkiy1w5rjhQpbeq2o+M6v&#10;LtbAnz4/n9L2KuUol/24Oth0Zcz0cXhZgxIa5N/8R7/byCWLOdy/iSP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FixQAAAN0AAAAPAAAAAAAAAAAAAAAAAJgCAABkcnMv&#10;ZG93bnJldi54bWxQSwUGAAAAAAQABAD1AAAAigMAAAAA&#10;" fillcolor="#2e74b5 [2404]" strokecolor="#404040 [2429]" strokeweight="1pt">
                      <v:textbox>
                        <w:txbxContent>
                          <w:p w14:paraId="23168608" w14:textId="77777777" w:rsidR="003D1226" w:rsidRPr="00E220AF" w:rsidRDefault="003D1226" w:rsidP="00C1163A">
                            <w:pPr>
                              <w:jc w:val="center"/>
                              <w:rPr>
                                <w:color w:val="FFFFFF" w:themeColor="background1"/>
                              </w:rPr>
                            </w:pPr>
                            <w:r>
                              <w:rPr>
                                <w:color w:val="FFFFFF" w:themeColor="background1"/>
                                <w:szCs w:val="21"/>
                              </w:rPr>
                              <w:t>1 (</w:t>
                            </w:r>
                            <w:r w:rsidRPr="00E220AF">
                              <w:rPr>
                                <w:rFonts w:hint="eastAsia"/>
                                <w:color w:val="FFFFFF" w:themeColor="background1"/>
                                <w:szCs w:val="21"/>
                              </w:rPr>
                              <w:t>GPRS</w:t>
                            </w:r>
                            <w:r>
                              <w:rPr>
                                <w:color w:val="FFFFFF" w:themeColor="background1"/>
                                <w:szCs w:val="21"/>
                              </w:rPr>
                              <w:t>)</w:t>
                            </w:r>
                          </w:p>
                        </w:txbxContent>
                      </v:textbox>
                    </v:shape>
                    <v:shape id="流程图: 可选过程 1085" o:spid="_x0000_s1119" type="#_x0000_t176" style="position:absolute;left:28289;top:1524;width:11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CnsYA&#10;AADdAAAADwAAAGRycy9kb3ducmV2LnhtbESPT4vCMBDF78J+hzALXkTTtSBr1yjWRfAiouuf69CM&#10;bdlmUpqo9dsbQfA2w3vzfm8ms9ZU4kqNKy0r+BpEIIgzq0vOFez/lv1vEM4ja6wsk4I7OZhNPzoT&#10;TLS98ZauO5+LEMIuQQWF93UipcsKMugGtiYO2tk2Bn1Ym1zqBm8h3FRyGEUjabDkQCiwpkVB2f/u&#10;YgJkflgf0zGmv7xYZnHvHKeb3kmp7mc7/wHhqfVv8+t6pUP9KB7C85swgp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iCnsYAAADdAAAADwAAAAAAAAAAAAAAAACYAgAAZHJz&#10;L2Rvd25yZXYueG1sUEsFBgAAAAAEAAQA9QAAAIsDAAAAAA==&#10;" filled="f" strokecolor="#404040 [2429]" strokeweight="1pt">
                      <v:textbox>
                        <w:txbxContent>
                          <w:p w14:paraId="29BAC4D0" w14:textId="77777777" w:rsidR="003D1226" w:rsidRPr="00676FE6" w:rsidRDefault="003D1226" w:rsidP="00C1163A">
                            <w:pPr>
                              <w:jc w:val="center"/>
                              <w:rPr>
                                <w:color w:val="000000" w:themeColor="text1"/>
                              </w:rPr>
                            </w:pPr>
                            <w:r>
                              <w:rPr>
                                <w:color w:val="000000" w:themeColor="text1"/>
                                <w:szCs w:val="21"/>
                              </w:rPr>
                              <w:t>Front Camera: 1</w:t>
                            </w:r>
                          </w:p>
                        </w:txbxContent>
                      </v:textbox>
                    </v:shape>
                  </v:group>
                  <v:rect id="矩形 1086" o:spid="_x0000_s1120" style="position:absolute;top:-2286;width:525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sJo8UA&#10;AADdAAAADwAAAGRycy9kb3ducmV2LnhtbERPTWvCQBC9C/0PyxR6Ed1YQUp0ldLSkkMpaPXgbcyO&#10;2dTsbMhONf333YLgbR7vcxar3jfqTF2sAxuYjDNQxGWwNVcGtl9voydQUZAtNoHJwC9FWC3vBgvM&#10;bbjwms4bqVQK4ZijASfS5lrH0pHHOA4tceKOofMoCXaVth1eUrhv9GOWzbTHmlODw5ZeHJWnzY83&#10;sC96qb4n7/JxwuFuWLhD+fl6MObhvn+egxLq5Sa+ugub5mfTKfx/k07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awmjxQAAAN0AAAAPAAAAAAAAAAAAAAAAAJgCAABkcnMv&#10;ZG93bnJldi54bWxQSwUGAAAAAAQABAD1AAAAigMAAAAA&#10;" filled="f" strokecolor="black [3213]" strokeweight="1pt"/>
                </v:group>
                <v:shapetype id="_x0000_t32" coordsize="21600,21600" o:spt="32" o:oned="t" path="m,l21600,21600e" filled="f">
                  <v:path arrowok="t" fillok="f" o:connecttype="none"/>
                  <o:lock v:ext="edit" shapetype="t"/>
                </v:shapetype>
                <v:shape id="直接箭头连接符 1087" o:spid="_x0000_s1121" type="#_x0000_t32" style="position:absolute;left:26098;top:10287;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BMQAAADdAAAADwAAAGRycy9kb3ducmV2LnhtbERPS2vCQBC+C/6HZQre6qZG+khdRQRR&#10;8dKm0sdtyE6TxexsyK4m/nu3UPA2H99zZove1uJMrTeOFTyMExDEhdOGSwWHj/X9MwgfkDXWjknB&#10;hTws5sPBDDPtOn6ncx5KEUPYZ6igCqHJpPRFRRb92DXEkft1rcUQYVtK3WIXw20tJ0nyKC0ajg0V&#10;NrSqqDjmJ6ugOHx/vdCb+dRdap42zf5nn+Y7pUZ3/fIVRKA+3MT/7q2O85N0Cn/fxB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faQExAAAAN0AAAAPAAAAAAAAAAAA&#10;AAAAAKECAABkcnMvZG93bnJldi54bWxQSwUGAAAAAAQABAD5AAAAkgMAAAAA&#10;" strokecolor="black [3213]" strokeweight=".5pt">
                  <v:stroke endarrow="block" joinstyle="miter"/>
                </v:shape>
                <v:shape id="直接箭头连接符 192" o:spid="_x0000_s1122" type="#_x0000_t32" style="position:absolute;left:26479;top:51149;width:95;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EBn8QAAADdAAAADwAAAGRycy9kb3ducmV2LnhtbERPS2vCQBC+C/6HZQre6qYG+0hdRQRR&#10;8dKm0sdtyE6TxexsyK4m/nu3UPA2H99zZove1uJMrTeOFTyMExDEhdOGSwWHj/X9MwgfkDXWjknB&#10;hTws5sPBDDPtOn6ncx5KEUPYZ6igCqHJpPRFRRb92DXEkft1rcUQYVtK3WIXw20tJ0nyKC0ajg0V&#10;NrSqqDjmJ6ugOHx/vdCb+dRdap42zf5nn+Y7pUZ3/fIVRKA+3MT/7q2O85N0Cn/fxB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QGfxAAAAN0AAAAPAAAAAAAAAAAA&#10;AAAAAKECAABkcnMvZG93bnJldi54bWxQSwUGAAAAAAQABAD5AAAAkgMAAAAA&#10;" strokecolor="black [3213]" strokeweight=".5pt">
                  <v:stroke endarrow="block" joinstyle="miter"/>
                </v:shape>
                <w10:anchorlock/>
              </v:group>
            </w:pict>
          </mc:Fallback>
        </mc:AlternateContent>
      </w:r>
    </w:p>
    <w:p w14:paraId="4BFD54F2" w14:textId="77777777" w:rsidR="002A5F4D" w:rsidRPr="00B13D45" w:rsidRDefault="002A5F4D" w:rsidP="002A5F4D">
      <w:pPr>
        <w:snapToGrid w:val="0"/>
        <w:spacing w:line="180" w:lineRule="atLeast"/>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14:paraId="50B0AF8A" w14:textId="77777777" w:rsidR="00C1163A" w:rsidRDefault="00C1163A" w:rsidP="00172A4F">
      <w:pPr>
        <w:rPr>
          <w:bCs/>
          <w:color w:val="000000" w:themeColor="text1"/>
          <w:sz w:val="24"/>
        </w:rPr>
      </w:pPr>
    </w:p>
    <w:p w14:paraId="254B22FE" w14:textId="77777777" w:rsidR="00172A4F" w:rsidRDefault="008E30E1" w:rsidP="00172A4F">
      <w:pPr>
        <w:rPr>
          <w:bCs/>
          <w:color w:val="000000" w:themeColor="text1"/>
          <w:sz w:val="24"/>
        </w:rPr>
      </w:pPr>
      <w:r>
        <w:rPr>
          <w:bCs/>
          <w:color w:val="000000" w:themeColor="text1"/>
          <w:sz w:val="24"/>
        </w:rPr>
        <w:t>When we are extracting the highest camera resolution fields, we search all the fields with “camera</w:t>
      </w:r>
      <w:proofErr w:type="gramStart"/>
      <w:r>
        <w:rPr>
          <w:bCs/>
          <w:color w:val="000000" w:themeColor="text1"/>
          <w:sz w:val="24"/>
        </w:rPr>
        <w:t>: ”</w:t>
      </w:r>
      <w:proofErr w:type="gramEnd"/>
      <w:r>
        <w:rPr>
          <w:bCs/>
          <w:color w:val="000000" w:themeColor="text1"/>
          <w:sz w:val="24"/>
        </w:rPr>
        <w:t xml:space="preserve"> and comparing the numerical part of all the fields featuring above, </w:t>
      </w:r>
      <w:r>
        <w:rPr>
          <w:bCs/>
          <w:color w:val="000000" w:themeColor="text1"/>
          <w:sz w:val="24"/>
        </w:rPr>
        <w:lastRenderedPageBreak/>
        <w:t xml:space="preserve">retaining the largest one and disposing the rest. </w:t>
      </w:r>
    </w:p>
    <w:p w14:paraId="4E8A264A" w14:textId="77777777" w:rsidR="00172A4F" w:rsidRDefault="00172A4F" w:rsidP="00172A4F">
      <w:pPr>
        <w:rPr>
          <w:bCs/>
          <w:color w:val="000000" w:themeColor="text1"/>
          <w:sz w:val="24"/>
        </w:rPr>
      </w:pPr>
    </w:p>
    <w:p w14:paraId="24EBD1AE" w14:textId="4B6EB9ED" w:rsidR="00172A4F" w:rsidRPr="002971E8" w:rsidRDefault="0080369C" w:rsidP="00172A4F">
      <w:pPr>
        <w:rPr>
          <w:bCs/>
          <w:color w:val="000000" w:themeColor="text1"/>
          <w:sz w:val="24"/>
        </w:rPr>
      </w:pPr>
      <w:r>
        <w:rPr>
          <w:bCs/>
          <w:color w:val="000000" w:themeColor="text1"/>
          <w:sz w:val="24"/>
        </w:rPr>
        <w:t xml:space="preserve">As for extracting the size, we come up with a problem that some of the sizes are expressed in inches, while others are in centimeters or millimeters, </w:t>
      </w:r>
      <w:r w:rsidR="007449A5">
        <w:rPr>
          <w:bCs/>
          <w:color w:val="000000" w:themeColor="text1"/>
          <w:sz w:val="24"/>
        </w:rPr>
        <w:t>triggering</w:t>
      </w:r>
      <w:r>
        <w:rPr>
          <w:bCs/>
          <w:color w:val="000000" w:themeColor="text1"/>
          <w:sz w:val="24"/>
        </w:rPr>
        <w:t xml:space="preserve"> inconsistency and inconformity </w:t>
      </w:r>
      <w:r w:rsidR="007449A5">
        <w:rPr>
          <w:bCs/>
          <w:color w:val="000000" w:themeColor="text1"/>
          <w:sz w:val="24"/>
        </w:rPr>
        <w:t>in units. To solve this</w:t>
      </w:r>
      <w:r>
        <w:rPr>
          <w:bCs/>
          <w:color w:val="000000" w:themeColor="text1"/>
          <w:sz w:val="24"/>
        </w:rPr>
        <w:t xml:space="preserve"> issue, we first use “</w:t>
      </w:r>
      <w:r w:rsidRPr="0080369C">
        <w:rPr>
          <w:bCs/>
          <w:color w:val="000000" w:themeColor="text1"/>
          <w:sz w:val="24"/>
        </w:rPr>
        <w:t>x</w:t>
      </w:r>
      <w:r>
        <w:rPr>
          <w:bCs/>
          <w:color w:val="000000" w:themeColor="text1"/>
          <w:sz w:val="24"/>
        </w:rPr>
        <w:t xml:space="preserve">” or “*” to split the value of three dimensions, before we multiply the 3 parameters, get the volume of the phones, and use a method to determine the critical value that decides the unit of the phones. We select a phone that we regard as normal, calculating the volume among in inches, in millimeters and in centimeters. We then obtain the square roots of the products of the volume in inches and in centimeters, as well as in centimeters and in millimeters, which are regarded as the critical value. We obtain the critical volume value, which are36.86334 and </w:t>
      </w:r>
      <w:r w:rsidRPr="0080369C">
        <w:rPr>
          <w:bCs/>
          <w:color w:val="000000" w:themeColor="text1"/>
          <w:sz w:val="24"/>
        </w:rPr>
        <w:t>4712.451</w:t>
      </w:r>
      <w:r>
        <w:rPr>
          <w:bCs/>
          <w:color w:val="000000" w:themeColor="text1"/>
          <w:sz w:val="24"/>
        </w:rPr>
        <w:t xml:space="preserve">. If the product is less than 36.86334, we regard the unit as inches, then we multiply the </w:t>
      </w:r>
      <w:r w:rsidR="00172A4F">
        <w:rPr>
          <w:bCs/>
          <w:color w:val="000000" w:themeColor="text1"/>
          <w:sz w:val="24"/>
        </w:rPr>
        <w:t xml:space="preserve">length, width and height of the phone with 25.4 to obtain the corresponding value in millimeters. If the product is more than 36.86334 but less than </w:t>
      </w:r>
      <w:r w:rsidR="00172A4F" w:rsidRPr="0080369C">
        <w:rPr>
          <w:bCs/>
          <w:color w:val="000000" w:themeColor="text1"/>
          <w:sz w:val="24"/>
        </w:rPr>
        <w:t>4712.451</w:t>
      </w:r>
      <w:r w:rsidR="00172A4F">
        <w:rPr>
          <w:bCs/>
          <w:color w:val="000000" w:themeColor="text1"/>
          <w:sz w:val="24"/>
        </w:rPr>
        <w:t xml:space="preserve">, we regard the unit as centimeters, then we multiply the length, width and height of the phone with 10 to obtain the corresponding value in millimeters. If the product is more than </w:t>
      </w:r>
      <w:r w:rsidR="00172A4F" w:rsidRPr="0080369C">
        <w:rPr>
          <w:bCs/>
          <w:color w:val="000000" w:themeColor="text1"/>
          <w:sz w:val="24"/>
        </w:rPr>
        <w:t>4712.451</w:t>
      </w:r>
      <w:r w:rsidR="00172A4F">
        <w:rPr>
          <w:bCs/>
          <w:color w:val="000000" w:themeColor="text1"/>
          <w:sz w:val="24"/>
        </w:rPr>
        <w:t xml:space="preserve">, we regard the unit as millimeters, then we straight write the length, width and height of the phone into the tables. </w:t>
      </w:r>
    </w:p>
    <w:p w14:paraId="05D7D02A" w14:textId="77777777" w:rsidR="00472F1A" w:rsidRDefault="00472F1A" w:rsidP="002971E8">
      <w:pPr>
        <w:rPr>
          <w:bCs/>
          <w:color w:val="000000" w:themeColor="text1"/>
          <w:sz w:val="24"/>
        </w:rPr>
      </w:pPr>
    </w:p>
    <w:p w14:paraId="43598777" w14:textId="7D331E21" w:rsidR="00E354B3" w:rsidRPr="00E354B3" w:rsidRDefault="00E354B3" w:rsidP="002971E8">
      <w:pPr>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that we use, which can be seen in the appendix. </w:t>
      </w:r>
    </w:p>
    <w:p w14:paraId="5CAEC083" w14:textId="77777777" w:rsidR="005D47B1" w:rsidRPr="0080369C" w:rsidRDefault="005D47B1" w:rsidP="002971E8">
      <w:pPr>
        <w:rPr>
          <w:b/>
          <w:sz w:val="24"/>
          <w:szCs w:val="36"/>
        </w:rPr>
      </w:pPr>
    </w:p>
    <w:p w14:paraId="371C4B17" w14:textId="3D935E0C" w:rsidR="005D47B1" w:rsidRDefault="005D47B1" w:rsidP="002971E8">
      <w:pPr>
        <w:pStyle w:val="a5"/>
        <w:numPr>
          <w:ilvl w:val="1"/>
          <w:numId w:val="12"/>
        </w:numPr>
        <w:ind w:firstLineChars="0"/>
        <w:rPr>
          <w:rFonts w:ascii="Times New Roman"/>
          <w:b/>
          <w:sz w:val="24"/>
          <w:szCs w:val="36"/>
          <w:lang w:eastAsia="zh-CN"/>
        </w:rPr>
      </w:pPr>
      <w:r w:rsidRPr="005D47B1">
        <w:rPr>
          <w:rFonts w:ascii="Times New Roman"/>
          <w:b/>
          <w:sz w:val="24"/>
          <w:szCs w:val="36"/>
          <w:lang w:eastAsia="zh-CN"/>
        </w:rPr>
        <w:t>Grey Relational Analysis</w:t>
      </w:r>
      <w:r w:rsidR="0030646B" w:rsidRPr="0030646B">
        <w:rPr>
          <w:rFonts w:ascii="Times New Roman" w:hint="eastAsia"/>
          <w:b/>
          <w:sz w:val="24"/>
          <w:szCs w:val="36"/>
          <w:vertAlign w:val="superscript"/>
          <w:lang w:eastAsia="zh-CN"/>
        </w:rPr>
        <w:t>[</w:t>
      </w:r>
      <w:r w:rsidR="0030646B" w:rsidRPr="0030646B">
        <w:rPr>
          <w:rFonts w:ascii="Times New Roman"/>
          <w:b/>
          <w:sz w:val="24"/>
          <w:szCs w:val="36"/>
          <w:vertAlign w:val="superscript"/>
          <w:lang w:eastAsia="zh-CN"/>
        </w:rPr>
        <w:t>6]</w:t>
      </w:r>
    </w:p>
    <w:p w14:paraId="5379819A" w14:textId="77777777" w:rsidR="002971E8" w:rsidRDefault="002971E8" w:rsidP="002971E8">
      <w:pPr>
        <w:rPr>
          <w:bCs/>
          <w:color w:val="000000" w:themeColor="text1"/>
          <w:sz w:val="24"/>
        </w:rPr>
      </w:pPr>
    </w:p>
    <w:p w14:paraId="776DDF63" w14:textId="2D17C4B6" w:rsidR="00E354B3" w:rsidRDefault="00E354B3" w:rsidP="00E354B3">
      <w:pPr>
        <w:snapToGrid w:val="0"/>
        <w:spacing w:line="180" w:lineRule="atLeast"/>
        <w:jc w:val="left"/>
        <w:rPr>
          <w:rFonts w:eastAsia="仿宋_GB2312"/>
          <w:sz w:val="24"/>
        </w:rPr>
      </w:pPr>
      <w:r w:rsidRPr="00E354B3">
        <w:rPr>
          <w:rFonts w:eastAsia="仿宋_GB2312"/>
          <w:sz w:val="24"/>
        </w:rPr>
        <w:t xml:space="preserve">In the real world, </w:t>
      </w:r>
      <w:r w:rsidR="0098661C">
        <w:rPr>
          <w:rFonts w:eastAsia="仿宋_GB2312"/>
          <w:sz w:val="24"/>
        </w:rPr>
        <w:t xml:space="preserve">it is commonly seen that what </w:t>
      </w:r>
      <w:r w:rsidRPr="00E354B3">
        <w:rPr>
          <w:rFonts w:eastAsia="仿宋_GB2312"/>
          <w:sz w:val="24"/>
        </w:rPr>
        <w:t>influence</w:t>
      </w:r>
      <w:r w:rsidR="007910C1">
        <w:rPr>
          <w:rFonts w:eastAsia="仿宋_GB2312"/>
          <w:sz w:val="24"/>
        </w:rPr>
        <w:t>s</w:t>
      </w:r>
      <w:r w:rsidRPr="00E354B3">
        <w:rPr>
          <w:rFonts w:eastAsia="仿宋_GB2312"/>
          <w:sz w:val="24"/>
        </w:rPr>
        <w:t xml:space="preserve"> a system </w:t>
      </w:r>
      <w:r w:rsidR="0098661C">
        <w:rPr>
          <w:rFonts w:eastAsia="仿宋_GB2312"/>
          <w:sz w:val="24"/>
        </w:rPr>
        <w:t>tends to be multi-factors instead of a single counterpart</w:t>
      </w:r>
      <w:r w:rsidRPr="00E354B3">
        <w:rPr>
          <w:rFonts w:eastAsia="仿宋_GB2312"/>
          <w:sz w:val="24"/>
        </w:rPr>
        <w:t xml:space="preserve">, </w:t>
      </w:r>
      <w:r w:rsidR="0098661C">
        <w:rPr>
          <w:rFonts w:eastAsia="仿宋_GB2312"/>
          <w:sz w:val="24"/>
        </w:rPr>
        <w:t>while</w:t>
      </w:r>
      <w:r w:rsidRPr="00E354B3">
        <w:rPr>
          <w:rFonts w:eastAsia="仿宋_GB2312"/>
          <w:sz w:val="24"/>
        </w:rPr>
        <w:t xml:space="preserve"> the relationship between the factors is complex, </w:t>
      </w:r>
      <w:r w:rsidR="0098661C">
        <w:rPr>
          <w:rFonts w:eastAsia="仿宋_GB2312"/>
          <w:sz w:val="24"/>
        </w:rPr>
        <w:t>which give</w:t>
      </w:r>
      <w:r w:rsidR="00DA43D9">
        <w:rPr>
          <w:rFonts w:eastAsia="仿宋_GB2312"/>
          <w:sz w:val="24"/>
        </w:rPr>
        <w:t>s</w:t>
      </w:r>
      <w:r w:rsidR="0098661C">
        <w:rPr>
          <w:rFonts w:eastAsia="仿宋_GB2312"/>
          <w:sz w:val="24"/>
        </w:rPr>
        <w:t xml:space="preserve"> rise to the fact that it is </w:t>
      </w:r>
      <w:r w:rsidRPr="00E354B3">
        <w:rPr>
          <w:rFonts w:eastAsia="仿宋_GB2312"/>
          <w:sz w:val="24"/>
        </w:rPr>
        <w:t>easy to cover up its essence</w:t>
      </w:r>
      <w:r w:rsidR="0098661C">
        <w:rPr>
          <w:rFonts w:eastAsia="仿宋_GB2312"/>
          <w:sz w:val="24"/>
        </w:rPr>
        <w:t xml:space="preserve"> with mere regard</w:t>
      </w:r>
      <w:r w:rsidR="002312E0">
        <w:rPr>
          <w:rFonts w:eastAsia="仿宋_GB2312"/>
          <w:sz w:val="24"/>
        </w:rPr>
        <w:t>s of its appearance</w:t>
      </w:r>
      <w:r w:rsidRPr="00E354B3">
        <w:rPr>
          <w:rFonts w:eastAsia="仿宋_GB2312"/>
          <w:sz w:val="24"/>
        </w:rPr>
        <w:t xml:space="preserve">, </w:t>
      </w:r>
      <w:r w:rsidR="002312E0">
        <w:rPr>
          <w:rFonts w:eastAsia="仿宋_GB2312"/>
          <w:sz w:val="24"/>
        </w:rPr>
        <w:t>which makes</w:t>
      </w:r>
      <w:r w:rsidRPr="00E354B3">
        <w:rPr>
          <w:rFonts w:eastAsia="仿宋_GB2312"/>
          <w:sz w:val="24"/>
        </w:rPr>
        <w:t xml:space="preserve"> it difficult to get accurate info</w:t>
      </w:r>
      <w:r w:rsidR="002312E0">
        <w:rPr>
          <w:rFonts w:eastAsia="仿宋_GB2312"/>
          <w:sz w:val="24"/>
        </w:rPr>
        <w:t xml:space="preserve">rmation and distinguish the </w:t>
      </w:r>
      <w:r w:rsidRPr="00E354B3">
        <w:rPr>
          <w:rFonts w:eastAsia="仿宋_GB2312"/>
          <w:sz w:val="24"/>
        </w:rPr>
        <w:t xml:space="preserve">primary and secondary factors. The grey system analysis method is essentially an analytic method that replaces </w:t>
      </w:r>
      <w:r w:rsidR="002312E0" w:rsidRPr="00E354B3">
        <w:rPr>
          <w:rFonts w:eastAsia="仿宋_GB2312"/>
          <w:sz w:val="24"/>
        </w:rPr>
        <w:t>discrete data</w:t>
      </w:r>
      <w:r w:rsidR="002312E0">
        <w:rPr>
          <w:rFonts w:eastAsia="仿宋_GB2312"/>
          <w:sz w:val="24"/>
        </w:rPr>
        <w:t xml:space="preserve"> with</w:t>
      </w:r>
      <w:r w:rsidRPr="00E354B3">
        <w:rPr>
          <w:rFonts w:eastAsia="仿宋_GB2312"/>
          <w:sz w:val="24"/>
        </w:rPr>
        <w:t xml:space="preserve"> link</w:t>
      </w:r>
      <w:r w:rsidR="002312E0">
        <w:rPr>
          <w:rFonts w:eastAsia="仿宋_GB2312"/>
          <w:sz w:val="24"/>
        </w:rPr>
        <w:t>ed concept</w:t>
      </w:r>
      <w:r w:rsidRPr="00E354B3">
        <w:rPr>
          <w:rFonts w:eastAsia="仿宋_GB2312"/>
          <w:sz w:val="24"/>
        </w:rPr>
        <w:t>.</w:t>
      </w:r>
    </w:p>
    <w:p w14:paraId="4D1FCF20" w14:textId="77777777" w:rsidR="0098661C" w:rsidRPr="00E354B3" w:rsidRDefault="0098661C" w:rsidP="00E354B3">
      <w:pPr>
        <w:snapToGrid w:val="0"/>
        <w:spacing w:line="180" w:lineRule="atLeast"/>
        <w:jc w:val="left"/>
        <w:rPr>
          <w:rFonts w:eastAsia="仿宋_GB2312"/>
          <w:sz w:val="24"/>
        </w:rPr>
      </w:pPr>
    </w:p>
    <w:p w14:paraId="5859E9B2" w14:textId="5AA83464" w:rsidR="00E354B3" w:rsidRDefault="00E354B3" w:rsidP="00E354B3">
      <w:pPr>
        <w:snapToGrid w:val="0"/>
        <w:spacing w:line="180" w:lineRule="atLeast"/>
        <w:jc w:val="left"/>
        <w:rPr>
          <w:rFonts w:eastAsia="仿宋_GB2312"/>
          <w:sz w:val="24"/>
        </w:rPr>
      </w:pPr>
      <w:r w:rsidRPr="00E354B3">
        <w:rPr>
          <w:rFonts w:eastAsia="仿宋_GB2312"/>
          <w:sz w:val="24"/>
        </w:rPr>
        <w:t xml:space="preserve">The grey system theory holds that, although the appearance of </w:t>
      </w:r>
      <w:r w:rsidR="00DA43D9">
        <w:rPr>
          <w:rFonts w:eastAsia="仿宋_GB2312"/>
          <w:sz w:val="24"/>
        </w:rPr>
        <w:t xml:space="preserve">the </w:t>
      </w:r>
      <w:r w:rsidRPr="00E354B3">
        <w:rPr>
          <w:rFonts w:eastAsia="仿宋_GB2312"/>
          <w:sz w:val="24"/>
        </w:rPr>
        <w:t>objective</w:t>
      </w:r>
      <w:r w:rsidR="002312E0">
        <w:rPr>
          <w:rFonts w:eastAsia="仿宋_GB2312"/>
          <w:sz w:val="24"/>
        </w:rPr>
        <w:t xml:space="preserve"> system seems to be complicated and</w:t>
      </w:r>
      <w:r w:rsidRPr="00E354B3">
        <w:rPr>
          <w:rFonts w:eastAsia="仿宋_GB2312"/>
          <w:sz w:val="24"/>
        </w:rPr>
        <w:t xml:space="preserve"> the data is irrelevant, </w:t>
      </w:r>
      <w:r w:rsidR="002312E0">
        <w:rPr>
          <w:rFonts w:eastAsia="仿宋_GB2312"/>
          <w:sz w:val="24"/>
        </w:rPr>
        <w:t>i</w:t>
      </w:r>
      <w:r w:rsidRPr="00E354B3">
        <w:rPr>
          <w:rFonts w:eastAsia="仿宋_GB2312"/>
          <w:sz w:val="24"/>
        </w:rPr>
        <w:t>t always function</w:t>
      </w:r>
      <w:r w:rsidR="00C067AD">
        <w:rPr>
          <w:rFonts w:eastAsia="仿宋_GB2312"/>
          <w:sz w:val="24"/>
        </w:rPr>
        <w:t>s</w:t>
      </w:r>
      <w:r w:rsidR="007910C1">
        <w:rPr>
          <w:rFonts w:eastAsia="仿宋_GB2312"/>
          <w:sz w:val="24"/>
        </w:rPr>
        <w:t xml:space="preserve"> </w:t>
      </w:r>
      <w:r w:rsidR="00C067AD">
        <w:rPr>
          <w:rFonts w:eastAsia="仿宋_GB2312"/>
          <w:sz w:val="24"/>
        </w:rPr>
        <w:t>as a</w:t>
      </w:r>
      <w:r w:rsidRPr="00E354B3">
        <w:rPr>
          <w:rFonts w:eastAsia="仿宋_GB2312"/>
          <w:sz w:val="24"/>
        </w:rPr>
        <w:t xml:space="preserve"> whole</w:t>
      </w:r>
      <w:r w:rsidR="007910C1">
        <w:rPr>
          <w:rFonts w:eastAsia="仿宋_GB2312"/>
          <w:sz w:val="24"/>
        </w:rPr>
        <w:t>, which means it is not ran</w:t>
      </w:r>
      <w:r w:rsidR="00C067AD">
        <w:rPr>
          <w:rFonts w:eastAsia="仿宋_GB2312"/>
          <w:sz w:val="24"/>
        </w:rPr>
        <w:t>dom but</w:t>
      </w:r>
      <w:r w:rsidR="007910C1">
        <w:rPr>
          <w:rFonts w:eastAsia="仿宋_GB2312"/>
          <w:sz w:val="24"/>
        </w:rPr>
        <w:t xml:space="preserve"> </w:t>
      </w:r>
      <w:r w:rsidR="00C067AD">
        <w:rPr>
          <w:rFonts w:eastAsia="仿宋_GB2312"/>
          <w:sz w:val="24"/>
        </w:rPr>
        <w:t>proves to</w:t>
      </w:r>
      <w:r w:rsidRPr="00E354B3">
        <w:rPr>
          <w:rFonts w:eastAsia="仿宋_GB2312"/>
          <w:sz w:val="24"/>
        </w:rPr>
        <w:t xml:space="preserve"> contain some inherent law</w:t>
      </w:r>
      <w:r w:rsidR="009E669F">
        <w:rPr>
          <w:rFonts w:eastAsia="仿宋_GB2312"/>
          <w:sz w:val="24"/>
        </w:rPr>
        <w:t>s</w:t>
      </w:r>
      <w:r w:rsidR="00C067AD">
        <w:rPr>
          <w:rFonts w:eastAsia="仿宋_GB2312"/>
          <w:sz w:val="24"/>
        </w:rPr>
        <w:t xml:space="preserve"> that can be discovered and explored</w:t>
      </w:r>
      <w:r w:rsidRPr="00E354B3">
        <w:rPr>
          <w:rFonts w:eastAsia="仿宋_GB2312"/>
          <w:sz w:val="24"/>
        </w:rPr>
        <w:t xml:space="preserve">, and the key is how to choose the proper way to </w:t>
      </w:r>
      <w:r w:rsidR="00C067AD">
        <w:rPr>
          <w:rFonts w:eastAsia="仿宋_GB2312"/>
          <w:sz w:val="24"/>
        </w:rPr>
        <w:t>figure out</w:t>
      </w:r>
      <w:r w:rsidRPr="00E354B3">
        <w:rPr>
          <w:rFonts w:eastAsia="仿宋_GB2312"/>
          <w:sz w:val="24"/>
        </w:rPr>
        <w:t xml:space="preserve"> the law</w:t>
      </w:r>
      <w:r w:rsidR="00BF52EC">
        <w:rPr>
          <w:rFonts w:eastAsia="仿宋_GB2312"/>
          <w:sz w:val="24"/>
        </w:rPr>
        <w:t>s</w:t>
      </w:r>
      <w:r w:rsidRPr="00E354B3">
        <w:rPr>
          <w:rFonts w:eastAsia="仿宋_GB2312"/>
          <w:sz w:val="24"/>
        </w:rPr>
        <w:t xml:space="preserve"> </w:t>
      </w:r>
      <w:r w:rsidR="007144A0">
        <w:rPr>
          <w:rFonts w:eastAsia="仿宋_GB2312"/>
          <w:sz w:val="24"/>
        </w:rPr>
        <w:t>of the data and utilize</w:t>
      </w:r>
      <w:r w:rsidR="00BF52EC">
        <w:rPr>
          <w:rFonts w:eastAsia="仿宋_GB2312"/>
          <w:sz w:val="24"/>
        </w:rPr>
        <w:t xml:space="preserve"> them</w:t>
      </w:r>
      <w:r w:rsidRPr="00E354B3">
        <w:rPr>
          <w:rFonts w:eastAsia="仿宋_GB2312"/>
          <w:sz w:val="24"/>
        </w:rPr>
        <w:t xml:space="preserve">. </w:t>
      </w:r>
    </w:p>
    <w:p w14:paraId="0C674129" w14:textId="77777777" w:rsidR="0098661C" w:rsidRPr="00C067AD" w:rsidRDefault="0098661C" w:rsidP="00E354B3">
      <w:pPr>
        <w:snapToGrid w:val="0"/>
        <w:spacing w:line="180" w:lineRule="atLeast"/>
        <w:jc w:val="left"/>
        <w:rPr>
          <w:rFonts w:eastAsia="仿宋_GB2312"/>
          <w:sz w:val="24"/>
        </w:rPr>
      </w:pPr>
    </w:p>
    <w:p w14:paraId="703B8028" w14:textId="2DDE7034" w:rsidR="00E354B3" w:rsidRDefault="00E354B3" w:rsidP="00E354B3">
      <w:pPr>
        <w:snapToGrid w:val="0"/>
        <w:spacing w:line="180" w:lineRule="atLeast"/>
        <w:jc w:val="left"/>
        <w:rPr>
          <w:rFonts w:eastAsia="仿宋_GB2312"/>
          <w:sz w:val="24"/>
        </w:rPr>
      </w:pPr>
      <w:r w:rsidRPr="00E354B3">
        <w:rPr>
          <w:rFonts w:eastAsia="仿宋_GB2312"/>
          <w:sz w:val="24"/>
        </w:rPr>
        <w:t>The gray correlation de</w:t>
      </w:r>
      <w:r w:rsidR="00433075">
        <w:rPr>
          <w:rFonts w:eastAsia="仿宋_GB2312"/>
          <w:sz w:val="24"/>
        </w:rPr>
        <w:t>gree is calculated as following</w:t>
      </w:r>
      <w:r w:rsidR="000D74DB">
        <w:rPr>
          <w:rFonts w:eastAsia="仿宋_GB2312"/>
          <w:sz w:val="24"/>
        </w:rPr>
        <w:t xml:space="preserve"> in general</w:t>
      </w:r>
      <w:r w:rsidR="007144A0">
        <w:rPr>
          <w:rFonts w:eastAsia="仿宋_GB2312"/>
          <w:sz w:val="24"/>
        </w:rPr>
        <w:t xml:space="preserve">: </w:t>
      </w:r>
      <w:r w:rsidR="000D74DB">
        <w:rPr>
          <w:rFonts w:eastAsia="仿宋_GB2312"/>
          <w:sz w:val="24"/>
        </w:rPr>
        <w:t>First we standardize</w:t>
      </w:r>
      <w:r w:rsidR="007144A0">
        <w:rPr>
          <w:rFonts w:eastAsia="仿宋_GB2312"/>
          <w:sz w:val="24"/>
        </w:rPr>
        <w:t xml:space="preserve"> t</w:t>
      </w:r>
      <w:r w:rsidRPr="00E354B3">
        <w:rPr>
          <w:rFonts w:eastAsia="仿宋_GB2312"/>
          <w:sz w:val="24"/>
        </w:rPr>
        <w:t>h</w:t>
      </w:r>
      <w:r w:rsidR="007144A0">
        <w:rPr>
          <w:rFonts w:eastAsia="仿宋_GB2312"/>
          <w:sz w:val="24"/>
        </w:rPr>
        <w:t xml:space="preserve">e collected evaluation data </w:t>
      </w:r>
      <w:r w:rsidR="000D74DB">
        <w:rPr>
          <w:rFonts w:eastAsia="仿宋_GB2312"/>
          <w:sz w:val="24"/>
        </w:rPr>
        <w:t xml:space="preserve">to ensure that it is </w:t>
      </w:r>
      <w:r w:rsidRPr="00E354B3">
        <w:rPr>
          <w:rFonts w:eastAsia="仿宋_GB2312"/>
          <w:sz w:val="24"/>
        </w:rPr>
        <w:t>treated</w:t>
      </w:r>
      <w:r w:rsidR="007144A0">
        <w:rPr>
          <w:rFonts w:eastAsia="仿宋_GB2312"/>
          <w:sz w:val="24"/>
        </w:rPr>
        <w:t xml:space="preserve"> without dimension</w:t>
      </w:r>
      <w:r w:rsidR="000D74DB">
        <w:rPr>
          <w:rFonts w:eastAsia="仿宋_GB2312"/>
          <w:sz w:val="24"/>
        </w:rPr>
        <w:t>;</w:t>
      </w:r>
      <w:r w:rsidR="00433075">
        <w:rPr>
          <w:rFonts w:eastAsia="仿宋_GB2312"/>
          <w:sz w:val="24"/>
        </w:rPr>
        <w:t xml:space="preserve"> </w:t>
      </w:r>
      <w:r w:rsidR="007144A0">
        <w:rPr>
          <w:rFonts w:eastAsia="仿宋_GB2312"/>
          <w:sz w:val="24"/>
        </w:rPr>
        <w:t xml:space="preserve">we obtain </w:t>
      </w:r>
      <w:r w:rsidR="000D74DB">
        <w:rPr>
          <w:rFonts w:eastAsia="仿宋_GB2312"/>
          <w:sz w:val="24"/>
        </w:rPr>
        <w:t>the</w:t>
      </w:r>
      <w:r w:rsidR="007144A0">
        <w:rPr>
          <w:rFonts w:eastAsia="仿宋_GB2312"/>
          <w:sz w:val="24"/>
        </w:rPr>
        <w:t xml:space="preserve"> sequence</w:t>
      </w:r>
      <w:r w:rsidR="000D74DB">
        <w:rPr>
          <w:rFonts w:eastAsia="仿宋_GB2312"/>
          <w:sz w:val="24"/>
        </w:rPr>
        <w:t xml:space="preserve"> of difference and compute</w:t>
      </w:r>
      <w:r w:rsidRPr="00E354B3">
        <w:rPr>
          <w:rFonts w:eastAsia="仿宋_GB2312"/>
          <w:sz w:val="24"/>
        </w:rPr>
        <w:t xml:space="preserve"> the maximum </w:t>
      </w:r>
      <w:r w:rsidR="000D74DB">
        <w:rPr>
          <w:rFonts w:eastAsia="仿宋_GB2312"/>
          <w:sz w:val="24"/>
        </w:rPr>
        <w:t>and minimum difference of the sequence of difference; we calculate</w:t>
      </w:r>
      <w:r w:rsidRPr="00E354B3">
        <w:rPr>
          <w:rFonts w:eastAsia="仿宋_GB2312"/>
          <w:sz w:val="24"/>
        </w:rPr>
        <w:t xml:space="preserve"> the correlation coefficient and the calculation correlation degree.</w:t>
      </w:r>
    </w:p>
    <w:p w14:paraId="35B07C90" w14:textId="77777777" w:rsidR="000D74DB" w:rsidRDefault="000D74DB" w:rsidP="00E354B3">
      <w:pPr>
        <w:snapToGrid w:val="0"/>
        <w:spacing w:line="180" w:lineRule="atLeast"/>
        <w:jc w:val="left"/>
        <w:rPr>
          <w:rFonts w:eastAsia="仿宋_GB2312"/>
          <w:sz w:val="24"/>
        </w:rPr>
      </w:pPr>
    </w:p>
    <w:p w14:paraId="4EA767DE" w14:textId="77777777" w:rsidR="000D74DB" w:rsidRDefault="000D74DB" w:rsidP="00E354B3">
      <w:pPr>
        <w:snapToGrid w:val="0"/>
        <w:spacing w:line="180" w:lineRule="atLeast"/>
        <w:jc w:val="left"/>
        <w:rPr>
          <w:rFonts w:eastAsia="仿宋_GB2312"/>
          <w:sz w:val="24"/>
        </w:rPr>
      </w:pPr>
      <w:r>
        <w:rPr>
          <w:rFonts w:eastAsia="仿宋_GB2312"/>
          <w:sz w:val="24"/>
        </w:rPr>
        <w:t xml:space="preserve">Specifically, we consider the dependent variables, which are click rate and convert rate, as reference sequence. As shown in the appendix, we let the following sequence </w:t>
      </w:r>
      <w:r w:rsidR="001211E9">
        <w:rPr>
          <w:rFonts w:eastAsia="仿宋_GB2312"/>
          <w:sz w:val="24"/>
        </w:rPr>
        <w:t xml:space="preserve">1 </w:t>
      </w:r>
      <w:r>
        <w:rPr>
          <w:rFonts w:eastAsia="仿宋_GB2312"/>
          <w:sz w:val="24"/>
        </w:rPr>
        <w:t>denotes the click rate sequence</w:t>
      </w:r>
    </w:p>
    <w:p w14:paraId="07489B66" w14:textId="77777777" w:rsidR="00DA2E4F" w:rsidRDefault="00DA2E4F" w:rsidP="00E354B3">
      <w:pPr>
        <w:snapToGrid w:val="0"/>
        <w:spacing w:line="180" w:lineRule="atLeast"/>
        <w:jc w:val="left"/>
        <w:rPr>
          <w:rFonts w:eastAsia="仿宋_GB2312"/>
          <w:sz w:val="24"/>
        </w:rPr>
      </w:pPr>
    </w:p>
    <w:p w14:paraId="077E532D" w14:textId="77777777" w:rsidR="000D74DB" w:rsidRPr="00E354B3" w:rsidRDefault="001676A7" w:rsidP="000D74DB">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14:paraId="1449A4E4" w14:textId="3D90B49E" w:rsidR="00DA2E4F" w:rsidRDefault="00B55A50" w:rsidP="00E354B3">
      <w:pPr>
        <w:snapToGrid w:val="0"/>
        <w:spacing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8720" behindDoc="0" locked="0" layoutInCell="1" allowOverlap="1" wp14:anchorId="2489A1CF" wp14:editId="55587516">
                <wp:simplePos x="0" y="0"/>
                <wp:positionH relativeFrom="margin">
                  <wp:align>right</wp:align>
                </wp:positionH>
                <wp:positionV relativeFrom="paragraph">
                  <wp:posOffset>-182245</wp:posOffset>
                </wp:positionV>
                <wp:extent cx="352425" cy="304800"/>
                <wp:effectExtent l="0" t="0" r="0" b="0"/>
                <wp:wrapNone/>
                <wp:docPr id="245" name="文本框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55468" w14:textId="77777777" w:rsidR="003D1226" w:rsidRPr="008A1391" w:rsidRDefault="003D1226" w:rsidP="001211E9">
                            <w:pPr>
                              <w:rPr>
                                <w:rFonts w:eastAsia="仿宋_GB2312"/>
                              </w:rPr>
                            </w:pP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89A1CF" id="_x0000_t202" coordsize="21600,21600" o:spt="202" path="m,l,21600r21600,l21600,xe">
                <v:stroke joinstyle="miter"/>
                <v:path gradientshapeok="t" o:connecttype="rect"/>
              </v:shapetype>
              <v:shape id="文本框 245" o:spid="_x0000_s1123" type="#_x0000_t202" style="position:absolute;margin-left:-23.45pt;margin-top:-14.35pt;width:27.75pt;height:24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" fillcolor="white [3201]" stroked="f" strokeweight=".5pt">
                <v:path arrowok="t"/>
                <v:textbox>
                  <w:txbxContent>
                    <w:p w14:paraId="65555468" w14:textId="77777777" w:rsidR="003D1226" w:rsidRPr="008A1391" w:rsidRDefault="003D1226" w:rsidP="001211E9">
                      <w:pPr>
                        <w:rPr>
                          <w:rFonts w:eastAsia="仿宋_GB2312"/>
                        </w:rPr>
                      </w:pPr>
                      <w:r>
                        <w:rPr>
                          <w:rFonts w:eastAsia="仿宋_GB2312"/>
                        </w:rPr>
                        <w:t>(1)</w:t>
                      </w:r>
                    </w:p>
                  </w:txbxContent>
                </v:textbox>
                <w10:wrap anchorx="margin"/>
              </v:shape>
            </w:pict>
          </mc:Fallback>
        </mc:AlternateContent>
      </w:r>
    </w:p>
    <w:p w14:paraId="68477380" w14:textId="77777777" w:rsidR="000D74DB" w:rsidRDefault="000D74DB" w:rsidP="00E354B3">
      <w:pPr>
        <w:snapToGrid w:val="0"/>
        <w:spacing w:line="180" w:lineRule="atLeast"/>
        <w:jc w:val="left"/>
        <w:rPr>
          <w:rFonts w:eastAsia="仿宋_GB2312"/>
          <w:sz w:val="24"/>
        </w:rPr>
      </w:pPr>
      <w:r>
        <w:rPr>
          <w:rFonts w:eastAsia="仿宋_GB2312" w:hint="eastAsia"/>
          <w:sz w:val="24"/>
        </w:rPr>
        <w:t>A</w:t>
      </w:r>
      <w:r>
        <w:rPr>
          <w:rFonts w:eastAsia="仿宋_GB2312"/>
          <w:sz w:val="24"/>
        </w:rPr>
        <w:t xml:space="preserve">nd we let the following sequence </w:t>
      </w:r>
      <w:r w:rsidR="001211E9">
        <w:rPr>
          <w:rFonts w:eastAsia="仿宋_GB2312"/>
          <w:sz w:val="24"/>
        </w:rPr>
        <w:t xml:space="preserve">2 </w:t>
      </w:r>
      <w:r>
        <w:rPr>
          <w:rFonts w:eastAsia="仿宋_GB2312"/>
          <w:sz w:val="24"/>
        </w:rPr>
        <w:t>as the convert rate sequence</w:t>
      </w:r>
    </w:p>
    <w:p w14:paraId="1826E9F1" w14:textId="75C71191" w:rsidR="00DA2E4F" w:rsidRPr="00E354B3" w:rsidRDefault="00B55A50" w:rsidP="00E354B3">
      <w:pPr>
        <w:snapToGrid w:val="0"/>
        <w:spacing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0768" behindDoc="0" locked="0" layoutInCell="1" allowOverlap="1" wp14:anchorId="4F114449" wp14:editId="0A18D599">
                <wp:simplePos x="0" y="0"/>
                <wp:positionH relativeFrom="margin">
                  <wp:align>right</wp:align>
                </wp:positionH>
                <wp:positionV relativeFrom="paragraph">
                  <wp:posOffset>110490</wp:posOffset>
                </wp:positionV>
                <wp:extent cx="352425" cy="304800"/>
                <wp:effectExtent l="0" t="0" r="0" b="0"/>
                <wp:wrapNone/>
                <wp:docPr id="246" name="文本框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5FC51E" w14:textId="77777777" w:rsidR="003D1226" w:rsidRPr="008A1391" w:rsidRDefault="003D1226" w:rsidP="001211E9">
                            <w:pPr>
                              <w:rPr>
                                <w:rFonts w:eastAsia="仿宋_GB2312"/>
                              </w:rPr>
                            </w:pPr>
                            <w:r>
                              <w:rPr>
                                <w:rFonts w:eastAsia="仿宋_GB23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14449" id="文本框 246" o:spid="_x0000_s1124" type="#_x0000_t202" style="position:absolute;margin-left:-23.45pt;margin-top:8.7pt;width:27.75pt;height:24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" fillcolor="white [3201]" stroked="f" strokeweight=".5pt">
                <v:path arrowok="t"/>
                <v:textbox>
                  <w:txbxContent>
                    <w:p w14:paraId="6B5FC51E" w14:textId="77777777" w:rsidR="003D1226" w:rsidRPr="008A1391" w:rsidRDefault="003D1226" w:rsidP="001211E9">
                      <w:pPr>
                        <w:rPr>
                          <w:rFonts w:eastAsia="仿宋_GB2312"/>
                        </w:rPr>
                      </w:pPr>
                      <w:r>
                        <w:rPr>
                          <w:rFonts w:eastAsia="仿宋_GB2312"/>
                        </w:rPr>
                        <w:t>(2)</w:t>
                      </w:r>
                    </w:p>
                  </w:txbxContent>
                </v:textbox>
                <w10:wrap anchorx="margin"/>
              </v:shape>
            </w:pict>
          </mc:Fallback>
        </mc:AlternateContent>
      </w:r>
    </w:p>
    <w:p w14:paraId="27E9805E" w14:textId="77777777" w:rsidR="000D74DB" w:rsidRPr="00E354B3" w:rsidRDefault="001676A7" w:rsidP="000D74DB">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14:paraId="43EE6A5E" w14:textId="77777777" w:rsidR="00DA2E4F" w:rsidRDefault="00DA2E4F" w:rsidP="002971E8">
      <w:pPr>
        <w:rPr>
          <w:sz w:val="24"/>
          <w:szCs w:val="36"/>
        </w:rPr>
      </w:pPr>
    </w:p>
    <w:p w14:paraId="2C737848" w14:textId="77777777" w:rsidR="005D47B1" w:rsidRDefault="00493D23" w:rsidP="002971E8">
      <w:pPr>
        <w:rPr>
          <w:rFonts w:eastAsia="仿宋_GB2312"/>
          <w:sz w:val="24"/>
        </w:rPr>
      </w:pPr>
      <w:r>
        <w:rPr>
          <w:rFonts w:hint="eastAsia"/>
          <w:sz w:val="24"/>
          <w:szCs w:val="36"/>
        </w:rPr>
        <w:t>W</w:t>
      </w:r>
      <w:r>
        <w:rPr>
          <w:sz w:val="24"/>
          <w:szCs w:val="36"/>
        </w:rPr>
        <w:t xml:space="preserve">e consider the 26 series of independent variables as comparing sequence. </w:t>
      </w:r>
      <w:r>
        <w:rPr>
          <w:rFonts w:eastAsia="仿宋_GB2312"/>
          <w:sz w:val="24"/>
        </w:rPr>
        <w:t xml:space="preserve">As shown in the appendix, we let the following sequence </w:t>
      </w:r>
      <w:r w:rsidR="001211E9">
        <w:rPr>
          <w:rFonts w:eastAsia="仿宋_GB2312"/>
          <w:sz w:val="24"/>
        </w:rPr>
        <w:t xml:space="preserve">3 </w:t>
      </w:r>
      <w:r>
        <w:rPr>
          <w:rFonts w:eastAsia="仿宋_GB2312"/>
          <w:sz w:val="24"/>
        </w:rPr>
        <w:t>denotes the Google play sequence</w:t>
      </w:r>
    </w:p>
    <w:p w14:paraId="64DA3DB7" w14:textId="0BC1D0FF" w:rsidR="00DA2E4F" w:rsidRPr="00493D23" w:rsidRDefault="00B55A50" w:rsidP="002971E8">
      <w:pPr>
        <w:rPr>
          <w:sz w:val="24"/>
          <w:szCs w:val="36"/>
        </w:rPr>
      </w:pPr>
      <w:r>
        <w:rPr>
          <w:rFonts w:ascii="仿宋_GB2312" w:eastAsia="仿宋_GB2312"/>
          <w:noProof/>
          <w:sz w:val="24"/>
          <w:szCs w:val="21"/>
        </w:rPr>
        <mc:AlternateContent>
          <mc:Choice Requires="wps">
            <w:drawing>
              <wp:anchor distT="0" distB="0" distL="114300" distR="114300" simplePos="0" relativeHeight="251682816" behindDoc="0" locked="0" layoutInCell="1" allowOverlap="1" wp14:anchorId="6475864D" wp14:editId="3814A9C6">
                <wp:simplePos x="0" y="0"/>
                <wp:positionH relativeFrom="margin">
                  <wp:align>right</wp:align>
                </wp:positionH>
                <wp:positionV relativeFrom="paragraph">
                  <wp:posOffset>123190</wp:posOffset>
                </wp:positionV>
                <wp:extent cx="352425" cy="304800"/>
                <wp:effectExtent l="0" t="0" r="0" b="0"/>
                <wp:wrapNone/>
                <wp:docPr id="247" name="文本框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11736D" w14:textId="77777777" w:rsidR="003D1226" w:rsidRPr="008A1391" w:rsidRDefault="003D1226" w:rsidP="001211E9">
                            <w:pPr>
                              <w:rPr>
                                <w:rFonts w:eastAsia="仿宋_GB2312"/>
                              </w:rPr>
                            </w:pPr>
                            <w:r>
                              <w:rPr>
                                <w:rFonts w:eastAsia="仿宋_GB231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5864D" id="文本框 247" o:spid="_x0000_s1125" type="#_x0000_t202" style="position:absolute;left:0;text-align:left;margin-left:-23.45pt;margin-top:9.7pt;width:27.75pt;height:24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ipjqw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" fillcolor="white [3201]" stroked="f" strokeweight=".5pt">
                <v:path arrowok="t"/>
                <v:textbox>
                  <w:txbxContent>
                    <w:p w14:paraId="0311736D" w14:textId="77777777" w:rsidR="003D1226" w:rsidRPr="008A1391" w:rsidRDefault="003D1226" w:rsidP="001211E9">
                      <w:pPr>
                        <w:rPr>
                          <w:rFonts w:eastAsia="仿宋_GB2312"/>
                        </w:rPr>
                      </w:pPr>
                      <w:r>
                        <w:rPr>
                          <w:rFonts w:eastAsia="仿宋_GB2312"/>
                        </w:rPr>
                        <w:t>(3)</w:t>
                      </w:r>
                    </w:p>
                  </w:txbxContent>
                </v:textbox>
                <w10:wrap anchorx="margin"/>
              </v:shape>
            </w:pict>
          </mc:Fallback>
        </mc:AlternateContent>
      </w:r>
    </w:p>
    <w:p w14:paraId="237E9456" w14:textId="77777777" w:rsidR="00493D23" w:rsidRPr="00E354B3" w:rsidRDefault="001676A7" w:rsidP="00493D23">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14:paraId="4A0D6E93" w14:textId="77777777" w:rsidR="00DA2E4F" w:rsidRDefault="00DA2E4F" w:rsidP="00493D23">
      <w:pPr>
        <w:snapToGrid w:val="0"/>
        <w:spacing w:line="180" w:lineRule="atLeast"/>
        <w:jc w:val="left"/>
        <w:rPr>
          <w:rFonts w:eastAsia="仿宋_GB2312"/>
          <w:sz w:val="24"/>
        </w:rPr>
      </w:pPr>
    </w:p>
    <w:p w14:paraId="0057D440" w14:textId="77777777" w:rsidR="00493D23" w:rsidRDefault="00493D23" w:rsidP="00493D23">
      <w:pPr>
        <w:snapToGrid w:val="0"/>
        <w:spacing w:line="180" w:lineRule="atLeast"/>
        <w:jc w:val="left"/>
        <w:rPr>
          <w:rFonts w:eastAsia="仿宋_GB2312"/>
          <w:sz w:val="24"/>
        </w:rPr>
      </w:pPr>
      <w:r>
        <w:rPr>
          <w:rFonts w:eastAsia="仿宋_GB2312" w:hint="eastAsia"/>
          <w:sz w:val="24"/>
        </w:rPr>
        <w:t>A</w:t>
      </w:r>
      <w:r>
        <w:rPr>
          <w:rFonts w:eastAsia="仿宋_GB2312"/>
          <w:sz w:val="24"/>
        </w:rPr>
        <w:t xml:space="preserve">nd so on, we let the following sequence </w:t>
      </w:r>
      <w:r w:rsidR="001211E9">
        <w:rPr>
          <w:rFonts w:eastAsia="仿宋_GB2312"/>
          <w:sz w:val="24"/>
        </w:rPr>
        <w:t xml:space="preserve">4 </w:t>
      </w:r>
      <w:r>
        <w:rPr>
          <w:rFonts w:eastAsia="仿宋_GB2312"/>
          <w:sz w:val="24"/>
        </w:rPr>
        <w:t>as the can-design-product sequence</w:t>
      </w:r>
    </w:p>
    <w:p w14:paraId="44763C5E" w14:textId="10A75C77" w:rsidR="00DA2E4F" w:rsidRPr="00E354B3" w:rsidRDefault="00B55A50" w:rsidP="00493D23">
      <w:pPr>
        <w:snapToGrid w:val="0"/>
        <w:spacing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4864" behindDoc="0" locked="0" layoutInCell="1" allowOverlap="1" wp14:anchorId="0BAE1364" wp14:editId="164FDB93">
                <wp:simplePos x="0" y="0"/>
                <wp:positionH relativeFrom="margin">
                  <wp:align>right</wp:align>
                </wp:positionH>
                <wp:positionV relativeFrom="paragraph">
                  <wp:posOffset>186055</wp:posOffset>
                </wp:positionV>
                <wp:extent cx="352425" cy="304800"/>
                <wp:effectExtent l="0" t="0" r="0" b="0"/>
                <wp:wrapNone/>
                <wp:docPr id="248" name="文本框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0520A7" w14:textId="77777777" w:rsidR="003D1226" w:rsidRPr="008A1391" w:rsidRDefault="003D1226" w:rsidP="001211E9">
                            <w:pPr>
                              <w:rPr>
                                <w:rFonts w:eastAsia="仿宋_GB2312"/>
                              </w:rPr>
                            </w:pPr>
                            <w:r>
                              <w:rPr>
                                <w:rFonts w:eastAsia="仿宋_GB231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E1364" id="文本框 248" o:spid="_x0000_s1126" type="#_x0000_t202" style="position:absolute;margin-left:-23.45pt;margin-top:14.65pt;width:27.75pt;height:2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l5wqg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" fillcolor="white [3201]" stroked="f" strokeweight=".5pt">
                <v:path arrowok="t"/>
                <v:textbox>
                  <w:txbxContent>
                    <w:p w14:paraId="5B0520A7" w14:textId="77777777" w:rsidR="003D1226" w:rsidRPr="008A1391" w:rsidRDefault="003D1226" w:rsidP="001211E9">
                      <w:pPr>
                        <w:rPr>
                          <w:rFonts w:eastAsia="仿宋_GB2312"/>
                        </w:rPr>
                      </w:pPr>
                      <w:r>
                        <w:rPr>
                          <w:rFonts w:eastAsia="仿宋_GB2312"/>
                        </w:rPr>
                        <w:t>(4)</w:t>
                      </w:r>
                    </w:p>
                  </w:txbxContent>
                </v:textbox>
                <w10:wrap anchorx="margin"/>
              </v:shape>
            </w:pict>
          </mc:Fallback>
        </mc:AlternateContent>
      </w:r>
    </w:p>
    <w:p w14:paraId="06F6C6EF" w14:textId="77777777" w:rsidR="00493D23" w:rsidRPr="00E354B3" w:rsidRDefault="001676A7" w:rsidP="00493D23">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14:paraId="443A6616" w14:textId="77777777" w:rsidR="00DA2E4F" w:rsidRDefault="00DA2E4F" w:rsidP="002971E8">
      <w:pPr>
        <w:rPr>
          <w:sz w:val="24"/>
          <w:szCs w:val="36"/>
        </w:rPr>
      </w:pPr>
    </w:p>
    <w:p w14:paraId="0F6B3ABA" w14:textId="77777777" w:rsidR="00F014FA" w:rsidRDefault="00F014FA" w:rsidP="002971E8">
      <w:pPr>
        <w:rPr>
          <w:sz w:val="24"/>
          <w:szCs w:val="36"/>
        </w:rPr>
      </w:pPr>
      <w:r>
        <w:rPr>
          <w:rFonts w:hint="eastAsia"/>
          <w:sz w:val="24"/>
          <w:szCs w:val="36"/>
        </w:rPr>
        <w:t>T</w:t>
      </w:r>
      <w:r>
        <w:rPr>
          <w:sz w:val="24"/>
          <w:szCs w:val="36"/>
        </w:rPr>
        <w:t>hen we standardize the data, making the variance of each sequences change into 1 and the mean into</w:t>
      </w:r>
      <w:r w:rsidR="005217AE">
        <w:rPr>
          <w:sz w:val="24"/>
          <w:szCs w:val="36"/>
        </w:rPr>
        <w:t xml:space="preserve"> 0. We compute the difference between</w:t>
      </w:r>
      <w:r>
        <w:rPr>
          <w:sz w:val="24"/>
          <w:szCs w:val="36"/>
        </w:rPr>
        <w:t xml:space="preserve"> each two adjacent term</w:t>
      </w:r>
      <w:r w:rsidR="001211E9">
        <w:rPr>
          <w:sz w:val="24"/>
          <w:szCs w:val="36"/>
        </w:rPr>
        <w:t>s, which can be shown as following formula 5-6</w:t>
      </w:r>
      <w:r>
        <w:rPr>
          <w:sz w:val="24"/>
          <w:szCs w:val="36"/>
        </w:rPr>
        <w:t xml:space="preserve">: </w:t>
      </w:r>
    </w:p>
    <w:p w14:paraId="1FB8B828" w14:textId="37B0D3D9" w:rsidR="00DA2E4F" w:rsidRDefault="00B55A50" w:rsidP="002971E8">
      <w:pPr>
        <w:rPr>
          <w:sz w:val="24"/>
          <w:szCs w:val="36"/>
        </w:rPr>
      </w:pPr>
      <w:r>
        <w:rPr>
          <w:rFonts w:ascii="仿宋_GB2312" w:eastAsia="仿宋_GB2312"/>
          <w:noProof/>
          <w:sz w:val="24"/>
          <w:szCs w:val="21"/>
        </w:rPr>
        <mc:AlternateContent>
          <mc:Choice Requires="wps">
            <w:drawing>
              <wp:anchor distT="0" distB="0" distL="114300" distR="114300" simplePos="0" relativeHeight="251688960" behindDoc="0" locked="0" layoutInCell="1" allowOverlap="1" wp14:anchorId="302A8785" wp14:editId="7445E00A">
                <wp:simplePos x="0" y="0"/>
                <wp:positionH relativeFrom="margin">
                  <wp:align>right</wp:align>
                </wp:positionH>
                <wp:positionV relativeFrom="paragraph">
                  <wp:posOffset>401955</wp:posOffset>
                </wp:positionV>
                <wp:extent cx="352425" cy="304800"/>
                <wp:effectExtent l="0" t="0" r="0" b="0"/>
                <wp:wrapNone/>
                <wp:docPr id="250" name="文本框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71E2BD" w14:textId="77777777" w:rsidR="003D1226" w:rsidRPr="008A1391" w:rsidRDefault="003D1226" w:rsidP="001211E9">
                            <w:pPr>
                              <w:rPr>
                                <w:rFonts w:eastAsia="仿宋_GB2312"/>
                              </w:rPr>
                            </w:pPr>
                            <w:r>
                              <w:rPr>
                                <w:rFonts w:eastAsia="仿宋_GB231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A8785" id="文本框 250" o:spid="_x0000_s1127" type="#_x0000_t202" style="position:absolute;left:0;text-align:left;margin-left:-23.45pt;margin-top:31.65pt;width:27.75pt;height:24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" fillcolor="white [3201]" stroked="f" strokeweight=".5pt">
                <v:path arrowok="t"/>
                <v:textbox>
                  <w:txbxContent>
                    <w:p w14:paraId="3A71E2BD" w14:textId="77777777" w:rsidR="003D1226" w:rsidRPr="008A1391" w:rsidRDefault="003D1226" w:rsidP="001211E9">
                      <w:pPr>
                        <w:rPr>
                          <w:rFonts w:eastAsia="仿宋_GB2312"/>
                        </w:rPr>
                      </w:pPr>
                      <w:r>
                        <w:rPr>
                          <w:rFonts w:eastAsia="仿宋_GB2312"/>
                        </w:rPr>
                        <w:t>(6)</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86912" behindDoc="0" locked="0" layoutInCell="1" allowOverlap="1" wp14:anchorId="6A9DC8E3" wp14:editId="0ACA1C78">
                <wp:simplePos x="0" y="0"/>
                <wp:positionH relativeFrom="margin">
                  <wp:align>right</wp:align>
                </wp:positionH>
                <wp:positionV relativeFrom="paragraph">
                  <wp:posOffset>154305</wp:posOffset>
                </wp:positionV>
                <wp:extent cx="352425" cy="304800"/>
                <wp:effectExtent l="0" t="0" r="0" b="0"/>
                <wp:wrapNone/>
                <wp:docPr id="249" name="文本框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3703E" w14:textId="77777777" w:rsidR="003D1226" w:rsidRPr="008A1391" w:rsidRDefault="003D1226" w:rsidP="001211E9">
                            <w:pPr>
                              <w:rPr>
                                <w:rFonts w:eastAsia="仿宋_GB2312"/>
                              </w:rPr>
                            </w:pPr>
                            <w:r>
                              <w:rPr>
                                <w:rFonts w:eastAsia="仿宋_GB231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DC8E3" id="文本框 249" o:spid="_x0000_s1128" type="#_x0000_t202" style="position:absolute;left:0;text-align:left;margin-left:-23.45pt;margin-top:12.15pt;width:27.75pt;height:24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" fillcolor="white [3201]" stroked="f" strokeweight=".5pt">
                <v:path arrowok="t"/>
                <v:textbox>
                  <w:txbxContent>
                    <w:p w14:paraId="2AB3703E" w14:textId="77777777" w:rsidR="003D1226" w:rsidRPr="008A1391" w:rsidRDefault="003D1226" w:rsidP="001211E9">
                      <w:pPr>
                        <w:rPr>
                          <w:rFonts w:eastAsia="仿宋_GB2312"/>
                        </w:rPr>
                      </w:pPr>
                      <w:r>
                        <w:rPr>
                          <w:rFonts w:eastAsia="仿宋_GB2312"/>
                        </w:rPr>
                        <w:t>(5)</w:t>
                      </w:r>
                    </w:p>
                  </w:txbxContent>
                </v:textbox>
                <w10:wrap anchorx="margin"/>
              </v:shape>
            </w:pict>
          </mc:Fallback>
        </mc:AlternateContent>
      </w:r>
    </w:p>
    <w:p w14:paraId="0C7D8E0E" w14:textId="77777777" w:rsidR="00493D23" w:rsidRPr="00F014FA" w:rsidRDefault="001676A7" w:rsidP="002971E8">
      <w:pPr>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14:paraId="47BF796A" w14:textId="77777777" w:rsidR="00F365C7" w:rsidRPr="00F014FA" w:rsidRDefault="001676A7" w:rsidP="00F365C7">
      <w:pPr>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14:paraId="17A1B88B" w14:textId="77777777" w:rsidR="00DA2E4F" w:rsidRDefault="00DA2E4F" w:rsidP="00807045">
      <w:pPr>
        <w:snapToGrid w:val="0"/>
        <w:spacing w:line="180" w:lineRule="atLeast"/>
        <w:jc w:val="left"/>
        <w:rPr>
          <w:rFonts w:eastAsia="仿宋_GB2312"/>
          <w:sz w:val="24"/>
        </w:rPr>
      </w:pPr>
    </w:p>
    <w:p w14:paraId="32316897" w14:textId="2188BD1E" w:rsidR="00F014FA" w:rsidRDefault="00807045" w:rsidP="00807045">
      <w:pPr>
        <w:snapToGrid w:val="0"/>
        <w:spacing w:line="180" w:lineRule="atLeast"/>
        <w:jc w:val="left"/>
        <w:rPr>
          <w:rFonts w:eastAsia="仿宋_GB2312"/>
          <w:sz w:val="24"/>
        </w:rPr>
      </w:pPr>
      <w:r w:rsidRPr="00807045">
        <w:rPr>
          <w:rFonts w:eastAsia="仿宋_GB2312"/>
          <w:sz w:val="24"/>
        </w:rPr>
        <w:t xml:space="preserve">We </w:t>
      </w:r>
      <w:r>
        <w:rPr>
          <w:rFonts w:eastAsia="仿宋_GB2312"/>
          <w:sz w:val="24"/>
        </w:rPr>
        <w:t>finally</w:t>
      </w:r>
      <w:r w:rsidRPr="00807045">
        <w:rPr>
          <w:rFonts w:eastAsia="仿宋_GB2312"/>
          <w:sz w:val="24"/>
        </w:rPr>
        <w:t xml:space="preserve"> calculate</w:t>
      </w:r>
      <w:r w:rsidR="007034C5">
        <w:rPr>
          <w:rFonts w:eastAsia="仿宋_GB2312"/>
          <w:sz w:val="24"/>
        </w:rPr>
        <w:t xml:space="preserve"> </w:t>
      </w:r>
      <w:r w:rsidRPr="00E354B3">
        <w:rPr>
          <w:rFonts w:eastAsia="仿宋_GB2312"/>
          <w:sz w:val="24"/>
        </w:rPr>
        <w:t>correlation coefficient</w:t>
      </w:r>
      <w:r w:rsidR="00A977A6">
        <w:rPr>
          <w:rFonts w:eastAsia="仿宋_GB2312"/>
          <w:sz w:val="24"/>
        </w:rPr>
        <w:t>s</w:t>
      </w:r>
      <w:r w:rsidRPr="00E354B3">
        <w:rPr>
          <w:rFonts w:eastAsia="仿宋_GB2312"/>
          <w:sz w:val="24"/>
        </w:rPr>
        <w:t xml:space="preserve"> and the correlation degree</w:t>
      </w:r>
      <w:r>
        <w:rPr>
          <w:rFonts w:eastAsia="仿宋_GB2312"/>
          <w:sz w:val="24"/>
        </w:rPr>
        <w:t>, of which the formu</w:t>
      </w:r>
      <w:r w:rsidR="001211E9">
        <w:rPr>
          <w:rFonts w:eastAsia="仿宋_GB2312"/>
          <w:sz w:val="24"/>
        </w:rPr>
        <w:t>la is as following formula 7-9</w:t>
      </w:r>
      <w:r>
        <w:rPr>
          <w:rFonts w:eastAsia="仿宋_GB2312"/>
          <w:sz w:val="24"/>
        </w:rPr>
        <w:t xml:space="preserve">. </w:t>
      </w:r>
    </w:p>
    <w:p w14:paraId="2C863642" w14:textId="43AFABE3" w:rsidR="00DA2E4F" w:rsidRDefault="00B55A50" w:rsidP="00807045">
      <w:pPr>
        <w:snapToGrid w:val="0"/>
        <w:spacing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5104" behindDoc="0" locked="0" layoutInCell="1" allowOverlap="1" wp14:anchorId="4230A8EC" wp14:editId="7C32CB56">
                <wp:simplePos x="0" y="0"/>
                <wp:positionH relativeFrom="margin">
                  <wp:align>right</wp:align>
                </wp:positionH>
                <wp:positionV relativeFrom="paragraph">
                  <wp:posOffset>1233805</wp:posOffset>
                </wp:positionV>
                <wp:extent cx="352425" cy="304800"/>
                <wp:effectExtent l="0" t="0" r="0" b="0"/>
                <wp:wrapNone/>
                <wp:docPr id="253" name="文本框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198DB" w14:textId="77777777" w:rsidR="003D1226" w:rsidRPr="008A1391" w:rsidRDefault="003D1226" w:rsidP="001211E9">
                            <w:pPr>
                              <w:rPr>
                                <w:rFonts w:eastAsia="仿宋_GB2312"/>
                              </w:rPr>
                            </w:pPr>
                            <w:r>
                              <w:rPr>
                                <w:rFonts w:eastAsia="仿宋_GB231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0A8EC" id="文本框 253" o:spid="_x0000_s1129" type="#_x0000_t202" style="position:absolute;margin-left:-23.45pt;margin-top:97.15pt;width:27.75pt;height:24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" fillcolor="white [3201]" stroked="f" strokeweight=".5pt">
                <v:path arrowok="t"/>
                <v:textbox>
                  <w:txbxContent>
                    <w:p w14:paraId="4A6198DB" w14:textId="77777777" w:rsidR="003D1226" w:rsidRPr="008A1391" w:rsidRDefault="003D1226" w:rsidP="001211E9">
                      <w:pPr>
                        <w:rPr>
                          <w:rFonts w:eastAsia="仿宋_GB2312"/>
                        </w:rPr>
                      </w:pPr>
                      <w:r>
                        <w:rPr>
                          <w:rFonts w:eastAsia="仿宋_GB2312"/>
                        </w:rPr>
                        <w:t>(9)</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93056" behindDoc="0" locked="0" layoutInCell="1" allowOverlap="1" wp14:anchorId="5FCD3442" wp14:editId="0A010AFD">
                <wp:simplePos x="0" y="0"/>
                <wp:positionH relativeFrom="margin">
                  <wp:align>right</wp:align>
                </wp:positionH>
                <wp:positionV relativeFrom="paragraph">
                  <wp:posOffset>789940</wp:posOffset>
                </wp:positionV>
                <wp:extent cx="352425" cy="304800"/>
                <wp:effectExtent l="0" t="0" r="0" b="0"/>
                <wp:wrapNone/>
                <wp:docPr id="252" name="文本框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30B01" w14:textId="77777777" w:rsidR="003D1226" w:rsidRPr="008A1391" w:rsidRDefault="003D1226" w:rsidP="001211E9">
                            <w:pPr>
                              <w:rPr>
                                <w:rFonts w:eastAsia="仿宋_GB2312"/>
                              </w:rPr>
                            </w:pPr>
                            <w:r>
                              <w:rPr>
                                <w:rFonts w:eastAsia="仿宋_GB231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D3442" id="文本框 252" o:spid="_x0000_s1130" type="#_x0000_t202" style="position:absolute;margin-left:-23.45pt;margin-top:62.2pt;width:27.75pt;height:24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tcUrAIAAK8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" fillcolor="white [3201]" stroked="f" strokeweight=".5pt">
                <v:path arrowok="t"/>
                <v:textbox>
                  <w:txbxContent>
                    <w:p w14:paraId="1E830B01" w14:textId="77777777" w:rsidR="003D1226" w:rsidRPr="008A1391" w:rsidRDefault="003D1226" w:rsidP="001211E9">
                      <w:pPr>
                        <w:rPr>
                          <w:rFonts w:eastAsia="仿宋_GB2312"/>
                        </w:rPr>
                      </w:pPr>
                      <w:r>
                        <w:rPr>
                          <w:rFonts w:eastAsia="仿宋_GB2312"/>
                        </w:rPr>
                        <w:t>(8)</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91008" behindDoc="0" locked="0" layoutInCell="1" allowOverlap="1" wp14:anchorId="5E5AAF9A" wp14:editId="38CE85F4">
                <wp:simplePos x="0" y="0"/>
                <wp:positionH relativeFrom="margin">
                  <wp:align>right</wp:align>
                </wp:positionH>
                <wp:positionV relativeFrom="paragraph">
                  <wp:posOffset>262890</wp:posOffset>
                </wp:positionV>
                <wp:extent cx="352425" cy="304800"/>
                <wp:effectExtent l="0" t="0" r="0" b="0"/>
                <wp:wrapNone/>
                <wp:docPr id="251" name="文本框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60A723" w14:textId="77777777" w:rsidR="003D1226" w:rsidRPr="008A1391" w:rsidRDefault="003D1226" w:rsidP="001211E9">
                            <w:pPr>
                              <w:rPr>
                                <w:rFonts w:eastAsia="仿宋_GB2312"/>
                              </w:rPr>
                            </w:pPr>
                            <w:r>
                              <w:rPr>
                                <w:rFonts w:eastAsia="仿宋_GB231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AAF9A" id="文本框 251" o:spid="_x0000_s1131" type="#_x0000_t202" style="position:absolute;margin-left:-23.45pt;margin-top:20.7pt;width:27.75pt;height:24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" fillcolor="white [3201]" stroked="f" strokeweight=".5pt">
                <v:path arrowok="t"/>
                <v:textbox>
                  <w:txbxContent>
                    <w:p w14:paraId="4260A723" w14:textId="77777777" w:rsidR="003D1226" w:rsidRPr="008A1391" w:rsidRDefault="003D1226" w:rsidP="001211E9">
                      <w:pPr>
                        <w:rPr>
                          <w:rFonts w:eastAsia="仿宋_GB2312"/>
                        </w:rPr>
                      </w:pPr>
                      <w:r>
                        <w:rPr>
                          <w:rFonts w:eastAsia="仿宋_GB2312"/>
                        </w:rPr>
                        <w:t>(7)</w:t>
                      </w:r>
                    </w:p>
                  </w:txbxContent>
                </v:textbox>
                <w10:wrap anchorx="margin"/>
              </v:shape>
            </w:pict>
          </mc:Fallback>
        </mc:AlternateContent>
      </w:r>
    </w:p>
    <w:p w14:paraId="33DC4DCE" w14:textId="77777777" w:rsidR="00807045" w:rsidRPr="00807045" w:rsidRDefault="00807045" w:rsidP="00807045">
      <w:pPr>
        <w:snapToGrid w:val="0"/>
        <w:spacing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14:paraId="25A1AAC9" w14:textId="77777777" w:rsidR="00807045" w:rsidRPr="00807045" w:rsidRDefault="00091ADF" w:rsidP="00807045">
      <w:pPr>
        <w:snapToGrid w:val="0"/>
        <w:spacing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14:paraId="4621976B" w14:textId="77777777" w:rsidR="00091ADF" w:rsidRPr="00807045" w:rsidRDefault="00091ADF" w:rsidP="00091ADF">
      <w:pPr>
        <w:snapToGrid w:val="0"/>
        <w:spacing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14:paraId="11BAB8C5" w14:textId="77777777" w:rsidR="00DA2E4F" w:rsidRDefault="00DA2E4F" w:rsidP="00807045">
      <w:pPr>
        <w:snapToGrid w:val="0"/>
        <w:spacing w:line="180" w:lineRule="atLeast"/>
        <w:jc w:val="left"/>
        <w:rPr>
          <w:rFonts w:eastAsia="仿宋_GB2312"/>
          <w:sz w:val="24"/>
        </w:rPr>
      </w:pPr>
    </w:p>
    <w:p w14:paraId="434F0953" w14:textId="77777777" w:rsidR="002A5F4D" w:rsidRPr="002A5F4D" w:rsidRDefault="002A5F4D" w:rsidP="002A5F4D">
      <w:pPr>
        <w:snapToGrid w:val="0"/>
        <w:spacing w:line="180" w:lineRule="atLeast"/>
        <w:jc w:val="center"/>
        <w:rPr>
          <w:rFonts w:eastAsia="仿宋_GB2312"/>
        </w:rPr>
      </w:pPr>
      <w:r w:rsidRPr="002A5F4D">
        <w:rPr>
          <w:rFonts w:eastAsia="仿宋_GB2312" w:hint="eastAsia"/>
        </w:rPr>
        <w:t>T</w:t>
      </w:r>
      <w:r w:rsidRPr="002A5F4D">
        <w:rPr>
          <w:rFonts w:eastAsia="仿宋_GB2312"/>
        </w:rPr>
        <w:t>able 2: Grey Relational Analysis Result</w:t>
      </w:r>
    </w:p>
    <w:tbl>
      <w:tblPr>
        <w:tblW w:w="5000" w:type="pct"/>
        <w:tblLayout w:type="fixed"/>
        <w:tblLook w:val="04A0" w:firstRow="1" w:lastRow="0" w:firstColumn="1" w:lastColumn="0" w:noHBand="0" w:noVBand="1"/>
      </w:tblPr>
      <w:tblGrid>
        <w:gridCol w:w="1124"/>
        <w:gridCol w:w="994"/>
        <w:gridCol w:w="1215"/>
        <w:gridCol w:w="1186"/>
        <w:gridCol w:w="1049"/>
        <w:gridCol w:w="956"/>
        <w:gridCol w:w="1186"/>
        <w:gridCol w:w="586"/>
      </w:tblGrid>
      <w:tr w:rsidR="00FA4701" w:rsidRPr="00FA4701" w14:paraId="12E081E0" w14:textId="77777777" w:rsidTr="00FA4701">
        <w:trPr>
          <w:trHeight w:val="285"/>
        </w:trPr>
        <w:tc>
          <w:tcPr>
            <w:tcW w:w="677" w:type="pct"/>
            <w:tcBorders>
              <w:top w:val="single" w:sz="8" w:space="0" w:color="auto"/>
              <w:left w:val="single" w:sz="8" w:space="0" w:color="auto"/>
              <w:bottom w:val="single" w:sz="8" w:space="0" w:color="auto"/>
              <w:right w:val="single" w:sz="8" w:space="0" w:color="auto"/>
            </w:tcBorders>
            <w:shd w:val="clear" w:color="auto" w:fill="auto"/>
            <w:noWrap/>
            <w:hideMark/>
          </w:tcPr>
          <w:p w14:paraId="4A2591FD" w14:textId="77777777" w:rsidR="00FA4701" w:rsidRPr="00FA4701" w:rsidRDefault="00FA4701" w:rsidP="00FA4701">
            <w:pPr>
              <w:widowControl/>
              <w:jc w:val="left"/>
              <w:rPr>
                <w:sz w:val="24"/>
                <w:szCs w:val="36"/>
              </w:rPr>
            </w:pPr>
            <w:r w:rsidRPr="00FA4701">
              <w:rPr>
                <w:sz w:val="24"/>
                <w:szCs w:val="36"/>
              </w:rPr>
              <w:t xml:space="preserve">　</w:t>
            </w:r>
          </w:p>
        </w:tc>
        <w:tc>
          <w:tcPr>
            <w:tcW w:w="599" w:type="pct"/>
            <w:tcBorders>
              <w:top w:val="single" w:sz="8" w:space="0" w:color="auto"/>
              <w:left w:val="nil"/>
              <w:bottom w:val="single" w:sz="8" w:space="0" w:color="auto"/>
              <w:right w:val="single" w:sz="8" w:space="0" w:color="auto"/>
            </w:tcBorders>
            <w:shd w:val="clear" w:color="auto" w:fill="auto"/>
            <w:noWrap/>
            <w:vAlign w:val="center"/>
            <w:hideMark/>
          </w:tcPr>
          <w:p w14:paraId="1E5E72C6" w14:textId="77777777" w:rsidR="00FA4701" w:rsidRPr="00FA4701" w:rsidRDefault="00FA4701" w:rsidP="00FA4701">
            <w:pPr>
              <w:widowControl/>
              <w:jc w:val="left"/>
              <w:rPr>
                <w:sz w:val="24"/>
                <w:szCs w:val="36"/>
              </w:rPr>
            </w:pPr>
            <w:r w:rsidRPr="00FA4701">
              <w:rPr>
                <w:rFonts w:hint="eastAsia"/>
                <w:sz w:val="24"/>
                <w:szCs w:val="36"/>
              </w:rPr>
              <w:t>Google Play</w:t>
            </w:r>
          </w:p>
        </w:tc>
        <w:tc>
          <w:tcPr>
            <w:tcW w:w="732" w:type="pct"/>
            <w:tcBorders>
              <w:top w:val="single" w:sz="8" w:space="0" w:color="auto"/>
              <w:left w:val="nil"/>
              <w:bottom w:val="single" w:sz="8" w:space="0" w:color="auto"/>
              <w:right w:val="single" w:sz="8" w:space="0" w:color="auto"/>
            </w:tcBorders>
            <w:shd w:val="clear" w:color="auto" w:fill="auto"/>
            <w:noWrap/>
            <w:vAlign w:val="center"/>
            <w:hideMark/>
          </w:tcPr>
          <w:p w14:paraId="2865E3EF" w14:textId="77777777" w:rsidR="00FA4701" w:rsidRPr="00FA4701" w:rsidRDefault="00FA4701" w:rsidP="00FA4701">
            <w:pPr>
              <w:widowControl/>
              <w:jc w:val="left"/>
              <w:rPr>
                <w:sz w:val="24"/>
                <w:szCs w:val="36"/>
              </w:rPr>
            </w:pPr>
            <w:r w:rsidRPr="00FA4701">
              <w:rPr>
                <w:rFonts w:hint="eastAsia"/>
                <w:sz w:val="24"/>
                <w:szCs w:val="36"/>
              </w:rPr>
              <w:t>Battery Type</w:t>
            </w:r>
          </w:p>
        </w:tc>
        <w:tc>
          <w:tcPr>
            <w:tcW w:w="715" w:type="pct"/>
            <w:tcBorders>
              <w:top w:val="single" w:sz="8" w:space="0" w:color="auto"/>
              <w:left w:val="nil"/>
              <w:bottom w:val="single" w:sz="8" w:space="0" w:color="auto"/>
              <w:right w:val="single" w:sz="8" w:space="0" w:color="auto"/>
            </w:tcBorders>
            <w:shd w:val="clear" w:color="auto" w:fill="auto"/>
            <w:noWrap/>
            <w:vAlign w:val="center"/>
            <w:hideMark/>
          </w:tcPr>
          <w:p w14:paraId="67E5FEAB" w14:textId="77777777" w:rsidR="00FA4701" w:rsidRPr="00FA4701" w:rsidRDefault="00FA4701" w:rsidP="00FA4701">
            <w:pPr>
              <w:widowControl/>
              <w:jc w:val="left"/>
              <w:rPr>
                <w:sz w:val="24"/>
                <w:szCs w:val="36"/>
              </w:rPr>
            </w:pPr>
            <w:r w:rsidRPr="00FA4701">
              <w:rPr>
                <w:rFonts w:hint="eastAsia"/>
                <w:sz w:val="24"/>
                <w:szCs w:val="36"/>
              </w:rPr>
              <w:t>Battery Capacity(</w:t>
            </w:r>
            <w:proofErr w:type="spellStart"/>
            <w:r w:rsidRPr="00FA4701">
              <w:rPr>
                <w:rFonts w:hint="eastAsia"/>
                <w:sz w:val="24"/>
                <w:szCs w:val="36"/>
              </w:rPr>
              <w:t>mAh</w:t>
            </w:r>
            <w:proofErr w:type="spellEnd"/>
            <w:r w:rsidRPr="00FA4701">
              <w:rPr>
                <w:rFonts w:hint="eastAsia"/>
                <w:sz w:val="24"/>
                <w:szCs w:val="36"/>
              </w:rPr>
              <w:t>)</w:t>
            </w:r>
          </w:p>
        </w:tc>
        <w:tc>
          <w:tcPr>
            <w:tcW w:w="632" w:type="pct"/>
            <w:tcBorders>
              <w:top w:val="single" w:sz="8" w:space="0" w:color="auto"/>
              <w:left w:val="nil"/>
              <w:bottom w:val="single" w:sz="8" w:space="0" w:color="auto"/>
              <w:right w:val="single" w:sz="8" w:space="0" w:color="auto"/>
            </w:tcBorders>
            <w:shd w:val="clear" w:color="auto" w:fill="auto"/>
            <w:noWrap/>
            <w:vAlign w:val="center"/>
            <w:hideMark/>
          </w:tcPr>
          <w:p w14:paraId="7D67E4D2" w14:textId="77777777" w:rsidR="00FA4701" w:rsidRPr="00FA4701" w:rsidRDefault="00FA4701" w:rsidP="00FA4701">
            <w:pPr>
              <w:widowControl/>
              <w:jc w:val="left"/>
              <w:rPr>
                <w:sz w:val="24"/>
                <w:szCs w:val="36"/>
              </w:rPr>
            </w:pPr>
            <w:r w:rsidRPr="00FA4701">
              <w:rPr>
                <w:rFonts w:hint="eastAsia"/>
                <w:sz w:val="24"/>
                <w:szCs w:val="36"/>
              </w:rPr>
              <w:t>Display Resolution</w:t>
            </w:r>
          </w:p>
        </w:tc>
        <w:tc>
          <w:tcPr>
            <w:tcW w:w="576" w:type="pct"/>
            <w:tcBorders>
              <w:top w:val="single" w:sz="8" w:space="0" w:color="auto"/>
              <w:left w:val="nil"/>
              <w:bottom w:val="single" w:sz="8" w:space="0" w:color="auto"/>
              <w:right w:val="single" w:sz="8" w:space="0" w:color="auto"/>
            </w:tcBorders>
            <w:shd w:val="clear" w:color="auto" w:fill="auto"/>
            <w:noWrap/>
            <w:vAlign w:val="center"/>
            <w:hideMark/>
          </w:tcPr>
          <w:p w14:paraId="15C2526A" w14:textId="77777777" w:rsidR="00FA4701" w:rsidRPr="00FA4701" w:rsidRDefault="00FA4701" w:rsidP="00FA4701">
            <w:pPr>
              <w:widowControl/>
              <w:jc w:val="left"/>
              <w:rPr>
                <w:sz w:val="24"/>
                <w:szCs w:val="36"/>
              </w:rPr>
            </w:pPr>
            <w:r w:rsidRPr="00FA4701">
              <w:rPr>
                <w:rFonts w:hint="eastAsia"/>
                <w:sz w:val="24"/>
                <w:szCs w:val="36"/>
              </w:rPr>
              <w:t>Operation System</w:t>
            </w:r>
          </w:p>
        </w:tc>
        <w:tc>
          <w:tcPr>
            <w:tcW w:w="715" w:type="pct"/>
            <w:tcBorders>
              <w:top w:val="single" w:sz="8" w:space="0" w:color="auto"/>
              <w:left w:val="nil"/>
              <w:bottom w:val="single" w:sz="8" w:space="0" w:color="auto"/>
              <w:right w:val="single" w:sz="4" w:space="0" w:color="auto"/>
            </w:tcBorders>
            <w:shd w:val="clear" w:color="auto" w:fill="auto"/>
            <w:noWrap/>
            <w:vAlign w:val="center"/>
            <w:hideMark/>
          </w:tcPr>
          <w:p w14:paraId="5AE06561" w14:textId="77777777" w:rsidR="00FA4701" w:rsidRPr="00FA4701" w:rsidRDefault="00FA4701" w:rsidP="00FA4701">
            <w:pPr>
              <w:widowControl/>
              <w:jc w:val="left"/>
              <w:rPr>
                <w:sz w:val="24"/>
                <w:szCs w:val="36"/>
              </w:rPr>
            </w:pPr>
            <w:r w:rsidRPr="00FA4701">
              <w:rPr>
                <w:rFonts w:hint="eastAsia"/>
                <w:sz w:val="24"/>
                <w:szCs w:val="36"/>
              </w:rPr>
              <w:t>SIM Card Quantity</w:t>
            </w:r>
          </w:p>
        </w:tc>
        <w:tc>
          <w:tcPr>
            <w:tcW w:w="353" w:type="pct"/>
            <w:vMerge w:val="restart"/>
            <w:tcBorders>
              <w:top w:val="nil"/>
              <w:left w:val="nil"/>
            </w:tcBorders>
            <w:shd w:val="clear" w:color="auto" w:fill="auto"/>
            <w:vAlign w:val="center"/>
          </w:tcPr>
          <w:p w14:paraId="6D9E0EE8" w14:textId="77777777" w:rsidR="00FA4701" w:rsidRPr="00FA4701" w:rsidRDefault="00FA4701">
            <w:pPr>
              <w:widowControl/>
              <w:jc w:val="left"/>
              <w:rPr>
                <w:sz w:val="24"/>
                <w:szCs w:val="36"/>
              </w:rPr>
            </w:pPr>
          </w:p>
          <w:p w14:paraId="63AEBDDC" w14:textId="77777777" w:rsidR="00FA4701" w:rsidRPr="00FA4701" w:rsidRDefault="00FA4701" w:rsidP="00FA4701">
            <w:pPr>
              <w:jc w:val="left"/>
              <w:rPr>
                <w:sz w:val="24"/>
                <w:szCs w:val="36"/>
              </w:rPr>
            </w:pPr>
            <w:r w:rsidRPr="00FA4701">
              <w:rPr>
                <w:sz w:val="24"/>
                <w:szCs w:val="36"/>
              </w:rPr>
              <w:t xml:space="preserve">　</w:t>
            </w:r>
          </w:p>
          <w:p w14:paraId="41B68A32" w14:textId="77777777" w:rsidR="00FA4701" w:rsidRPr="00FA4701" w:rsidRDefault="00FA4701" w:rsidP="00FA4701">
            <w:pPr>
              <w:jc w:val="left"/>
              <w:rPr>
                <w:sz w:val="24"/>
                <w:szCs w:val="36"/>
              </w:rPr>
            </w:pPr>
            <w:r w:rsidRPr="00FA4701">
              <w:rPr>
                <w:sz w:val="24"/>
                <w:szCs w:val="36"/>
              </w:rPr>
              <w:t xml:space="preserve">　</w:t>
            </w:r>
          </w:p>
        </w:tc>
      </w:tr>
      <w:tr w:rsidR="00FA4701" w:rsidRPr="00FA4701" w14:paraId="5E68AD49"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14:paraId="49E31C75" w14:textId="77777777" w:rsidR="00FA4701" w:rsidRPr="00FA4701" w:rsidRDefault="00FA4701" w:rsidP="00FA4701">
            <w:pPr>
              <w:widowControl/>
              <w:jc w:val="left"/>
              <w:rPr>
                <w:sz w:val="24"/>
                <w:szCs w:val="36"/>
              </w:rPr>
            </w:pPr>
            <w:r w:rsidRPr="00FA4701">
              <w:rPr>
                <w:rFonts w:hint="eastAsia"/>
                <w:sz w:val="24"/>
                <w:szCs w:val="36"/>
              </w:rPr>
              <w:t>Click Rate</w:t>
            </w:r>
          </w:p>
        </w:tc>
        <w:tc>
          <w:tcPr>
            <w:tcW w:w="599" w:type="pct"/>
            <w:tcBorders>
              <w:top w:val="nil"/>
              <w:left w:val="nil"/>
              <w:bottom w:val="single" w:sz="8" w:space="0" w:color="auto"/>
              <w:right w:val="single" w:sz="8" w:space="0" w:color="auto"/>
            </w:tcBorders>
            <w:shd w:val="clear" w:color="auto" w:fill="auto"/>
            <w:noWrap/>
            <w:vAlign w:val="center"/>
            <w:hideMark/>
          </w:tcPr>
          <w:p w14:paraId="28C7832E" w14:textId="77777777" w:rsidR="00FA4701" w:rsidRPr="00FA4701" w:rsidRDefault="00FA4701" w:rsidP="00FA4701">
            <w:pPr>
              <w:widowControl/>
              <w:jc w:val="right"/>
              <w:rPr>
                <w:sz w:val="24"/>
                <w:szCs w:val="36"/>
              </w:rPr>
            </w:pPr>
            <w:r w:rsidRPr="00FA4701">
              <w:rPr>
                <w:rFonts w:hint="eastAsia"/>
                <w:sz w:val="24"/>
                <w:szCs w:val="36"/>
              </w:rPr>
              <w:t>0.958033</w:t>
            </w:r>
          </w:p>
        </w:tc>
        <w:tc>
          <w:tcPr>
            <w:tcW w:w="732" w:type="pct"/>
            <w:tcBorders>
              <w:top w:val="nil"/>
              <w:left w:val="nil"/>
              <w:bottom w:val="single" w:sz="8" w:space="0" w:color="auto"/>
              <w:right w:val="single" w:sz="8" w:space="0" w:color="auto"/>
            </w:tcBorders>
            <w:shd w:val="clear" w:color="auto" w:fill="auto"/>
            <w:noWrap/>
            <w:vAlign w:val="center"/>
            <w:hideMark/>
          </w:tcPr>
          <w:p w14:paraId="09004AEA" w14:textId="77777777"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14:paraId="6B46A642" w14:textId="77777777" w:rsidR="00FA4701" w:rsidRPr="00FA4701" w:rsidRDefault="00FA4701" w:rsidP="00FA4701">
            <w:pPr>
              <w:widowControl/>
              <w:jc w:val="right"/>
              <w:rPr>
                <w:sz w:val="24"/>
                <w:szCs w:val="36"/>
              </w:rPr>
            </w:pPr>
            <w:r w:rsidRPr="00FA4701">
              <w:rPr>
                <w:rFonts w:hint="eastAsia"/>
                <w:sz w:val="24"/>
                <w:szCs w:val="36"/>
              </w:rPr>
              <w:t>0.54663</w:t>
            </w:r>
          </w:p>
        </w:tc>
        <w:tc>
          <w:tcPr>
            <w:tcW w:w="632" w:type="pct"/>
            <w:tcBorders>
              <w:top w:val="nil"/>
              <w:left w:val="nil"/>
              <w:bottom w:val="single" w:sz="8" w:space="0" w:color="auto"/>
              <w:right w:val="single" w:sz="8" w:space="0" w:color="auto"/>
            </w:tcBorders>
            <w:shd w:val="clear" w:color="auto" w:fill="auto"/>
            <w:noWrap/>
            <w:vAlign w:val="center"/>
            <w:hideMark/>
          </w:tcPr>
          <w:p w14:paraId="1065151C" w14:textId="77777777" w:rsidR="00FA4701" w:rsidRPr="00FA4701" w:rsidRDefault="00FA4701" w:rsidP="00FA4701">
            <w:pPr>
              <w:widowControl/>
              <w:jc w:val="right"/>
              <w:rPr>
                <w:sz w:val="24"/>
                <w:szCs w:val="36"/>
              </w:rPr>
            </w:pPr>
            <w:r w:rsidRPr="00FA4701">
              <w:rPr>
                <w:rFonts w:hint="eastAsia"/>
                <w:sz w:val="24"/>
                <w:szCs w:val="36"/>
              </w:rPr>
              <w:t>0.958033</w:t>
            </w:r>
          </w:p>
        </w:tc>
        <w:tc>
          <w:tcPr>
            <w:tcW w:w="576" w:type="pct"/>
            <w:tcBorders>
              <w:top w:val="nil"/>
              <w:left w:val="nil"/>
              <w:bottom w:val="single" w:sz="8" w:space="0" w:color="auto"/>
              <w:right w:val="single" w:sz="8" w:space="0" w:color="auto"/>
            </w:tcBorders>
            <w:shd w:val="clear" w:color="auto" w:fill="auto"/>
            <w:noWrap/>
            <w:vAlign w:val="center"/>
            <w:hideMark/>
          </w:tcPr>
          <w:p w14:paraId="10E792A4" w14:textId="77777777"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14:paraId="1EF14B49" w14:textId="77777777" w:rsidR="00FA4701" w:rsidRPr="00FA4701" w:rsidRDefault="00FA4701" w:rsidP="00FA4701">
            <w:pPr>
              <w:widowControl/>
              <w:jc w:val="right"/>
              <w:rPr>
                <w:sz w:val="24"/>
                <w:szCs w:val="36"/>
              </w:rPr>
            </w:pPr>
            <w:r w:rsidRPr="00FA4701">
              <w:rPr>
                <w:rFonts w:hint="eastAsia"/>
                <w:sz w:val="24"/>
                <w:szCs w:val="36"/>
              </w:rPr>
              <w:t>0.958033</w:t>
            </w:r>
          </w:p>
        </w:tc>
        <w:tc>
          <w:tcPr>
            <w:tcW w:w="353" w:type="pct"/>
            <w:vMerge/>
            <w:tcBorders>
              <w:left w:val="nil"/>
            </w:tcBorders>
            <w:shd w:val="clear" w:color="auto" w:fill="auto"/>
            <w:noWrap/>
            <w:hideMark/>
          </w:tcPr>
          <w:p w14:paraId="29E201B8" w14:textId="77777777" w:rsidR="00FA4701" w:rsidRPr="00FA4701" w:rsidRDefault="00FA4701" w:rsidP="00FA4701">
            <w:pPr>
              <w:jc w:val="left"/>
              <w:rPr>
                <w:sz w:val="24"/>
                <w:szCs w:val="36"/>
              </w:rPr>
            </w:pPr>
          </w:p>
        </w:tc>
      </w:tr>
      <w:tr w:rsidR="00FA4701" w:rsidRPr="00FA4701" w14:paraId="4A66CA0F"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14:paraId="70CCA142" w14:textId="77777777" w:rsidR="00FA4701" w:rsidRPr="00FA4701" w:rsidRDefault="00FA4701" w:rsidP="00FA4701">
            <w:pPr>
              <w:widowControl/>
              <w:jc w:val="left"/>
              <w:rPr>
                <w:sz w:val="24"/>
                <w:szCs w:val="36"/>
              </w:rPr>
            </w:pPr>
            <w:r w:rsidRPr="00FA4701">
              <w:rPr>
                <w:rFonts w:hint="eastAsia"/>
                <w:sz w:val="24"/>
                <w:szCs w:val="36"/>
              </w:rPr>
              <w:t>Convert Rate</w:t>
            </w:r>
          </w:p>
        </w:tc>
        <w:tc>
          <w:tcPr>
            <w:tcW w:w="599" w:type="pct"/>
            <w:tcBorders>
              <w:top w:val="nil"/>
              <w:left w:val="nil"/>
              <w:bottom w:val="single" w:sz="8" w:space="0" w:color="auto"/>
              <w:right w:val="single" w:sz="8" w:space="0" w:color="auto"/>
            </w:tcBorders>
            <w:shd w:val="clear" w:color="auto" w:fill="auto"/>
            <w:noWrap/>
            <w:vAlign w:val="center"/>
            <w:hideMark/>
          </w:tcPr>
          <w:p w14:paraId="755355B6" w14:textId="77777777" w:rsidR="00FA4701" w:rsidRPr="00FA4701" w:rsidRDefault="00FA4701" w:rsidP="00FA4701">
            <w:pPr>
              <w:widowControl/>
              <w:jc w:val="right"/>
              <w:rPr>
                <w:sz w:val="24"/>
                <w:szCs w:val="36"/>
              </w:rPr>
            </w:pPr>
            <w:r w:rsidRPr="00FA4701">
              <w:rPr>
                <w:rFonts w:hint="eastAsia"/>
                <w:sz w:val="24"/>
                <w:szCs w:val="36"/>
              </w:rPr>
              <w:t>0.989033</w:t>
            </w:r>
          </w:p>
        </w:tc>
        <w:tc>
          <w:tcPr>
            <w:tcW w:w="732" w:type="pct"/>
            <w:tcBorders>
              <w:top w:val="nil"/>
              <w:left w:val="nil"/>
              <w:bottom w:val="single" w:sz="8" w:space="0" w:color="auto"/>
              <w:right w:val="single" w:sz="8" w:space="0" w:color="auto"/>
            </w:tcBorders>
            <w:shd w:val="clear" w:color="auto" w:fill="auto"/>
            <w:noWrap/>
            <w:vAlign w:val="center"/>
            <w:hideMark/>
          </w:tcPr>
          <w:p w14:paraId="190C2752" w14:textId="77777777"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14:paraId="024D468A" w14:textId="77777777" w:rsidR="00FA4701" w:rsidRPr="00FA4701" w:rsidRDefault="00FA4701" w:rsidP="00FA4701">
            <w:pPr>
              <w:widowControl/>
              <w:jc w:val="right"/>
              <w:rPr>
                <w:sz w:val="24"/>
                <w:szCs w:val="36"/>
              </w:rPr>
            </w:pPr>
            <w:r w:rsidRPr="00FA4701">
              <w:rPr>
                <w:rFonts w:hint="eastAsia"/>
                <w:sz w:val="24"/>
                <w:szCs w:val="36"/>
              </w:rPr>
              <w:t>0.563529</w:t>
            </w:r>
          </w:p>
        </w:tc>
        <w:tc>
          <w:tcPr>
            <w:tcW w:w="632" w:type="pct"/>
            <w:tcBorders>
              <w:top w:val="nil"/>
              <w:left w:val="nil"/>
              <w:bottom w:val="single" w:sz="8" w:space="0" w:color="auto"/>
              <w:right w:val="single" w:sz="8" w:space="0" w:color="auto"/>
            </w:tcBorders>
            <w:shd w:val="clear" w:color="auto" w:fill="auto"/>
            <w:noWrap/>
            <w:vAlign w:val="center"/>
            <w:hideMark/>
          </w:tcPr>
          <w:p w14:paraId="6997D620" w14:textId="77777777" w:rsidR="00FA4701" w:rsidRPr="00FA4701" w:rsidRDefault="00FA4701" w:rsidP="00FA4701">
            <w:pPr>
              <w:widowControl/>
              <w:jc w:val="right"/>
              <w:rPr>
                <w:sz w:val="24"/>
                <w:szCs w:val="36"/>
              </w:rPr>
            </w:pPr>
            <w:r w:rsidRPr="00FA4701">
              <w:rPr>
                <w:rFonts w:hint="eastAsia"/>
                <w:sz w:val="24"/>
                <w:szCs w:val="36"/>
              </w:rPr>
              <w:t>0.989033</w:t>
            </w:r>
          </w:p>
        </w:tc>
        <w:tc>
          <w:tcPr>
            <w:tcW w:w="576" w:type="pct"/>
            <w:tcBorders>
              <w:top w:val="nil"/>
              <w:left w:val="nil"/>
              <w:bottom w:val="single" w:sz="8" w:space="0" w:color="auto"/>
              <w:right w:val="single" w:sz="8" w:space="0" w:color="auto"/>
            </w:tcBorders>
            <w:shd w:val="clear" w:color="auto" w:fill="auto"/>
            <w:noWrap/>
            <w:vAlign w:val="center"/>
            <w:hideMark/>
          </w:tcPr>
          <w:p w14:paraId="00FE7A19" w14:textId="77777777"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14:paraId="3D9ECDD9" w14:textId="77777777" w:rsidR="00FA4701" w:rsidRPr="00FA4701" w:rsidRDefault="00FA4701" w:rsidP="00FA4701">
            <w:pPr>
              <w:widowControl/>
              <w:jc w:val="right"/>
              <w:rPr>
                <w:sz w:val="24"/>
                <w:szCs w:val="36"/>
              </w:rPr>
            </w:pPr>
            <w:r w:rsidRPr="00FA4701">
              <w:rPr>
                <w:rFonts w:hint="eastAsia"/>
                <w:sz w:val="24"/>
                <w:szCs w:val="36"/>
              </w:rPr>
              <w:t>0.989033</w:t>
            </w:r>
          </w:p>
        </w:tc>
        <w:tc>
          <w:tcPr>
            <w:tcW w:w="353" w:type="pct"/>
            <w:vMerge/>
            <w:tcBorders>
              <w:left w:val="nil"/>
              <w:bottom w:val="single" w:sz="8" w:space="0" w:color="auto"/>
            </w:tcBorders>
            <w:shd w:val="clear" w:color="auto" w:fill="auto"/>
            <w:noWrap/>
            <w:hideMark/>
          </w:tcPr>
          <w:p w14:paraId="104BE397" w14:textId="77777777" w:rsidR="00FA4701" w:rsidRPr="00FA4701" w:rsidRDefault="00FA4701" w:rsidP="00FA4701">
            <w:pPr>
              <w:widowControl/>
              <w:jc w:val="left"/>
              <w:rPr>
                <w:sz w:val="24"/>
                <w:szCs w:val="36"/>
              </w:rPr>
            </w:pPr>
          </w:p>
        </w:tc>
      </w:tr>
      <w:tr w:rsidR="00FA4701" w:rsidRPr="00FA4701" w14:paraId="601A2FD6"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hideMark/>
          </w:tcPr>
          <w:p w14:paraId="64626FBF" w14:textId="77777777" w:rsidR="00FA4701" w:rsidRPr="00FA4701" w:rsidRDefault="00FA4701" w:rsidP="00FA4701">
            <w:pPr>
              <w:widowControl/>
              <w:jc w:val="left"/>
              <w:rPr>
                <w:sz w:val="24"/>
                <w:szCs w:val="36"/>
              </w:rPr>
            </w:pPr>
            <w:r w:rsidRPr="00FA4701">
              <w:rPr>
                <w:sz w:val="24"/>
                <w:szCs w:val="36"/>
              </w:rPr>
              <w:t xml:space="preserve">　</w:t>
            </w:r>
          </w:p>
        </w:tc>
        <w:tc>
          <w:tcPr>
            <w:tcW w:w="599" w:type="pct"/>
            <w:tcBorders>
              <w:top w:val="nil"/>
              <w:left w:val="nil"/>
              <w:bottom w:val="single" w:sz="8" w:space="0" w:color="auto"/>
              <w:right w:val="single" w:sz="8" w:space="0" w:color="auto"/>
            </w:tcBorders>
            <w:shd w:val="clear" w:color="auto" w:fill="auto"/>
            <w:noWrap/>
            <w:vAlign w:val="center"/>
            <w:hideMark/>
          </w:tcPr>
          <w:p w14:paraId="2F65EB79" w14:textId="77777777" w:rsidR="00FA4701" w:rsidRPr="00FA4701" w:rsidRDefault="00FA4701" w:rsidP="00FA4701">
            <w:pPr>
              <w:widowControl/>
              <w:jc w:val="left"/>
              <w:rPr>
                <w:sz w:val="24"/>
                <w:szCs w:val="36"/>
              </w:rPr>
            </w:pPr>
            <w:r w:rsidRPr="00FA4701">
              <w:rPr>
                <w:rFonts w:hint="eastAsia"/>
                <w:sz w:val="24"/>
                <w:szCs w:val="36"/>
              </w:rPr>
              <w:t>Recording Definition (P)</w:t>
            </w:r>
          </w:p>
        </w:tc>
        <w:tc>
          <w:tcPr>
            <w:tcW w:w="732" w:type="pct"/>
            <w:tcBorders>
              <w:top w:val="nil"/>
              <w:left w:val="nil"/>
              <w:bottom w:val="single" w:sz="8" w:space="0" w:color="auto"/>
              <w:right w:val="single" w:sz="8" w:space="0" w:color="auto"/>
            </w:tcBorders>
            <w:shd w:val="clear" w:color="auto" w:fill="auto"/>
            <w:noWrap/>
            <w:vAlign w:val="center"/>
            <w:hideMark/>
          </w:tcPr>
          <w:p w14:paraId="740748CF" w14:textId="77777777" w:rsidR="00FA4701" w:rsidRPr="00FA4701" w:rsidRDefault="00FA4701" w:rsidP="00FA4701">
            <w:pPr>
              <w:widowControl/>
              <w:jc w:val="left"/>
              <w:rPr>
                <w:sz w:val="24"/>
                <w:szCs w:val="36"/>
              </w:rPr>
            </w:pPr>
            <w:r w:rsidRPr="00FA4701">
              <w:rPr>
                <w:rFonts w:hint="eastAsia"/>
                <w:sz w:val="24"/>
                <w:szCs w:val="36"/>
              </w:rPr>
              <w:t>Touch Screen Type</w:t>
            </w:r>
          </w:p>
        </w:tc>
        <w:tc>
          <w:tcPr>
            <w:tcW w:w="715" w:type="pct"/>
            <w:tcBorders>
              <w:top w:val="nil"/>
              <w:left w:val="nil"/>
              <w:bottom w:val="single" w:sz="8" w:space="0" w:color="auto"/>
              <w:right w:val="single" w:sz="8" w:space="0" w:color="auto"/>
            </w:tcBorders>
            <w:shd w:val="clear" w:color="auto" w:fill="auto"/>
            <w:noWrap/>
            <w:vAlign w:val="center"/>
            <w:hideMark/>
          </w:tcPr>
          <w:p w14:paraId="568134D2" w14:textId="77777777" w:rsidR="00FA4701" w:rsidRPr="00FA4701" w:rsidRDefault="00FA4701" w:rsidP="00FA4701">
            <w:pPr>
              <w:widowControl/>
              <w:jc w:val="left"/>
              <w:rPr>
                <w:sz w:val="24"/>
                <w:szCs w:val="36"/>
              </w:rPr>
            </w:pPr>
            <w:r w:rsidRPr="00FA4701">
              <w:rPr>
                <w:rFonts w:hint="eastAsia"/>
                <w:sz w:val="24"/>
                <w:szCs w:val="36"/>
              </w:rPr>
              <w:t>RAM(G)</w:t>
            </w:r>
          </w:p>
        </w:tc>
        <w:tc>
          <w:tcPr>
            <w:tcW w:w="632" w:type="pct"/>
            <w:tcBorders>
              <w:top w:val="nil"/>
              <w:left w:val="nil"/>
              <w:bottom w:val="single" w:sz="8" w:space="0" w:color="auto"/>
              <w:right w:val="single" w:sz="8" w:space="0" w:color="auto"/>
            </w:tcBorders>
            <w:shd w:val="clear" w:color="auto" w:fill="auto"/>
            <w:noWrap/>
            <w:vAlign w:val="center"/>
            <w:hideMark/>
          </w:tcPr>
          <w:p w14:paraId="35D42D70" w14:textId="77777777" w:rsidR="00FA4701" w:rsidRPr="00FA4701" w:rsidRDefault="00FA4701" w:rsidP="00FA4701">
            <w:pPr>
              <w:widowControl/>
              <w:jc w:val="left"/>
              <w:rPr>
                <w:sz w:val="24"/>
                <w:szCs w:val="36"/>
              </w:rPr>
            </w:pPr>
            <w:r w:rsidRPr="00FA4701">
              <w:rPr>
                <w:rFonts w:hint="eastAsia"/>
                <w:sz w:val="24"/>
                <w:szCs w:val="36"/>
              </w:rPr>
              <w:t>ROM(G)</w:t>
            </w:r>
          </w:p>
        </w:tc>
        <w:tc>
          <w:tcPr>
            <w:tcW w:w="576" w:type="pct"/>
            <w:tcBorders>
              <w:top w:val="nil"/>
              <w:left w:val="nil"/>
              <w:bottom w:val="single" w:sz="8" w:space="0" w:color="auto"/>
              <w:right w:val="single" w:sz="8" w:space="0" w:color="auto"/>
            </w:tcBorders>
            <w:shd w:val="clear" w:color="auto" w:fill="auto"/>
            <w:noWrap/>
            <w:vAlign w:val="center"/>
            <w:hideMark/>
          </w:tcPr>
          <w:p w14:paraId="27DFF0AA" w14:textId="77777777" w:rsidR="00FA4701" w:rsidRPr="00FA4701" w:rsidRDefault="00FA4701" w:rsidP="00FA4701">
            <w:pPr>
              <w:widowControl/>
              <w:jc w:val="left"/>
              <w:rPr>
                <w:sz w:val="24"/>
                <w:szCs w:val="36"/>
              </w:rPr>
            </w:pPr>
            <w:r w:rsidRPr="00FA4701">
              <w:rPr>
                <w:rFonts w:hint="eastAsia"/>
                <w:sz w:val="24"/>
                <w:szCs w:val="36"/>
              </w:rPr>
              <w:t>CPU</w:t>
            </w:r>
          </w:p>
        </w:tc>
        <w:tc>
          <w:tcPr>
            <w:tcW w:w="715" w:type="pct"/>
            <w:tcBorders>
              <w:top w:val="nil"/>
              <w:left w:val="nil"/>
              <w:bottom w:val="single" w:sz="8" w:space="0" w:color="auto"/>
              <w:right w:val="single" w:sz="8" w:space="0" w:color="auto"/>
            </w:tcBorders>
            <w:shd w:val="clear" w:color="auto" w:fill="auto"/>
            <w:noWrap/>
            <w:vAlign w:val="center"/>
            <w:hideMark/>
          </w:tcPr>
          <w:p w14:paraId="55206E77" w14:textId="77777777" w:rsidR="00FA4701" w:rsidRPr="00FA4701" w:rsidRDefault="00FA4701" w:rsidP="00FA4701">
            <w:pPr>
              <w:widowControl/>
              <w:jc w:val="left"/>
              <w:rPr>
                <w:sz w:val="24"/>
                <w:szCs w:val="36"/>
              </w:rPr>
            </w:pPr>
            <w:r w:rsidRPr="00FA4701">
              <w:rPr>
                <w:rFonts w:hint="eastAsia"/>
                <w:sz w:val="24"/>
                <w:szCs w:val="36"/>
              </w:rPr>
              <w:t>Display Size (inches)</w:t>
            </w:r>
          </w:p>
        </w:tc>
        <w:tc>
          <w:tcPr>
            <w:tcW w:w="353" w:type="pct"/>
            <w:tcBorders>
              <w:top w:val="nil"/>
              <w:left w:val="nil"/>
              <w:bottom w:val="single" w:sz="8" w:space="0" w:color="auto"/>
              <w:right w:val="single" w:sz="8" w:space="0" w:color="auto"/>
            </w:tcBorders>
            <w:shd w:val="clear" w:color="auto" w:fill="auto"/>
            <w:noWrap/>
            <w:vAlign w:val="center"/>
            <w:hideMark/>
          </w:tcPr>
          <w:p w14:paraId="583ABAB9" w14:textId="77777777" w:rsidR="00FA4701" w:rsidRPr="00FA4701" w:rsidRDefault="00FA4701" w:rsidP="00FA4701">
            <w:pPr>
              <w:widowControl/>
              <w:jc w:val="left"/>
              <w:rPr>
                <w:sz w:val="24"/>
                <w:szCs w:val="36"/>
              </w:rPr>
            </w:pPr>
            <w:r w:rsidRPr="00FA4701">
              <w:rPr>
                <w:rFonts w:hint="eastAsia"/>
                <w:sz w:val="24"/>
                <w:szCs w:val="36"/>
              </w:rPr>
              <w:t>Size</w:t>
            </w:r>
          </w:p>
        </w:tc>
      </w:tr>
      <w:tr w:rsidR="00FA4701" w:rsidRPr="00FA4701" w14:paraId="474EF9E3"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14:paraId="67A9FC68" w14:textId="77777777" w:rsidR="00FA4701" w:rsidRPr="00FA4701" w:rsidRDefault="00FA4701" w:rsidP="00FA4701">
            <w:pPr>
              <w:widowControl/>
              <w:jc w:val="left"/>
              <w:rPr>
                <w:sz w:val="24"/>
                <w:szCs w:val="36"/>
              </w:rPr>
            </w:pPr>
            <w:r w:rsidRPr="00FA4701">
              <w:rPr>
                <w:rFonts w:hint="eastAsia"/>
                <w:sz w:val="24"/>
                <w:szCs w:val="36"/>
              </w:rPr>
              <w:lastRenderedPageBreak/>
              <w:t>Click Rate</w:t>
            </w:r>
          </w:p>
        </w:tc>
        <w:tc>
          <w:tcPr>
            <w:tcW w:w="599" w:type="pct"/>
            <w:tcBorders>
              <w:top w:val="nil"/>
              <w:left w:val="nil"/>
              <w:bottom w:val="single" w:sz="8" w:space="0" w:color="auto"/>
              <w:right w:val="single" w:sz="8" w:space="0" w:color="auto"/>
            </w:tcBorders>
            <w:shd w:val="clear" w:color="auto" w:fill="auto"/>
            <w:noWrap/>
            <w:vAlign w:val="center"/>
            <w:hideMark/>
          </w:tcPr>
          <w:p w14:paraId="7F450F8C" w14:textId="77777777" w:rsidR="00FA4701" w:rsidRPr="00FA4701" w:rsidRDefault="00FA4701" w:rsidP="00FA4701">
            <w:pPr>
              <w:widowControl/>
              <w:jc w:val="right"/>
              <w:rPr>
                <w:sz w:val="24"/>
                <w:szCs w:val="36"/>
              </w:rPr>
            </w:pPr>
            <w:r w:rsidRPr="00FA4701">
              <w:rPr>
                <w:rFonts w:hint="eastAsia"/>
                <w:sz w:val="24"/>
                <w:szCs w:val="36"/>
              </w:rPr>
              <w:t>0.958033</w:t>
            </w:r>
          </w:p>
        </w:tc>
        <w:tc>
          <w:tcPr>
            <w:tcW w:w="732" w:type="pct"/>
            <w:tcBorders>
              <w:top w:val="nil"/>
              <w:left w:val="nil"/>
              <w:bottom w:val="single" w:sz="8" w:space="0" w:color="auto"/>
              <w:right w:val="single" w:sz="8" w:space="0" w:color="auto"/>
            </w:tcBorders>
            <w:shd w:val="clear" w:color="auto" w:fill="auto"/>
            <w:noWrap/>
            <w:vAlign w:val="center"/>
            <w:hideMark/>
          </w:tcPr>
          <w:p w14:paraId="17727209" w14:textId="77777777"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14:paraId="1C8D86A2" w14:textId="77777777" w:rsidR="00FA4701" w:rsidRPr="00FA4701" w:rsidRDefault="00FA4701" w:rsidP="00FA4701">
            <w:pPr>
              <w:widowControl/>
              <w:jc w:val="right"/>
              <w:rPr>
                <w:sz w:val="24"/>
                <w:szCs w:val="36"/>
              </w:rPr>
            </w:pPr>
            <w:r w:rsidRPr="00FA4701">
              <w:rPr>
                <w:rFonts w:hint="eastAsia"/>
                <w:sz w:val="24"/>
                <w:szCs w:val="36"/>
              </w:rPr>
              <w:t>0.588991</w:t>
            </w:r>
          </w:p>
        </w:tc>
        <w:tc>
          <w:tcPr>
            <w:tcW w:w="632" w:type="pct"/>
            <w:tcBorders>
              <w:top w:val="nil"/>
              <w:left w:val="nil"/>
              <w:bottom w:val="single" w:sz="8" w:space="0" w:color="auto"/>
              <w:right w:val="single" w:sz="8" w:space="0" w:color="auto"/>
            </w:tcBorders>
            <w:shd w:val="clear" w:color="auto" w:fill="auto"/>
            <w:noWrap/>
            <w:vAlign w:val="center"/>
            <w:hideMark/>
          </w:tcPr>
          <w:p w14:paraId="7C72B3A3" w14:textId="77777777" w:rsidR="00FA4701" w:rsidRPr="00FA4701" w:rsidRDefault="00FA4701" w:rsidP="00FA4701">
            <w:pPr>
              <w:widowControl/>
              <w:jc w:val="right"/>
              <w:rPr>
                <w:sz w:val="24"/>
                <w:szCs w:val="36"/>
              </w:rPr>
            </w:pPr>
            <w:r w:rsidRPr="00FA4701">
              <w:rPr>
                <w:rFonts w:hint="eastAsia"/>
                <w:sz w:val="24"/>
                <w:szCs w:val="36"/>
              </w:rPr>
              <w:t>0.337011</w:t>
            </w:r>
          </w:p>
        </w:tc>
        <w:tc>
          <w:tcPr>
            <w:tcW w:w="576" w:type="pct"/>
            <w:tcBorders>
              <w:top w:val="nil"/>
              <w:left w:val="nil"/>
              <w:bottom w:val="single" w:sz="8" w:space="0" w:color="auto"/>
              <w:right w:val="single" w:sz="8" w:space="0" w:color="auto"/>
            </w:tcBorders>
            <w:shd w:val="clear" w:color="auto" w:fill="auto"/>
            <w:noWrap/>
            <w:vAlign w:val="center"/>
            <w:hideMark/>
          </w:tcPr>
          <w:p w14:paraId="57627CA8" w14:textId="77777777"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14:paraId="78553064" w14:textId="77777777" w:rsidR="00FA4701" w:rsidRPr="00FA4701" w:rsidRDefault="00FA4701" w:rsidP="00FA4701">
            <w:pPr>
              <w:widowControl/>
              <w:jc w:val="right"/>
              <w:rPr>
                <w:sz w:val="24"/>
                <w:szCs w:val="36"/>
              </w:rPr>
            </w:pPr>
            <w:r w:rsidRPr="00FA4701">
              <w:rPr>
                <w:rFonts w:hint="eastAsia"/>
                <w:sz w:val="24"/>
                <w:szCs w:val="36"/>
              </w:rPr>
              <w:t>0.958033</w:t>
            </w:r>
          </w:p>
        </w:tc>
        <w:tc>
          <w:tcPr>
            <w:tcW w:w="353" w:type="pct"/>
            <w:tcBorders>
              <w:top w:val="nil"/>
              <w:left w:val="nil"/>
              <w:bottom w:val="single" w:sz="8" w:space="0" w:color="auto"/>
              <w:right w:val="single" w:sz="8" w:space="0" w:color="auto"/>
            </w:tcBorders>
            <w:shd w:val="clear" w:color="auto" w:fill="auto"/>
            <w:noWrap/>
            <w:vAlign w:val="center"/>
            <w:hideMark/>
          </w:tcPr>
          <w:p w14:paraId="772E53BA" w14:textId="77777777" w:rsidR="00FA4701" w:rsidRPr="00FA4701" w:rsidRDefault="00FA4701" w:rsidP="00FA4701">
            <w:pPr>
              <w:widowControl/>
              <w:jc w:val="right"/>
              <w:rPr>
                <w:sz w:val="24"/>
                <w:szCs w:val="36"/>
              </w:rPr>
            </w:pPr>
            <w:r w:rsidRPr="00FA4701">
              <w:rPr>
                <w:rFonts w:hint="eastAsia"/>
                <w:sz w:val="24"/>
                <w:szCs w:val="36"/>
              </w:rPr>
              <w:t>0.771116</w:t>
            </w:r>
          </w:p>
        </w:tc>
      </w:tr>
      <w:tr w:rsidR="00FA4701" w:rsidRPr="00FA4701" w14:paraId="29D1FA4A"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14:paraId="3BD541EC" w14:textId="77777777" w:rsidR="00FA4701" w:rsidRPr="00FA4701" w:rsidRDefault="00FA4701" w:rsidP="00FA4701">
            <w:pPr>
              <w:widowControl/>
              <w:jc w:val="left"/>
              <w:rPr>
                <w:sz w:val="24"/>
                <w:szCs w:val="36"/>
              </w:rPr>
            </w:pPr>
            <w:r w:rsidRPr="00FA4701">
              <w:rPr>
                <w:rFonts w:hint="eastAsia"/>
                <w:sz w:val="24"/>
                <w:szCs w:val="36"/>
              </w:rPr>
              <w:t>Convert Rate</w:t>
            </w:r>
          </w:p>
        </w:tc>
        <w:tc>
          <w:tcPr>
            <w:tcW w:w="599" w:type="pct"/>
            <w:tcBorders>
              <w:top w:val="nil"/>
              <w:left w:val="nil"/>
              <w:bottom w:val="single" w:sz="8" w:space="0" w:color="auto"/>
              <w:right w:val="single" w:sz="8" w:space="0" w:color="auto"/>
            </w:tcBorders>
            <w:shd w:val="clear" w:color="auto" w:fill="auto"/>
            <w:noWrap/>
            <w:vAlign w:val="center"/>
            <w:hideMark/>
          </w:tcPr>
          <w:p w14:paraId="7F4EC702" w14:textId="77777777" w:rsidR="00FA4701" w:rsidRPr="00FA4701" w:rsidRDefault="00FA4701" w:rsidP="00FA4701">
            <w:pPr>
              <w:widowControl/>
              <w:jc w:val="right"/>
              <w:rPr>
                <w:sz w:val="24"/>
                <w:szCs w:val="36"/>
              </w:rPr>
            </w:pPr>
            <w:r w:rsidRPr="00FA4701">
              <w:rPr>
                <w:rFonts w:hint="eastAsia"/>
                <w:sz w:val="24"/>
                <w:szCs w:val="36"/>
              </w:rPr>
              <w:t>0.989033</w:t>
            </w:r>
          </w:p>
        </w:tc>
        <w:tc>
          <w:tcPr>
            <w:tcW w:w="732" w:type="pct"/>
            <w:tcBorders>
              <w:top w:val="nil"/>
              <w:left w:val="nil"/>
              <w:bottom w:val="single" w:sz="8" w:space="0" w:color="auto"/>
              <w:right w:val="single" w:sz="8" w:space="0" w:color="auto"/>
            </w:tcBorders>
            <w:shd w:val="clear" w:color="auto" w:fill="auto"/>
            <w:noWrap/>
            <w:vAlign w:val="center"/>
            <w:hideMark/>
          </w:tcPr>
          <w:p w14:paraId="0C35947C" w14:textId="77777777"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14:paraId="7E8E1D27" w14:textId="77777777" w:rsidR="00FA4701" w:rsidRPr="00FA4701" w:rsidRDefault="00FA4701" w:rsidP="00FA4701">
            <w:pPr>
              <w:widowControl/>
              <w:jc w:val="right"/>
              <w:rPr>
                <w:sz w:val="24"/>
                <w:szCs w:val="36"/>
              </w:rPr>
            </w:pPr>
            <w:r w:rsidRPr="00FA4701">
              <w:rPr>
                <w:rFonts w:hint="eastAsia"/>
                <w:sz w:val="24"/>
                <w:szCs w:val="36"/>
              </w:rPr>
              <w:t>0.570534</w:t>
            </w:r>
          </w:p>
        </w:tc>
        <w:tc>
          <w:tcPr>
            <w:tcW w:w="632" w:type="pct"/>
            <w:tcBorders>
              <w:top w:val="nil"/>
              <w:left w:val="nil"/>
              <w:bottom w:val="single" w:sz="8" w:space="0" w:color="auto"/>
              <w:right w:val="single" w:sz="8" w:space="0" w:color="auto"/>
            </w:tcBorders>
            <w:shd w:val="clear" w:color="auto" w:fill="auto"/>
            <w:noWrap/>
            <w:vAlign w:val="center"/>
            <w:hideMark/>
          </w:tcPr>
          <w:p w14:paraId="2D0165A5" w14:textId="77777777" w:rsidR="00FA4701" w:rsidRPr="00FA4701" w:rsidRDefault="00FA4701" w:rsidP="00FA4701">
            <w:pPr>
              <w:widowControl/>
              <w:jc w:val="right"/>
              <w:rPr>
                <w:sz w:val="24"/>
                <w:szCs w:val="36"/>
              </w:rPr>
            </w:pPr>
            <w:r w:rsidRPr="00FA4701">
              <w:rPr>
                <w:rFonts w:hint="eastAsia"/>
                <w:sz w:val="24"/>
                <w:szCs w:val="36"/>
              </w:rPr>
              <w:t>0.330881</w:t>
            </w:r>
          </w:p>
        </w:tc>
        <w:tc>
          <w:tcPr>
            <w:tcW w:w="576" w:type="pct"/>
            <w:tcBorders>
              <w:top w:val="nil"/>
              <w:left w:val="nil"/>
              <w:bottom w:val="single" w:sz="8" w:space="0" w:color="auto"/>
              <w:right w:val="single" w:sz="8" w:space="0" w:color="auto"/>
            </w:tcBorders>
            <w:shd w:val="clear" w:color="auto" w:fill="auto"/>
            <w:noWrap/>
            <w:vAlign w:val="center"/>
            <w:hideMark/>
          </w:tcPr>
          <w:p w14:paraId="29A523D0" w14:textId="77777777"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14:paraId="3F5BB73B" w14:textId="77777777" w:rsidR="00FA4701" w:rsidRPr="00FA4701" w:rsidRDefault="00FA4701" w:rsidP="00FA4701">
            <w:pPr>
              <w:widowControl/>
              <w:jc w:val="right"/>
              <w:rPr>
                <w:sz w:val="24"/>
                <w:szCs w:val="36"/>
              </w:rPr>
            </w:pPr>
            <w:r w:rsidRPr="00FA4701">
              <w:rPr>
                <w:rFonts w:hint="eastAsia"/>
                <w:sz w:val="24"/>
                <w:szCs w:val="36"/>
              </w:rPr>
              <w:t>0.989033</w:t>
            </w:r>
          </w:p>
        </w:tc>
        <w:tc>
          <w:tcPr>
            <w:tcW w:w="353" w:type="pct"/>
            <w:tcBorders>
              <w:top w:val="nil"/>
              <w:left w:val="nil"/>
              <w:bottom w:val="single" w:sz="8" w:space="0" w:color="auto"/>
              <w:right w:val="single" w:sz="8" w:space="0" w:color="auto"/>
            </w:tcBorders>
            <w:shd w:val="clear" w:color="auto" w:fill="auto"/>
            <w:noWrap/>
            <w:vAlign w:val="center"/>
            <w:hideMark/>
          </w:tcPr>
          <w:p w14:paraId="3C913604" w14:textId="77777777" w:rsidR="00FA4701" w:rsidRPr="00FA4701" w:rsidRDefault="00FA4701" w:rsidP="00FA4701">
            <w:pPr>
              <w:widowControl/>
              <w:jc w:val="right"/>
              <w:rPr>
                <w:sz w:val="24"/>
                <w:szCs w:val="36"/>
              </w:rPr>
            </w:pPr>
            <w:r w:rsidRPr="00FA4701">
              <w:rPr>
                <w:rFonts w:hint="eastAsia"/>
                <w:sz w:val="24"/>
                <w:szCs w:val="36"/>
              </w:rPr>
              <w:t>0.805193</w:t>
            </w:r>
          </w:p>
        </w:tc>
      </w:tr>
      <w:tr w:rsidR="00FA4701" w:rsidRPr="00FA4701" w14:paraId="330198A8"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hideMark/>
          </w:tcPr>
          <w:p w14:paraId="777BC39E" w14:textId="77777777" w:rsidR="00FA4701" w:rsidRPr="00FA4701" w:rsidRDefault="00FA4701" w:rsidP="00FA4701">
            <w:pPr>
              <w:widowControl/>
              <w:jc w:val="left"/>
              <w:rPr>
                <w:sz w:val="24"/>
                <w:szCs w:val="36"/>
              </w:rPr>
            </w:pPr>
            <w:r w:rsidRPr="00FA4701">
              <w:rPr>
                <w:sz w:val="24"/>
                <w:szCs w:val="36"/>
              </w:rPr>
              <w:t xml:space="preserve">　</w:t>
            </w:r>
          </w:p>
        </w:tc>
        <w:tc>
          <w:tcPr>
            <w:tcW w:w="599" w:type="pct"/>
            <w:tcBorders>
              <w:top w:val="nil"/>
              <w:left w:val="nil"/>
              <w:bottom w:val="single" w:sz="8" w:space="0" w:color="auto"/>
              <w:right w:val="single" w:sz="8" w:space="0" w:color="auto"/>
            </w:tcBorders>
            <w:shd w:val="clear" w:color="auto" w:fill="auto"/>
            <w:noWrap/>
            <w:vAlign w:val="center"/>
            <w:hideMark/>
          </w:tcPr>
          <w:p w14:paraId="620C8353" w14:textId="77777777" w:rsidR="00FA4701" w:rsidRPr="00FA4701" w:rsidRDefault="00FA4701" w:rsidP="00FA4701">
            <w:pPr>
              <w:widowControl/>
              <w:jc w:val="left"/>
              <w:rPr>
                <w:sz w:val="24"/>
                <w:szCs w:val="36"/>
              </w:rPr>
            </w:pPr>
            <w:r w:rsidRPr="00FA4701">
              <w:rPr>
                <w:rFonts w:hint="eastAsia"/>
                <w:sz w:val="24"/>
                <w:szCs w:val="36"/>
              </w:rPr>
              <w:t>Highest camera resolution(MB)</w:t>
            </w:r>
          </w:p>
        </w:tc>
        <w:tc>
          <w:tcPr>
            <w:tcW w:w="732" w:type="pct"/>
            <w:tcBorders>
              <w:top w:val="nil"/>
              <w:left w:val="nil"/>
              <w:bottom w:val="single" w:sz="8" w:space="0" w:color="auto"/>
              <w:right w:val="single" w:sz="8" w:space="0" w:color="auto"/>
            </w:tcBorders>
            <w:shd w:val="clear" w:color="auto" w:fill="auto"/>
            <w:noWrap/>
            <w:vAlign w:val="center"/>
            <w:hideMark/>
          </w:tcPr>
          <w:p w14:paraId="1516FBF8" w14:textId="77777777" w:rsidR="00FA4701" w:rsidRPr="00FA4701" w:rsidRDefault="00FA4701" w:rsidP="00FA4701">
            <w:pPr>
              <w:widowControl/>
              <w:jc w:val="left"/>
              <w:rPr>
                <w:sz w:val="24"/>
                <w:szCs w:val="36"/>
              </w:rPr>
            </w:pPr>
            <w:r w:rsidRPr="00FA4701">
              <w:rPr>
                <w:rFonts w:hint="eastAsia"/>
                <w:sz w:val="24"/>
                <w:szCs w:val="36"/>
              </w:rPr>
              <w:t>Dual Camera</w:t>
            </w:r>
          </w:p>
        </w:tc>
        <w:tc>
          <w:tcPr>
            <w:tcW w:w="715" w:type="pct"/>
            <w:tcBorders>
              <w:top w:val="nil"/>
              <w:left w:val="nil"/>
              <w:bottom w:val="single" w:sz="8" w:space="0" w:color="auto"/>
              <w:right w:val="single" w:sz="8" w:space="0" w:color="auto"/>
            </w:tcBorders>
            <w:shd w:val="clear" w:color="auto" w:fill="auto"/>
            <w:noWrap/>
            <w:vAlign w:val="center"/>
            <w:hideMark/>
          </w:tcPr>
          <w:p w14:paraId="2DCD1364" w14:textId="77777777" w:rsidR="00FA4701" w:rsidRPr="00FA4701" w:rsidRDefault="00FA4701" w:rsidP="00FA4701">
            <w:pPr>
              <w:widowControl/>
              <w:jc w:val="left"/>
              <w:rPr>
                <w:sz w:val="24"/>
                <w:szCs w:val="36"/>
              </w:rPr>
            </w:pPr>
            <w:r w:rsidRPr="00FA4701">
              <w:rPr>
                <w:rFonts w:hint="eastAsia"/>
                <w:sz w:val="24"/>
                <w:szCs w:val="36"/>
              </w:rPr>
              <w:t>Front Camera</w:t>
            </w:r>
          </w:p>
        </w:tc>
        <w:tc>
          <w:tcPr>
            <w:tcW w:w="632" w:type="pct"/>
            <w:tcBorders>
              <w:top w:val="nil"/>
              <w:left w:val="nil"/>
              <w:bottom w:val="single" w:sz="8" w:space="0" w:color="auto"/>
              <w:right w:val="single" w:sz="8" w:space="0" w:color="auto"/>
            </w:tcBorders>
            <w:shd w:val="clear" w:color="auto" w:fill="auto"/>
            <w:noWrap/>
            <w:vAlign w:val="center"/>
            <w:hideMark/>
          </w:tcPr>
          <w:p w14:paraId="2F6DA2F2" w14:textId="77777777" w:rsidR="00FA4701" w:rsidRPr="00FA4701" w:rsidRDefault="00FA4701" w:rsidP="00FA4701">
            <w:pPr>
              <w:widowControl/>
              <w:jc w:val="left"/>
              <w:rPr>
                <w:sz w:val="24"/>
                <w:szCs w:val="36"/>
              </w:rPr>
            </w:pPr>
            <w:r w:rsidRPr="00FA4701">
              <w:rPr>
                <w:rFonts w:hint="eastAsia"/>
                <w:sz w:val="24"/>
                <w:szCs w:val="36"/>
              </w:rPr>
              <w:t>Brand</w:t>
            </w:r>
          </w:p>
        </w:tc>
        <w:tc>
          <w:tcPr>
            <w:tcW w:w="576" w:type="pct"/>
            <w:tcBorders>
              <w:top w:val="nil"/>
              <w:left w:val="nil"/>
              <w:bottom w:val="single" w:sz="8" w:space="0" w:color="auto"/>
              <w:right w:val="single" w:sz="8" w:space="0" w:color="auto"/>
            </w:tcBorders>
            <w:shd w:val="clear" w:color="auto" w:fill="auto"/>
            <w:noWrap/>
            <w:vAlign w:val="center"/>
            <w:hideMark/>
          </w:tcPr>
          <w:p w14:paraId="1C10D98F" w14:textId="77777777" w:rsidR="00FA4701" w:rsidRPr="00FA4701" w:rsidRDefault="00FA4701" w:rsidP="00FA4701">
            <w:pPr>
              <w:widowControl/>
              <w:jc w:val="left"/>
              <w:rPr>
                <w:sz w:val="24"/>
                <w:szCs w:val="36"/>
              </w:rPr>
            </w:pPr>
            <w:r w:rsidRPr="00FA4701">
              <w:rPr>
                <w:rFonts w:hint="eastAsia"/>
                <w:sz w:val="24"/>
                <w:szCs w:val="36"/>
              </w:rPr>
              <w:t>Color</w:t>
            </w:r>
          </w:p>
        </w:tc>
        <w:tc>
          <w:tcPr>
            <w:tcW w:w="715" w:type="pct"/>
            <w:tcBorders>
              <w:top w:val="nil"/>
              <w:left w:val="nil"/>
              <w:bottom w:val="single" w:sz="8" w:space="0" w:color="auto"/>
              <w:right w:val="single" w:sz="8" w:space="0" w:color="auto"/>
            </w:tcBorders>
            <w:shd w:val="clear" w:color="auto" w:fill="auto"/>
            <w:noWrap/>
            <w:vAlign w:val="center"/>
            <w:hideMark/>
          </w:tcPr>
          <w:p w14:paraId="4D770CE7" w14:textId="77777777" w:rsidR="00FA4701" w:rsidRPr="00FA4701" w:rsidRDefault="00FA4701" w:rsidP="00FA4701">
            <w:pPr>
              <w:widowControl/>
              <w:jc w:val="left"/>
              <w:rPr>
                <w:sz w:val="24"/>
                <w:szCs w:val="36"/>
              </w:rPr>
            </w:pPr>
            <w:r w:rsidRPr="00FA4701">
              <w:rPr>
                <w:rFonts w:hint="eastAsia"/>
                <w:sz w:val="24"/>
                <w:szCs w:val="36"/>
              </w:rPr>
              <w:t>Feature</w:t>
            </w:r>
          </w:p>
        </w:tc>
        <w:tc>
          <w:tcPr>
            <w:tcW w:w="353" w:type="pct"/>
            <w:tcBorders>
              <w:top w:val="nil"/>
              <w:left w:val="nil"/>
              <w:bottom w:val="single" w:sz="8" w:space="0" w:color="auto"/>
              <w:right w:val="single" w:sz="8" w:space="0" w:color="auto"/>
            </w:tcBorders>
            <w:shd w:val="clear" w:color="auto" w:fill="auto"/>
            <w:noWrap/>
            <w:vAlign w:val="center"/>
            <w:hideMark/>
          </w:tcPr>
          <w:p w14:paraId="6B36DE78" w14:textId="77777777" w:rsidR="00FA4701" w:rsidRPr="00FA4701" w:rsidRDefault="00FA4701" w:rsidP="00FA4701">
            <w:pPr>
              <w:widowControl/>
              <w:jc w:val="left"/>
              <w:rPr>
                <w:sz w:val="24"/>
                <w:szCs w:val="36"/>
              </w:rPr>
            </w:pPr>
            <w:r w:rsidRPr="00FA4701">
              <w:rPr>
                <w:rFonts w:hint="eastAsia"/>
                <w:sz w:val="24"/>
                <w:szCs w:val="36"/>
              </w:rPr>
              <w:t>Price</w:t>
            </w:r>
          </w:p>
        </w:tc>
      </w:tr>
      <w:tr w:rsidR="00FA4701" w:rsidRPr="00FA4701" w14:paraId="485CE915"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14:paraId="5F4A30A2" w14:textId="77777777" w:rsidR="00FA4701" w:rsidRPr="00FA4701" w:rsidRDefault="00FA4701" w:rsidP="00FA4701">
            <w:pPr>
              <w:widowControl/>
              <w:jc w:val="left"/>
              <w:rPr>
                <w:sz w:val="24"/>
                <w:szCs w:val="36"/>
              </w:rPr>
            </w:pPr>
            <w:r w:rsidRPr="00FA4701">
              <w:rPr>
                <w:rFonts w:hint="eastAsia"/>
                <w:sz w:val="24"/>
                <w:szCs w:val="36"/>
              </w:rPr>
              <w:t>Click Rate</w:t>
            </w:r>
          </w:p>
        </w:tc>
        <w:tc>
          <w:tcPr>
            <w:tcW w:w="599" w:type="pct"/>
            <w:tcBorders>
              <w:top w:val="nil"/>
              <w:left w:val="nil"/>
              <w:bottom w:val="single" w:sz="8" w:space="0" w:color="auto"/>
              <w:right w:val="single" w:sz="8" w:space="0" w:color="auto"/>
            </w:tcBorders>
            <w:shd w:val="clear" w:color="auto" w:fill="auto"/>
            <w:noWrap/>
            <w:vAlign w:val="center"/>
            <w:hideMark/>
          </w:tcPr>
          <w:p w14:paraId="3C389B42" w14:textId="77777777" w:rsidR="00FA4701" w:rsidRPr="00FA4701" w:rsidRDefault="00FA4701" w:rsidP="00FA4701">
            <w:pPr>
              <w:widowControl/>
              <w:jc w:val="right"/>
              <w:rPr>
                <w:sz w:val="24"/>
                <w:szCs w:val="36"/>
              </w:rPr>
            </w:pPr>
            <w:r w:rsidRPr="00FA4701">
              <w:rPr>
                <w:rFonts w:hint="eastAsia"/>
                <w:sz w:val="24"/>
                <w:szCs w:val="36"/>
              </w:rPr>
              <w:t>0.771525</w:t>
            </w:r>
          </w:p>
        </w:tc>
        <w:tc>
          <w:tcPr>
            <w:tcW w:w="732" w:type="pct"/>
            <w:tcBorders>
              <w:top w:val="nil"/>
              <w:left w:val="nil"/>
              <w:bottom w:val="single" w:sz="8" w:space="0" w:color="auto"/>
              <w:right w:val="single" w:sz="8" w:space="0" w:color="auto"/>
            </w:tcBorders>
            <w:shd w:val="clear" w:color="auto" w:fill="auto"/>
            <w:noWrap/>
            <w:vAlign w:val="center"/>
            <w:hideMark/>
          </w:tcPr>
          <w:p w14:paraId="62A8F5BC" w14:textId="77777777"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14:paraId="06E8276F" w14:textId="77777777" w:rsidR="00FA4701" w:rsidRPr="00FA4701" w:rsidRDefault="00FA4701" w:rsidP="00FA4701">
            <w:pPr>
              <w:widowControl/>
              <w:jc w:val="right"/>
              <w:rPr>
                <w:sz w:val="24"/>
                <w:szCs w:val="36"/>
              </w:rPr>
            </w:pPr>
            <w:r w:rsidRPr="00FA4701">
              <w:rPr>
                <w:rFonts w:hint="eastAsia"/>
                <w:sz w:val="24"/>
                <w:szCs w:val="36"/>
              </w:rPr>
              <w:t>0.958033</w:t>
            </w:r>
          </w:p>
        </w:tc>
        <w:tc>
          <w:tcPr>
            <w:tcW w:w="632" w:type="pct"/>
            <w:tcBorders>
              <w:top w:val="nil"/>
              <w:left w:val="nil"/>
              <w:bottom w:val="single" w:sz="8" w:space="0" w:color="auto"/>
              <w:right w:val="single" w:sz="8" w:space="0" w:color="auto"/>
            </w:tcBorders>
            <w:shd w:val="clear" w:color="auto" w:fill="auto"/>
            <w:noWrap/>
            <w:vAlign w:val="center"/>
            <w:hideMark/>
          </w:tcPr>
          <w:p w14:paraId="133D83A6" w14:textId="77777777" w:rsidR="00FA4701" w:rsidRPr="00FA4701" w:rsidRDefault="00FA4701" w:rsidP="00FA4701">
            <w:pPr>
              <w:widowControl/>
              <w:jc w:val="right"/>
              <w:rPr>
                <w:sz w:val="24"/>
                <w:szCs w:val="36"/>
              </w:rPr>
            </w:pPr>
            <w:r w:rsidRPr="00FA4701">
              <w:rPr>
                <w:rFonts w:hint="eastAsia"/>
                <w:sz w:val="24"/>
                <w:szCs w:val="36"/>
              </w:rPr>
              <w:t>0.958033</w:t>
            </w:r>
          </w:p>
        </w:tc>
        <w:tc>
          <w:tcPr>
            <w:tcW w:w="576" w:type="pct"/>
            <w:tcBorders>
              <w:top w:val="nil"/>
              <w:left w:val="nil"/>
              <w:bottom w:val="single" w:sz="8" w:space="0" w:color="auto"/>
              <w:right w:val="single" w:sz="8" w:space="0" w:color="auto"/>
            </w:tcBorders>
            <w:shd w:val="clear" w:color="auto" w:fill="auto"/>
            <w:noWrap/>
            <w:vAlign w:val="center"/>
            <w:hideMark/>
          </w:tcPr>
          <w:p w14:paraId="39F0453B" w14:textId="77777777" w:rsidR="00FA4701" w:rsidRPr="00FA4701" w:rsidRDefault="00FA4701" w:rsidP="00FA4701">
            <w:pPr>
              <w:widowControl/>
              <w:jc w:val="right"/>
              <w:rPr>
                <w:sz w:val="24"/>
                <w:szCs w:val="36"/>
              </w:rPr>
            </w:pPr>
            <w:r w:rsidRPr="00FA4701">
              <w:rPr>
                <w:rFonts w:hint="eastAsia"/>
                <w:sz w:val="24"/>
                <w:szCs w:val="36"/>
              </w:rPr>
              <w:t>0.486192</w:t>
            </w:r>
          </w:p>
        </w:tc>
        <w:tc>
          <w:tcPr>
            <w:tcW w:w="715" w:type="pct"/>
            <w:tcBorders>
              <w:top w:val="nil"/>
              <w:left w:val="nil"/>
              <w:bottom w:val="single" w:sz="8" w:space="0" w:color="auto"/>
              <w:right w:val="single" w:sz="8" w:space="0" w:color="auto"/>
            </w:tcBorders>
            <w:shd w:val="clear" w:color="auto" w:fill="auto"/>
            <w:noWrap/>
            <w:vAlign w:val="center"/>
            <w:hideMark/>
          </w:tcPr>
          <w:p w14:paraId="519CBEAD" w14:textId="77777777" w:rsidR="00FA4701" w:rsidRPr="00FA4701" w:rsidRDefault="00FA4701" w:rsidP="00FA4701">
            <w:pPr>
              <w:widowControl/>
              <w:jc w:val="right"/>
              <w:rPr>
                <w:sz w:val="24"/>
                <w:szCs w:val="36"/>
              </w:rPr>
            </w:pPr>
            <w:r w:rsidRPr="00FA4701">
              <w:rPr>
                <w:rFonts w:hint="eastAsia"/>
                <w:sz w:val="24"/>
                <w:szCs w:val="36"/>
              </w:rPr>
              <w:t>0.958033</w:t>
            </w:r>
          </w:p>
        </w:tc>
        <w:tc>
          <w:tcPr>
            <w:tcW w:w="353" w:type="pct"/>
            <w:tcBorders>
              <w:top w:val="nil"/>
              <w:left w:val="nil"/>
              <w:bottom w:val="single" w:sz="8" w:space="0" w:color="auto"/>
              <w:right w:val="single" w:sz="8" w:space="0" w:color="auto"/>
            </w:tcBorders>
            <w:shd w:val="clear" w:color="auto" w:fill="auto"/>
            <w:noWrap/>
            <w:vAlign w:val="center"/>
            <w:hideMark/>
          </w:tcPr>
          <w:p w14:paraId="054BCF50" w14:textId="77777777" w:rsidR="00FA4701" w:rsidRPr="00FA4701" w:rsidRDefault="00FA4701" w:rsidP="00FA4701">
            <w:pPr>
              <w:widowControl/>
              <w:jc w:val="right"/>
              <w:rPr>
                <w:sz w:val="24"/>
                <w:szCs w:val="36"/>
              </w:rPr>
            </w:pPr>
            <w:r w:rsidRPr="00FA4701">
              <w:rPr>
                <w:rFonts w:hint="eastAsia"/>
                <w:sz w:val="24"/>
                <w:szCs w:val="36"/>
              </w:rPr>
              <w:t>0.555845</w:t>
            </w:r>
          </w:p>
        </w:tc>
      </w:tr>
      <w:tr w:rsidR="00FA4701" w:rsidRPr="00FA4701" w14:paraId="309039FB"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14:paraId="2F66AD3C" w14:textId="77777777" w:rsidR="00FA4701" w:rsidRPr="00FA4701" w:rsidRDefault="00FA4701" w:rsidP="00FA4701">
            <w:pPr>
              <w:widowControl/>
              <w:jc w:val="left"/>
              <w:rPr>
                <w:sz w:val="24"/>
                <w:szCs w:val="36"/>
              </w:rPr>
            </w:pPr>
            <w:r w:rsidRPr="00FA4701">
              <w:rPr>
                <w:rFonts w:hint="eastAsia"/>
                <w:sz w:val="24"/>
                <w:szCs w:val="36"/>
              </w:rPr>
              <w:t>Convert Rate</w:t>
            </w:r>
          </w:p>
        </w:tc>
        <w:tc>
          <w:tcPr>
            <w:tcW w:w="599" w:type="pct"/>
            <w:tcBorders>
              <w:top w:val="nil"/>
              <w:left w:val="nil"/>
              <w:bottom w:val="single" w:sz="8" w:space="0" w:color="auto"/>
              <w:right w:val="single" w:sz="8" w:space="0" w:color="auto"/>
            </w:tcBorders>
            <w:shd w:val="clear" w:color="auto" w:fill="auto"/>
            <w:noWrap/>
            <w:vAlign w:val="center"/>
            <w:hideMark/>
          </w:tcPr>
          <w:p w14:paraId="1110B223" w14:textId="77777777" w:rsidR="00FA4701" w:rsidRPr="00FA4701" w:rsidRDefault="00FA4701" w:rsidP="00FA4701">
            <w:pPr>
              <w:widowControl/>
              <w:jc w:val="right"/>
              <w:rPr>
                <w:sz w:val="24"/>
                <w:szCs w:val="36"/>
              </w:rPr>
            </w:pPr>
            <w:r w:rsidRPr="00FA4701">
              <w:rPr>
                <w:rFonts w:hint="eastAsia"/>
                <w:sz w:val="24"/>
                <w:szCs w:val="36"/>
              </w:rPr>
              <w:t>0.805639</w:t>
            </w:r>
          </w:p>
        </w:tc>
        <w:tc>
          <w:tcPr>
            <w:tcW w:w="732" w:type="pct"/>
            <w:tcBorders>
              <w:top w:val="nil"/>
              <w:left w:val="nil"/>
              <w:bottom w:val="single" w:sz="8" w:space="0" w:color="auto"/>
              <w:right w:val="single" w:sz="8" w:space="0" w:color="auto"/>
            </w:tcBorders>
            <w:shd w:val="clear" w:color="auto" w:fill="auto"/>
            <w:noWrap/>
            <w:vAlign w:val="center"/>
            <w:hideMark/>
          </w:tcPr>
          <w:p w14:paraId="488EAC4D" w14:textId="77777777"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14:paraId="2474D9AB" w14:textId="77777777" w:rsidR="00FA4701" w:rsidRPr="00FA4701" w:rsidRDefault="00FA4701" w:rsidP="00FA4701">
            <w:pPr>
              <w:widowControl/>
              <w:jc w:val="right"/>
              <w:rPr>
                <w:sz w:val="24"/>
                <w:szCs w:val="36"/>
              </w:rPr>
            </w:pPr>
            <w:r w:rsidRPr="00FA4701">
              <w:rPr>
                <w:rFonts w:hint="eastAsia"/>
                <w:sz w:val="24"/>
                <w:szCs w:val="36"/>
              </w:rPr>
              <w:t>0.989033</w:t>
            </w:r>
          </w:p>
        </w:tc>
        <w:tc>
          <w:tcPr>
            <w:tcW w:w="632" w:type="pct"/>
            <w:tcBorders>
              <w:top w:val="nil"/>
              <w:left w:val="nil"/>
              <w:bottom w:val="single" w:sz="8" w:space="0" w:color="auto"/>
              <w:right w:val="single" w:sz="8" w:space="0" w:color="auto"/>
            </w:tcBorders>
            <w:shd w:val="clear" w:color="auto" w:fill="auto"/>
            <w:noWrap/>
            <w:vAlign w:val="center"/>
            <w:hideMark/>
          </w:tcPr>
          <w:p w14:paraId="31CF4AD7" w14:textId="77777777" w:rsidR="00FA4701" w:rsidRPr="00FA4701" w:rsidRDefault="00FA4701" w:rsidP="00FA4701">
            <w:pPr>
              <w:widowControl/>
              <w:jc w:val="right"/>
              <w:rPr>
                <w:sz w:val="24"/>
                <w:szCs w:val="36"/>
              </w:rPr>
            </w:pPr>
            <w:r w:rsidRPr="00FA4701">
              <w:rPr>
                <w:rFonts w:hint="eastAsia"/>
                <w:sz w:val="24"/>
                <w:szCs w:val="36"/>
              </w:rPr>
              <w:t>0.989033</w:t>
            </w:r>
          </w:p>
        </w:tc>
        <w:tc>
          <w:tcPr>
            <w:tcW w:w="576" w:type="pct"/>
            <w:tcBorders>
              <w:top w:val="nil"/>
              <w:left w:val="nil"/>
              <w:bottom w:val="single" w:sz="8" w:space="0" w:color="auto"/>
              <w:right w:val="single" w:sz="8" w:space="0" w:color="auto"/>
            </w:tcBorders>
            <w:shd w:val="clear" w:color="auto" w:fill="auto"/>
            <w:noWrap/>
            <w:vAlign w:val="center"/>
            <w:hideMark/>
          </w:tcPr>
          <w:p w14:paraId="7876EC26" w14:textId="77777777" w:rsidR="00FA4701" w:rsidRPr="00FA4701" w:rsidRDefault="00FA4701" w:rsidP="00FA4701">
            <w:pPr>
              <w:widowControl/>
              <w:jc w:val="right"/>
              <w:rPr>
                <w:sz w:val="24"/>
                <w:szCs w:val="36"/>
              </w:rPr>
            </w:pPr>
            <w:r w:rsidRPr="00FA4701">
              <w:rPr>
                <w:rFonts w:hint="eastAsia"/>
                <w:sz w:val="24"/>
                <w:szCs w:val="36"/>
              </w:rPr>
              <w:t>0.499513</w:t>
            </w:r>
          </w:p>
        </w:tc>
        <w:tc>
          <w:tcPr>
            <w:tcW w:w="715" w:type="pct"/>
            <w:tcBorders>
              <w:top w:val="nil"/>
              <w:left w:val="nil"/>
              <w:bottom w:val="single" w:sz="8" w:space="0" w:color="auto"/>
              <w:right w:val="single" w:sz="4" w:space="0" w:color="auto"/>
            </w:tcBorders>
            <w:shd w:val="clear" w:color="auto" w:fill="auto"/>
            <w:noWrap/>
            <w:vAlign w:val="center"/>
            <w:hideMark/>
          </w:tcPr>
          <w:p w14:paraId="054E6A0A" w14:textId="77777777" w:rsidR="00FA4701" w:rsidRPr="00FA4701" w:rsidRDefault="00FA4701" w:rsidP="00FA4701">
            <w:pPr>
              <w:widowControl/>
              <w:jc w:val="right"/>
              <w:rPr>
                <w:sz w:val="24"/>
                <w:szCs w:val="36"/>
              </w:rPr>
            </w:pPr>
            <w:r w:rsidRPr="00FA4701">
              <w:rPr>
                <w:rFonts w:hint="eastAsia"/>
                <w:sz w:val="24"/>
                <w:szCs w:val="36"/>
              </w:rPr>
              <w:t>0.989033</w:t>
            </w:r>
          </w:p>
        </w:tc>
        <w:tc>
          <w:tcPr>
            <w:tcW w:w="353" w:type="pct"/>
            <w:tcBorders>
              <w:top w:val="nil"/>
              <w:left w:val="single" w:sz="4" w:space="0" w:color="auto"/>
              <w:bottom w:val="single" w:sz="8" w:space="0" w:color="auto"/>
              <w:right w:val="single" w:sz="8" w:space="0" w:color="auto"/>
            </w:tcBorders>
            <w:shd w:val="clear" w:color="auto" w:fill="auto"/>
            <w:noWrap/>
            <w:vAlign w:val="center"/>
            <w:hideMark/>
          </w:tcPr>
          <w:p w14:paraId="2C46BB67" w14:textId="77777777" w:rsidR="00FA4701" w:rsidRPr="00FA4701" w:rsidRDefault="00FA4701" w:rsidP="00FA4701">
            <w:pPr>
              <w:widowControl/>
              <w:jc w:val="right"/>
              <w:rPr>
                <w:sz w:val="24"/>
                <w:szCs w:val="36"/>
              </w:rPr>
            </w:pPr>
            <w:r w:rsidRPr="00FA4701">
              <w:rPr>
                <w:rFonts w:hint="eastAsia"/>
                <w:sz w:val="24"/>
                <w:szCs w:val="36"/>
              </w:rPr>
              <w:t>0.539377</w:t>
            </w:r>
          </w:p>
        </w:tc>
      </w:tr>
      <w:tr w:rsidR="00FA4701" w:rsidRPr="00FA4701" w14:paraId="36446CF1"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hideMark/>
          </w:tcPr>
          <w:p w14:paraId="280D2AAD" w14:textId="77777777" w:rsidR="00FA4701" w:rsidRPr="00FA4701" w:rsidRDefault="00FA4701" w:rsidP="00FA4701">
            <w:pPr>
              <w:widowControl/>
              <w:jc w:val="left"/>
              <w:rPr>
                <w:sz w:val="24"/>
                <w:szCs w:val="36"/>
              </w:rPr>
            </w:pPr>
            <w:r w:rsidRPr="00FA4701">
              <w:rPr>
                <w:sz w:val="24"/>
                <w:szCs w:val="36"/>
              </w:rPr>
              <w:t xml:space="preserve">　</w:t>
            </w:r>
          </w:p>
        </w:tc>
        <w:tc>
          <w:tcPr>
            <w:tcW w:w="599" w:type="pct"/>
            <w:tcBorders>
              <w:top w:val="nil"/>
              <w:left w:val="nil"/>
              <w:bottom w:val="single" w:sz="8" w:space="0" w:color="auto"/>
              <w:right w:val="single" w:sz="8" w:space="0" w:color="auto"/>
            </w:tcBorders>
            <w:shd w:val="clear" w:color="auto" w:fill="auto"/>
            <w:noWrap/>
            <w:vAlign w:val="center"/>
            <w:hideMark/>
          </w:tcPr>
          <w:p w14:paraId="1C2AF62F" w14:textId="77777777" w:rsidR="00FA4701" w:rsidRPr="00FA4701" w:rsidRDefault="00FA4701" w:rsidP="00FA4701">
            <w:pPr>
              <w:widowControl/>
              <w:jc w:val="left"/>
              <w:rPr>
                <w:sz w:val="24"/>
                <w:szCs w:val="36"/>
              </w:rPr>
            </w:pPr>
            <w:proofErr w:type="spellStart"/>
            <w:r w:rsidRPr="00FA4701">
              <w:rPr>
                <w:rFonts w:hint="eastAsia"/>
                <w:sz w:val="24"/>
                <w:szCs w:val="36"/>
              </w:rPr>
              <w:t>SearchCnt</w:t>
            </w:r>
            <w:proofErr w:type="spellEnd"/>
          </w:p>
        </w:tc>
        <w:tc>
          <w:tcPr>
            <w:tcW w:w="732" w:type="pct"/>
            <w:tcBorders>
              <w:top w:val="nil"/>
              <w:left w:val="nil"/>
              <w:bottom w:val="single" w:sz="8" w:space="0" w:color="auto"/>
              <w:right w:val="single" w:sz="8" w:space="0" w:color="auto"/>
            </w:tcBorders>
            <w:shd w:val="clear" w:color="auto" w:fill="auto"/>
            <w:noWrap/>
            <w:vAlign w:val="center"/>
            <w:hideMark/>
          </w:tcPr>
          <w:p w14:paraId="3733198E" w14:textId="77777777" w:rsidR="00FA4701" w:rsidRPr="00FA4701" w:rsidRDefault="00FA4701" w:rsidP="00FA4701">
            <w:pPr>
              <w:widowControl/>
              <w:jc w:val="left"/>
              <w:rPr>
                <w:sz w:val="24"/>
                <w:szCs w:val="36"/>
              </w:rPr>
            </w:pPr>
            <w:proofErr w:type="spellStart"/>
            <w:r w:rsidRPr="00FA4701">
              <w:rPr>
                <w:rFonts w:hint="eastAsia"/>
                <w:sz w:val="24"/>
                <w:szCs w:val="36"/>
              </w:rPr>
              <w:t>GoodCommentCount</w:t>
            </w:r>
            <w:proofErr w:type="spellEnd"/>
          </w:p>
        </w:tc>
        <w:tc>
          <w:tcPr>
            <w:tcW w:w="715" w:type="pct"/>
            <w:tcBorders>
              <w:top w:val="nil"/>
              <w:left w:val="nil"/>
              <w:bottom w:val="single" w:sz="8" w:space="0" w:color="auto"/>
              <w:right w:val="single" w:sz="8" w:space="0" w:color="auto"/>
            </w:tcBorders>
            <w:shd w:val="clear" w:color="auto" w:fill="auto"/>
            <w:noWrap/>
            <w:vAlign w:val="center"/>
            <w:hideMark/>
          </w:tcPr>
          <w:p w14:paraId="3E682411" w14:textId="77777777" w:rsidR="00FA4701" w:rsidRPr="00FA4701" w:rsidRDefault="00FA4701" w:rsidP="00FA4701">
            <w:pPr>
              <w:widowControl/>
              <w:jc w:val="left"/>
              <w:rPr>
                <w:sz w:val="24"/>
                <w:szCs w:val="36"/>
              </w:rPr>
            </w:pPr>
            <w:r w:rsidRPr="00FA4701">
              <w:rPr>
                <w:rFonts w:hint="eastAsia"/>
                <w:sz w:val="24"/>
                <w:szCs w:val="36"/>
              </w:rPr>
              <w:t>Score</w:t>
            </w:r>
          </w:p>
        </w:tc>
        <w:tc>
          <w:tcPr>
            <w:tcW w:w="632" w:type="pct"/>
            <w:tcBorders>
              <w:top w:val="nil"/>
              <w:left w:val="nil"/>
              <w:bottom w:val="single" w:sz="8" w:space="0" w:color="auto"/>
              <w:right w:val="single" w:sz="8" w:space="0" w:color="auto"/>
            </w:tcBorders>
            <w:shd w:val="clear" w:color="auto" w:fill="auto"/>
            <w:noWrap/>
            <w:vAlign w:val="center"/>
            <w:hideMark/>
          </w:tcPr>
          <w:p w14:paraId="3C3C84F4" w14:textId="77777777" w:rsidR="00FA4701" w:rsidRPr="00FA4701" w:rsidRDefault="00FA4701" w:rsidP="00FA4701">
            <w:pPr>
              <w:widowControl/>
              <w:jc w:val="left"/>
              <w:rPr>
                <w:sz w:val="24"/>
                <w:szCs w:val="36"/>
              </w:rPr>
            </w:pPr>
            <w:proofErr w:type="spellStart"/>
            <w:r w:rsidRPr="00FA4701">
              <w:rPr>
                <w:rFonts w:hint="eastAsia"/>
                <w:sz w:val="24"/>
                <w:szCs w:val="36"/>
              </w:rPr>
              <w:t>IsGalleryFeatured</w:t>
            </w:r>
            <w:proofErr w:type="spellEnd"/>
          </w:p>
        </w:tc>
        <w:tc>
          <w:tcPr>
            <w:tcW w:w="576" w:type="pct"/>
            <w:tcBorders>
              <w:top w:val="nil"/>
              <w:left w:val="nil"/>
              <w:bottom w:val="single" w:sz="8" w:space="0" w:color="auto"/>
              <w:right w:val="single" w:sz="8" w:space="0" w:color="auto"/>
            </w:tcBorders>
            <w:shd w:val="clear" w:color="auto" w:fill="auto"/>
            <w:noWrap/>
            <w:vAlign w:val="center"/>
            <w:hideMark/>
          </w:tcPr>
          <w:p w14:paraId="78C56A3E" w14:textId="77777777" w:rsidR="00FA4701" w:rsidRPr="00FA4701" w:rsidRDefault="00FA4701" w:rsidP="00FA4701">
            <w:pPr>
              <w:widowControl/>
              <w:jc w:val="left"/>
              <w:rPr>
                <w:sz w:val="24"/>
                <w:szCs w:val="36"/>
              </w:rPr>
            </w:pPr>
            <w:proofErr w:type="spellStart"/>
            <w:r w:rsidRPr="00FA4701">
              <w:rPr>
                <w:rFonts w:hint="eastAsia"/>
                <w:sz w:val="24"/>
                <w:szCs w:val="36"/>
              </w:rPr>
              <w:t>IsHighQuality</w:t>
            </w:r>
            <w:proofErr w:type="spellEnd"/>
          </w:p>
        </w:tc>
        <w:tc>
          <w:tcPr>
            <w:tcW w:w="715" w:type="pct"/>
            <w:tcBorders>
              <w:top w:val="single" w:sz="8" w:space="0" w:color="auto"/>
              <w:left w:val="nil"/>
              <w:bottom w:val="single" w:sz="8" w:space="0" w:color="auto"/>
              <w:right w:val="single" w:sz="4" w:space="0" w:color="auto"/>
            </w:tcBorders>
            <w:shd w:val="clear" w:color="auto" w:fill="auto"/>
            <w:noWrap/>
            <w:vAlign w:val="center"/>
            <w:hideMark/>
          </w:tcPr>
          <w:p w14:paraId="4889B20D" w14:textId="77777777" w:rsidR="00FA4701" w:rsidRPr="00FA4701" w:rsidRDefault="00FA4701" w:rsidP="00FA4701">
            <w:pPr>
              <w:widowControl/>
              <w:jc w:val="left"/>
              <w:rPr>
                <w:sz w:val="24"/>
                <w:szCs w:val="36"/>
              </w:rPr>
            </w:pPr>
            <w:proofErr w:type="spellStart"/>
            <w:r w:rsidRPr="00FA4701">
              <w:rPr>
                <w:rFonts w:hint="eastAsia"/>
                <w:sz w:val="24"/>
                <w:szCs w:val="36"/>
              </w:rPr>
              <w:t>CanDesignProduct</w:t>
            </w:r>
            <w:proofErr w:type="spellEnd"/>
          </w:p>
        </w:tc>
        <w:tc>
          <w:tcPr>
            <w:tcW w:w="353" w:type="pct"/>
            <w:vMerge w:val="restart"/>
            <w:tcBorders>
              <w:top w:val="single" w:sz="8" w:space="0" w:color="auto"/>
              <w:left w:val="single" w:sz="4" w:space="0" w:color="auto"/>
            </w:tcBorders>
            <w:shd w:val="clear" w:color="auto" w:fill="auto"/>
            <w:vAlign w:val="center"/>
          </w:tcPr>
          <w:p w14:paraId="65807B5B" w14:textId="77777777" w:rsidR="00FA4701" w:rsidRPr="00FA4701" w:rsidRDefault="00FA4701" w:rsidP="00FA4701">
            <w:pPr>
              <w:jc w:val="left"/>
              <w:rPr>
                <w:sz w:val="24"/>
                <w:szCs w:val="36"/>
              </w:rPr>
            </w:pPr>
            <w:r w:rsidRPr="00FA4701">
              <w:rPr>
                <w:sz w:val="24"/>
                <w:szCs w:val="36"/>
              </w:rPr>
              <w:t xml:space="preserve">　</w:t>
            </w:r>
          </w:p>
          <w:p w14:paraId="0D093BB6" w14:textId="77777777" w:rsidR="00FA4701" w:rsidRPr="00FA4701" w:rsidRDefault="00FA4701" w:rsidP="00FA4701">
            <w:pPr>
              <w:jc w:val="left"/>
              <w:rPr>
                <w:sz w:val="24"/>
                <w:szCs w:val="36"/>
              </w:rPr>
            </w:pPr>
            <w:r w:rsidRPr="00FA4701">
              <w:rPr>
                <w:sz w:val="24"/>
                <w:szCs w:val="36"/>
              </w:rPr>
              <w:t xml:space="preserve">　</w:t>
            </w:r>
          </w:p>
        </w:tc>
      </w:tr>
      <w:tr w:rsidR="00FA4701" w:rsidRPr="00FA4701" w14:paraId="7E0FD4E5"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14:paraId="7A141963" w14:textId="77777777" w:rsidR="00FA4701" w:rsidRPr="00FA4701" w:rsidRDefault="00FA4701" w:rsidP="00FA4701">
            <w:pPr>
              <w:widowControl/>
              <w:jc w:val="left"/>
              <w:rPr>
                <w:sz w:val="24"/>
                <w:szCs w:val="36"/>
              </w:rPr>
            </w:pPr>
            <w:r w:rsidRPr="00FA4701">
              <w:rPr>
                <w:rFonts w:hint="eastAsia"/>
                <w:sz w:val="24"/>
                <w:szCs w:val="36"/>
              </w:rPr>
              <w:t>Click Rate</w:t>
            </w:r>
          </w:p>
        </w:tc>
        <w:tc>
          <w:tcPr>
            <w:tcW w:w="599" w:type="pct"/>
            <w:tcBorders>
              <w:top w:val="nil"/>
              <w:left w:val="nil"/>
              <w:bottom w:val="single" w:sz="8" w:space="0" w:color="auto"/>
              <w:right w:val="single" w:sz="8" w:space="0" w:color="auto"/>
            </w:tcBorders>
            <w:shd w:val="clear" w:color="auto" w:fill="auto"/>
            <w:noWrap/>
            <w:vAlign w:val="center"/>
            <w:hideMark/>
          </w:tcPr>
          <w:p w14:paraId="701EE1E0" w14:textId="77777777" w:rsidR="00FA4701" w:rsidRPr="00FA4701" w:rsidRDefault="00FA4701" w:rsidP="00FA4701">
            <w:pPr>
              <w:widowControl/>
              <w:jc w:val="right"/>
              <w:rPr>
                <w:sz w:val="24"/>
                <w:szCs w:val="36"/>
              </w:rPr>
            </w:pPr>
            <w:r w:rsidRPr="00FA4701">
              <w:rPr>
                <w:rFonts w:hint="eastAsia"/>
                <w:sz w:val="24"/>
                <w:szCs w:val="36"/>
              </w:rPr>
              <w:t>0.752451</w:t>
            </w:r>
          </w:p>
        </w:tc>
        <w:tc>
          <w:tcPr>
            <w:tcW w:w="732" w:type="pct"/>
            <w:tcBorders>
              <w:top w:val="nil"/>
              <w:left w:val="nil"/>
              <w:bottom w:val="single" w:sz="8" w:space="0" w:color="auto"/>
              <w:right w:val="single" w:sz="8" w:space="0" w:color="auto"/>
            </w:tcBorders>
            <w:shd w:val="clear" w:color="auto" w:fill="auto"/>
            <w:noWrap/>
            <w:vAlign w:val="center"/>
            <w:hideMark/>
          </w:tcPr>
          <w:p w14:paraId="6BCC3267" w14:textId="77777777" w:rsidR="00FA4701" w:rsidRPr="00FA4701" w:rsidRDefault="00FA4701" w:rsidP="00FA4701">
            <w:pPr>
              <w:widowControl/>
              <w:jc w:val="right"/>
              <w:rPr>
                <w:sz w:val="24"/>
                <w:szCs w:val="36"/>
              </w:rPr>
            </w:pPr>
            <w:r w:rsidRPr="00FA4701">
              <w:rPr>
                <w:rFonts w:hint="eastAsia"/>
                <w:sz w:val="24"/>
                <w:szCs w:val="36"/>
              </w:rPr>
              <w:t>0.550346</w:t>
            </w:r>
          </w:p>
        </w:tc>
        <w:tc>
          <w:tcPr>
            <w:tcW w:w="715" w:type="pct"/>
            <w:tcBorders>
              <w:top w:val="nil"/>
              <w:left w:val="nil"/>
              <w:bottom w:val="single" w:sz="8" w:space="0" w:color="auto"/>
              <w:right w:val="single" w:sz="8" w:space="0" w:color="auto"/>
            </w:tcBorders>
            <w:shd w:val="clear" w:color="auto" w:fill="auto"/>
            <w:noWrap/>
            <w:vAlign w:val="center"/>
            <w:hideMark/>
          </w:tcPr>
          <w:p w14:paraId="13B68624" w14:textId="77777777" w:rsidR="00FA4701" w:rsidRPr="00FA4701" w:rsidRDefault="00FA4701" w:rsidP="00FA4701">
            <w:pPr>
              <w:widowControl/>
              <w:jc w:val="right"/>
              <w:rPr>
                <w:sz w:val="24"/>
                <w:szCs w:val="36"/>
              </w:rPr>
            </w:pPr>
            <w:r w:rsidRPr="00FA4701">
              <w:rPr>
                <w:rFonts w:hint="eastAsia"/>
                <w:sz w:val="24"/>
                <w:szCs w:val="36"/>
              </w:rPr>
              <w:t>0.958033</w:t>
            </w:r>
          </w:p>
        </w:tc>
        <w:tc>
          <w:tcPr>
            <w:tcW w:w="632" w:type="pct"/>
            <w:tcBorders>
              <w:top w:val="nil"/>
              <w:left w:val="nil"/>
              <w:bottom w:val="single" w:sz="8" w:space="0" w:color="auto"/>
              <w:right w:val="single" w:sz="8" w:space="0" w:color="auto"/>
            </w:tcBorders>
            <w:shd w:val="clear" w:color="auto" w:fill="auto"/>
            <w:noWrap/>
            <w:vAlign w:val="center"/>
            <w:hideMark/>
          </w:tcPr>
          <w:p w14:paraId="5C44DC22" w14:textId="77777777" w:rsidR="00FA4701" w:rsidRPr="00FA4701" w:rsidRDefault="00FA4701" w:rsidP="00FA4701">
            <w:pPr>
              <w:widowControl/>
              <w:jc w:val="right"/>
              <w:rPr>
                <w:sz w:val="24"/>
                <w:szCs w:val="36"/>
              </w:rPr>
            </w:pPr>
            <w:r w:rsidRPr="00FA4701">
              <w:rPr>
                <w:rFonts w:hint="eastAsia"/>
                <w:sz w:val="24"/>
                <w:szCs w:val="36"/>
              </w:rPr>
              <w:t>0.958033</w:t>
            </w:r>
          </w:p>
        </w:tc>
        <w:tc>
          <w:tcPr>
            <w:tcW w:w="576" w:type="pct"/>
            <w:tcBorders>
              <w:top w:val="nil"/>
              <w:left w:val="nil"/>
              <w:bottom w:val="single" w:sz="8" w:space="0" w:color="auto"/>
              <w:right w:val="single" w:sz="8" w:space="0" w:color="auto"/>
            </w:tcBorders>
            <w:shd w:val="clear" w:color="auto" w:fill="auto"/>
            <w:noWrap/>
            <w:vAlign w:val="center"/>
            <w:hideMark/>
          </w:tcPr>
          <w:p w14:paraId="58BDE203" w14:textId="77777777"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4" w:space="0" w:color="auto"/>
            </w:tcBorders>
            <w:shd w:val="clear" w:color="auto" w:fill="auto"/>
            <w:noWrap/>
            <w:vAlign w:val="center"/>
            <w:hideMark/>
          </w:tcPr>
          <w:p w14:paraId="079468E1" w14:textId="77777777" w:rsidR="00FA4701" w:rsidRPr="00FA4701" w:rsidRDefault="00FA4701" w:rsidP="00FA4701">
            <w:pPr>
              <w:widowControl/>
              <w:jc w:val="right"/>
              <w:rPr>
                <w:sz w:val="24"/>
                <w:szCs w:val="36"/>
              </w:rPr>
            </w:pPr>
            <w:r w:rsidRPr="00FA4701">
              <w:rPr>
                <w:rFonts w:hint="eastAsia"/>
                <w:sz w:val="24"/>
                <w:szCs w:val="36"/>
              </w:rPr>
              <w:t>0.958033</w:t>
            </w:r>
          </w:p>
        </w:tc>
        <w:tc>
          <w:tcPr>
            <w:tcW w:w="353" w:type="pct"/>
            <w:vMerge/>
            <w:tcBorders>
              <w:left w:val="single" w:sz="4" w:space="0" w:color="auto"/>
            </w:tcBorders>
            <w:shd w:val="clear" w:color="auto" w:fill="auto"/>
            <w:noWrap/>
            <w:hideMark/>
          </w:tcPr>
          <w:p w14:paraId="638846C5" w14:textId="77777777" w:rsidR="00FA4701" w:rsidRPr="00FA4701" w:rsidRDefault="00FA4701" w:rsidP="00FA4701">
            <w:pPr>
              <w:jc w:val="left"/>
              <w:rPr>
                <w:sz w:val="24"/>
                <w:szCs w:val="36"/>
              </w:rPr>
            </w:pPr>
          </w:p>
        </w:tc>
      </w:tr>
      <w:tr w:rsidR="00FA4701" w:rsidRPr="00FA4701" w14:paraId="414A7A42"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14:paraId="40675385" w14:textId="77777777" w:rsidR="00FA4701" w:rsidRPr="00FA4701" w:rsidRDefault="00FA4701" w:rsidP="00FA4701">
            <w:pPr>
              <w:widowControl/>
              <w:jc w:val="left"/>
              <w:rPr>
                <w:sz w:val="24"/>
                <w:szCs w:val="36"/>
              </w:rPr>
            </w:pPr>
            <w:r w:rsidRPr="00FA4701">
              <w:rPr>
                <w:rFonts w:hint="eastAsia"/>
                <w:sz w:val="24"/>
                <w:szCs w:val="36"/>
              </w:rPr>
              <w:t>Convert Rate</w:t>
            </w:r>
          </w:p>
        </w:tc>
        <w:tc>
          <w:tcPr>
            <w:tcW w:w="599" w:type="pct"/>
            <w:tcBorders>
              <w:top w:val="nil"/>
              <w:left w:val="nil"/>
              <w:bottom w:val="single" w:sz="8" w:space="0" w:color="auto"/>
              <w:right w:val="single" w:sz="8" w:space="0" w:color="auto"/>
            </w:tcBorders>
            <w:shd w:val="clear" w:color="auto" w:fill="auto"/>
            <w:noWrap/>
            <w:vAlign w:val="center"/>
            <w:hideMark/>
          </w:tcPr>
          <w:p w14:paraId="56FBF8BF" w14:textId="77777777" w:rsidR="00FA4701" w:rsidRPr="00FA4701" w:rsidRDefault="00FA4701" w:rsidP="00FA4701">
            <w:pPr>
              <w:widowControl/>
              <w:jc w:val="right"/>
              <w:rPr>
                <w:sz w:val="24"/>
                <w:szCs w:val="36"/>
              </w:rPr>
            </w:pPr>
            <w:r w:rsidRPr="00FA4701">
              <w:rPr>
                <w:rFonts w:hint="eastAsia"/>
                <w:sz w:val="24"/>
                <w:szCs w:val="36"/>
              </w:rPr>
              <w:t>0.722596</w:t>
            </w:r>
          </w:p>
        </w:tc>
        <w:tc>
          <w:tcPr>
            <w:tcW w:w="732" w:type="pct"/>
            <w:tcBorders>
              <w:top w:val="nil"/>
              <w:left w:val="nil"/>
              <w:bottom w:val="single" w:sz="8" w:space="0" w:color="auto"/>
              <w:right w:val="single" w:sz="8" w:space="0" w:color="auto"/>
            </w:tcBorders>
            <w:shd w:val="clear" w:color="auto" w:fill="auto"/>
            <w:noWrap/>
            <w:vAlign w:val="center"/>
            <w:hideMark/>
          </w:tcPr>
          <w:p w14:paraId="1B8292A7" w14:textId="77777777" w:rsidR="00FA4701" w:rsidRPr="00FA4701" w:rsidRDefault="00FA4701" w:rsidP="00FA4701">
            <w:pPr>
              <w:widowControl/>
              <w:jc w:val="right"/>
              <w:rPr>
                <w:sz w:val="24"/>
                <w:szCs w:val="36"/>
              </w:rPr>
            </w:pPr>
            <w:r w:rsidRPr="00FA4701">
              <w:rPr>
                <w:rFonts w:hint="eastAsia"/>
                <w:sz w:val="24"/>
                <w:szCs w:val="36"/>
              </w:rPr>
              <w:t>0.56748</w:t>
            </w:r>
          </w:p>
        </w:tc>
        <w:tc>
          <w:tcPr>
            <w:tcW w:w="715" w:type="pct"/>
            <w:tcBorders>
              <w:top w:val="nil"/>
              <w:left w:val="nil"/>
              <w:bottom w:val="single" w:sz="8" w:space="0" w:color="auto"/>
              <w:right w:val="single" w:sz="8" w:space="0" w:color="auto"/>
            </w:tcBorders>
            <w:shd w:val="clear" w:color="auto" w:fill="auto"/>
            <w:noWrap/>
            <w:vAlign w:val="center"/>
            <w:hideMark/>
          </w:tcPr>
          <w:p w14:paraId="7B40CD48" w14:textId="77777777" w:rsidR="00FA4701" w:rsidRPr="00FA4701" w:rsidRDefault="00FA4701" w:rsidP="00FA4701">
            <w:pPr>
              <w:widowControl/>
              <w:jc w:val="right"/>
              <w:rPr>
                <w:sz w:val="24"/>
                <w:szCs w:val="36"/>
              </w:rPr>
            </w:pPr>
            <w:r w:rsidRPr="00FA4701">
              <w:rPr>
                <w:rFonts w:hint="eastAsia"/>
                <w:sz w:val="24"/>
                <w:szCs w:val="36"/>
              </w:rPr>
              <w:t>0.989033</w:t>
            </w:r>
          </w:p>
        </w:tc>
        <w:tc>
          <w:tcPr>
            <w:tcW w:w="632" w:type="pct"/>
            <w:tcBorders>
              <w:top w:val="nil"/>
              <w:left w:val="nil"/>
              <w:bottom w:val="single" w:sz="8" w:space="0" w:color="auto"/>
              <w:right w:val="single" w:sz="8" w:space="0" w:color="auto"/>
            </w:tcBorders>
            <w:shd w:val="clear" w:color="auto" w:fill="auto"/>
            <w:noWrap/>
            <w:vAlign w:val="center"/>
            <w:hideMark/>
          </w:tcPr>
          <w:p w14:paraId="00104157" w14:textId="77777777" w:rsidR="00FA4701" w:rsidRPr="00FA4701" w:rsidRDefault="00FA4701" w:rsidP="00FA4701">
            <w:pPr>
              <w:widowControl/>
              <w:jc w:val="right"/>
              <w:rPr>
                <w:sz w:val="24"/>
                <w:szCs w:val="36"/>
              </w:rPr>
            </w:pPr>
            <w:r w:rsidRPr="00FA4701">
              <w:rPr>
                <w:rFonts w:hint="eastAsia"/>
                <w:sz w:val="24"/>
                <w:szCs w:val="36"/>
              </w:rPr>
              <w:t>0.989033</w:t>
            </w:r>
          </w:p>
        </w:tc>
        <w:tc>
          <w:tcPr>
            <w:tcW w:w="576" w:type="pct"/>
            <w:tcBorders>
              <w:top w:val="nil"/>
              <w:left w:val="nil"/>
              <w:bottom w:val="single" w:sz="8" w:space="0" w:color="auto"/>
              <w:right w:val="single" w:sz="8" w:space="0" w:color="auto"/>
            </w:tcBorders>
            <w:shd w:val="clear" w:color="auto" w:fill="auto"/>
            <w:noWrap/>
            <w:vAlign w:val="center"/>
            <w:hideMark/>
          </w:tcPr>
          <w:p w14:paraId="0AA75597" w14:textId="77777777"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4" w:space="0" w:color="auto"/>
            </w:tcBorders>
            <w:shd w:val="clear" w:color="auto" w:fill="auto"/>
            <w:noWrap/>
            <w:vAlign w:val="center"/>
            <w:hideMark/>
          </w:tcPr>
          <w:p w14:paraId="508B3110" w14:textId="77777777" w:rsidR="00FA4701" w:rsidRPr="00FA4701" w:rsidRDefault="00FA4701" w:rsidP="00FA4701">
            <w:pPr>
              <w:widowControl/>
              <w:jc w:val="right"/>
              <w:rPr>
                <w:sz w:val="24"/>
                <w:szCs w:val="36"/>
              </w:rPr>
            </w:pPr>
            <w:r w:rsidRPr="00FA4701">
              <w:rPr>
                <w:rFonts w:hint="eastAsia"/>
                <w:sz w:val="24"/>
                <w:szCs w:val="36"/>
              </w:rPr>
              <w:t>0.989033</w:t>
            </w:r>
          </w:p>
        </w:tc>
        <w:tc>
          <w:tcPr>
            <w:tcW w:w="353" w:type="pct"/>
            <w:vMerge/>
            <w:tcBorders>
              <w:left w:val="single" w:sz="4" w:space="0" w:color="auto"/>
              <w:bottom w:val="nil"/>
            </w:tcBorders>
            <w:shd w:val="clear" w:color="auto" w:fill="auto"/>
            <w:noWrap/>
            <w:hideMark/>
          </w:tcPr>
          <w:p w14:paraId="06E60495" w14:textId="77777777" w:rsidR="00FA4701" w:rsidRPr="00FA4701" w:rsidRDefault="00FA4701" w:rsidP="00FA4701">
            <w:pPr>
              <w:widowControl/>
              <w:jc w:val="left"/>
              <w:rPr>
                <w:sz w:val="24"/>
                <w:szCs w:val="36"/>
              </w:rPr>
            </w:pPr>
          </w:p>
        </w:tc>
      </w:tr>
    </w:tbl>
    <w:p w14:paraId="6140FD4E" w14:textId="77777777" w:rsidR="00FA4701" w:rsidRDefault="00FA4701" w:rsidP="00807045">
      <w:pPr>
        <w:snapToGrid w:val="0"/>
        <w:spacing w:line="180" w:lineRule="atLeast"/>
        <w:jc w:val="left"/>
        <w:rPr>
          <w:rFonts w:eastAsia="仿宋_GB2312"/>
          <w:sz w:val="24"/>
        </w:rPr>
      </w:pPr>
    </w:p>
    <w:p w14:paraId="1542968B" w14:textId="1527C8C6" w:rsidR="00807045" w:rsidRPr="00807045" w:rsidRDefault="00DA2E4F" w:rsidP="00807045">
      <w:pPr>
        <w:snapToGrid w:val="0"/>
        <w:spacing w:line="180" w:lineRule="atLeast"/>
        <w:jc w:val="left"/>
        <w:rPr>
          <w:rFonts w:eastAsia="仿宋_GB2312"/>
          <w:sz w:val="24"/>
        </w:rPr>
      </w:pPr>
      <w:r>
        <w:rPr>
          <w:rFonts w:eastAsia="仿宋_GB2312" w:hint="eastAsia"/>
          <w:sz w:val="24"/>
        </w:rPr>
        <w:t>F</w:t>
      </w:r>
      <w:r>
        <w:rPr>
          <w:rFonts w:eastAsia="仿宋_GB2312"/>
          <w:sz w:val="24"/>
        </w:rPr>
        <w:t xml:space="preserve">rom the obtained correlation degree, we find that the </w:t>
      </w:r>
      <w:r w:rsidR="00A977A6">
        <w:rPr>
          <w:rFonts w:eastAsia="仿宋_GB2312"/>
          <w:sz w:val="24"/>
        </w:rPr>
        <w:t>in</w:t>
      </w:r>
      <w:r>
        <w:rPr>
          <w:rFonts w:eastAsia="仿宋_GB2312"/>
          <w:sz w:val="24"/>
        </w:rPr>
        <w:t xml:space="preserve">dependent variables which have less value in </w:t>
      </w:r>
      <w:r w:rsidR="00A977A6">
        <w:rPr>
          <w:rFonts w:eastAsia="仿宋_GB2312"/>
          <w:sz w:val="24"/>
        </w:rPr>
        <w:t>them</w:t>
      </w:r>
      <w:r>
        <w:rPr>
          <w:rFonts w:eastAsia="仿宋_GB2312"/>
          <w:sz w:val="24"/>
        </w:rPr>
        <w:t xml:space="preserve"> are apt to</w:t>
      </w:r>
      <w:r w:rsidR="007034C5">
        <w:rPr>
          <w:rFonts w:eastAsia="仿宋_GB2312"/>
          <w:sz w:val="24"/>
        </w:rPr>
        <w:t xml:space="preserve"> have higher correlation values, </w:t>
      </w:r>
      <w:r>
        <w:rPr>
          <w:rFonts w:eastAsia="仿宋_GB2312"/>
          <w:sz w:val="24"/>
        </w:rPr>
        <w:t>s</w:t>
      </w:r>
      <w:r w:rsidR="007034C5">
        <w:rPr>
          <w:rFonts w:eastAsia="仿宋_GB2312"/>
          <w:sz w:val="24"/>
        </w:rPr>
        <w:t>ymbolizing</w:t>
      </w:r>
      <w:r>
        <w:rPr>
          <w:rFonts w:eastAsia="仿宋_GB2312"/>
          <w:sz w:val="24"/>
        </w:rPr>
        <w:t xml:space="preserve"> that </w:t>
      </w:r>
      <w:r w:rsidR="00A977A6">
        <w:rPr>
          <w:rFonts w:eastAsia="仿宋_GB2312"/>
          <w:sz w:val="24"/>
        </w:rPr>
        <w:t xml:space="preserve">a closer connection with the </w:t>
      </w:r>
      <w:r>
        <w:rPr>
          <w:rFonts w:eastAsia="仿宋_GB2312"/>
          <w:sz w:val="24"/>
        </w:rPr>
        <w:t xml:space="preserve">dependent variables. Moreover, the independent variables which have the same number of value possess identical correlation degree, </w:t>
      </w:r>
      <w:r w:rsidR="007034C5">
        <w:rPr>
          <w:rFonts w:eastAsia="仿宋_GB2312"/>
          <w:sz w:val="24"/>
        </w:rPr>
        <w:t>rendering</w:t>
      </w:r>
      <w:r>
        <w:rPr>
          <w:rFonts w:eastAsia="仿宋_GB2312"/>
          <w:sz w:val="24"/>
        </w:rPr>
        <w:t xml:space="preserve"> it impossible for us to distinguish how close the connections are between these independent variables and the target dependent variables. We can conclude that the Grey </w:t>
      </w:r>
      <w:r w:rsidRPr="00DA2E4F">
        <w:rPr>
          <w:rFonts w:eastAsia="仿宋_GB2312"/>
          <w:sz w:val="24"/>
        </w:rPr>
        <w:t>Relational Analysis</w:t>
      </w:r>
      <w:r>
        <w:rPr>
          <w:rFonts w:eastAsia="仿宋_GB2312"/>
          <w:sz w:val="24"/>
        </w:rPr>
        <w:t xml:space="preserve"> suits for continuous variables rather than discrete variables, </w:t>
      </w:r>
      <w:r w:rsidR="007034C5">
        <w:rPr>
          <w:rFonts w:eastAsia="仿宋_GB2312"/>
          <w:sz w:val="24"/>
        </w:rPr>
        <w:t>indicating</w:t>
      </w:r>
      <w:r>
        <w:rPr>
          <w:rFonts w:eastAsia="仿宋_GB2312"/>
          <w:sz w:val="24"/>
        </w:rPr>
        <w:t xml:space="preserve"> that it is not an ideal technique for us to determine how tight the relationship is under this situation. </w:t>
      </w:r>
    </w:p>
    <w:p w14:paraId="369619FB" w14:textId="77777777" w:rsidR="00807045" w:rsidRPr="00493D23" w:rsidRDefault="00807045" w:rsidP="002971E8">
      <w:pPr>
        <w:rPr>
          <w:b/>
          <w:sz w:val="24"/>
          <w:szCs w:val="36"/>
        </w:rPr>
      </w:pPr>
    </w:p>
    <w:p w14:paraId="376F709A" w14:textId="77777777" w:rsidR="005D47B1" w:rsidRDefault="00690751" w:rsidP="002971E8">
      <w:pPr>
        <w:pStyle w:val="a5"/>
        <w:numPr>
          <w:ilvl w:val="1"/>
          <w:numId w:val="12"/>
        </w:numPr>
        <w:ind w:firstLineChars="0"/>
        <w:rPr>
          <w:rFonts w:ascii="Times New Roman"/>
          <w:b/>
          <w:sz w:val="24"/>
          <w:szCs w:val="36"/>
          <w:lang w:eastAsia="zh-CN"/>
        </w:rPr>
      </w:pPr>
      <w:r>
        <w:rPr>
          <w:rFonts w:ascii="Times New Roman"/>
          <w:b/>
          <w:sz w:val="24"/>
          <w:szCs w:val="36"/>
          <w:lang w:eastAsia="zh-CN"/>
        </w:rPr>
        <w:t>Information Entropy</w:t>
      </w:r>
    </w:p>
    <w:p w14:paraId="493F832F" w14:textId="77777777" w:rsidR="002971E8" w:rsidRDefault="002971E8" w:rsidP="002971E8">
      <w:pPr>
        <w:rPr>
          <w:bCs/>
          <w:color w:val="000000" w:themeColor="text1"/>
          <w:sz w:val="24"/>
        </w:rPr>
      </w:pPr>
    </w:p>
    <w:p w14:paraId="2498879B" w14:textId="77777777" w:rsidR="0013622C" w:rsidRDefault="0013622C" w:rsidP="0013622C">
      <w:pPr>
        <w:rPr>
          <w:rFonts w:eastAsia="仿宋_GB2312"/>
          <w:sz w:val="24"/>
        </w:rPr>
      </w:pPr>
      <w:r w:rsidRPr="0013622C">
        <w:rPr>
          <w:rFonts w:eastAsia="仿宋_GB2312" w:hint="eastAsia"/>
          <w:sz w:val="24"/>
        </w:rPr>
        <w:t>Information entropy is used to reflect the complexity of the information being processed. Higher information entropy</w:t>
      </w:r>
      <w:r w:rsidRPr="0013622C">
        <w:rPr>
          <w:rFonts w:eastAsia="仿宋_GB2312"/>
          <w:sz w:val="24"/>
        </w:rPr>
        <w:t xml:space="preserve"> value</w:t>
      </w:r>
      <w:r w:rsidRPr="0013622C">
        <w:rPr>
          <w:rFonts w:eastAsia="仿宋_GB2312" w:hint="eastAsia"/>
          <w:sz w:val="24"/>
        </w:rPr>
        <w:t xml:space="preserve"> indicates higher degree of </w:t>
      </w:r>
      <w:r w:rsidRPr="0013622C">
        <w:rPr>
          <w:rFonts w:eastAsia="仿宋_GB2312"/>
          <w:sz w:val="24"/>
        </w:rPr>
        <w:t xml:space="preserve">information </w:t>
      </w:r>
      <w:r w:rsidRPr="0013622C">
        <w:rPr>
          <w:rFonts w:eastAsia="仿宋_GB2312" w:hint="eastAsia"/>
          <w:sz w:val="24"/>
        </w:rPr>
        <w:t>complexity. Thus, information entropy can be applied to analyze the information in a quanti</w:t>
      </w:r>
      <w:r w:rsidRPr="0013622C">
        <w:rPr>
          <w:rFonts w:eastAsia="仿宋_GB2312"/>
          <w:sz w:val="24"/>
        </w:rPr>
        <w:t>ta</w:t>
      </w:r>
      <w:r w:rsidRPr="0013622C">
        <w:rPr>
          <w:rFonts w:eastAsia="仿宋_GB2312" w:hint="eastAsia"/>
          <w:sz w:val="24"/>
        </w:rPr>
        <w:t xml:space="preserve">tive way. Information entropy is defined by the formula </w:t>
      </w:r>
      <w:r w:rsidR="001211E9">
        <w:rPr>
          <w:rFonts w:eastAsia="仿宋_GB2312"/>
          <w:sz w:val="24"/>
        </w:rPr>
        <w:t xml:space="preserve">10 </w:t>
      </w:r>
      <w:r w:rsidRPr="0013622C">
        <w:rPr>
          <w:rFonts w:eastAsia="仿宋_GB2312" w:hint="eastAsia"/>
          <w:sz w:val="24"/>
        </w:rPr>
        <w:t>below:</w:t>
      </w:r>
    </w:p>
    <w:p w14:paraId="0A96FD82" w14:textId="080D5D20" w:rsidR="0013622C" w:rsidRPr="0013622C" w:rsidRDefault="00B55A50" w:rsidP="0013622C">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7152" behindDoc="0" locked="0" layoutInCell="1" allowOverlap="1" wp14:anchorId="580F88CD" wp14:editId="0C6133D0">
                <wp:simplePos x="0" y="0"/>
                <wp:positionH relativeFrom="margin">
                  <wp:align>right</wp:align>
                </wp:positionH>
                <wp:positionV relativeFrom="paragraph">
                  <wp:posOffset>346075</wp:posOffset>
                </wp:positionV>
                <wp:extent cx="428625" cy="304800"/>
                <wp:effectExtent l="0" t="0" r="0" b="0"/>
                <wp:wrapNone/>
                <wp:docPr id="254" name="文本框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A3F992" w14:textId="77777777" w:rsidR="003D1226" w:rsidRPr="008A1391" w:rsidRDefault="003D1226" w:rsidP="001211E9">
                            <w:pPr>
                              <w:rPr>
                                <w:rFonts w:eastAsia="仿宋_GB2312"/>
                              </w:rPr>
                            </w:pPr>
                            <w:r>
                              <w:rPr>
                                <w:rFonts w:eastAsia="仿宋_GB231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F88CD" id="文本框 254" o:spid="_x0000_s1132" type="#_x0000_t202" style="position:absolute;left:0;text-align:left;margin-left:-17.45pt;margin-top:27.25pt;width:33.75pt;height:24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" fillcolor="white [3201]" stroked="f" strokeweight=".5pt">
                <v:path arrowok="t"/>
                <v:textbox>
                  <w:txbxContent>
                    <w:p w14:paraId="31A3F992" w14:textId="77777777" w:rsidR="003D1226" w:rsidRPr="008A1391" w:rsidRDefault="003D1226" w:rsidP="001211E9">
                      <w:pPr>
                        <w:rPr>
                          <w:rFonts w:eastAsia="仿宋_GB2312"/>
                        </w:rPr>
                      </w:pPr>
                      <w:r>
                        <w:rPr>
                          <w:rFonts w:eastAsia="仿宋_GB2312"/>
                        </w:rPr>
                        <w:t>(10)</w:t>
                      </w:r>
                    </w:p>
                  </w:txbxContent>
                </v:textbox>
                <w10:wrap anchorx="margin"/>
              </v:shape>
            </w:pict>
          </mc:Fallback>
        </mc:AlternateContent>
      </w:r>
    </w:p>
    <w:p w14:paraId="5D88208B" w14:textId="77777777" w:rsidR="0013622C" w:rsidRPr="0013622C" w:rsidRDefault="0013622C" w:rsidP="0013622C">
      <w:pPr>
        <w:rPr>
          <w:rFonts w:eastAsia="仿宋_GB2312"/>
          <w:sz w:val="24"/>
        </w:rPr>
      </w:pPr>
      <m:oMathPara>
        <m:oMath>
          <m:r>
            <w:rPr>
              <w:rFonts w:ascii="Cambria Math" w:eastAsia="仿宋_GB2312" w:hAnsi="Cambria Math"/>
              <w:sz w:val="24"/>
            </w:rPr>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14:paraId="4A5556CD" w14:textId="77777777" w:rsidR="0013622C" w:rsidRPr="0013622C" w:rsidRDefault="0013622C" w:rsidP="0013622C">
      <w:pPr>
        <w:rPr>
          <w:rFonts w:eastAsia="仿宋_GB2312"/>
          <w:sz w:val="24"/>
        </w:rPr>
      </w:pPr>
    </w:p>
    <w:p w14:paraId="46EFDC4D" w14:textId="324E1CD6" w:rsidR="0013622C" w:rsidRPr="0013622C" w:rsidRDefault="0013622C" w:rsidP="0013622C">
      <w:pPr>
        <w:widowControl/>
        <w:jc w:val="left"/>
        <w:rPr>
          <w:rFonts w:eastAsia="仿宋_GB2312"/>
          <w:sz w:val="24"/>
        </w:rPr>
      </w:pPr>
      <w:proofErr w:type="gramStart"/>
      <w:r w:rsidRPr="0013622C">
        <w:rPr>
          <w:rFonts w:eastAsia="仿宋_GB2312" w:hint="eastAsia"/>
          <w:sz w:val="24"/>
        </w:rPr>
        <w:lastRenderedPageBreak/>
        <w:t>where</w:t>
      </w:r>
      <w:proofErr w:type="gramEnd"/>
      <w:r w:rsidRPr="0013622C">
        <w:rPr>
          <w:rFonts w:eastAsia="仿宋_GB2312" w:hint="eastAsia"/>
          <w:sz w:val="24"/>
        </w:rPr>
        <w:t xml:space="preserve"> E(X) represents the set of incidents, X, taken into consideration (in the formula above the total number of incidents is n)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w:rPr>
            <w:rFonts w:ascii="Cambria Math" w:eastAsia="仿宋_GB2312" w:hAnsi="Cambria Math"/>
            <w:sz w:val="24"/>
          </w:rPr>
          <m:t xml:space="preserve"> </m:t>
        </m:r>
      </m:oMath>
      <w:r w:rsidRPr="0013622C">
        <w:rPr>
          <w:rFonts w:eastAsia="仿宋_GB2312" w:hint="eastAsia"/>
          <w:sz w:val="24"/>
        </w:rPr>
        <w:t>represents the possibility that the incident numbered i will happen in the set X. The information entropy is calculat</w:t>
      </w:r>
      <w:proofErr w:type="spellStart"/>
      <w:r w:rsidRPr="0013622C">
        <w:rPr>
          <w:rFonts w:eastAsia="仿宋_GB2312" w:hint="eastAsia"/>
          <w:sz w:val="24"/>
        </w:rPr>
        <w:t>ed</w:t>
      </w:r>
      <w:proofErr w:type="spellEnd"/>
      <w:r w:rsidRPr="0013622C">
        <w:rPr>
          <w:rFonts w:eastAsia="仿宋_GB2312" w:hint="eastAsia"/>
          <w:sz w:val="24"/>
        </w:rPr>
        <w:t xml:space="preserve"> in the form of sum of each individual incident. </w:t>
      </w:r>
    </w:p>
    <w:p w14:paraId="7AE34A0A" w14:textId="77777777" w:rsidR="0013622C" w:rsidRPr="007034C5" w:rsidRDefault="0013622C" w:rsidP="0013622C">
      <w:pPr>
        <w:widowControl/>
        <w:jc w:val="left"/>
        <w:rPr>
          <w:rFonts w:eastAsia="仿宋_GB2312"/>
          <w:sz w:val="24"/>
        </w:rPr>
      </w:pPr>
    </w:p>
    <w:p w14:paraId="7C9C5A30" w14:textId="77777777" w:rsidR="0013622C" w:rsidRPr="0013622C" w:rsidRDefault="0013622C" w:rsidP="0013622C">
      <w:pPr>
        <w:widowControl/>
        <w:jc w:val="left"/>
        <w:rPr>
          <w:rFonts w:eastAsia="仿宋_GB2312"/>
          <w:sz w:val="24"/>
        </w:rPr>
      </w:pPr>
      <w:r w:rsidRPr="0013622C">
        <w:rPr>
          <w:rFonts w:eastAsia="仿宋_GB2312" w:hint="eastAsia"/>
          <w:sz w:val="24"/>
        </w:rPr>
        <w:t xml:space="preserve">However, in determining which factor is more important for us to take into consideration among 26 individual variables related to the cell phone as extracted, what is needed should be the amount of information that can be acquired from analyzing on factor instead of its complexity as reflected by the information entropy. Therefore, we utilize information gain to consider </w:t>
      </w:r>
      <w:proofErr w:type="gramStart"/>
      <w:r w:rsidRPr="0013622C">
        <w:rPr>
          <w:rFonts w:eastAsia="仿宋_GB2312" w:hint="eastAsia"/>
          <w:sz w:val="24"/>
        </w:rPr>
        <w:t>which are the top factors that should be taken into account as the most crucial</w:t>
      </w:r>
      <w:proofErr w:type="gramEnd"/>
      <w:r w:rsidRPr="0013622C">
        <w:rPr>
          <w:rFonts w:eastAsia="仿宋_GB2312" w:hint="eastAsia"/>
          <w:sz w:val="24"/>
        </w:rPr>
        <w:t xml:space="preserve">. In other words, what kinds of factors contribute more or promote the sale of the smart phones in general. The calculation of information gain of each factor involves its information entropy and is a deliberate and complex process. In the next part of this section, </w:t>
      </w:r>
      <w:r w:rsidRPr="0013622C">
        <w:rPr>
          <w:rFonts w:eastAsia="仿宋_GB2312"/>
          <w:sz w:val="24"/>
        </w:rPr>
        <w:t>we</w:t>
      </w:r>
      <w:r w:rsidRPr="0013622C">
        <w:rPr>
          <w:rFonts w:eastAsia="仿宋_GB2312" w:hint="eastAsia"/>
          <w:sz w:val="24"/>
        </w:rPr>
        <w:t xml:space="preserve"> will mainly discuss the data processing related to the information gain.</w:t>
      </w:r>
    </w:p>
    <w:p w14:paraId="153CEDAF" w14:textId="77777777" w:rsidR="0013622C" w:rsidRPr="0013622C" w:rsidRDefault="0013622C" w:rsidP="0013622C">
      <w:pPr>
        <w:widowControl/>
        <w:jc w:val="left"/>
        <w:rPr>
          <w:rFonts w:eastAsia="仿宋_GB2312"/>
          <w:sz w:val="24"/>
        </w:rPr>
      </w:pPr>
    </w:p>
    <w:p w14:paraId="5D770AFE" w14:textId="08086C87" w:rsidR="0013622C" w:rsidRPr="0013622C" w:rsidRDefault="0013622C" w:rsidP="0013622C">
      <w:pPr>
        <w:widowControl/>
        <w:jc w:val="left"/>
        <w:rPr>
          <w:rFonts w:eastAsia="仿宋_GB2312"/>
          <w:sz w:val="24"/>
        </w:rPr>
      </w:pPr>
      <w:r w:rsidRPr="0013622C">
        <w:rPr>
          <w:rFonts w:eastAsia="仿宋_GB2312" w:hint="eastAsia"/>
          <w:sz w:val="24"/>
        </w:rPr>
        <w:t xml:space="preserve">First, we identify 26 individual variables as the potential </w:t>
      </w:r>
      <w:r w:rsidR="009F4F4F">
        <w:rPr>
          <w:rFonts w:eastAsia="仿宋_GB2312" w:hint="eastAsia"/>
          <w:sz w:val="24"/>
        </w:rPr>
        <w:t>influential</w:t>
      </w:r>
      <w:r w:rsidRPr="0013622C">
        <w:rPr>
          <w:rFonts w:eastAsia="仿宋_GB2312" w:hint="eastAsia"/>
          <w:sz w:val="24"/>
        </w:rPr>
        <w:t xml:space="preserve"> factors for sale </w:t>
      </w:r>
      <w:r w:rsidR="009F4F4F">
        <w:rPr>
          <w:rFonts w:eastAsia="仿宋_GB2312"/>
          <w:sz w:val="24"/>
        </w:rPr>
        <w:t xml:space="preserve">volume </w:t>
      </w:r>
      <w:r w:rsidRPr="0013622C">
        <w:rPr>
          <w:rFonts w:eastAsia="仿宋_GB2312" w:hint="eastAsia"/>
          <w:sz w:val="24"/>
        </w:rPr>
        <w:t xml:space="preserve">of </w:t>
      </w:r>
      <w:r w:rsidR="009F4F4F">
        <w:rPr>
          <w:rFonts w:eastAsia="仿宋_GB2312"/>
          <w:sz w:val="24"/>
        </w:rPr>
        <w:t>cell</w:t>
      </w:r>
      <w:r w:rsidRPr="0013622C">
        <w:rPr>
          <w:rFonts w:eastAsia="仿宋_GB2312" w:hint="eastAsia"/>
          <w:sz w:val="24"/>
        </w:rPr>
        <w:t>phone</w:t>
      </w:r>
      <w:r w:rsidR="009F4F4F">
        <w:rPr>
          <w:rFonts w:eastAsia="仿宋_GB2312"/>
          <w:sz w:val="24"/>
        </w:rPr>
        <w:t>s</w:t>
      </w:r>
      <w:r w:rsidRPr="0013622C">
        <w:rPr>
          <w:rFonts w:eastAsia="仿宋_GB2312" w:hint="eastAsia"/>
          <w:sz w:val="24"/>
        </w:rPr>
        <w:t xml:space="preserve"> including Google play, battery type, brand, RAM, ROM, dual camera, front camera, display size, etc. Then, types of data representing the actual sale </w:t>
      </w:r>
      <w:r w:rsidR="000464DF">
        <w:rPr>
          <w:rFonts w:eastAsia="仿宋_GB2312"/>
          <w:sz w:val="24"/>
        </w:rPr>
        <w:t xml:space="preserve">volume </w:t>
      </w:r>
      <w:r w:rsidRPr="0013622C">
        <w:rPr>
          <w:rFonts w:eastAsia="仿宋_GB2312" w:hint="eastAsia"/>
          <w:sz w:val="24"/>
        </w:rPr>
        <w:t xml:space="preserve">of cellphones </w:t>
      </w:r>
      <w:r w:rsidRPr="0013622C">
        <w:rPr>
          <w:rFonts w:eastAsia="仿宋_GB2312"/>
          <w:sz w:val="24"/>
        </w:rPr>
        <w:t>are</w:t>
      </w:r>
      <w:r w:rsidR="002D681E">
        <w:rPr>
          <w:rFonts w:eastAsia="仿宋_GB2312" w:hint="eastAsia"/>
          <w:sz w:val="24"/>
        </w:rPr>
        <w:t xml:space="preserve"> </w:t>
      </w:r>
      <w:r w:rsidRPr="0013622C">
        <w:rPr>
          <w:rFonts w:eastAsia="仿宋_GB2312"/>
          <w:sz w:val="24"/>
        </w:rPr>
        <w:t>regarded</w:t>
      </w:r>
      <w:r w:rsidRPr="0013622C">
        <w:rPr>
          <w:rFonts w:eastAsia="仿宋_GB2312" w:hint="eastAsia"/>
          <w:sz w:val="24"/>
        </w:rPr>
        <w:t xml:space="preserve"> as the base</w:t>
      </w:r>
      <w:r w:rsidRPr="0013622C">
        <w:rPr>
          <w:rFonts w:eastAsia="仿宋_GB2312"/>
          <w:sz w:val="24"/>
        </w:rPr>
        <w:t>s</w:t>
      </w:r>
      <w:r w:rsidRPr="0013622C">
        <w:rPr>
          <w:rFonts w:eastAsia="仿宋_GB2312" w:hint="eastAsia"/>
          <w:sz w:val="24"/>
        </w:rPr>
        <w:t xml:space="preserve"> for calculating the information gain. Instead of choosing the actual </w:t>
      </w:r>
      <w:r w:rsidRPr="0013622C">
        <w:rPr>
          <w:rFonts w:eastAsia="仿宋_GB2312"/>
          <w:sz w:val="24"/>
        </w:rPr>
        <w:t>sales volume</w:t>
      </w:r>
      <w:r w:rsidR="000464DF">
        <w:rPr>
          <w:rFonts w:eastAsia="仿宋_GB2312" w:hint="eastAsia"/>
          <w:sz w:val="24"/>
        </w:rPr>
        <w:t>, we consider</w:t>
      </w:r>
      <w:r w:rsidRPr="0013622C">
        <w:rPr>
          <w:rFonts w:eastAsia="仿宋_GB2312" w:hint="eastAsia"/>
          <w:sz w:val="24"/>
        </w:rPr>
        <w:t xml:space="preserve"> the </w:t>
      </w:r>
      <w:r w:rsidRPr="0013622C">
        <w:rPr>
          <w:rFonts w:eastAsia="仿宋_GB2312"/>
          <w:sz w:val="24"/>
        </w:rPr>
        <w:t>Category</w:t>
      </w:r>
      <w:r w:rsidRPr="0013622C">
        <w:rPr>
          <w:rFonts w:eastAsia="仿宋_GB2312" w:hint="eastAsia"/>
          <w:sz w:val="24"/>
        </w:rPr>
        <w:t xml:space="preserve"> Click Rate and Category Convert Rate. </w:t>
      </w:r>
      <w:r w:rsidRPr="0013622C">
        <w:rPr>
          <w:rFonts w:eastAsia="仿宋_GB2312"/>
          <w:sz w:val="24"/>
        </w:rPr>
        <w:t xml:space="preserve">Reasons are illustrated in the assumption. </w:t>
      </w:r>
    </w:p>
    <w:p w14:paraId="3AEDA9DC" w14:textId="77777777" w:rsidR="0013622C" w:rsidRPr="0013622C" w:rsidRDefault="0013622C" w:rsidP="0013622C">
      <w:pPr>
        <w:widowControl/>
        <w:jc w:val="left"/>
        <w:rPr>
          <w:rFonts w:eastAsia="仿宋_GB2312"/>
          <w:sz w:val="24"/>
        </w:rPr>
      </w:pPr>
    </w:p>
    <w:p w14:paraId="4A9A32DD" w14:textId="7276D46A" w:rsidR="0013622C" w:rsidRPr="0013622C" w:rsidRDefault="0013622C" w:rsidP="0013622C">
      <w:pPr>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E(X)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proofErr w:type="spellStart"/>
      <w:r w:rsidRPr="0013622C">
        <w:rPr>
          <w:rFonts w:eastAsia="仿宋_GB2312"/>
          <w:sz w:val="24"/>
        </w:rPr>
        <w:t>s</w:t>
      </w:r>
      <w:proofErr w:type="spellEnd"/>
      <w:r w:rsidRPr="0013622C">
        <w:rPr>
          <w:rFonts w:eastAsia="仿宋_GB2312" w:hint="eastAsia"/>
          <w:sz w:val="24"/>
        </w:rPr>
        <w:t xml:space="preserve"> the possibility of category numbered </w:t>
      </w:r>
      <w:proofErr w:type="spellStart"/>
      <w:r w:rsidRPr="0013622C">
        <w:rPr>
          <w:rFonts w:eastAsia="仿宋_GB2312" w:hint="eastAsia"/>
          <w:sz w:val="24"/>
        </w:rPr>
        <w:t>i</w:t>
      </w:r>
      <w:proofErr w:type="spellEnd"/>
      <w:r w:rsidRPr="0013622C">
        <w:rPr>
          <w:rFonts w:eastAsia="仿宋_GB2312" w:hint="eastAsia"/>
          <w:sz w:val="24"/>
        </w:rPr>
        <w:t xml:space="preserve"> will happen. Specially, since there are 5 categories, the number n equals to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14:paraId="189E2F3D" w14:textId="77777777" w:rsidR="0013622C" w:rsidRDefault="0013622C" w:rsidP="0013622C">
      <w:pPr>
        <w:jc w:val="left"/>
        <w:rPr>
          <w:rFonts w:eastAsia="仿宋_GB2312"/>
          <w:sz w:val="24"/>
        </w:rPr>
      </w:pPr>
    </w:p>
    <w:p w14:paraId="078700AB" w14:textId="77777777"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3:</w:t>
      </w:r>
      <w:r w:rsidR="00314BE1">
        <w:rPr>
          <w:rFonts w:eastAsia="仿宋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268"/>
        <w:gridCol w:w="2489"/>
      </w:tblGrid>
      <w:tr w:rsidR="0013622C" w:rsidRPr="0013622C" w14:paraId="1878C942" w14:textId="77777777" w:rsidTr="00B04DC0">
        <w:tc>
          <w:tcPr>
            <w:tcW w:w="3539" w:type="dxa"/>
            <w:shd w:val="clear" w:color="auto" w:fill="auto"/>
          </w:tcPr>
          <w:p w14:paraId="61315ADD" w14:textId="77777777" w:rsidR="0013622C" w:rsidRPr="0013622C" w:rsidRDefault="0013622C" w:rsidP="0013622C">
            <w:pPr>
              <w:jc w:val="left"/>
              <w:rPr>
                <w:rFonts w:eastAsia="仿宋_GB2312"/>
                <w:sz w:val="24"/>
              </w:rPr>
            </w:pPr>
          </w:p>
        </w:tc>
        <w:tc>
          <w:tcPr>
            <w:tcW w:w="2268" w:type="dxa"/>
            <w:shd w:val="clear" w:color="auto" w:fill="auto"/>
          </w:tcPr>
          <w:p w14:paraId="3D77B9B6" w14:textId="77777777" w:rsidR="0013622C" w:rsidRPr="0013622C" w:rsidRDefault="0013622C" w:rsidP="0013622C">
            <w:pPr>
              <w:jc w:val="left"/>
              <w:rPr>
                <w:rFonts w:eastAsia="仿宋_GB2312"/>
                <w:sz w:val="24"/>
              </w:rPr>
            </w:pPr>
            <w:r w:rsidRPr="0013622C">
              <w:rPr>
                <w:rFonts w:eastAsia="仿宋_GB2312" w:hint="eastAsia"/>
                <w:sz w:val="24"/>
              </w:rPr>
              <w:t>Category Click Rate</w:t>
            </w:r>
          </w:p>
        </w:tc>
        <w:tc>
          <w:tcPr>
            <w:tcW w:w="2489" w:type="dxa"/>
            <w:shd w:val="clear" w:color="auto" w:fill="auto"/>
          </w:tcPr>
          <w:p w14:paraId="351C4466" w14:textId="77777777" w:rsidR="0013622C" w:rsidRPr="0013622C" w:rsidRDefault="0013622C" w:rsidP="0013622C">
            <w:pPr>
              <w:jc w:val="left"/>
              <w:rPr>
                <w:rFonts w:eastAsia="仿宋_GB2312"/>
                <w:sz w:val="24"/>
              </w:rPr>
            </w:pPr>
            <w:r w:rsidRPr="0013622C">
              <w:rPr>
                <w:rFonts w:eastAsia="仿宋_GB2312" w:hint="eastAsia"/>
                <w:sz w:val="24"/>
              </w:rPr>
              <w:t>Category Convert Rate</w:t>
            </w:r>
          </w:p>
        </w:tc>
      </w:tr>
      <w:tr w:rsidR="0013622C" w:rsidRPr="0013622C" w14:paraId="4A3BA55E" w14:textId="77777777" w:rsidTr="00B04DC0">
        <w:tc>
          <w:tcPr>
            <w:tcW w:w="3539" w:type="dxa"/>
            <w:shd w:val="clear" w:color="auto" w:fill="auto"/>
          </w:tcPr>
          <w:p w14:paraId="6CCDB866" w14:textId="77777777" w:rsidR="0013622C" w:rsidRPr="0013622C" w:rsidRDefault="0013622C" w:rsidP="0013622C">
            <w:pPr>
              <w:jc w:val="left"/>
              <w:rPr>
                <w:rFonts w:eastAsia="仿宋_GB2312"/>
                <w:sz w:val="24"/>
              </w:rPr>
            </w:pPr>
            <w:r w:rsidRPr="0013622C">
              <w:rPr>
                <w:rFonts w:eastAsia="仿宋_GB2312"/>
                <w:sz w:val="24"/>
              </w:rPr>
              <w:t>G</w:t>
            </w:r>
            <w:r w:rsidRPr="0013622C">
              <w:rPr>
                <w:rFonts w:eastAsia="仿宋_GB2312" w:hint="eastAsia"/>
                <w:sz w:val="24"/>
              </w:rPr>
              <w:t>lobal information entropy E(global)</w:t>
            </w:r>
          </w:p>
        </w:tc>
        <w:tc>
          <w:tcPr>
            <w:tcW w:w="2268" w:type="dxa"/>
            <w:shd w:val="clear" w:color="auto" w:fill="auto"/>
          </w:tcPr>
          <w:p w14:paraId="2B280F93" w14:textId="77777777" w:rsidR="0013622C" w:rsidRPr="0013622C" w:rsidRDefault="0013622C" w:rsidP="00864623">
            <w:pPr>
              <w:tabs>
                <w:tab w:val="right" w:pos="2052"/>
              </w:tabs>
              <w:jc w:val="center"/>
              <w:rPr>
                <w:rFonts w:eastAsia="仿宋_GB2312"/>
                <w:sz w:val="24"/>
              </w:rPr>
            </w:pPr>
            <w:r w:rsidRPr="0013622C">
              <w:rPr>
                <w:rFonts w:eastAsia="仿宋_GB2312" w:hint="eastAsia"/>
                <w:sz w:val="24"/>
              </w:rPr>
              <w:t>2.200779</w:t>
            </w:r>
          </w:p>
        </w:tc>
        <w:tc>
          <w:tcPr>
            <w:tcW w:w="2489" w:type="dxa"/>
            <w:shd w:val="clear" w:color="auto" w:fill="auto"/>
          </w:tcPr>
          <w:p w14:paraId="3AEA513F" w14:textId="77777777" w:rsidR="0013622C" w:rsidRPr="0013622C" w:rsidRDefault="0013622C" w:rsidP="00864623">
            <w:pPr>
              <w:jc w:val="center"/>
              <w:rPr>
                <w:rFonts w:eastAsia="仿宋_GB2312"/>
                <w:sz w:val="24"/>
              </w:rPr>
            </w:pPr>
            <w:r w:rsidRPr="0013622C">
              <w:rPr>
                <w:rFonts w:eastAsia="仿宋_GB2312" w:hint="eastAsia"/>
                <w:sz w:val="24"/>
              </w:rPr>
              <w:t>2.081891</w:t>
            </w:r>
          </w:p>
        </w:tc>
      </w:tr>
    </w:tbl>
    <w:p w14:paraId="6D43EBED" w14:textId="77777777" w:rsidR="0013622C" w:rsidRPr="0013622C" w:rsidRDefault="0013622C" w:rsidP="0013622C">
      <w:pPr>
        <w:jc w:val="left"/>
        <w:rPr>
          <w:rFonts w:eastAsia="仿宋_GB2312"/>
          <w:sz w:val="24"/>
        </w:rPr>
      </w:pPr>
    </w:p>
    <w:p w14:paraId="61BEC8B3" w14:textId="00C9AAE9" w:rsidR="0013622C" w:rsidRPr="0013622C" w:rsidRDefault="0013622C" w:rsidP="0013622C">
      <w:pPr>
        <w:jc w:val="left"/>
        <w:rPr>
          <w:rFonts w:eastAsia="仿宋_GB2312"/>
          <w:sz w:val="24"/>
        </w:rPr>
      </w:pPr>
      <w:r w:rsidRPr="0013622C">
        <w:rPr>
          <w:rFonts w:eastAsia="仿宋_GB2312" w:hint="eastAsia"/>
          <w:sz w:val="24"/>
        </w:rPr>
        <w:t>The information we can get from each individual variable is calculated respectively, and the individual variables can be generally classified into two groups: group one with relevant data presenting in inconsistent ways, including factors like Is Gallery 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artificially); group two with relevant data presenting in consistent forms, including factors like </w:t>
      </w:r>
      <w:r w:rsidRPr="0013622C">
        <w:rPr>
          <w:rFonts w:eastAsia="仿宋_GB2312" w:hint="eastAsia"/>
          <w:sz w:val="24"/>
        </w:rPr>
        <w:lastRenderedPageBreak/>
        <w:t xml:space="preserve">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14:paraId="6F26608D" w14:textId="77777777" w:rsidR="0013622C" w:rsidRPr="0013622C" w:rsidRDefault="0013622C" w:rsidP="0013622C">
      <w:pPr>
        <w:jc w:val="left"/>
        <w:rPr>
          <w:rFonts w:eastAsia="仿宋_GB2312"/>
          <w:sz w:val="24"/>
        </w:rPr>
      </w:pPr>
    </w:p>
    <w:p w14:paraId="2E530626" w14:textId="629F02F6" w:rsidR="0013622C" w:rsidRPr="0013622C" w:rsidRDefault="0013622C" w:rsidP="0013622C">
      <w:pPr>
        <w:jc w:val="left"/>
        <w:rPr>
          <w:rFonts w:eastAsia="仿宋_GB2312"/>
          <w:sz w:val="24"/>
        </w:rPr>
      </w:pPr>
      <w:r w:rsidRPr="0013622C">
        <w:rPr>
          <w:rFonts w:eastAsia="仿宋_GB2312" w:hint="eastAsia"/>
          <w:sz w:val="24"/>
        </w:rPr>
        <w:t>As for group one, we</w:t>
      </w:r>
      <w:r w:rsidRPr="0013622C">
        <w:rPr>
          <w:rFonts w:eastAsia="仿宋_GB2312"/>
          <w:sz w:val="24"/>
        </w:rPr>
        <w:t xml:space="preserve"> take</w:t>
      </w:r>
      <w:r w:rsidRPr="0013622C">
        <w:rPr>
          <w:rFonts w:eastAsia="仿宋_GB2312" w:hint="eastAsia"/>
          <w:sz w:val="24"/>
        </w:rPr>
        <w:t xml:space="preserve"> ROM as </w:t>
      </w:r>
      <w:r w:rsidRPr="0013622C">
        <w:rPr>
          <w:rFonts w:eastAsia="仿宋_GB2312"/>
          <w:sz w:val="24"/>
        </w:rPr>
        <w:t>an</w:t>
      </w:r>
      <w:r w:rsidRPr="0013622C">
        <w:rPr>
          <w:rFonts w:eastAsia="仿宋_GB2312" w:hint="eastAsia"/>
          <w:sz w:val="24"/>
        </w:rPr>
        <w:t xml:space="preserve">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related to the grouping of Category Click Rate, so accordingly, there are in total 40 groups, which are presented </w:t>
      </w:r>
      <w:r w:rsidR="00E96070">
        <w:rPr>
          <w:rFonts w:eastAsia="仿宋_GB2312"/>
          <w:sz w:val="24"/>
        </w:rPr>
        <w:t>in</w:t>
      </w:r>
      <w:r w:rsidRPr="0013622C">
        <w:rPr>
          <w:rFonts w:eastAsia="仿宋_GB2312" w:hint="eastAsia"/>
          <w:sz w:val="24"/>
        </w:rPr>
        <w:t xml:space="preserve"> </w:t>
      </w:r>
      <w:r w:rsidR="00864623">
        <w:rPr>
          <w:rFonts w:eastAsia="仿宋_GB2312" w:hint="eastAsia"/>
          <w:sz w:val="24"/>
        </w:rPr>
        <w:t>table 4 below</w:t>
      </w:r>
      <w:r w:rsidRPr="0013622C">
        <w:rPr>
          <w:rFonts w:eastAsia="仿宋_GB2312" w:hint="eastAsia"/>
          <w:sz w:val="24"/>
        </w:rPr>
        <w:t>:</w:t>
      </w:r>
    </w:p>
    <w:p w14:paraId="421F9C46" w14:textId="77777777" w:rsidR="0013622C" w:rsidRDefault="0013622C" w:rsidP="0013622C">
      <w:pPr>
        <w:jc w:val="left"/>
        <w:rPr>
          <w:rFonts w:eastAsia="仿宋_GB2312"/>
          <w:sz w:val="24"/>
        </w:rPr>
      </w:pPr>
    </w:p>
    <w:p w14:paraId="51BAF34F" w14:textId="77777777"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4:</w:t>
      </w:r>
      <w:r w:rsidR="00314BE1">
        <w:rPr>
          <w:rFonts w:eastAsia="仿宋_GB2312" w:hint="eastAsia"/>
        </w:rPr>
        <w:t xml:space="preserve"> </w:t>
      </w:r>
      <w:r w:rsidR="00864623">
        <w:rPr>
          <w:rFonts w:eastAsia="仿宋_GB2312" w:hint="eastAsia"/>
        </w:rPr>
        <w:t>The grouping</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910"/>
        <w:gridCol w:w="851"/>
        <w:gridCol w:w="567"/>
        <w:gridCol w:w="576"/>
        <w:gridCol w:w="576"/>
        <w:gridCol w:w="456"/>
      </w:tblGrid>
      <w:tr w:rsidR="0013622C" w:rsidRPr="0013622C" w14:paraId="581BD7E1" w14:textId="77777777" w:rsidTr="00B04DC0">
        <w:trPr>
          <w:trHeight w:val="270"/>
          <w:jc w:val="center"/>
        </w:trPr>
        <w:tc>
          <w:tcPr>
            <w:tcW w:w="763" w:type="dxa"/>
            <w:shd w:val="clear" w:color="auto" w:fill="auto"/>
            <w:noWrap/>
            <w:vAlign w:val="center"/>
          </w:tcPr>
          <w:p w14:paraId="0C14FB4A" w14:textId="77777777" w:rsidR="0013622C" w:rsidRPr="0013622C" w:rsidRDefault="0013622C" w:rsidP="0013622C">
            <w:pPr>
              <w:widowControl/>
              <w:jc w:val="left"/>
              <w:rPr>
                <w:rFonts w:eastAsia="仿宋_GB2312"/>
                <w:sz w:val="24"/>
              </w:rPr>
            </w:pPr>
            <w:r w:rsidRPr="0013622C">
              <w:rPr>
                <w:rFonts w:eastAsia="仿宋_GB2312" w:hint="eastAsia"/>
                <w:sz w:val="24"/>
              </w:rPr>
              <w:t>ROM</w:t>
            </w:r>
          </w:p>
        </w:tc>
        <w:tc>
          <w:tcPr>
            <w:tcW w:w="3910" w:type="dxa"/>
            <w:shd w:val="clear" w:color="auto" w:fill="auto"/>
            <w:noWrap/>
            <w:vAlign w:val="center"/>
          </w:tcPr>
          <w:p w14:paraId="1BF8F457" w14:textId="77777777"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851" w:type="dxa"/>
            <w:tcBorders>
              <w:bottom w:val="double" w:sz="4" w:space="0" w:color="auto"/>
            </w:tcBorders>
            <w:shd w:val="clear" w:color="auto" w:fill="auto"/>
            <w:noWrap/>
            <w:vAlign w:val="center"/>
          </w:tcPr>
          <w:p w14:paraId="38C278C2" w14:textId="77777777" w:rsidR="0013622C" w:rsidRPr="0013622C" w:rsidRDefault="0013622C" w:rsidP="0013622C">
            <w:pPr>
              <w:widowControl/>
              <w:jc w:val="left"/>
              <w:rPr>
                <w:rFonts w:eastAsia="仿宋_GB2312"/>
                <w:sz w:val="24"/>
              </w:rPr>
            </w:pPr>
            <w:r w:rsidRPr="0013622C">
              <w:rPr>
                <w:rFonts w:eastAsia="仿宋_GB2312" w:hint="eastAsia"/>
                <w:sz w:val="24"/>
              </w:rPr>
              <w:t>1</w:t>
            </w:r>
          </w:p>
        </w:tc>
        <w:tc>
          <w:tcPr>
            <w:tcW w:w="567" w:type="dxa"/>
            <w:tcBorders>
              <w:bottom w:val="double" w:sz="4" w:space="0" w:color="auto"/>
            </w:tcBorders>
            <w:shd w:val="clear" w:color="auto" w:fill="auto"/>
            <w:noWrap/>
            <w:vAlign w:val="center"/>
          </w:tcPr>
          <w:p w14:paraId="179F8B70" w14:textId="77777777"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14:paraId="5EB4FCCF" w14:textId="77777777" w:rsidR="0013622C" w:rsidRPr="0013622C" w:rsidRDefault="0013622C" w:rsidP="0013622C">
            <w:pPr>
              <w:widowControl/>
              <w:jc w:val="left"/>
              <w:rPr>
                <w:rFonts w:eastAsia="仿宋_GB2312"/>
                <w:sz w:val="24"/>
              </w:rPr>
            </w:pPr>
            <w:r w:rsidRPr="0013622C">
              <w:rPr>
                <w:rFonts w:eastAsia="仿宋_GB2312" w:hint="eastAsia"/>
                <w:sz w:val="24"/>
              </w:rPr>
              <w:t>3</w:t>
            </w:r>
          </w:p>
        </w:tc>
        <w:tc>
          <w:tcPr>
            <w:tcW w:w="576" w:type="dxa"/>
            <w:tcBorders>
              <w:bottom w:val="double" w:sz="4" w:space="0" w:color="auto"/>
            </w:tcBorders>
            <w:shd w:val="clear" w:color="auto" w:fill="auto"/>
            <w:noWrap/>
            <w:vAlign w:val="center"/>
          </w:tcPr>
          <w:p w14:paraId="60538915" w14:textId="77777777" w:rsidR="0013622C" w:rsidRPr="0013622C" w:rsidRDefault="0013622C" w:rsidP="0013622C">
            <w:pPr>
              <w:widowControl/>
              <w:jc w:val="left"/>
              <w:rPr>
                <w:rFonts w:eastAsia="仿宋_GB2312"/>
                <w:sz w:val="24"/>
              </w:rPr>
            </w:pPr>
            <w:r w:rsidRPr="0013622C">
              <w:rPr>
                <w:rFonts w:eastAsia="仿宋_GB2312" w:hint="eastAsia"/>
                <w:sz w:val="24"/>
              </w:rPr>
              <w:t>4</w:t>
            </w:r>
          </w:p>
        </w:tc>
        <w:tc>
          <w:tcPr>
            <w:tcW w:w="456" w:type="dxa"/>
            <w:tcBorders>
              <w:bottom w:val="double" w:sz="4" w:space="0" w:color="auto"/>
            </w:tcBorders>
            <w:shd w:val="clear" w:color="auto" w:fill="auto"/>
            <w:noWrap/>
            <w:vAlign w:val="center"/>
          </w:tcPr>
          <w:p w14:paraId="7FBEDC71" w14:textId="77777777"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14:paraId="3EF2753F" w14:textId="77777777" w:rsidTr="00B04DC0">
        <w:trPr>
          <w:trHeight w:val="270"/>
          <w:jc w:val="center"/>
        </w:trPr>
        <w:tc>
          <w:tcPr>
            <w:tcW w:w="763" w:type="dxa"/>
            <w:shd w:val="clear" w:color="auto" w:fill="auto"/>
            <w:noWrap/>
            <w:vAlign w:val="center"/>
          </w:tcPr>
          <w:p w14:paraId="3F35C441" w14:textId="77777777" w:rsidR="0013622C" w:rsidRPr="0013622C" w:rsidRDefault="0013622C" w:rsidP="0013622C">
            <w:pPr>
              <w:widowControl/>
              <w:jc w:val="right"/>
              <w:rPr>
                <w:rFonts w:eastAsia="仿宋_GB2312"/>
                <w:sz w:val="24"/>
              </w:rPr>
            </w:pPr>
          </w:p>
        </w:tc>
        <w:tc>
          <w:tcPr>
            <w:tcW w:w="3910" w:type="dxa"/>
            <w:tcBorders>
              <w:right w:val="double" w:sz="4" w:space="0" w:color="auto"/>
            </w:tcBorders>
            <w:shd w:val="clear" w:color="auto" w:fill="auto"/>
            <w:noWrap/>
            <w:vAlign w:val="center"/>
          </w:tcPr>
          <w:p w14:paraId="0CB6D293" w14:textId="77777777" w:rsidR="0013622C" w:rsidRPr="0013622C" w:rsidRDefault="0013622C" w:rsidP="00864623">
            <w:pPr>
              <w:widowControl/>
              <w:jc w:val="center"/>
              <w:rPr>
                <w:rFonts w:eastAsia="仿宋_GB2312"/>
                <w:sz w:val="24"/>
              </w:rPr>
            </w:pPr>
            <w:r w:rsidRPr="0013622C">
              <w:rPr>
                <w:rFonts w:eastAsia="仿宋_GB2312"/>
                <w:sz w:val="24"/>
              </w:rPr>
              <w:t>2</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CB90686"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13C3A91" w14:textId="77777777"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E9F9821" w14:textId="77777777"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B9C0076" w14:textId="77777777" w:rsidR="0013622C" w:rsidRPr="0013622C" w:rsidRDefault="0013622C" w:rsidP="00864623">
            <w:pPr>
              <w:widowControl/>
              <w:jc w:val="center"/>
              <w:rPr>
                <w:rFonts w:eastAsia="仿宋_GB2312"/>
                <w:sz w:val="24"/>
              </w:rPr>
            </w:pPr>
            <w:r w:rsidRPr="0013622C">
              <w:rPr>
                <w:rFonts w:eastAsia="仿宋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ACA5381" w14:textId="77777777"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14:paraId="3C8CB091" w14:textId="77777777" w:rsidTr="00B04DC0">
        <w:trPr>
          <w:trHeight w:val="270"/>
          <w:jc w:val="center"/>
        </w:trPr>
        <w:tc>
          <w:tcPr>
            <w:tcW w:w="763" w:type="dxa"/>
            <w:shd w:val="clear" w:color="auto" w:fill="auto"/>
            <w:noWrap/>
            <w:vAlign w:val="center"/>
          </w:tcPr>
          <w:p w14:paraId="7688D59D"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7A77DF2B" w14:textId="77777777" w:rsidR="0013622C" w:rsidRPr="0013622C" w:rsidRDefault="0013622C" w:rsidP="00864623">
            <w:pPr>
              <w:widowControl/>
              <w:jc w:val="center"/>
              <w:rPr>
                <w:rFonts w:eastAsia="仿宋_GB2312"/>
                <w:sz w:val="24"/>
              </w:rPr>
            </w:pPr>
            <w:r w:rsidRPr="0013622C">
              <w:rPr>
                <w:rFonts w:eastAsia="仿宋_GB2312"/>
                <w:sz w:val="24"/>
              </w:rPr>
              <w:t>4</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3B96DA1" w14:textId="77777777"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BAFA0D0" w14:textId="77777777"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BB937E8" w14:textId="77777777"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BA2B226" w14:textId="77777777"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B9920CF" w14:textId="77777777"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14:paraId="6D53984B" w14:textId="77777777" w:rsidTr="00B04DC0">
        <w:trPr>
          <w:trHeight w:val="270"/>
          <w:jc w:val="center"/>
        </w:trPr>
        <w:tc>
          <w:tcPr>
            <w:tcW w:w="763" w:type="dxa"/>
            <w:shd w:val="clear" w:color="auto" w:fill="auto"/>
            <w:noWrap/>
            <w:vAlign w:val="center"/>
          </w:tcPr>
          <w:p w14:paraId="7C5E7ED1"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50341774" w14:textId="77777777" w:rsidR="0013622C" w:rsidRPr="0013622C" w:rsidRDefault="0013622C" w:rsidP="00864623">
            <w:pPr>
              <w:widowControl/>
              <w:jc w:val="center"/>
              <w:rPr>
                <w:rFonts w:eastAsia="仿宋_GB2312"/>
                <w:sz w:val="24"/>
              </w:rPr>
            </w:pPr>
            <w:r w:rsidRPr="0013622C">
              <w:rPr>
                <w:rFonts w:eastAsia="仿宋_GB2312"/>
                <w:sz w:val="24"/>
              </w:rPr>
              <w:t>8</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9749CF9" w14:textId="77777777"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9B6E283" w14:textId="77777777"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81C7E5A" w14:textId="77777777"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8281678" w14:textId="77777777" w:rsidR="0013622C" w:rsidRPr="0013622C" w:rsidRDefault="0013622C" w:rsidP="00864623">
            <w:pPr>
              <w:widowControl/>
              <w:jc w:val="center"/>
              <w:rPr>
                <w:rFonts w:eastAsia="仿宋_GB2312"/>
                <w:sz w:val="24"/>
              </w:rPr>
            </w:pPr>
            <w:r w:rsidRPr="0013622C">
              <w:rPr>
                <w:rFonts w:eastAsia="仿宋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4F2AFEC" w14:textId="77777777" w:rsidR="0013622C" w:rsidRPr="0013622C" w:rsidRDefault="0013622C" w:rsidP="00864623">
            <w:pPr>
              <w:widowControl/>
              <w:jc w:val="center"/>
              <w:rPr>
                <w:rFonts w:eastAsia="仿宋_GB2312"/>
                <w:sz w:val="24"/>
              </w:rPr>
            </w:pPr>
            <w:r w:rsidRPr="0013622C">
              <w:rPr>
                <w:rFonts w:eastAsia="仿宋_GB2312"/>
                <w:sz w:val="24"/>
              </w:rPr>
              <w:t>8</w:t>
            </w:r>
          </w:p>
        </w:tc>
      </w:tr>
      <w:tr w:rsidR="0013622C" w:rsidRPr="0013622C" w14:paraId="769E27BE" w14:textId="77777777" w:rsidTr="00B04DC0">
        <w:trPr>
          <w:trHeight w:val="270"/>
          <w:jc w:val="center"/>
        </w:trPr>
        <w:tc>
          <w:tcPr>
            <w:tcW w:w="763" w:type="dxa"/>
            <w:shd w:val="clear" w:color="auto" w:fill="auto"/>
            <w:noWrap/>
            <w:vAlign w:val="center"/>
          </w:tcPr>
          <w:p w14:paraId="3B0671DA"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014A94BC" w14:textId="77777777" w:rsidR="0013622C" w:rsidRPr="0013622C" w:rsidRDefault="0013622C" w:rsidP="00864623">
            <w:pPr>
              <w:widowControl/>
              <w:jc w:val="center"/>
              <w:rPr>
                <w:rFonts w:eastAsia="仿宋_GB2312"/>
                <w:sz w:val="24"/>
              </w:rPr>
            </w:pPr>
            <w:r w:rsidRPr="0013622C">
              <w:rPr>
                <w:rFonts w:eastAsia="仿宋_GB2312"/>
                <w:sz w:val="24"/>
              </w:rPr>
              <w:t>16</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538B04A" w14:textId="77777777"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ACFBF02" w14:textId="77777777"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EDF7093" w14:textId="77777777"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CEEAC7A" w14:textId="77777777" w:rsidR="0013622C" w:rsidRPr="0013622C" w:rsidRDefault="0013622C" w:rsidP="00864623">
            <w:pPr>
              <w:widowControl/>
              <w:jc w:val="center"/>
              <w:rPr>
                <w:rFonts w:eastAsia="仿宋_GB2312"/>
                <w:sz w:val="24"/>
              </w:rPr>
            </w:pPr>
            <w:r w:rsidRPr="0013622C">
              <w:rPr>
                <w:rFonts w:eastAsia="仿宋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B5BAA39" w14:textId="77777777" w:rsidR="0013622C" w:rsidRPr="0013622C" w:rsidRDefault="0013622C" w:rsidP="00864623">
            <w:pPr>
              <w:widowControl/>
              <w:jc w:val="center"/>
              <w:rPr>
                <w:rFonts w:eastAsia="仿宋_GB2312"/>
                <w:sz w:val="24"/>
              </w:rPr>
            </w:pPr>
            <w:r w:rsidRPr="0013622C">
              <w:rPr>
                <w:rFonts w:eastAsia="仿宋_GB2312"/>
                <w:sz w:val="24"/>
              </w:rPr>
              <w:t>36</w:t>
            </w:r>
          </w:p>
        </w:tc>
      </w:tr>
      <w:tr w:rsidR="0013622C" w:rsidRPr="0013622C" w14:paraId="4EAAFF8B" w14:textId="77777777" w:rsidTr="00B04DC0">
        <w:trPr>
          <w:trHeight w:val="270"/>
          <w:jc w:val="center"/>
        </w:trPr>
        <w:tc>
          <w:tcPr>
            <w:tcW w:w="763" w:type="dxa"/>
            <w:shd w:val="clear" w:color="auto" w:fill="auto"/>
            <w:noWrap/>
            <w:vAlign w:val="center"/>
          </w:tcPr>
          <w:p w14:paraId="2C679877"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1D50CB33" w14:textId="77777777" w:rsidR="0013622C" w:rsidRPr="0013622C" w:rsidRDefault="0013622C" w:rsidP="00864623">
            <w:pPr>
              <w:widowControl/>
              <w:jc w:val="center"/>
              <w:rPr>
                <w:rFonts w:eastAsia="仿宋_GB2312"/>
                <w:sz w:val="24"/>
              </w:rPr>
            </w:pPr>
            <w:r w:rsidRPr="0013622C">
              <w:rPr>
                <w:rFonts w:eastAsia="仿宋_GB2312"/>
                <w:sz w:val="24"/>
              </w:rPr>
              <w:t>32</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F901F52" w14:textId="77777777"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70E64AF" w14:textId="77777777"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E394386" w14:textId="77777777"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5E03D21" w14:textId="77777777" w:rsidR="0013622C" w:rsidRPr="0013622C" w:rsidRDefault="0013622C" w:rsidP="00864623">
            <w:pPr>
              <w:widowControl/>
              <w:jc w:val="center"/>
              <w:rPr>
                <w:rFonts w:eastAsia="仿宋_GB2312"/>
                <w:sz w:val="24"/>
              </w:rPr>
            </w:pPr>
            <w:r w:rsidRPr="0013622C">
              <w:rPr>
                <w:rFonts w:eastAsia="仿宋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695DF79" w14:textId="77777777" w:rsidR="0013622C" w:rsidRPr="0013622C" w:rsidRDefault="0013622C" w:rsidP="00864623">
            <w:pPr>
              <w:widowControl/>
              <w:jc w:val="center"/>
              <w:rPr>
                <w:rFonts w:eastAsia="仿宋_GB2312"/>
                <w:sz w:val="24"/>
              </w:rPr>
            </w:pPr>
            <w:r w:rsidRPr="0013622C">
              <w:rPr>
                <w:rFonts w:eastAsia="仿宋_GB2312"/>
                <w:sz w:val="24"/>
              </w:rPr>
              <w:t>29</w:t>
            </w:r>
          </w:p>
        </w:tc>
      </w:tr>
      <w:tr w:rsidR="0013622C" w:rsidRPr="0013622C" w14:paraId="6B1E1CB2" w14:textId="77777777" w:rsidTr="00B04DC0">
        <w:trPr>
          <w:trHeight w:val="270"/>
          <w:jc w:val="center"/>
        </w:trPr>
        <w:tc>
          <w:tcPr>
            <w:tcW w:w="763" w:type="dxa"/>
            <w:shd w:val="clear" w:color="auto" w:fill="auto"/>
            <w:noWrap/>
            <w:vAlign w:val="center"/>
          </w:tcPr>
          <w:p w14:paraId="111A687E"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3D2759F4" w14:textId="77777777" w:rsidR="0013622C" w:rsidRPr="0013622C" w:rsidRDefault="0013622C" w:rsidP="00864623">
            <w:pPr>
              <w:widowControl/>
              <w:jc w:val="center"/>
              <w:rPr>
                <w:rFonts w:eastAsia="仿宋_GB2312"/>
                <w:sz w:val="24"/>
              </w:rPr>
            </w:pPr>
            <w:r w:rsidRPr="0013622C">
              <w:rPr>
                <w:rFonts w:eastAsia="仿宋_GB2312"/>
                <w:sz w:val="24"/>
              </w:rPr>
              <w:t>64</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9B2B79D" w14:textId="77777777"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83AD0EF" w14:textId="77777777"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36E44EE" w14:textId="77777777"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8572BB7" w14:textId="77777777" w:rsidR="0013622C" w:rsidRPr="0013622C" w:rsidRDefault="0013622C" w:rsidP="00864623">
            <w:pPr>
              <w:widowControl/>
              <w:jc w:val="center"/>
              <w:rPr>
                <w:rFonts w:eastAsia="仿宋_GB2312"/>
                <w:sz w:val="24"/>
              </w:rPr>
            </w:pPr>
            <w:r w:rsidRPr="0013622C">
              <w:rPr>
                <w:rFonts w:eastAsia="仿宋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334C960" w14:textId="77777777" w:rsidR="0013622C" w:rsidRPr="0013622C" w:rsidRDefault="0013622C" w:rsidP="00864623">
            <w:pPr>
              <w:widowControl/>
              <w:jc w:val="center"/>
              <w:rPr>
                <w:rFonts w:eastAsia="仿宋_GB2312"/>
                <w:sz w:val="24"/>
              </w:rPr>
            </w:pPr>
            <w:r w:rsidRPr="0013622C">
              <w:rPr>
                <w:rFonts w:eastAsia="仿宋_GB2312"/>
                <w:sz w:val="24"/>
              </w:rPr>
              <w:t>16</w:t>
            </w:r>
          </w:p>
        </w:tc>
      </w:tr>
      <w:tr w:rsidR="0013622C" w:rsidRPr="0013622C" w14:paraId="20DEF3B3" w14:textId="77777777" w:rsidTr="00B04DC0">
        <w:trPr>
          <w:trHeight w:val="270"/>
          <w:jc w:val="center"/>
        </w:trPr>
        <w:tc>
          <w:tcPr>
            <w:tcW w:w="763" w:type="dxa"/>
            <w:shd w:val="clear" w:color="auto" w:fill="auto"/>
            <w:noWrap/>
            <w:vAlign w:val="center"/>
          </w:tcPr>
          <w:p w14:paraId="7D3FDB09"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15C2EA93" w14:textId="77777777" w:rsidR="0013622C" w:rsidRPr="0013622C" w:rsidRDefault="0013622C" w:rsidP="00864623">
            <w:pPr>
              <w:widowControl/>
              <w:jc w:val="center"/>
              <w:rPr>
                <w:rFonts w:eastAsia="仿宋_GB2312"/>
                <w:sz w:val="24"/>
              </w:rPr>
            </w:pPr>
            <w:r w:rsidRPr="0013622C">
              <w:rPr>
                <w:rFonts w:eastAsia="仿宋_GB2312"/>
                <w:sz w:val="24"/>
              </w:rPr>
              <w:t>128</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1ADB814" w14:textId="77777777" w:rsidR="0013622C" w:rsidRPr="0013622C" w:rsidRDefault="0013622C" w:rsidP="00864623">
            <w:pPr>
              <w:widowControl/>
              <w:jc w:val="center"/>
              <w:rPr>
                <w:rFonts w:eastAsia="仿宋_GB2312"/>
                <w:sz w:val="24"/>
              </w:rPr>
            </w:pPr>
            <w:r w:rsidRPr="0013622C">
              <w:rPr>
                <w:rFonts w:eastAsia="仿宋_GB2312"/>
                <w:sz w:val="24"/>
              </w:rPr>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07BDDB0" w14:textId="77777777"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AF47DAF" w14:textId="77777777"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08666C3" w14:textId="77777777"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F21058E" w14:textId="77777777"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14:paraId="4FDD758A" w14:textId="77777777" w:rsidTr="00B04DC0">
        <w:trPr>
          <w:trHeight w:val="270"/>
          <w:jc w:val="center"/>
        </w:trPr>
        <w:tc>
          <w:tcPr>
            <w:tcW w:w="763" w:type="dxa"/>
            <w:shd w:val="clear" w:color="auto" w:fill="auto"/>
            <w:noWrap/>
            <w:vAlign w:val="center"/>
          </w:tcPr>
          <w:p w14:paraId="2437EF13"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10DB659A" w14:textId="77777777" w:rsidR="0013622C" w:rsidRPr="0013622C" w:rsidRDefault="0013622C" w:rsidP="00864623">
            <w:pPr>
              <w:widowControl/>
              <w:jc w:val="center"/>
              <w:rPr>
                <w:rFonts w:eastAsia="仿宋_GB2312"/>
                <w:sz w:val="24"/>
              </w:rPr>
            </w:pPr>
            <w:r w:rsidRPr="0013622C">
              <w:rPr>
                <w:rFonts w:eastAsia="仿宋_GB2312"/>
                <w:sz w:val="24"/>
              </w:rPr>
              <w:t>256</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BD5732D"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6B061F5"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7AAE153" w14:textId="77777777"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1930785"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0942F0B" w14:textId="77777777" w:rsidR="0013622C" w:rsidRPr="0013622C" w:rsidRDefault="0013622C" w:rsidP="00864623">
            <w:pPr>
              <w:widowControl/>
              <w:jc w:val="center"/>
              <w:rPr>
                <w:rFonts w:eastAsia="仿宋_GB2312"/>
                <w:sz w:val="24"/>
              </w:rPr>
            </w:pPr>
            <w:r w:rsidRPr="0013622C">
              <w:rPr>
                <w:rFonts w:eastAsia="仿宋_GB2312"/>
                <w:sz w:val="24"/>
              </w:rPr>
              <w:t>0</w:t>
            </w:r>
          </w:p>
        </w:tc>
      </w:tr>
    </w:tbl>
    <w:p w14:paraId="7DF30B7A" w14:textId="77777777" w:rsidR="0013622C" w:rsidRPr="0013622C" w:rsidRDefault="0013622C" w:rsidP="0013622C">
      <w:pPr>
        <w:jc w:val="left"/>
        <w:rPr>
          <w:rFonts w:eastAsia="仿宋_GB2312"/>
          <w:sz w:val="24"/>
        </w:rPr>
      </w:pPr>
    </w:p>
    <w:p w14:paraId="700C3ED4" w14:textId="69A5845D" w:rsidR="0013622C" w:rsidRPr="0013622C" w:rsidRDefault="0013622C" w:rsidP="0013622C">
      <w:pPr>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groups</w:t>
      </w:r>
      <w:r w:rsidR="00E96070">
        <w:rPr>
          <w:rFonts w:eastAsia="仿宋_GB2312"/>
          <w:sz w:val="24"/>
        </w:rPr>
        <w:t xml:space="preserve"> </w:t>
      </w:r>
      <w:r w:rsidRPr="0013622C">
        <w:rPr>
          <w:rFonts w:eastAsia="仿宋_GB2312" w:hint="eastAsia"/>
          <w:sz w:val="24"/>
        </w:rPr>
        <w:t>(as distinguished by double cross lines),</w:t>
      </w:r>
      <w:r w:rsidRPr="00314BE1">
        <w:rPr>
          <w:rFonts w:eastAsia="仿宋_GB2312" w:hint="eastAsia"/>
          <w:i/>
          <w:sz w:val="24"/>
        </w:rPr>
        <w:t xml:space="preserve"> </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w:t>
      </w:r>
      <w:proofErr w:type="gramStart"/>
      <w:r w:rsidRPr="0013622C">
        <w:rPr>
          <w:rFonts w:eastAsia="仿宋_GB2312" w:hint="eastAsia"/>
          <w:sz w:val="24"/>
        </w:rPr>
        <w:t xml:space="preserve">unit </w:t>
      </w:r>
      <w:proofErr w:type="gramEnd"/>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the number 110 represe</w:t>
      </w:r>
      <w:proofErr w:type="spellStart"/>
      <w:r w:rsidRPr="0013622C">
        <w:rPr>
          <w:rFonts w:eastAsia="仿宋_GB2312" w:hint="eastAsia"/>
          <w:sz w:val="24"/>
        </w:rPr>
        <w:t>nts</w:t>
      </w:r>
      <w:proofErr w:type="spellEnd"/>
      <w:r w:rsidRPr="0013622C">
        <w:rPr>
          <w:rFonts w:eastAsia="仿宋_GB2312" w:hint="eastAsia"/>
          <w:sz w:val="24"/>
        </w:rPr>
        <w:t xml:space="preserve">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data</w:t>
      </w:r>
      <w:r w:rsidR="00E96070">
        <w:rPr>
          <w:rFonts w:eastAsia="仿宋_GB2312"/>
          <w:sz w:val="24"/>
        </w:rPr>
        <w:t xml:space="preserve"> </w:t>
      </w:r>
      <w:r w:rsidRPr="0013622C">
        <w:rPr>
          <w:rFonts w:eastAsia="仿宋_GB2312" w:hint="eastAsia"/>
          <w:sz w:val="24"/>
        </w:rPr>
        <w:t xml:space="preserve">(and in our data processing, the total number of data available is 1324). </w:t>
      </w:r>
    </w:p>
    <w:p w14:paraId="20D3406E" w14:textId="77777777" w:rsidR="0013622C" w:rsidRPr="0013622C" w:rsidRDefault="0013622C" w:rsidP="0013622C">
      <w:pPr>
        <w:jc w:val="left"/>
        <w:rPr>
          <w:rFonts w:eastAsia="仿宋_GB2312"/>
          <w:sz w:val="24"/>
        </w:rPr>
      </w:pPr>
    </w:p>
    <w:p w14:paraId="635B87B6" w14:textId="27DE5F10" w:rsidR="0013622C" w:rsidRPr="0013622C" w:rsidRDefault="0013622C" w:rsidP="0013622C">
      <w:pPr>
        <w:jc w:val="left"/>
        <w:rPr>
          <w:rFonts w:eastAsia="仿宋_GB2312"/>
          <w:sz w:val="24"/>
        </w:rPr>
      </w:pPr>
      <w:r w:rsidRPr="0013622C">
        <w:rPr>
          <w:rFonts w:eastAsia="仿宋_GB2312" w:hint="eastAsia"/>
          <w:sz w:val="24"/>
        </w:rPr>
        <w:t>After the grouping of ROM data related to the Category Click Rate, we further 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14:paraId="49724375" w14:textId="77777777" w:rsidR="0013622C" w:rsidRDefault="0013622C" w:rsidP="0013622C">
      <w:pPr>
        <w:jc w:val="left"/>
        <w:rPr>
          <w:rFonts w:eastAsia="仿宋_GB2312"/>
          <w:sz w:val="24"/>
        </w:rPr>
      </w:pPr>
    </w:p>
    <w:p w14:paraId="3F92C063" w14:textId="77777777"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5:</w:t>
      </w:r>
      <w:r w:rsidR="00864623">
        <w:rPr>
          <w:rFonts w:eastAsia="仿宋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567"/>
        <w:gridCol w:w="576"/>
        <w:gridCol w:w="576"/>
        <w:gridCol w:w="600"/>
        <w:gridCol w:w="3227"/>
      </w:tblGrid>
      <w:tr w:rsidR="0013622C" w:rsidRPr="0013622C" w14:paraId="328DDFC4" w14:textId="77777777" w:rsidTr="00B04DC0">
        <w:trPr>
          <w:trHeight w:val="270"/>
          <w:jc w:val="center"/>
        </w:trPr>
        <w:tc>
          <w:tcPr>
            <w:tcW w:w="567" w:type="dxa"/>
            <w:tcBorders>
              <w:bottom w:val="double" w:sz="4" w:space="0" w:color="auto"/>
            </w:tcBorders>
            <w:shd w:val="clear" w:color="auto" w:fill="auto"/>
            <w:noWrap/>
            <w:vAlign w:val="center"/>
          </w:tcPr>
          <w:p w14:paraId="7BEB6A7B" w14:textId="77777777" w:rsidR="0013622C" w:rsidRPr="0013622C" w:rsidRDefault="0013622C" w:rsidP="0013622C">
            <w:pPr>
              <w:widowControl/>
              <w:jc w:val="left"/>
              <w:rPr>
                <w:rFonts w:eastAsia="仿宋_GB2312"/>
                <w:sz w:val="24"/>
              </w:rPr>
            </w:pPr>
          </w:p>
        </w:tc>
        <w:tc>
          <w:tcPr>
            <w:tcW w:w="567" w:type="dxa"/>
            <w:tcBorders>
              <w:bottom w:val="double" w:sz="4" w:space="0" w:color="auto"/>
            </w:tcBorders>
            <w:shd w:val="clear" w:color="auto" w:fill="auto"/>
            <w:noWrap/>
            <w:vAlign w:val="center"/>
          </w:tcPr>
          <w:p w14:paraId="1160ECB1" w14:textId="77777777"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14:paraId="4E650D74" w14:textId="77777777"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14:paraId="15C1FC1A" w14:textId="77777777" w:rsidR="0013622C" w:rsidRPr="0013622C" w:rsidRDefault="0013622C" w:rsidP="0013622C">
            <w:pPr>
              <w:widowControl/>
              <w:jc w:val="left"/>
              <w:rPr>
                <w:rFonts w:eastAsia="仿宋_GB2312"/>
                <w:sz w:val="24"/>
              </w:rPr>
            </w:pPr>
          </w:p>
        </w:tc>
        <w:tc>
          <w:tcPr>
            <w:tcW w:w="600" w:type="dxa"/>
            <w:tcBorders>
              <w:bottom w:val="double" w:sz="4" w:space="0" w:color="auto"/>
            </w:tcBorders>
            <w:shd w:val="clear" w:color="auto" w:fill="auto"/>
            <w:noWrap/>
            <w:vAlign w:val="center"/>
          </w:tcPr>
          <w:p w14:paraId="4DF12692" w14:textId="77777777" w:rsidR="0013622C" w:rsidRPr="0013622C" w:rsidRDefault="0013622C" w:rsidP="0013622C">
            <w:pPr>
              <w:widowControl/>
              <w:jc w:val="left"/>
              <w:rPr>
                <w:rFonts w:eastAsia="仿宋_GB2312"/>
                <w:sz w:val="24"/>
              </w:rPr>
            </w:pPr>
          </w:p>
        </w:tc>
        <w:tc>
          <w:tcPr>
            <w:tcW w:w="3227" w:type="dxa"/>
            <w:shd w:val="clear" w:color="auto" w:fill="auto"/>
            <w:noWrap/>
            <w:vAlign w:val="center"/>
          </w:tcPr>
          <w:p w14:paraId="37618090" w14:textId="77777777" w:rsidR="0013622C" w:rsidRPr="0013622C" w:rsidRDefault="00617448" w:rsidP="0013622C">
            <w:pPr>
              <w:widowControl/>
              <w:jc w:val="left"/>
              <w:rPr>
                <w:rFonts w:eastAsia="仿宋_GB2312"/>
                <w:sz w:val="24"/>
              </w:rPr>
            </w:pPr>
            <w:r>
              <w:rPr>
                <w:rFonts w:eastAsia="仿宋_GB2312" w:hint="eastAsia"/>
                <w:sz w:val="24"/>
              </w:rPr>
              <w:t xml:space="preserve">Information entropy E(ROM </w:t>
            </w:r>
            <w:r w:rsidR="0013622C" w:rsidRPr="0013622C">
              <w:rPr>
                <w:rFonts w:eastAsia="仿宋_GB2312" w:hint="eastAsia"/>
                <w:sz w:val="24"/>
              </w:rPr>
              <w:t>)</w:t>
            </w:r>
          </w:p>
        </w:tc>
      </w:tr>
      <w:tr w:rsidR="0013622C" w:rsidRPr="0013622C" w14:paraId="52D10E5E"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7CE38AD"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D60E97E" w14:textId="77777777"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9EA336E" w14:textId="77777777"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8C3E6B2" w14:textId="77777777" w:rsidR="0013622C" w:rsidRPr="0013622C" w:rsidRDefault="0013622C" w:rsidP="00864623">
            <w:pPr>
              <w:widowControl/>
              <w:jc w:val="center"/>
              <w:rPr>
                <w:rFonts w:eastAsia="仿宋_GB2312"/>
                <w:sz w:val="24"/>
              </w:rPr>
            </w:pPr>
            <w:r w:rsidRPr="0013622C">
              <w:rPr>
                <w:rFonts w:eastAsia="仿宋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E75E512"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14:paraId="6BE1DC65" w14:textId="77777777" w:rsidR="0013622C" w:rsidRPr="0013622C" w:rsidRDefault="0013622C" w:rsidP="00864623">
            <w:pPr>
              <w:widowControl/>
              <w:jc w:val="center"/>
              <w:rPr>
                <w:rFonts w:eastAsia="仿宋_GB2312"/>
                <w:sz w:val="24"/>
              </w:rPr>
            </w:pPr>
            <w:r w:rsidRPr="0013622C">
              <w:rPr>
                <w:rFonts w:eastAsia="仿宋_GB2312" w:hint="eastAsia"/>
                <w:sz w:val="24"/>
              </w:rPr>
              <w:t>1.459148</w:t>
            </w:r>
          </w:p>
        </w:tc>
      </w:tr>
      <w:tr w:rsidR="0013622C" w:rsidRPr="0013622C" w14:paraId="3AC4369A"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92119C5" w14:textId="77777777"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5E66A71" w14:textId="77777777"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38E3CA8" w14:textId="77777777"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2B9B712" w14:textId="77777777"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9B116AA"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14:paraId="79BF4B99" w14:textId="77777777" w:rsidR="0013622C" w:rsidRPr="0013622C" w:rsidRDefault="0013622C" w:rsidP="00864623">
            <w:pPr>
              <w:widowControl/>
              <w:jc w:val="center"/>
              <w:rPr>
                <w:rFonts w:eastAsia="仿宋_GB2312"/>
                <w:sz w:val="24"/>
              </w:rPr>
            </w:pPr>
            <w:r w:rsidRPr="0013622C">
              <w:rPr>
                <w:rFonts w:eastAsia="仿宋_GB2312"/>
                <w:sz w:val="24"/>
              </w:rPr>
              <w:t>1.89366</w:t>
            </w:r>
          </w:p>
        </w:tc>
      </w:tr>
      <w:tr w:rsidR="0013622C" w:rsidRPr="0013622C" w14:paraId="2A88DE22"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46F7BE7" w14:textId="77777777"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3F10B1D" w14:textId="77777777"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14401DF" w14:textId="77777777"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908938A" w14:textId="77777777" w:rsidR="0013622C" w:rsidRPr="0013622C" w:rsidRDefault="0013622C" w:rsidP="00864623">
            <w:pPr>
              <w:widowControl/>
              <w:jc w:val="center"/>
              <w:rPr>
                <w:rFonts w:eastAsia="仿宋_GB2312"/>
                <w:sz w:val="24"/>
              </w:rPr>
            </w:pPr>
            <w:r w:rsidRPr="0013622C">
              <w:rPr>
                <w:rFonts w:eastAsia="仿宋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910F291" w14:textId="77777777" w:rsidR="0013622C" w:rsidRPr="0013622C" w:rsidRDefault="0013622C" w:rsidP="00864623">
            <w:pPr>
              <w:widowControl/>
              <w:jc w:val="center"/>
              <w:rPr>
                <w:rFonts w:eastAsia="仿宋_GB2312"/>
                <w:sz w:val="24"/>
              </w:rPr>
            </w:pPr>
            <w:r w:rsidRPr="0013622C">
              <w:rPr>
                <w:rFonts w:eastAsia="仿宋_GB2312"/>
                <w:sz w:val="24"/>
              </w:rPr>
              <w:t>8</w:t>
            </w:r>
          </w:p>
        </w:tc>
        <w:tc>
          <w:tcPr>
            <w:tcW w:w="3227" w:type="dxa"/>
            <w:tcBorders>
              <w:left w:val="double" w:sz="4" w:space="0" w:color="auto"/>
            </w:tcBorders>
            <w:shd w:val="clear" w:color="auto" w:fill="auto"/>
            <w:noWrap/>
            <w:vAlign w:val="center"/>
          </w:tcPr>
          <w:p w14:paraId="4A3691EC" w14:textId="77777777" w:rsidR="0013622C" w:rsidRPr="0013622C" w:rsidRDefault="0013622C" w:rsidP="00864623">
            <w:pPr>
              <w:widowControl/>
              <w:jc w:val="center"/>
              <w:rPr>
                <w:rFonts w:eastAsia="仿宋_GB2312"/>
                <w:sz w:val="24"/>
              </w:rPr>
            </w:pPr>
            <w:r w:rsidRPr="0013622C">
              <w:rPr>
                <w:rFonts w:eastAsia="仿宋_GB2312"/>
                <w:sz w:val="24"/>
              </w:rPr>
              <w:t>2.122787</w:t>
            </w:r>
          </w:p>
        </w:tc>
      </w:tr>
      <w:tr w:rsidR="0013622C" w:rsidRPr="0013622C" w14:paraId="32F03314"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FBE7832" w14:textId="77777777"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915F8B2" w14:textId="77777777"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AF29908" w14:textId="77777777"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7E5B5FA" w14:textId="77777777" w:rsidR="0013622C" w:rsidRPr="0013622C" w:rsidRDefault="0013622C" w:rsidP="00864623">
            <w:pPr>
              <w:widowControl/>
              <w:jc w:val="center"/>
              <w:rPr>
                <w:rFonts w:eastAsia="仿宋_GB2312"/>
                <w:sz w:val="24"/>
              </w:rPr>
            </w:pPr>
            <w:r w:rsidRPr="0013622C">
              <w:rPr>
                <w:rFonts w:eastAsia="仿宋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2830B25" w14:textId="77777777" w:rsidR="0013622C" w:rsidRPr="0013622C" w:rsidRDefault="0013622C" w:rsidP="00864623">
            <w:pPr>
              <w:widowControl/>
              <w:jc w:val="center"/>
              <w:rPr>
                <w:rFonts w:eastAsia="仿宋_GB2312"/>
                <w:sz w:val="24"/>
              </w:rPr>
            </w:pPr>
            <w:r w:rsidRPr="0013622C">
              <w:rPr>
                <w:rFonts w:eastAsia="仿宋_GB2312"/>
                <w:sz w:val="24"/>
              </w:rPr>
              <w:t>36</w:t>
            </w:r>
          </w:p>
        </w:tc>
        <w:tc>
          <w:tcPr>
            <w:tcW w:w="3227" w:type="dxa"/>
            <w:tcBorders>
              <w:left w:val="double" w:sz="4" w:space="0" w:color="auto"/>
            </w:tcBorders>
            <w:shd w:val="clear" w:color="auto" w:fill="auto"/>
            <w:noWrap/>
            <w:vAlign w:val="center"/>
          </w:tcPr>
          <w:p w14:paraId="184F3D52" w14:textId="77777777" w:rsidR="0013622C" w:rsidRPr="0013622C" w:rsidRDefault="0013622C" w:rsidP="00864623">
            <w:pPr>
              <w:widowControl/>
              <w:jc w:val="center"/>
              <w:rPr>
                <w:rFonts w:eastAsia="仿宋_GB2312"/>
                <w:sz w:val="24"/>
              </w:rPr>
            </w:pPr>
            <w:r w:rsidRPr="0013622C">
              <w:rPr>
                <w:rFonts w:eastAsia="仿宋_GB2312"/>
                <w:sz w:val="24"/>
              </w:rPr>
              <w:t>2.205866</w:t>
            </w:r>
          </w:p>
        </w:tc>
      </w:tr>
      <w:tr w:rsidR="0013622C" w:rsidRPr="0013622C" w14:paraId="4CEACED6"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3E45A43" w14:textId="77777777"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A678792" w14:textId="77777777"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0C8AD9A" w14:textId="77777777"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DB8C451" w14:textId="77777777" w:rsidR="0013622C" w:rsidRPr="0013622C" w:rsidRDefault="0013622C" w:rsidP="00864623">
            <w:pPr>
              <w:widowControl/>
              <w:jc w:val="center"/>
              <w:rPr>
                <w:rFonts w:eastAsia="仿宋_GB2312"/>
                <w:sz w:val="24"/>
              </w:rPr>
            </w:pPr>
            <w:r w:rsidRPr="0013622C">
              <w:rPr>
                <w:rFonts w:eastAsia="仿宋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45002F7" w14:textId="77777777" w:rsidR="0013622C" w:rsidRPr="0013622C" w:rsidRDefault="0013622C" w:rsidP="00864623">
            <w:pPr>
              <w:widowControl/>
              <w:jc w:val="center"/>
              <w:rPr>
                <w:rFonts w:eastAsia="仿宋_GB2312"/>
                <w:sz w:val="24"/>
              </w:rPr>
            </w:pPr>
            <w:r w:rsidRPr="0013622C">
              <w:rPr>
                <w:rFonts w:eastAsia="仿宋_GB2312"/>
                <w:sz w:val="24"/>
              </w:rPr>
              <w:t>29</w:t>
            </w:r>
          </w:p>
        </w:tc>
        <w:tc>
          <w:tcPr>
            <w:tcW w:w="3227" w:type="dxa"/>
            <w:tcBorders>
              <w:left w:val="double" w:sz="4" w:space="0" w:color="auto"/>
            </w:tcBorders>
            <w:shd w:val="clear" w:color="auto" w:fill="auto"/>
            <w:noWrap/>
            <w:vAlign w:val="center"/>
          </w:tcPr>
          <w:p w14:paraId="0C8E5F4D" w14:textId="77777777" w:rsidR="0013622C" w:rsidRPr="0013622C" w:rsidRDefault="0013622C" w:rsidP="00864623">
            <w:pPr>
              <w:widowControl/>
              <w:jc w:val="center"/>
              <w:rPr>
                <w:rFonts w:eastAsia="仿宋_GB2312"/>
                <w:sz w:val="24"/>
              </w:rPr>
            </w:pPr>
            <w:r w:rsidRPr="0013622C">
              <w:rPr>
                <w:rFonts w:eastAsia="仿宋_GB2312"/>
                <w:sz w:val="24"/>
              </w:rPr>
              <w:t>2.242444</w:t>
            </w:r>
          </w:p>
        </w:tc>
      </w:tr>
      <w:tr w:rsidR="0013622C" w:rsidRPr="0013622C" w14:paraId="0AD72514"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70DB49E" w14:textId="77777777"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3D6F92D" w14:textId="77777777"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921FCC7" w14:textId="77777777"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7EB386E" w14:textId="77777777" w:rsidR="0013622C" w:rsidRPr="0013622C" w:rsidRDefault="0013622C" w:rsidP="00864623">
            <w:pPr>
              <w:widowControl/>
              <w:jc w:val="center"/>
              <w:rPr>
                <w:rFonts w:eastAsia="仿宋_GB2312"/>
                <w:sz w:val="24"/>
              </w:rPr>
            </w:pPr>
            <w:r w:rsidRPr="0013622C">
              <w:rPr>
                <w:rFonts w:eastAsia="仿宋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5E0C182" w14:textId="77777777" w:rsidR="0013622C" w:rsidRPr="0013622C" w:rsidRDefault="0013622C" w:rsidP="00864623">
            <w:pPr>
              <w:widowControl/>
              <w:jc w:val="center"/>
              <w:rPr>
                <w:rFonts w:eastAsia="仿宋_GB2312"/>
                <w:sz w:val="24"/>
              </w:rPr>
            </w:pPr>
            <w:r w:rsidRPr="0013622C">
              <w:rPr>
                <w:rFonts w:eastAsia="仿宋_GB2312"/>
                <w:sz w:val="24"/>
              </w:rPr>
              <w:t>16</w:t>
            </w:r>
          </w:p>
        </w:tc>
        <w:tc>
          <w:tcPr>
            <w:tcW w:w="3227" w:type="dxa"/>
            <w:tcBorders>
              <w:left w:val="double" w:sz="4" w:space="0" w:color="auto"/>
            </w:tcBorders>
            <w:shd w:val="clear" w:color="auto" w:fill="auto"/>
            <w:noWrap/>
            <w:vAlign w:val="center"/>
          </w:tcPr>
          <w:p w14:paraId="5A6C6121" w14:textId="77777777" w:rsidR="0013622C" w:rsidRPr="0013622C" w:rsidRDefault="0013622C" w:rsidP="00864623">
            <w:pPr>
              <w:widowControl/>
              <w:jc w:val="center"/>
              <w:rPr>
                <w:rFonts w:eastAsia="仿宋_GB2312"/>
                <w:sz w:val="24"/>
              </w:rPr>
            </w:pPr>
            <w:r w:rsidRPr="0013622C">
              <w:rPr>
                <w:rFonts w:eastAsia="仿宋_GB2312"/>
                <w:sz w:val="24"/>
              </w:rPr>
              <w:t>2.160525</w:t>
            </w:r>
          </w:p>
        </w:tc>
      </w:tr>
      <w:tr w:rsidR="0013622C" w:rsidRPr="0013622C" w14:paraId="0EA4A98C"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AB62DEE" w14:textId="77777777" w:rsidR="0013622C" w:rsidRPr="0013622C" w:rsidRDefault="0013622C" w:rsidP="00864623">
            <w:pPr>
              <w:widowControl/>
              <w:jc w:val="center"/>
              <w:rPr>
                <w:rFonts w:eastAsia="仿宋_GB2312"/>
                <w:sz w:val="24"/>
              </w:rPr>
            </w:pPr>
            <w:r w:rsidRPr="0013622C">
              <w:rPr>
                <w:rFonts w:eastAsia="仿宋_GB2312"/>
                <w:sz w:val="24"/>
              </w:rPr>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A0CF01C" w14:textId="77777777"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D642456" w14:textId="77777777"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5D2B9A1" w14:textId="77777777"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0282CC8"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14:paraId="404ABF96" w14:textId="77777777" w:rsidR="0013622C" w:rsidRPr="0013622C" w:rsidRDefault="0013622C" w:rsidP="00864623">
            <w:pPr>
              <w:widowControl/>
              <w:jc w:val="center"/>
              <w:rPr>
                <w:rFonts w:eastAsia="仿宋_GB2312"/>
                <w:sz w:val="24"/>
              </w:rPr>
            </w:pPr>
            <w:r w:rsidRPr="0013622C">
              <w:rPr>
                <w:rFonts w:eastAsia="仿宋_GB2312"/>
                <w:sz w:val="24"/>
              </w:rPr>
              <w:t>1.931295</w:t>
            </w:r>
          </w:p>
        </w:tc>
      </w:tr>
      <w:tr w:rsidR="0013622C" w:rsidRPr="0013622C" w14:paraId="36422887"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E092158" w14:textId="77777777" w:rsidR="0013622C" w:rsidRPr="0013622C" w:rsidRDefault="0013622C" w:rsidP="00864623">
            <w:pPr>
              <w:widowControl/>
              <w:jc w:val="center"/>
              <w:rPr>
                <w:rFonts w:eastAsia="仿宋_GB2312"/>
                <w:sz w:val="24"/>
              </w:rPr>
            </w:pPr>
            <w:r w:rsidRPr="0013622C">
              <w:rPr>
                <w:rFonts w:eastAsia="仿宋_GB2312"/>
                <w:sz w:val="24"/>
              </w:rPr>
              <w:lastRenderedPageBreak/>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F5123BB"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6D492F5" w14:textId="77777777"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4166233"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9C203EA"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14:paraId="731CE320" w14:textId="77777777" w:rsidR="0013622C" w:rsidRPr="0013622C" w:rsidRDefault="0013622C" w:rsidP="00864623">
            <w:pPr>
              <w:widowControl/>
              <w:jc w:val="center"/>
              <w:rPr>
                <w:rFonts w:eastAsia="仿宋_GB2312"/>
                <w:sz w:val="24"/>
              </w:rPr>
            </w:pPr>
            <w:r w:rsidRPr="0013622C">
              <w:rPr>
                <w:rFonts w:eastAsia="仿宋_GB2312" w:hint="eastAsia"/>
                <w:sz w:val="24"/>
              </w:rPr>
              <w:t>0</w:t>
            </w:r>
          </w:p>
        </w:tc>
      </w:tr>
    </w:tbl>
    <w:p w14:paraId="23199E15" w14:textId="77777777" w:rsidR="0013622C" w:rsidRPr="0013622C" w:rsidRDefault="0013622C" w:rsidP="00864623">
      <w:pPr>
        <w:jc w:val="center"/>
        <w:rPr>
          <w:rFonts w:eastAsia="仿宋_GB2312"/>
          <w:sz w:val="24"/>
        </w:rPr>
      </w:pPr>
    </w:p>
    <w:p w14:paraId="28D259B5" w14:textId="294B7785" w:rsidR="0013622C" w:rsidRPr="0013622C" w:rsidRDefault="0013622C" w:rsidP="0013622C">
      <w:pPr>
        <w:jc w:val="left"/>
        <w:rPr>
          <w:rFonts w:eastAsia="仿宋_GB2312"/>
          <w:sz w:val="24"/>
        </w:rPr>
      </w:pPr>
      <w:r w:rsidRPr="0013622C">
        <w:rPr>
          <w:rFonts w:eastAsia="仿宋_GB2312" w:hint="eastAsia"/>
          <w:sz w:val="24"/>
        </w:rPr>
        <w:t>In order to acquire the total amount of information we can gain from the independent variable ROM, we need to further calculate the possibility that each line will happen. As for the first line</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1,j</m:t>
            </m:r>
          </m:sub>
        </m:sSub>
      </m:oMath>
      <w:r w:rsidRPr="0013622C">
        <w:rPr>
          <w:rFonts w:eastAsia="仿宋_GB2312" w:hint="eastAsia"/>
          <w:sz w:val="24"/>
        </w:rPr>
        <w:t xml:space="preserve">, we calculate the times data 2 appears and then divide the total number of data, 1324. Then, we </w:t>
      </w:r>
      <w:r w:rsidRPr="0013622C">
        <w:rPr>
          <w:rFonts w:eastAsia="仿宋_GB2312"/>
          <w:sz w:val="24"/>
        </w:rPr>
        <w:t>multiply</w:t>
      </w:r>
      <w:r w:rsidRPr="0013622C">
        <w:rPr>
          <w:rFonts w:eastAsia="仿宋_GB2312" w:hint="eastAsia"/>
          <w:sz w:val="24"/>
        </w:rPr>
        <w:t xml:space="preserve"> the possibility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p>
    <w:p w14:paraId="28C83292" w14:textId="77777777" w:rsidR="0013622C" w:rsidRDefault="0013622C" w:rsidP="0013622C">
      <w:pPr>
        <w:jc w:val="left"/>
        <w:rPr>
          <w:rFonts w:eastAsia="仿宋_GB2312"/>
          <w:sz w:val="24"/>
        </w:rPr>
      </w:pPr>
    </w:p>
    <w:p w14:paraId="2348DF43" w14:textId="77777777"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6:</w:t>
      </w:r>
      <w:r w:rsidR="00864623">
        <w:rPr>
          <w:rFonts w:eastAsia="仿宋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019"/>
        <w:gridCol w:w="1767"/>
      </w:tblGrid>
      <w:tr w:rsidR="0013622C" w:rsidRPr="0013622C" w14:paraId="766E98B6" w14:textId="77777777" w:rsidTr="0013622C">
        <w:trPr>
          <w:trHeight w:val="285"/>
          <w:jc w:val="center"/>
        </w:trPr>
        <w:tc>
          <w:tcPr>
            <w:tcW w:w="2321" w:type="dxa"/>
            <w:shd w:val="clear" w:color="auto" w:fill="auto"/>
            <w:noWrap/>
            <w:vAlign w:val="center"/>
          </w:tcPr>
          <w:p w14:paraId="3DA9C71C" w14:textId="77777777" w:rsidR="0013622C" w:rsidRPr="0013622C" w:rsidRDefault="0013622C" w:rsidP="00617448">
            <w:pPr>
              <w:widowControl/>
              <w:jc w:val="center"/>
              <w:rPr>
                <w:rFonts w:eastAsia="仿宋_GB2312"/>
                <w:sz w:val="24"/>
              </w:rPr>
            </w:pPr>
            <w:r w:rsidRPr="0013622C">
              <w:rPr>
                <w:rFonts w:eastAsia="仿宋_GB2312"/>
                <w:sz w:val="24"/>
              </w:rPr>
              <w:t>Information entropy</w:t>
            </w:r>
            <w:r w:rsidRPr="0013622C">
              <w:rPr>
                <w:rFonts w:eastAsia="仿宋_GB2312" w:hint="eastAsia"/>
                <w:sz w:val="24"/>
              </w:rPr>
              <w:t xml:space="preserve"> </w:t>
            </w:r>
          </w:p>
        </w:tc>
        <w:tc>
          <w:tcPr>
            <w:tcW w:w="2019" w:type="dxa"/>
            <w:shd w:val="clear" w:color="auto" w:fill="auto"/>
            <w:noWrap/>
            <w:vAlign w:val="center"/>
          </w:tcPr>
          <w:p w14:paraId="354858BC" w14:textId="77777777" w:rsidR="0013622C" w:rsidRPr="0013622C" w:rsidRDefault="0013622C" w:rsidP="00617448">
            <w:pPr>
              <w:widowControl/>
              <w:jc w:val="center"/>
              <w:rPr>
                <w:rFonts w:eastAsia="仿宋_GB2312"/>
                <w:sz w:val="24"/>
              </w:rPr>
            </w:pPr>
            <w:r w:rsidRPr="0013622C">
              <w:rPr>
                <w:rFonts w:eastAsia="仿宋_GB2312" w:hint="eastAsia"/>
                <w:sz w:val="24"/>
              </w:rPr>
              <w:t>P</w:t>
            </w:r>
            <w:r w:rsidRPr="0013622C">
              <w:rPr>
                <w:rFonts w:eastAsia="仿宋_GB2312"/>
                <w:sz w:val="24"/>
              </w:rPr>
              <w:t>ossibility</w:t>
            </w:r>
            <w:r w:rsidR="00617448">
              <w:rPr>
                <w:rFonts w:eastAsia="仿宋_GB2312" w:hint="eastAsia"/>
                <w:sz w:val="24"/>
              </w:rPr>
              <w:t xml:space="preserve"> </w:t>
            </w:r>
          </w:p>
        </w:tc>
        <w:tc>
          <w:tcPr>
            <w:tcW w:w="1767" w:type="dxa"/>
            <w:shd w:val="clear" w:color="auto" w:fill="auto"/>
            <w:noWrap/>
            <w:vAlign w:val="center"/>
          </w:tcPr>
          <w:p w14:paraId="3380FCCA" w14:textId="77777777"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roduct</w:t>
            </w:r>
          </w:p>
        </w:tc>
      </w:tr>
      <w:tr w:rsidR="0013622C" w:rsidRPr="0013622C" w14:paraId="3C48A522" w14:textId="77777777" w:rsidTr="0013622C">
        <w:trPr>
          <w:trHeight w:val="285"/>
          <w:jc w:val="center"/>
        </w:trPr>
        <w:tc>
          <w:tcPr>
            <w:tcW w:w="2321" w:type="dxa"/>
            <w:shd w:val="clear" w:color="auto" w:fill="auto"/>
            <w:noWrap/>
            <w:vAlign w:val="center"/>
          </w:tcPr>
          <w:p w14:paraId="0BE57B53" w14:textId="77777777" w:rsidR="0013622C" w:rsidRPr="0013622C" w:rsidRDefault="0013622C" w:rsidP="0013622C">
            <w:pPr>
              <w:widowControl/>
              <w:jc w:val="center"/>
              <w:rPr>
                <w:rFonts w:eastAsia="仿宋_GB2312"/>
                <w:sz w:val="24"/>
              </w:rPr>
            </w:pPr>
            <w:r w:rsidRPr="0013622C">
              <w:rPr>
                <w:rFonts w:eastAsia="仿宋_GB2312"/>
                <w:sz w:val="24"/>
              </w:rPr>
              <w:t>1.459148</w:t>
            </w:r>
          </w:p>
        </w:tc>
        <w:tc>
          <w:tcPr>
            <w:tcW w:w="2019" w:type="dxa"/>
            <w:shd w:val="clear" w:color="auto" w:fill="auto"/>
            <w:noWrap/>
            <w:vAlign w:val="center"/>
          </w:tcPr>
          <w:p w14:paraId="7DB8E6B5" w14:textId="77777777" w:rsidR="0013622C" w:rsidRPr="0013622C" w:rsidRDefault="0013622C" w:rsidP="0013622C">
            <w:pPr>
              <w:widowControl/>
              <w:jc w:val="center"/>
              <w:rPr>
                <w:rFonts w:eastAsia="仿宋_GB2312"/>
                <w:sz w:val="24"/>
              </w:rPr>
            </w:pPr>
            <w:r w:rsidRPr="0013622C">
              <w:rPr>
                <w:rFonts w:eastAsia="仿宋_GB2312"/>
                <w:sz w:val="24"/>
              </w:rPr>
              <w:t>0.004531722</w:t>
            </w:r>
          </w:p>
        </w:tc>
        <w:tc>
          <w:tcPr>
            <w:tcW w:w="1767" w:type="dxa"/>
            <w:shd w:val="clear" w:color="auto" w:fill="auto"/>
            <w:noWrap/>
            <w:vAlign w:val="center"/>
          </w:tcPr>
          <w:p w14:paraId="39779980" w14:textId="77777777" w:rsidR="0013622C" w:rsidRPr="0013622C" w:rsidRDefault="0013622C" w:rsidP="0013622C">
            <w:pPr>
              <w:widowControl/>
              <w:jc w:val="center"/>
              <w:rPr>
                <w:rFonts w:eastAsia="仿宋_GB2312"/>
                <w:sz w:val="24"/>
              </w:rPr>
            </w:pPr>
            <w:r w:rsidRPr="0013622C">
              <w:rPr>
                <w:rFonts w:eastAsia="仿宋_GB2312"/>
                <w:sz w:val="24"/>
              </w:rPr>
              <w:t>0.006612</w:t>
            </w:r>
          </w:p>
        </w:tc>
      </w:tr>
      <w:tr w:rsidR="0013622C" w:rsidRPr="0013622C" w14:paraId="3EA2421A" w14:textId="77777777" w:rsidTr="0013622C">
        <w:trPr>
          <w:trHeight w:val="285"/>
          <w:jc w:val="center"/>
        </w:trPr>
        <w:tc>
          <w:tcPr>
            <w:tcW w:w="2321" w:type="dxa"/>
            <w:shd w:val="clear" w:color="auto" w:fill="auto"/>
            <w:noWrap/>
            <w:vAlign w:val="center"/>
          </w:tcPr>
          <w:p w14:paraId="49F3D6D4" w14:textId="77777777" w:rsidR="0013622C" w:rsidRPr="0013622C" w:rsidRDefault="0013622C" w:rsidP="0013622C">
            <w:pPr>
              <w:widowControl/>
              <w:jc w:val="center"/>
              <w:rPr>
                <w:rFonts w:eastAsia="仿宋_GB2312"/>
                <w:sz w:val="24"/>
              </w:rPr>
            </w:pPr>
            <w:r w:rsidRPr="0013622C">
              <w:rPr>
                <w:rFonts w:eastAsia="仿宋_GB2312"/>
                <w:sz w:val="24"/>
              </w:rPr>
              <w:t>1.89366</w:t>
            </w:r>
          </w:p>
        </w:tc>
        <w:tc>
          <w:tcPr>
            <w:tcW w:w="2019" w:type="dxa"/>
            <w:shd w:val="clear" w:color="auto" w:fill="auto"/>
            <w:noWrap/>
            <w:vAlign w:val="center"/>
          </w:tcPr>
          <w:p w14:paraId="2A8555D0" w14:textId="77777777" w:rsidR="0013622C" w:rsidRPr="0013622C" w:rsidRDefault="0013622C" w:rsidP="0013622C">
            <w:pPr>
              <w:widowControl/>
              <w:jc w:val="center"/>
              <w:rPr>
                <w:rFonts w:eastAsia="仿宋_GB2312"/>
                <w:sz w:val="24"/>
              </w:rPr>
            </w:pPr>
            <w:r w:rsidRPr="0013622C">
              <w:rPr>
                <w:rFonts w:eastAsia="仿宋_GB2312"/>
                <w:sz w:val="24"/>
              </w:rPr>
              <w:t>0.023413897</w:t>
            </w:r>
          </w:p>
        </w:tc>
        <w:tc>
          <w:tcPr>
            <w:tcW w:w="1767" w:type="dxa"/>
            <w:shd w:val="clear" w:color="auto" w:fill="auto"/>
            <w:noWrap/>
            <w:vAlign w:val="center"/>
          </w:tcPr>
          <w:p w14:paraId="5839DB63" w14:textId="77777777" w:rsidR="0013622C" w:rsidRPr="0013622C" w:rsidRDefault="0013622C" w:rsidP="0013622C">
            <w:pPr>
              <w:widowControl/>
              <w:jc w:val="center"/>
              <w:rPr>
                <w:rFonts w:eastAsia="仿宋_GB2312"/>
                <w:sz w:val="24"/>
              </w:rPr>
            </w:pPr>
            <w:r w:rsidRPr="0013622C">
              <w:rPr>
                <w:rFonts w:eastAsia="仿宋_GB2312"/>
                <w:sz w:val="24"/>
              </w:rPr>
              <w:t>0.044338</w:t>
            </w:r>
          </w:p>
        </w:tc>
      </w:tr>
      <w:tr w:rsidR="0013622C" w:rsidRPr="0013622C" w14:paraId="3E765AFC" w14:textId="77777777" w:rsidTr="0013622C">
        <w:trPr>
          <w:trHeight w:val="285"/>
          <w:jc w:val="center"/>
        </w:trPr>
        <w:tc>
          <w:tcPr>
            <w:tcW w:w="2321" w:type="dxa"/>
            <w:shd w:val="clear" w:color="auto" w:fill="auto"/>
            <w:noWrap/>
            <w:vAlign w:val="center"/>
          </w:tcPr>
          <w:p w14:paraId="71CEB0D1" w14:textId="77777777" w:rsidR="0013622C" w:rsidRPr="0013622C" w:rsidRDefault="0013622C" w:rsidP="0013622C">
            <w:pPr>
              <w:widowControl/>
              <w:jc w:val="center"/>
              <w:rPr>
                <w:rFonts w:eastAsia="仿宋_GB2312"/>
                <w:sz w:val="24"/>
              </w:rPr>
            </w:pPr>
            <w:r w:rsidRPr="0013622C">
              <w:rPr>
                <w:rFonts w:eastAsia="仿宋_GB2312"/>
                <w:sz w:val="24"/>
              </w:rPr>
              <w:t>2.122787</w:t>
            </w:r>
          </w:p>
        </w:tc>
        <w:tc>
          <w:tcPr>
            <w:tcW w:w="2019" w:type="dxa"/>
            <w:shd w:val="clear" w:color="auto" w:fill="auto"/>
            <w:noWrap/>
            <w:vAlign w:val="center"/>
          </w:tcPr>
          <w:p w14:paraId="216225CF" w14:textId="77777777" w:rsidR="0013622C" w:rsidRPr="0013622C" w:rsidRDefault="0013622C" w:rsidP="0013622C">
            <w:pPr>
              <w:widowControl/>
              <w:jc w:val="center"/>
              <w:rPr>
                <w:rFonts w:eastAsia="仿宋_GB2312"/>
                <w:sz w:val="24"/>
              </w:rPr>
            </w:pPr>
            <w:r w:rsidRPr="0013622C">
              <w:rPr>
                <w:rFonts w:eastAsia="仿宋_GB2312"/>
                <w:sz w:val="24"/>
              </w:rPr>
              <w:t>0.171450151</w:t>
            </w:r>
          </w:p>
        </w:tc>
        <w:tc>
          <w:tcPr>
            <w:tcW w:w="1767" w:type="dxa"/>
            <w:shd w:val="clear" w:color="auto" w:fill="auto"/>
            <w:noWrap/>
            <w:vAlign w:val="center"/>
          </w:tcPr>
          <w:p w14:paraId="4D512E9F" w14:textId="77777777" w:rsidR="0013622C" w:rsidRPr="0013622C" w:rsidRDefault="0013622C" w:rsidP="0013622C">
            <w:pPr>
              <w:widowControl/>
              <w:jc w:val="center"/>
              <w:rPr>
                <w:rFonts w:eastAsia="仿宋_GB2312"/>
                <w:sz w:val="24"/>
              </w:rPr>
            </w:pPr>
            <w:r w:rsidRPr="0013622C">
              <w:rPr>
                <w:rFonts w:eastAsia="仿宋_GB2312"/>
                <w:sz w:val="24"/>
              </w:rPr>
              <w:t>0.363952</w:t>
            </w:r>
          </w:p>
        </w:tc>
      </w:tr>
      <w:tr w:rsidR="0013622C" w:rsidRPr="0013622C" w14:paraId="770DD5FD" w14:textId="77777777" w:rsidTr="0013622C">
        <w:trPr>
          <w:trHeight w:val="285"/>
          <w:jc w:val="center"/>
        </w:trPr>
        <w:tc>
          <w:tcPr>
            <w:tcW w:w="2321" w:type="dxa"/>
            <w:shd w:val="clear" w:color="auto" w:fill="auto"/>
            <w:noWrap/>
            <w:vAlign w:val="center"/>
          </w:tcPr>
          <w:p w14:paraId="5D8D4B7D" w14:textId="77777777" w:rsidR="0013622C" w:rsidRPr="0013622C" w:rsidRDefault="0013622C" w:rsidP="0013622C">
            <w:pPr>
              <w:widowControl/>
              <w:jc w:val="center"/>
              <w:rPr>
                <w:rFonts w:eastAsia="仿宋_GB2312"/>
                <w:sz w:val="24"/>
              </w:rPr>
            </w:pPr>
            <w:r w:rsidRPr="0013622C">
              <w:rPr>
                <w:rFonts w:eastAsia="仿宋_GB2312"/>
                <w:sz w:val="24"/>
              </w:rPr>
              <w:t>2.205866</w:t>
            </w:r>
          </w:p>
        </w:tc>
        <w:tc>
          <w:tcPr>
            <w:tcW w:w="2019" w:type="dxa"/>
            <w:shd w:val="clear" w:color="auto" w:fill="auto"/>
            <w:noWrap/>
            <w:vAlign w:val="center"/>
          </w:tcPr>
          <w:p w14:paraId="1095E15D" w14:textId="77777777" w:rsidR="0013622C" w:rsidRPr="0013622C" w:rsidRDefault="0013622C" w:rsidP="0013622C">
            <w:pPr>
              <w:widowControl/>
              <w:jc w:val="center"/>
              <w:rPr>
                <w:rFonts w:eastAsia="仿宋_GB2312"/>
                <w:sz w:val="24"/>
              </w:rPr>
            </w:pPr>
            <w:r w:rsidRPr="0013622C">
              <w:rPr>
                <w:rFonts w:eastAsia="仿宋_GB2312"/>
                <w:sz w:val="24"/>
              </w:rPr>
              <w:t>0.385196375</w:t>
            </w:r>
          </w:p>
        </w:tc>
        <w:tc>
          <w:tcPr>
            <w:tcW w:w="1767" w:type="dxa"/>
            <w:shd w:val="clear" w:color="auto" w:fill="auto"/>
            <w:noWrap/>
            <w:vAlign w:val="center"/>
          </w:tcPr>
          <w:p w14:paraId="60F3764A" w14:textId="77777777" w:rsidR="0013622C" w:rsidRPr="0013622C" w:rsidRDefault="0013622C" w:rsidP="0013622C">
            <w:pPr>
              <w:widowControl/>
              <w:jc w:val="center"/>
              <w:rPr>
                <w:rFonts w:eastAsia="仿宋_GB2312"/>
                <w:sz w:val="24"/>
              </w:rPr>
            </w:pPr>
            <w:r w:rsidRPr="0013622C">
              <w:rPr>
                <w:rFonts w:eastAsia="仿宋_GB2312"/>
                <w:sz w:val="24"/>
              </w:rPr>
              <w:t>0.849692</w:t>
            </w:r>
          </w:p>
        </w:tc>
      </w:tr>
      <w:tr w:rsidR="0013622C" w:rsidRPr="0013622C" w14:paraId="5D9E876A" w14:textId="77777777" w:rsidTr="0013622C">
        <w:trPr>
          <w:trHeight w:val="285"/>
          <w:jc w:val="center"/>
        </w:trPr>
        <w:tc>
          <w:tcPr>
            <w:tcW w:w="2321" w:type="dxa"/>
            <w:shd w:val="clear" w:color="auto" w:fill="auto"/>
            <w:noWrap/>
            <w:vAlign w:val="center"/>
          </w:tcPr>
          <w:p w14:paraId="68D73455" w14:textId="77777777" w:rsidR="0013622C" w:rsidRPr="0013622C" w:rsidRDefault="0013622C" w:rsidP="0013622C">
            <w:pPr>
              <w:widowControl/>
              <w:jc w:val="center"/>
              <w:rPr>
                <w:rFonts w:eastAsia="仿宋_GB2312"/>
                <w:sz w:val="24"/>
              </w:rPr>
            </w:pPr>
            <w:r w:rsidRPr="0013622C">
              <w:rPr>
                <w:rFonts w:eastAsia="仿宋_GB2312"/>
                <w:sz w:val="24"/>
              </w:rPr>
              <w:t>2.242444</w:t>
            </w:r>
          </w:p>
        </w:tc>
        <w:tc>
          <w:tcPr>
            <w:tcW w:w="2019" w:type="dxa"/>
            <w:shd w:val="clear" w:color="auto" w:fill="auto"/>
            <w:noWrap/>
            <w:vAlign w:val="center"/>
          </w:tcPr>
          <w:p w14:paraId="22FF9099" w14:textId="77777777" w:rsidR="0013622C" w:rsidRPr="0013622C" w:rsidRDefault="0013622C" w:rsidP="0013622C">
            <w:pPr>
              <w:widowControl/>
              <w:jc w:val="center"/>
              <w:rPr>
                <w:rFonts w:eastAsia="仿宋_GB2312"/>
                <w:sz w:val="24"/>
              </w:rPr>
            </w:pPr>
            <w:r w:rsidRPr="0013622C">
              <w:rPr>
                <w:rFonts w:eastAsia="仿宋_GB2312"/>
                <w:sz w:val="24"/>
              </w:rPr>
              <w:t>0.212990937</w:t>
            </w:r>
          </w:p>
        </w:tc>
        <w:tc>
          <w:tcPr>
            <w:tcW w:w="1767" w:type="dxa"/>
            <w:shd w:val="clear" w:color="auto" w:fill="auto"/>
            <w:noWrap/>
            <w:vAlign w:val="center"/>
          </w:tcPr>
          <w:p w14:paraId="415B10C1" w14:textId="77777777" w:rsidR="0013622C" w:rsidRPr="0013622C" w:rsidRDefault="0013622C" w:rsidP="0013622C">
            <w:pPr>
              <w:widowControl/>
              <w:jc w:val="center"/>
              <w:rPr>
                <w:rFonts w:eastAsia="仿宋_GB2312"/>
                <w:sz w:val="24"/>
              </w:rPr>
            </w:pPr>
            <w:r w:rsidRPr="0013622C">
              <w:rPr>
                <w:rFonts w:eastAsia="仿宋_GB2312"/>
                <w:sz w:val="24"/>
              </w:rPr>
              <w:t>0.47762</w:t>
            </w:r>
          </w:p>
        </w:tc>
      </w:tr>
      <w:tr w:rsidR="0013622C" w:rsidRPr="0013622C" w14:paraId="6FBEB177" w14:textId="77777777" w:rsidTr="0013622C">
        <w:trPr>
          <w:trHeight w:val="285"/>
          <w:jc w:val="center"/>
        </w:trPr>
        <w:tc>
          <w:tcPr>
            <w:tcW w:w="2321" w:type="dxa"/>
            <w:shd w:val="clear" w:color="auto" w:fill="auto"/>
            <w:noWrap/>
            <w:vAlign w:val="center"/>
          </w:tcPr>
          <w:p w14:paraId="25BDDC67" w14:textId="77777777" w:rsidR="0013622C" w:rsidRPr="0013622C" w:rsidRDefault="0013622C" w:rsidP="0013622C">
            <w:pPr>
              <w:widowControl/>
              <w:jc w:val="center"/>
              <w:rPr>
                <w:rFonts w:eastAsia="仿宋_GB2312"/>
                <w:sz w:val="24"/>
              </w:rPr>
            </w:pPr>
            <w:r w:rsidRPr="0013622C">
              <w:rPr>
                <w:rFonts w:eastAsia="仿宋_GB2312"/>
                <w:sz w:val="24"/>
              </w:rPr>
              <w:t>2.160525</w:t>
            </w:r>
          </w:p>
        </w:tc>
        <w:tc>
          <w:tcPr>
            <w:tcW w:w="2019" w:type="dxa"/>
            <w:shd w:val="clear" w:color="auto" w:fill="auto"/>
            <w:noWrap/>
            <w:vAlign w:val="center"/>
          </w:tcPr>
          <w:p w14:paraId="7FBD2EA9" w14:textId="77777777" w:rsidR="0013622C" w:rsidRPr="0013622C" w:rsidRDefault="0013622C" w:rsidP="0013622C">
            <w:pPr>
              <w:widowControl/>
              <w:jc w:val="center"/>
              <w:rPr>
                <w:rFonts w:eastAsia="仿宋_GB2312"/>
                <w:sz w:val="24"/>
              </w:rPr>
            </w:pPr>
            <w:r w:rsidRPr="0013622C">
              <w:rPr>
                <w:rFonts w:eastAsia="仿宋_GB2312"/>
                <w:sz w:val="24"/>
              </w:rPr>
              <w:t>0.187311178</w:t>
            </w:r>
          </w:p>
        </w:tc>
        <w:tc>
          <w:tcPr>
            <w:tcW w:w="1767" w:type="dxa"/>
            <w:shd w:val="clear" w:color="auto" w:fill="auto"/>
            <w:noWrap/>
            <w:vAlign w:val="center"/>
          </w:tcPr>
          <w:p w14:paraId="17B40208" w14:textId="77777777" w:rsidR="0013622C" w:rsidRPr="0013622C" w:rsidRDefault="0013622C" w:rsidP="0013622C">
            <w:pPr>
              <w:widowControl/>
              <w:jc w:val="center"/>
              <w:rPr>
                <w:rFonts w:eastAsia="仿宋_GB2312"/>
                <w:sz w:val="24"/>
              </w:rPr>
            </w:pPr>
            <w:r w:rsidRPr="0013622C">
              <w:rPr>
                <w:rFonts w:eastAsia="仿宋_GB2312"/>
                <w:sz w:val="24"/>
              </w:rPr>
              <w:t>0.40469</w:t>
            </w:r>
          </w:p>
        </w:tc>
      </w:tr>
      <w:tr w:rsidR="0013622C" w:rsidRPr="0013622C" w14:paraId="3E89679F" w14:textId="77777777" w:rsidTr="0013622C">
        <w:trPr>
          <w:trHeight w:val="285"/>
          <w:jc w:val="center"/>
        </w:trPr>
        <w:tc>
          <w:tcPr>
            <w:tcW w:w="2321" w:type="dxa"/>
            <w:shd w:val="clear" w:color="auto" w:fill="auto"/>
            <w:noWrap/>
            <w:vAlign w:val="center"/>
          </w:tcPr>
          <w:p w14:paraId="01AB03CB" w14:textId="77777777" w:rsidR="0013622C" w:rsidRPr="0013622C" w:rsidRDefault="0013622C" w:rsidP="0013622C">
            <w:pPr>
              <w:widowControl/>
              <w:jc w:val="center"/>
              <w:rPr>
                <w:rFonts w:eastAsia="仿宋_GB2312"/>
                <w:sz w:val="24"/>
              </w:rPr>
            </w:pPr>
            <w:r w:rsidRPr="0013622C">
              <w:rPr>
                <w:rFonts w:eastAsia="仿宋_GB2312"/>
                <w:sz w:val="24"/>
              </w:rPr>
              <w:t>1.931295</w:t>
            </w:r>
          </w:p>
        </w:tc>
        <w:tc>
          <w:tcPr>
            <w:tcW w:w="2019" w:type="dxa"/>
            <w:shd w:val="clear" w:color="auto" w:fill="auto"/>
            <w:noWrap/>
            <w:vAlign w:val="center"/>
          </w:tcPr>
          <w:p w14:paraId="18BD230B" w14:textId="77777777" w:rsidR="0013622C" w:rsidRPr="0013622C" w:rsidRDefault="0013622C" w:rsidP="0013622C">
            <w:pPr>
              <w:widowControl/>
              <w:jc w:val="center"/>
              <w:rPr>
                <w:rFonts w:eastAsia="仿宋_GB2312"/>
                <w:sz w:val="24"/>
              </w:rPr>
            </w:pPr>
            <w:r w:rsidRPr="0013622C">
              <w:rPr>
                <w:rFonts w:eastAsia="仿宋_GB2312"/>
                <w:sz w:val="24"/>
              </w:rPr>
              <w:t>0.014350453</w:t>
            </w:r>
          </w:p>
        </w:tc>
        <w:tc>
          <w:tcPr>
            <w:tcW w:w="1767" w:type="dxa"/>
            <w:shd w:val="clear" w:color="auto" w:fill="auto"/>
            <w:noWrap/>
            <w:vAlign w:val="center"/>
          </w:tcPr>
          <w:p w14:paraId="2AF61B7E" w14:textId="77777777" w:rsidR="0013622C" w:rsidRPr="0013622C" w:rsidRDefault="0013622C" w:rsidP="0013622C">
            <w:pPr>
              <w:widowControl/>
              <w:jc w:val="center"/>
              <w:rPr>
                <w:rFonts w:eastAsia="仿宋_GB2312"/>
                <w:sz w:val="24"/>
              </w:rPr>
            </w:pPr>
            <w:r w:rsidRPr="0013622C">
              <w:rPr>
                <w:rFonts w:eastAsia="仿宋_GB2312"/>
                <w:sz w:val="24"/>
              </w:rPr>
              <w:t>0.027715</w:t>
            </w:r>
          </w:p>
        </w:tc>
      </w:tr>
      <w:tr w:rsidR="0013622C" w:rsidRPr="0013622C" w14:paraId="481AC28D" w14:textId="77777777" w:rsidTr="0013622C">
        <w:trPr>
          <w:trHeight w:val="285"/>
          <w:jc w:val="center"/>
        </w:trPr>
        <w:tc>
          <w:tcPr>
            <w:tcW w:w="2321" w:type="dxa"/>
            <w:shd w:val="clear" w:color="auto" w:fill="auto"/>
            <w:noWrap/>
            <w:vAlign w:val="center"/>
          </w:tcPr>
          <w:p w14:paraId="3859171A" w14:textId="77777777" w:rsidR="0013622C" w:rsidRPr="0013622C" w:rsidRDefault="0013622C" w:rsidP="0013622C">
            <w:pPr>
              <w:widowControl/>
              <w:jc w:val="center"/>
              <w:rPr>
                <w:rFonts w:eastAsia="仿宋_GB2312"/>
                <w:sz w:val="24"/>
              </w:rPr>
            </w:pPr>
            <w:r w:rsidRPr="0013622C">
              <w:rPr>
                <w:rFonts w:eastAsia="仿宋_GB2312"/>
                <w:sz w:val="24"/>
              </w:rPr>
              <w:t>0</w:t>
            </w:r>
          </w:p>
        </w:tc>
        <w:tc>
          <w:tcPr>
            <w:tcW w:w="2019" w:type="dxa"/>
            <w:shd w:val="clear" w:color="auto" w:fill="auto"/>
            <w:noWrap/>
            <w:vAlign w:val="center"/>
          </w:tcPr>
          <w:p w14:paraId="4CD82034" w14:textId="77777777" w:rsidR="0013622C" w:rsidRPr="0013622C" w:rsidRDefault="0013622C" w:rsidP="0013622C">
            <w:pPr>
              <w:widowControl/>
              <w:jc w:val="center"/>
              <w:rPr>
                <w:rFonts w:eastAsia="仿宋_GB2312"/>
                <w:sz w:val="24"/>
              </w:rPr>
            </w:pPr>
            <w:r w:rsidRPr="0013622C">
              <w:rPr>
                <w:rFonts w:eastAsia="仿宋_GB2312"/>
                <w:sz w:val="24"/>
              </w:rPr>
              <w:t>0.000755287</w:t>
            </w:r>
          </w:p>
        </w:tc>
        <w:tc>
          <w:tcPr>
            <w:tcW w:w="1767" w:type="dxa"/>
            <w:shd w:val="clear" w:color="auto" w:fill="auto"/>
            <w:noWrap/>
            <w:vAlign w:val="center"/>
          </w:tcPr>
          <w:p w14:paraId="1A5849FA" w14:textId="77777777" w:rsidR="0013622C" w:rsidRPr="0013622C" w:rsidRDefault="0013622C" w:rsidP="0013622C">
            <w:pPr>
              <w:widowControl/>
              <w:jc w:val="center"/>
              <w:rPr>
                <w:rFonts w:eastAsia="仿宋_GB2312"/>
                <w:sz w:val="24"/>
              </w:rPr>
            </w:pPr>
            <w:r w:rsidRPr="0013622C">
              <w:rPr>
                <w:rFonts w:eastAsia="仿宋_GB2312"/>
                <w:sz w:val="24"/>
              </w:rPr>
              <w:t>0</w:t>
            </w:r>
          </w:p>
        </w:tc>
      </w:tr>
    </w:tbl>
    <w:p w14:paraId="45A6870B" w14:textId="77777777" w:rsidR="0013622C" w:rsidRPr="0013622C" w:rsidRDefault="0013622C" w:rsidP="0013622C">
      <w:pPr>
        <w:jc w:val="left"/>
        <w:rPr>
          <w:rFonts w:eastAsia="仿宋_GB2312"/>
          <w:sz w:val="24"/>
        </w:rPr>
      </w:pPr>
    </w:p>
    <w:p w14:paraId="20979973" w14:textId="3731C9A5" w:rsidR="0013622C" w:rsidRDefault="0013622C" w:rsidP="0013622C">
      <w:pPr>
        <w:jc w:val="left"/>
        <w:rPr>
          <w:rFonts w:eastAsia="仿宋_GB2312"/>
          <w:sz w:val="24"/>
        </w:rPr>
      </w:pPr>
      <w:r w:rsidRPr="0013622C">
        <w:rPr>
          <w:rFonts w:eastAsia="仿宋_GB2312" w:hint="eastAsia"/>
          <w:sz w:val="24"/>
        </w:rPr>
        <w:t>The sum of all 8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11 presents</w:t>
      </w:r>
      <w:r w:rsidRPr="0013622C">
        <w:rPr>
          <w:rFonts w:eastAsia="仿宋_GB2312" w:hint="eastAsia"/>
          <w:sz w:val="24"/>
        </w:rPr>
        <w:t>:</w:t>
      </w:r>
    </w:p>
    <w:p w14:paraId="72E68C31" w14:textId="77777777" w:rsidR="007D61E8" w:rsidRPr="0013622C" w:rsidRDefault="007D61E8" w:rsidP="0013622C">
      <w:pPr>
        <w:jc w:val="left"/>
        <w:rPr>
          <w:rFonts w:eastAsia="仿宋_GB2312"/>
          <w:sz w:val="24"/>
        </w:rPr>
      </w:pPr>
    </w:p>
    <w:p w14:paraId="119D3594" w14:textId="77777777" w:rsidR="00617448" w:rsidRPr="00314BE1" w:rsidRDefault="00314BE1" w:rsidP="00617448">
      <w:pPr>
        <w:jc w:val="center"/>
        <w:rPr>
          <w:rFonts w:eastAsia="仿宋_GB2312"/>
          <w:sz w:val="24"/>
        </w:rPr>
      </w:pPr>
      <m:oMathPara>
        <m:oMath>
          <m:r>
            <m:rPr>
              <m:sty m:val="p"/>
            </m:rPr>
            <w:rPr>
              <w:rFonts w:ascii="Cambria Math" w:eastAsia="仿宋_GB2312" w:hAnsi="Cambria Math"/>
              <w:sz w:val="24"/>
            </w:rPr>
            <m:t>IGain</m:t>
          </m:r>
          <m:d>
            <m:dPr>
              <m:ctrlPr>
                <w:rPr>
                  <w:rFonts w:ascii="Cambria Math" w:eastAsia="仿宋_GB2312" w:hAnsi="Cambria Math"/>
                  <w:sz w:val="24"/>
                </w:rPr>
              </m:ctrlPr>
            </m:dPr>
            <m:e>
              <m:r>
                <m:rPr>
                  <m:sty m:val="p"/>
                </m:rPr>
                <w:rPr>
                  <w:rFonts w:ascii="Cambria Math" w:eastAsia="仿宋_GB2312" w:hAnsi="Cambria Math"/>
                  <w:sz w:val="24"/>
                </w:rPr>
                <m:t>Category Click Rate, Rom</m:t>
              </m:r>
            </m:e>
          </m:d>
          <m:r>
            <m:rPr>
              <m:sty m:val="p"/>
            </m:rPr>
            <w:rPr>
              <w:rFonts w:ascii="Cambria Math" w:eastAsia="仿宋_GB2312" w:hAnsi="Cambria Math"/>
              <w:sz w:val="24"/>
            </w:rPr>
            <m:t>=E</m:t>
          </m:r>
          <m:d>
            <m:dPr>
              <m:ctrlPr>
                <w:rPr>
                  <w:rFonts w:ascii="Cambria Math" w:eastAsia="仿宋_GB2312" w:hAnsi="Cambria Math"/>
                  <w:sz w:val="24"/>
                </w:rPr>
              </m:ctrlPr>
            </m:dPr>
            <m:e>
              <m:r>
                <m:rPr>
                  <m:sty m:val="p"/>
                </m:rPr>
                <w:rPr>
                  <w:rFonts w:ascii="Cambria Math" w:eastAsia="仿宋_GB2312" w:hAnsi="Cambria Math"/>
                  <w:sz w:val="24"/>
                </w:rPr>
                <m:t>global</m:t>
              </m:r>
            </m:e>
          </m:d>
          <m:r>
            <m:rPr>
              <m:sty m:val="p"/>
            </m:rPr>
            <w:rPr>
              <w:rFonts w:ascii="Cambria Math" w:eastAsia="仿宋_GB2312" w:hAnsi="Cambria Math"/>
              <w:sz w:val="24"/>
            </w:rPr>
            <m:t>-</m:t>
          </m:r>
          <m:nary>
            <m:naryPr>
              <m:chr m:val="∑"/>
              <m:limLoc m:val="undOvr"/>
              <m:subHide m:val="1"/>
              <m:supHide m:val="1"/>
              <m:ctrlPr>
                <w:rPr>
                  <w:rFonts w:ascii="Cambria Math" w:eastAsia="仿宋_GB2312" w:hAnsi="Cambria Math"/>
                  <w:sz w:val="24"/>
                </w:rPr>
              </m:ctrlPr>
            </m:naryPr>
            <m:sub/>
            <m:sup/>
            <m:e>
              <m:r>
                <m:rPr>
                  <m:sty m:val="p"/>
                </m:rPr>
                <w:rPr>
                  <w:rFonts w:ascii="Cambria Math" w:eastAsia="仿宋_GB2312" w:hAnsi="Cambria Math"/>
                  <w:sz w:val="24"/>
                </w:rPr>
                <m:t>Information entropy*Possibility</m:t>
              </m:r>
            </m:e>
          </m:nary>
        </m:oMath>
      </m:oMathPara>
    </w:p>
    <w:p w14:paraId="571D3951" w14:textId="097D02F2" w:rsidR="00617448" w:rsidRPr="00617448" w:rsidRDefault="00B55A50" w:rsidP="0013622C">
      <w:pPr>
        <w:rPr>
          <w:rFonts w:eastAsia="仿宋_GB2312"/>
          <w:b/>
          <w:sz w:val="24"/>
        </w:rPr>
      </w:pPr>
      <w:r>
        <w:rPr>
          <w:rFonts w:eastAsia="仿宋_GB2312"/>
          <w:b/>
          <w:noProof/>
          <w:sz w:val="24"/>
        </w:rPr>
        <mc:AlternateContent>
          <mc:Choice Requires="wps">
            <w:drawing>
              <wp:anchor distT="0" distB="0" distL="114300" distR="114300" simplePos="0" relativeHeight="251720704" behindDoc="0" locked="0" layoutInCell="1" allowOverlap="1" wp14:anchorId="670002DA" wp14:editId="2AA14FBE">
                <wp:simplePos x="0" y="0"/>
                <wp:positionH relativeFrom="margin">
                  <wp:posOffset>4998085</wp:posOffset>
                </wp:positionH>
                <wp:positionV relativeFrom="paragraph">
                  <wp:posOffset>-469265</wp:posOffset>
                </wp:positionV>
                <wp:extent cx="428625" cy="304800"/>
                <wp:effectExtent l="0" t="0" r="0" b="0"/>
                <wp:wrapNone/>
                <wp:docPr id="15"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636EC6" w14:textId="77777777" w:rsidR="003D1226" w:rsidRPr="008A1391" w:rsidRDefault="003D1226" w:rsidP="00314BE1">
                            <w:pPr>
                              <w:rPr>
                                <w:rFonts w:eastAsia="仿宋_GB2312"/>
                              </w:rPr>
                            </w:pPr>
                            <w:r>
                              <w:rPr>
                                <w:rFonts w:eastAsia="仿宋_GB2312"/>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002DA" id="文本框 255" o:spid="_x0000_s1133" type="#_x0000_t202" style="position:absolute;left:0;text-align:left;margin-left:393.55pt;margin-top:-36.95pt;width:33.7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" fillcolor="white [3201]" stroked="f" strokeweight=".5pt">
                <v:path arrowok="t"/>
                <v:textbox>
                  <w:txbxContent>
                    <w:p w14:paraId="6C636EC6" w14:textId="77777777" w:rsidR="003D1226" w:rsidRPr="008A1391" w:rsidRDefault="003D1226" w:rsidP="00314BE1">
                      <w:pPr>
                        <w:rPr>
                          <w:rFonts w:eastAsia="仿宋_GB2312"/>
                        </w:rPr>
                      </w:pPr>
                      <w:r>
                        <w:rPr>
                          <w:rFonts w:eastAsia="仿宋_GB2312"/>
                        </w:rPr>
                        <w:t>(11)</w:t>
                      </w:r>
                    </w:p>
                  </w:txbxContent>
                </v:textbox>
                <w10:wrap anchorx="margin"/>
              </v:shape>
            </w:pict>
          </mc:Fallback>
        </mc:AlternateContent>
      </w:r>
    </w:p>
    <w:p w14:paraId="172CCE5E" w14:textId="44A62B11" w:rsidR="0013622C" w:rsidRPr="0013622C" w:rsidRDefault="0013622C" w:rsidP="0013622C">
      <w:pPr>
        <w:rPr>
          <w:rFonts w:eastAsia="仿宋_GB2312"/>
          <w:sz w:val="24"/>
        </w:rPr>
      </w:pPr>
      <w:proofErr w:type="gramStart"/>
      <w:r w:rsidRPr="0013622C">
        <w:rPr>
          <w:rFonts w:eastAsia="仿宋_GB2312" w:hint="eastAsia"/>
          <w:sz w:val="24"/>
        </w:rPr>
        <w:t>where</w:t>
      </w:r>
      <w:proofErr w:type="gramEnd"/>
      <w:r w:rsidRPr="0013622C">
        <w:rPr>
          <w:rFonts w:eastAsia="仿宋_GB2312" w:hint="eastAsia"/>
          <w:sz w:val="24"/>
        </w:rPr>
        <w:t xml:space="preserve"> E(global) here represents the global information entropy of the Category Click Rate, since the gain is related to the Category Clic</w:t>
      </w:r>
      <w:r w:rsidR="00864623">
        <w:rPr>
          <w:rFonts w:eastAsia="仿宋_GB2312" w:hint="eastAsia"/>
          <w:sz w:val="24"/>
        </w:rPr>
        <w:t>k Rate. The final gain is presented in table 7 below:</w:t>
      </w:r>
    </w:p>
    <w:p w14:paraId="2CF59BE1" w14:textId="77777777" w:rsidR="0013622C" w:rsidRPr="007D61E8" w:rsidRDefault="007D61E8" w:rsidP="007D61E8">
      <w:pPr>
        <w:jc w:val="center"/>
        <w:rPr>
          <w:rFonts w:eastAsia="仿宋_GB2312"/>
        </w:rPr>
      </w:pPr>
      <w:r w:rsidRPr="007D61E8">
        <w:rPr>
          <w:rFonts w:eastAsia="仿宋_GB2312" w:hint="eastAsia"/>
        </w:rPr>
        <w:t>T</w:t>
      </w:r>
      <w:r w:rsidRPr="007D61E8">
        <w:rPr>
          <w:rFonts w:eastAsia="仿宋_GB2312"/>
        </w:rPr>
        <w:t>able 7:</w:t>
      </w:r>
      <w:r w:rsidR="00864623">
        <w:rPr>
          <w:rFonts w:eastAsia="仿宋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264"/>
        <w:gridCol w:w="1959"/>
      </w:tblGrid>
      <w:tr w:rsidR="0013622C" w:rsidRPr="0013622C" w14:paraId="20AAEFE0" w14:textId="77777777" w:rsidTr="00864623">
        <w:tc>
          <w:tcPr>
            <w:tcW w:w="1276" w:type="dxa"/>
            <w:shd w:val="clear" w:color="auto" w:fill="auto"/>
          </w:tcPr>
          <w:p w14:paraId="6569D543" w14:textId="77777777" w:rsidR="0013622C" w:rsidRPr="0013622C" w:rsidRDefault="0013622C" w:rsidP="0013622C">
            <w:pPr>
              <w:rPr>
                <w:rFonts w:eastAsia="仿宋_GB2312"/>
                <w:sz w:val="24"/>
              </w:rPr>
            </w:pPr>
          </w:p>
        </w:tc>
        <w:tc>
          <w:tcPr>
            <w:tcW w:w="2264" w:type="dxa"/>
            <w:shd w:val="clear" w:color="auto" w:fill="auto"/>
          </w:tcPr>
          <w:p w14:paraId="282752F8" w14:textId="77777777"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1959" w:type="dxa"/>
            <w:shd w:val="clear" w:color="auto" w:fill="auto"/>
          </w:tcPr>
          <w:p w14:paraId="07A6AF97" w14:textId="77777777" w:rsidR="0013622C" w:rsidRPr="0013622C" w:rsidRDefault="0013622C" w:rsidP="00864623">
            <w:pPr>
              <w:jc w:val="center"/>
              <w:rPr>
                <w:rFonts w:eastAsia="仿宋_GB2312"/>
                <w:sz w:val="24"/>
              </w:rPr>
            </w:pPr>
            <w:proofErr w:type="spellStart"/>
            <w:r w:rsidRPr="0013622C">
              <w:rPr>
                <w:rFonts w:eastAsia="仿宋_GB2312" w:hint="eastAsia"/>
                <w:sz w:val="24"/>
              </w:rPr>
              <w:t>IGain</w:t>
            </w:r>
            <w:proofErr w:type="spellEnd"/>
          </w:p>
        </w:tc>
      </w:tr>
      <w:tr w:rsidR="0013622C" w:rsidRPr="0013622C" w14:paraId="0FAE4629" w14:textId="77777777" w:rsidTr="00864623">
        <w:tc>
          <w:tcPr>
            <w:tcW w:w="1276" w:type="dxa"/>
            <w:shd w:val="clear" w:color="auto" w:fill="auto"/>
          </w:tcPr>
          <w:p w14:paraId="58C12ACE" w14:textId="77777777" w:rsidR="0013622C" w:rsidRPr="0013622C" w:rsidRDefault="0013622C" w:rsidP="0013622C">
            <w:pPr>
              <w:rPr>
                <w:rFonts w:eastAsia="仿宋_GB2312"/>
                <w:sz w:val="24"/>
              </w:rPr>
            </w:pPr>
            <w:r w:rsidRPr="0013622C">
              <w:rPr>
                <w:rFonts w:eastAsia="仿宋_GB2312" w:hint="eastAsia"/>
                <w:sz w:val="24"/>
              </w:rPr>
              <w:t>ROM</w:t>
            </w:r>
          </w:p>
        </w:tc>
        <w:tc>
          <w:tcPr>
            <w:tcW w:w="2264" w:type="dxa"/>
            <w:shd w:val="clear" w:color="auto" w:fill="auto"/>
          </w:tcPr>
          <w:p w14:paraId="05941727" w14:textId="77777777" w:rsidR="0013622C" w:rsidRPr="0013622C" w:rsidRDefault="0013622C" w:rsidP="00864623">
            <w:pPr>
              <w:jc w:val="center"/>
              <w:rPr>
                <w:rFonts w:eastAsia="仿宋_GB2312"/>
                <w:sz w:val="24"/>
              </w:rPr>
            </w:pPr>
            <w:r w:rsidRPr="0013622C">
              <w:rPr>
                <w:rFonts w:eastAsia="仿宋_GB2312" w:hint="eastAsia"/>
                <w:sz w:val="24"/>
              </w:rPr>
              <w:t>2.174619842</w:t>
            </w:r>
          </w:p>
        </w:tc>
        <w:tc>
          <w:tcPr>
            <w:tcW w:w="1959" w:type="dxa"/>
            <w:shd w:val="clear" w:color="auto" w:fill="auto"/>
          </w:tcPr>
          <w:p w14:paraId="1D48DF61" w14:textId="77777777" w:rsidR="0013622C" w:rsidRPr="0013622C" w:rsidRDefault="0013622C" w:rsidP="00864623">
            <w:pPr>
              <w:jc w:val="center"/>
              <w:rPr>
                <w:rFonts w:eastAsia="仿宋_GB2312"/>
                <w:sz w:val="24"/>
              </w:rPr>
            </w:pPr>
            <w:r w:rsidRPr="0013622C">
              <w:rPr>
                <w:rFonts w:eastAsia="仿宋_GB2312" w:hint="eastAsia"/>
                <w:sz w:val="24"/>
              </w:rPr>
              <w:t>0.026159369</w:t>
            </w:r>
          </w:p>
        </w:tc>
      </w:tr>
    </w:tbl>
    <w:p w14:paraId="2BC65608" w14:textId="77777777" w:rsidR="0013622C" w:rsidRPr="0013622C" w:rsidRDefault="0013622C" w:rsidP="0013622C">
      <w:pPr>
        <w:rPr>
          <w:rFonts w:eastAsia="仿宋_GB2312"/>
          <w:sz w:val="24"/>
        </w:rPr>
      </w:pPr>
    </w:p>
    <w:p w14:paraId="72DF4127" w14:textId="77777777" w:rsidR="0013622C" w:rsidRPr="0013622C" w:rsidRDefault="0013622C" w:rsidP="0013622C">
      <w:pPr>
        <w:rPr>
          <w:rFonts w:eastAsia="仿宋_GB2312"/>
          <w:sz w:val="24"/>
        </w:rPr>
      </w:pPr>
      <w:r w:rsidRPr="0013622C">
        <w:rPr>
          <w:rFonts w:eastAsia="仿宋_GB2312" w:hint="eastAsia"/>
          <w:sz w:val="24"/>
        </w:rPr>
        <w:t>Similarly, the information gain of ROM related to the Category Convert Rate can also be calculated using the method above, and the only difference will be the data in the 40 groups and in the final formula, E(global) should represent the global information entropy of the Category Convert Rate.</w:t>
      </w:r>
    </w:p>
    <w:p w14:paraId="79D3639C" w14:textId="77777777" w:rsidR="0013622C" w:rsidRPr="0013622C" w:rsidRDefault="0013622C" w:rsidP="0013622C">
      <w:pPr>
        <w:rPr>
          <w:rFonts w:eastAsia="仿宋_GB2312"/>
          <w:sz w:val="24"/>
        </w:rPr>
      </w:pPr>
    </w:p>
    <w:p w14:paraId="3DA14DFC" w14:textId="18413712" w:rsidR="0013622C" w:rsidRPr="0013622C" w:rsidRDefault="0013622C" w:rsidP="0013622C">
      <w:pPr>
        <w:rPr>
          <w:rFonts w:eastAsia="仿宋_GB2312"/>
          <w:sz w:val="24"/>
        </w:rPr>
      </w:pPr>
      <w:r w:rsidRPr="0013622C">
        <w:rPr>
          <w:rFonts w:eastAsia="仿宋_GB2312" w:hint="eastAsia"/>
          <w:sz w:val="24"/>
        </w:rPr>
        <w:t xml:space="preserve">As for the group two, we consider the Search </w:t>
      </w:r>
      <w:proofErr w:type="spellStart"/>
      <w:r w:rsidRPr="0013622C">
        <w:rPr>
          <w:rFonts w:eastAsia="仿宋_GB2312" w:hint="eastAsia"/>
          <w:sz w:val="24"/>
        </w:rPr>
        <w:t>Cnt</w:t>
      </w:r>
      <w:proofErr w:type="spellEnd"/>
      <w:r w:rsidR="009B0F8A">
        <w:rPr>
          <w:rFonts w:eastAsia="仿宋_GB2312"/>
          <w:sz w:val="24"/>
        </w:rPr>
        <w:t xml:space="preserve"> </w:t>
      </w:r>
      <w:r w:rsidRPr="0013622C">
        <w:rPr>
          <w:rFonts w:eastAsia="仿宋_GB2312" w:hint="eastAsia"/>
          <w:sz w:val="24"/>
        </w:rPr>
        <w: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have</w:t>
      </w:r>
      <w:r w:rsidRPr="0013622C">
        <w:rPr>
          <w:rFonts w:eastAsia="仿宋_GB2312" w:hint="eastAsia"/>
          <w:sz w:val="24"/>
        </w:rPr>
        <w:t xml:space="preserve"> extracted, it is obvious that the data in Search </w:t>
      </w:r>
      <w:proofErr w:type="spellStart"/>
      <w:r w:rsidRPr="0013622C">
        <w:rPr>
          <w:rFonts w:eastAsia="仿宋_GB2312" w:hint="eastAsia"/>
          <w:sz w:val="24"/>
        </w:rPr>
        <w:t>Cnt</w:t>
      </w:r>
      <w:proofErr w:type="spellEnd"/>
      <w:r w:rsidRPr="0013622C">
        <w:rPr>
          <w:rFonts w:eastAsia="仿宋_GB2312" w:hint="eastAsia"/>
          <w:sz w:val="24"/>
        </w:rPr>
        <w:t xml:space="preserve"> are not discrete and the majority of </w:t>
      </w:r>
      <w:r w:rsidRPr="0013622C">
        <w:rPr>
          <w:rFonts w:eastAsia="仿宋_GB2312" w:hint="eastAsia"/>
          <w:sz w:val="24"/>
        </w:rPr>
        <w:lastRenderedPageBreak/>
        <w:t>the data of this independent variable are different. However, for the calculation of the information entropy, the number of data in the group should reach a substantial amount, or the final result will be meaningless. Thus</w:t>
      </w:r>
      <w:r w:rsidR="009B0F8A">
        <w:rPr>
          <w:rFonts w:eastAsia="仿宋_GB2312"/>
          <w:sz w:val="24"/>
        </w:rPr>
        <w:t>,</w:t>
      </w:r>
      <w:r w:rsidR="009B0F8A">
        <w:rPr>
          <w:rFonts w:eastAsia="仿宋_GB2312" w:hint="eastAsia"/>
          <w:sz w:val="24"/>
        </w:rPr>
        <w:t xml:space="preserve"> we divide the 1324 data in</w:t>
      </w:r>
      <w:r w:rsidRPr="0013622C">
        <w:rPr>
          <w:rFonts w:eastAsia="仿宋_GB2312" w:hint="eastAsia"/>
          <w:sz w:val="24"/>
        </w:rPr>
        <w:t>to 5 groups reasonably in order to ensure the number of data in each group for an effective final result.</w:t>
      </w:r>
    </w:p>
    <w:p w14:paraId="70398F31" w14:textId="77777777" w:rsidR="0013622C" w:rsidRPr="009B0F8A" w:rsidRDefault="0013622C" w:rsidP="0013622C">
      <w:pPr>
        <w:rPr>
          <w:rFonts w:eastAsia="仿宋_GB2312"/>
          <w:sz w:val="24"/>
        </w:rPr>
      </w:pPr>
    </w:p>
    <w:p w14:paraId="6B37320D" w14:textId="2D6F3C13" w:rsidR="0013622C" w:rsidRPr="0013622C" w:rsidRDefault="0013622C" w:rsidP="0013622C">
      <w:pPr>
        <w:rPr>
          <w:rFonts w:eastAsia="仿宋_GB2312"/>
          <w:sz w:val="24"/>
        </w:rPr>
      </w:pPr>
      <w:r w:rsidRPr="0013622C">
        <w:rPr>
          <w:rFonts w:eastAsia="仿宋_GB2312" w:hint="eastAsia"/>
          <w:sz w:val="24"/>
        </w:rPr>
        <w:t>We divide the data into 5 groups, which are: [0</w:t>
      </w:r>
      <w:proofErr w:type="gramStart"/>
      <w:r w:rsidRPr="0013622C">
        <w:rPr>
          <w:rFonts w:eastAsia="仿宋_GB2312" w:hint="eastAsia"/>
          <w:sz w:val="24"/>
        </w:rPr>
        <w:t>,3000</w:t>
      </w:r>
      <w:proofErr w:type="gramEnd"/>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Pr="0013622C">
        <w:rPr>
          <w:rFonts w:eastAsia="仿宋_GB2312" w:hint="eastAsia"/>
          <w:sz w:val="24"/>
        </w:rPr>
        <w:t xml:space="preserve"> are similar as that for the independent variables in group one. The following table </w:t>
      </w:r>
      <w:r w:rsidR="00864623">
        <w:rPr>
          <w:rFonts w:eastAsia="仿宋_GB2312" w:hint="eastAsia"/>
          <w:sz w:val="24"/>
        </w:rPr>
        <w:t>8 pre</w:t>
      </w:r>
      <w:r w:rsidRPr="0013622C">
        <w:rPr>
          <w:rFonts w:eastAsia="仿宋_GB2312" w:hint="eastAsia"/>
          <w:sz w:val="24"/>
        </w:rPr>
        <w:t xml:space="preserve">sents the grouping of Search </w:t>
      </w:r>
      <w:proofErr w:type="spellStart"/>
      <w:r w:rsidRPr="0013622C">
        <w:rPr>
          <w:rFonts w:eastAsia="仿宋_GB2312" w:hint="eastAsia"/>
          <w:sz w:val="24"/>
        </w:rPr>
        <w:t>Cnt</w:t>
      </w:r>
      <w:proofErr w:type="spellEnd"/>
      <w:r w:rsidRPr="0013622C">
        <w:rPr>
          <w:rFonts w:eastAsia="仿宋_GB2312" w:hint="eastAsia"/>
          <w:sz w:val="24"/>
        </w:rPr>
        <w:t xml:space="preserve"> after the data di</w:t>
      </w:r>
      <w:r w:rsidR="009B0F8A">
        <w:rPr>
          <w:rFonts w:eastAsia="仿宋_GB2312" w:hint="eastAsia"/>
          <w:sz w:val="24"/>
        </w:rPr>
        <w:t>vision</w:t>
      </w:r>
      <w:r w:rsidR="009B0F8A">
        <w:rPr>
          <w:rFonts w:eastAsia="仿宋_GB2312"/>
          <w:sz w:val="24"/>
        </w:rPr>
        <w:t>:</w:t>
      </w:r>
    </w:p>
    <w:p w14:paraId="3F880240" w14:textId="77777777" w:rsidR="0013622C" w:rsidRDefault="0013622C" w:rsidP="0013622C">
      <w:pPr>
        <w:rPr>
          <w:rFonts w:eastAsia="仿宋_GB2312"/>
          <w:sz w:val="24"/>
        </w:rPr>
      </w:pPr>
    </w:p>
    <w:p w14:paraId="5FCB2FE2" w14:textId="77777777"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8:</w:t>
      </w:r>
      <w:r w:rsidR="00864623">
        <w:rPr>
          <w:rFonts w:eastAsia="仿宋_GB2312" w:hint="eastAsia"/>
        </w:rPr>
        <w:t xml:space="preserve"> Grouping of Search </w:t>
      </w:r>
      <w:proofErr w:type="spellStart"/>
      <w:r w:rsidR="00864623">
        <w:rPr>
          <w:rFonts w:eastAsia="仿宋_GB2312" w:hint="eastAsia"/>
        </w:rPr>
        <w:t>Cnt</w:t>
      </w:r>
      <w:proofErr w:type="spellEnd"/>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916"/>
        <w:gridCol w:w="576"/>
        <w:gridCol w:w="576"/>
        <w:gridCol w:w="576"/>
        <w:gridCol w:w="567"/>
        <w:gridCol w:w="549"/>
      </w:tblGrid>
      <w:tr w:rsidR="0013622C" w:rsidRPr="0013622C" w14:paraId="746798D1" w14:textId="77777777" w:rsidTr="00B04DC0">
        <w:trPr>
          <w:trHeight w:val="270"/>
          <w:jc w:val="center"/>
        </w:trPr>
        <w:tc>
          <w:tcPr>
            <w:tcW w:w="1329" w:type="dxa"/>
            <w:shd w:val="clear" w:color="auto" w:fill="auto"/>
            <w:noWrap/>
            <w:vAlign w:val="center"/>
          </w:tcPr>
          <w:p w14:paraId="10F8DAC1" w14:textId="77777777" w:rsidR="0013622C" w:rsidRPr="0013622C" w:rsidRDefault="0013622C" w:rsidP="0013622C">
            <w:pPr>
              <w:widowControl/>
              <w:jc w:val="left"/>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3916" w:type="dxa"/>
            <w:shd w:val="clear" w:color="auto" w:fill="auto"/>
            <w:noWrap/>
            <w:vAlign w:val="center"/>
          </w:tcPr>
          <w:p w14:paraId="35ECD5F0" w14:textId="77777777"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576" w:type="dxa"/>
            <w:tcBorders>
              <w:bottom w:val="double" w:sz="4" w:space="0" w:color="auto"/>
            </w:tcBorders>
            <w:shd w:val="clear" w:color="auto" w:fill="auto"/>
            <w:noWrap/>
            <w:vAlign w:val="center"/>
          </w:tcPr>
          <w:p w14:paraId="59D81806" w14:textId="77777777" w:rsidR="0013622C" w:rsidRPr="0013622C" w:rsidRDefault="0013622C" w:rsidP="0013622C">
            <w:pPr>
              <w:widowControl/>
              <w:jc w:val="left"/>
              <w:rPr>
                <w:rFonts w:eastAsia="仿宋_GB2312"/>
                <w:sz w:val="24"/>
              </w:rPr>
            </w:pPr>
            <w:r w:rsidRPr="0013622C">
              <w:rPr>
                <w:rFonts w:eastAsia="仿宋_GB2312" w:hint="eastAsia"/>
                <w:sz w:val="24"/>
              </w:rPr>
              <w:t>1</w:t>
            </w:r>
          </w:p>
        </w:tc>
        <w:tc>
          <w:tcPr>
            <w:tcW w:w="576" w:type="dxa"/>
            <w:tcBorders>
              <w:bottom w:val="double" w:sz="4" w:space="0" w:color="auto"/>
            </w:tcBorders>
            <w:shd w:val="clear" w:color="auto" w:fill="auto"/>
            <w:noWrap/>
            <w:vAlign w:val="center"/>
          </w:tcPr>
          <w:p w14:paraId="521E9517" w14:textId="77777777"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14:paraId="7A4A774E" w14:textId="77777777" w:rsidR="0013622C" w:rsidRPr="0013622C" w:rsidRDefault="0013622C" w:rsidP="0013622C">
            <w:pPr>
              <w:widowControl/>
              <w:jc w:val="left"/>
              <w:rPr>
                <w:rFonts w:eastAsia="仿宋_GB2312"/>
                <w:sz w:val="24"/>
              </w:rPr>
            </w:pPr>
            <w:r w:rsidRPr="0013622C">
              <w:rPr>
                <w:rFonts w:eastAsia="仿宋_GB2312" w:hint="eastAsia"/>
                <w:sz w:val="24"/>
              </w:rPr>
              <w:t>3</w:t>
            </w:r>
          </w:p>
        </w:tc>
        <w:tc>
          <w:tcPr>
            <w:tcW w:w="567" w:type="dxa"/>
            <w:tcBorders>
              <w:bottom w:val="double" w:sz="4" w:space="0" w:color="auto"/>
            </w:tcBorders>
            <w:shd w:val="clear" w:color="auto" w:fill="auto"/>
            <w:noWrap/>
            <w:vAlign w:val="center"/>
          </w:tcPr>
          <w:p w14:paraId="15CFF761" w14:textId="77777777" w:rsidR="0013622C" w:rsidRPr="0013622C" w:rsidRDefault="0013622C" w:rsidP="0013622C">
            <w:pPr>
              <w:widowControl/>
              <w:jc w:val="left"/>
              <w:rPr>
                <w:rFonts w:eastAsia="仿宋_GB2312"/>
                <w:sz w:val="24"/>
              </w:rPr>
            </w:pPr>
            <w:r w:rsidRPr="0013622C">
              <w:rPr>
                <w:rFonts w:eastAsia="仿宋_GB2312" w:hint="eastAsia"/>
                <w:sz w:val="24"/>
              </w:rPr>
              <w:t>4</w:t>
            </w:r>
          </w:p>
        </w:tc>
        <w:tc>
          <w:tcPr>
            <w:tcW w:w="549" w:type="dxa"/>
            <w:tcBorders>
              <w:bottom w:val="double" w:sz="4" w:space="0" w:color="auto"/>
            </w:tcBorders>
            <w:shd w:val="clear" w:color="auto" w:fill="auto"/>
            <w:noWrap/>
            <w:vAlign w:val="center"/>
          </w:tcPr>
          <w:p w14:paraId="66520A72" w14:textId="77777777"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14:paraId="7C133FE8" w14:textId="77777777" w:rsidTr="00B04DC0">
        <w:trPr>
          <w:trHeight w:val="270"/>
          <w:jc w:val="center"/>
        </w:trPr>
        <w:tc>
          <w:tcPr>
            <w:tcW w:w="1329" w:type="dxa"/>
            <w:shd w:val="clear" w:color="auto" w:fill="auto"/>
            <w:noWrap/>
            <w:vAlign w:val="center"/>
          </w:tcPr>
          <w:p w14:paraId="455E8F39" w14:textId="77777777" w:rsidR="0013622C" w:rsidRPr="0013622C" w:rsidRDefault="0013622C" w:rsidP="0013622C">
            <w:pPr>
              <w:widowControl/>
              <w:jc w:val="right"/>
              <w:rPr>
                <w:rFonts w:eastAsia="仿宋_GB2312"/>
                <w:sz w:val="24"/>
              </w:rPr>
            </w:pPr>
          </w:p>
        </w:tc>
        <w:tc>
          <w:tcPr>
            <w:tcW w:w="3916" w:type="dxa"/>
            <w:tcBorders>
              <w:right w:val="double" w:sz="4" w:space="0" w:color="auto"/>
            </w:tcBorders>
            <w:shd w:val="clear" w:color="auto" w:fill="auto"/>
            <w:noWrap/>
            <w:vAlign w:val="center"/>
          </w:tcPr>
          <w:p w14:paraId="57A95CF1" w14:textId="77777777" w:rsidR="0013622C" w:rsidRPr="0013622C" w:rsidRDefault="0013622C" w:rsidP="0013622C">
            <w:pPr>
              <w:widowControl/>
              <w:jc w:val="right"/>
              <w:rPr>
                <w:rFonts w:eastAsia="仿宋_GB2312"/>
                <w:sz w:val="24"/>
              </w:rPr>
            </w:pPr>
            <w:r w:rsidRPr="0013622C">
              <w:rPr>
                <w:rFonts w:eastAsia="仿宋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175F5E39" w14:textId="77777777" w:rsidR="0013622C" w:rsidRPr="0013622C" w:rsidRDefault="0013622C" w:rsidP="0013622C">
            <w:pPr>
              <w:jc w:val="right"/>
              <w:rPr>
                <w:rFonts w:eastAsia="仿宋_GB2312"/>
                <w:sz w:val="24"/>
              </w:rPr>
            </w:pPr>
            <w:r w:rsidRPr="0013622C">
              <w:rPr>
                <w:rFonts w:eastAsia="仿宋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0AE6DEC" w14:textId="77777777" w:rsidR="0013622C" w:rsidRPr="0013622C" w:rsidRDefault="0013622C" w:rsidP="0013622C">
            <w:pPr>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7EBBDFEE" w14:textId="77777777" w:rsidR="0013622C" w:rsidRPr="0013622C" w:rsidRDefault="0013622C" w:rsidP="0013622C">
            <w:pPr>
              <w:jc w:val="right"/>
              <w:rPr>
                <w:rFonts w:eastAsia="仿宋_GB2312"/>
                <w:sz w:val="24"/>
              </w:rPr>
            </w:pPr>
            <w:r w:rsidRPr="0013622C">
              <w:rPr>
                <w:rFonts w:eastAsia="仿宋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14:paraId="088AAE91" w14:textId="77777777" w:rsidR="0013622C" w:rsidRPr="0013622C" w:rsidRDefault="0013622C" w:rsidP="0013622C">
            <w:pPr>
              <w:jc w:val="right"/>
              <w:rPr>
                <w:rFonts w:eastAsia="仿宋_GB2312"/>
                <w:sz w:val="24"/>
              </w:rPr>
            </w:pPr>
            <w:r w:rsidRPr="0013622C">
              <w:rPr>
                <w:rFonts w:eastAsia="仿宋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B57A2F4" w14:textId="77777777" w:rsidR="0013622C" w:rsidRPr="0013622C" w:rsidRDefault="0013622C" w:rsidP="0013622C">
            <w:pPr>
              <w:jc w:val="right"/>
              <w:rPr>
                <w:rFonts w:eastAsia="仿宋_GB2312"/>
                <w:sz w:val="24"/>
              </w:rPr>
            </w:pPr>
            <w:r w:rsidRPr="0013622C">
              <w:rPr>
                <w:rFonts w:eastAsia="仿宋_GB2312"/>
                <w:sz w:val="24"/>
              </w:rPr>
              <w:t>2</w:t>
            </w:r>
          </w:p>
        </w:tc>
      </w:tr>
      <w:tr w:rsidR="0013622C" w:rsidRPr="0013622C" w14:paraId="18A87C24" w14:textId="77777777" w:rsidTr="00B04DC0">
        <w:trPr>
          <w:trHeight w:val="270"/>
          <w:jc w:val="center"/>
        </w:trPr>
        <w:tc>
          <w:tcPr>
            <w:tcW w:w="1329" w:type="dxa"/>
            <w:shd w:val="clear" w:color="auto" w:fill="auto"/>
            <w:noWrap/>
            <w:vAlign w:val="center"/>
          </w:tcPr>
          <w:p w14:paraId="09879C3F" w14:textId="77777777"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14:paraId="3281E532" w14:textId="77777777" w:rsidR="0013622C" w:rsidRPr="0013622C" w:rsidRDefault="0013622C" w:rsidP="0013622C">
            <w:pPr>
              <w:widowControl/>
              <w:jc w:val="right"/>
              <w:rPr>
                <w:rFonts w:eastAsia="仿宋_GB2312"/>
                <w:sz w:val="24"/>
              </w:rPr>
            </w:pPr>
            <w:r w:rsidRPr="0013622C">
              <w:rPr>
                <w:rFonts w:eastAsia="仿宋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3C426D81" w14:textId="77777777" w:rsidR="0013622C" w:rsidRPr="0013622C" w:rsidRDefault="0013622C" w:rsidP="0013622C">
            <w:pPr>
              <w:jc w:val="right"/>
              <w:rPr>
                <w:rFonts w:eastAsia="仿宋_GB2312"/>
                <w:sz w:val="24"/>
              </w:rPr>
            </w:pPr>
            <w:r w:rsidRPr="0013622C">
              <w:rPr>
                <w:rFonts w:eastAsia="仿宋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5B6FCC7F" w14:textId="77777777" w:rsidR="0013622C" w:rsidRPr="0013622C" w:rsidRDefault="0013622C" w:rsidP="0013622C">
            <w:pPr>
              <w:jc w:val="right"/>
              <w:rPr>
                <w:rFonts w:eastAsia="仿宋_GB2312"/>
                <w:sz w:val="24"/>
              </w:rPr>
            </w:pPr>
            <w:r w:rsidRPr="0013622C">
              <w:rPr>
                <w:rFonts w:eastAsia="仿宋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6B050DC9" w14:textId="77777777" w:rsidR="0013622C" w:rsidRPr="0013622C" w:rsidRDefault="0013622C" w:rsidP="0013622C">
            <w:pPr>
              <w:jc w:val="right"/>
              <w:rPr>
                <w:rFonts w:eastAsia="仿宋_GB2312"/>
                <w:sz w:val="24"/>
              </w:rPr>
            </w:pPr>
            <w:r w:rsidRPr="0013622C">
              <w:rPr>
                <w:rFonts w:eastAsia="仿宋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14:paraId="3BEEB634" w14:textId="77777777" w:rsidR="0013622C" w:rsidRPr="0013622C" w:rsidRDefault="0013622C" w:rsidP="0013622C">
            <w:pPr>
              <w:jc w:val="right"/>
              <w:rPr>
                <w:rFonts w:eastAsia="仿宋_GB2312"/>
                <w:sz w:val="24"/>
              </w:rPr>
            </w:pPr>
            <w:r w:rsidRPr="0013622C">
              <w:rPr>
                <w:rFonts w:eastAsia="仿宋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FD0CF2B" w14:textId="77777777" w:rsidR="0013622C" w:rsidRPr="0013622C" w:rsidRDefault="0013622C" w:rsidP="0013622C">
            <w:pPr>
              <w:jc w:val="right"/>
              <w:rPr>
                <w:rFonts w:eastAsia="仿宋_GB2312"/>
                <w:sz w:val="24"/>
              </w:rPr>
            </w:pPr>
            <w:r w:rsidRPr="0013622C">
              <w:rPr>
                <w:rFonts w:eastAsia="仿宋_GB2312"/>
                <w:sz w:val="24"/>
              </w:rPr>
              <w:t>19</w:t>
            </w:r>
          </w:p>
        </w:tc>
      </w:tr>
      <w:tr w:rsidR="0013622C" w:rsidRPr="0013622C" w14:paraId="687C08E7" w14:textId="77777777" w:rsidTr="00B04DC0">
        <w:trPr>
          <w:trHeight w:val="270"/>
          <w:jc w:val="center"/>
        </w:trPr>
        <w:tc>
          <w:tcPr>
            <w:tcW w:w="1329" w:type="dxa"/>
            <w:shd w:val="clear" w:color="auto" w:fill="auto"/>
            <w:noWrap/>
            <w:vAlign w:val="center"/>
          </w:tcPr>
          <w:p w14:paraId="12AF2A8D" w14:textId="77777777"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14:paraId="650022E9" w14:textId="77777777" w:rsidR="0013622C" w:rsidRPr="0013622C" w:rsidRDefault="0013622C" w:rsidP="0013622C">
            <w:pPr>
              <w:widowControl/>
              <w:jc w:val="right"/>
              <w:rPr>
                <w:rFonts w:eastAsia="仿宋_GB2312"/>
                <w:sz w:val="24"/>
              </w:rPr>
            </w:pPr>
            <w:r w:rsidRPr="0013622C">
              <w:rPr>
                <w:rFonts w:eastAsia="仿宋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51482D9E" w14:textId="77777777" w:rsidR="0013622C" w:rsidRPr="0013622C" w:rsidRDefault="0013622C" w:rsidP="0013622C">
            <w:pPr>
              <w:jc w:val="right"/>
              <w:rPr>
                <w:rFonts w:eastAsia="仿宋_GB2312"/>
                <w:sz w:val="24"/>
              </w:rPr>
            </w:pPr>
            <w:r w:rsidRPr="0013622C">
              <w:rPr>
                <w:rFonts w:eastAsia="仿宋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590AF298" w14:textId="77777777" w:rsidR="0013622C" w:rsidRPr="0013622C" w:rsidRDefault="0013622C" w:rsidP="0013622C">
            <w:pPr>
              <w:jc w:val="right"/>
              <w:rPr>
                <w:rFonts w:eastAsia="仿宋_GB2312"/>
                <w:sz w:val="24"/>
              </w:rPr>
            </w:pPr>
            <w:r w:rsidRPr="0013622C">
              <w:rPr>
                <w:rFonts w:eastAsia="仿宋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14099626" w14:textId="77777777" w:rsidR="0013622C" w:rsidRPr="0013622C" w:rsidRDefault="0013622C" w:rsidP="0013622C">
            <w:pPr>
              <w:jc w:val="right"/>
              <w:rPr>
                <w:rFonts w:eastAsia="仿宋_GB2312"/>
                <w:sz w:val="24"/>
              </w:rPr>
            </w:pPr>
            <w:r w:rsidRPr="0013622C">
              <w:rPr>
                <w:rFonts w:eastAsia="仿宋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ED1FCFB" w14:textId="77777777" w:rsidR="0013622C" w:rsidRPr="0013622C" w:rsidRDefault="0013622C" w:rsidP="0013622C">
            <w:pPr>
              <w:jc w:val="right"/>
              <w:rPr>
                <w:rFonts w:eastAsia="仿宋_GB2312"/>
                <w:sz w:val="24"/>
              </w:rPr>
            </w:pPr>
            <w:r w:rsidRPr="0013622C">
              <w:rPr>
                <w:rFonts w:eastAsia="仿宋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14:paraId="68E30678" w14:textId="77777777" w:rsidR="0013622C" w:rsidRPr="0013622C" w:rsidRDefault="0013622C" w:rsidP="0013622C">
            <w:pPr>
              <w:jc w:val="right"/>
              <w:rPr>
                <w:rFonts w:eastAsia="仿宋_GB2312"/>
                <w:sz w:val="24"/>
              </w:rPr>
            </w:pPr>
            <w:r w:rsidRPr="0013622C">
              <w:rPr>
                <w:rFonts w:eastAsia="仿宋_GB2312"/>
                <w:sz w:val="24"/>
              </w:rPr>
              <w:t>8</w:t>
            </w:r>
          </w:p>
        </w:tc>
      </w:tr>
      <w:tr w:rsidR="0013622C" w:rsidRPr="0013622C" w14:paraId="6CCFA25C" w14:textId="77777777" w:rsidTr="00B04DC0">
        <w:trPr>
          <w:trHeight w:val="270"/>
          <w:jc w:val="center"/>
        </w:trPr>
        <w:tc>
          <w:tcPr>
            <w:tcW w:w="1329" w:type="dxa"/>
            <w:shd w:val="clear" w:color="auto" w:fill="auto"/>
            <w:noWrap/>
            <w:vAlign w:val="center"/>
          </w:tcPr>
          <w:p w14:paraId="796E618D" w14:textId="77777777"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14:paraId="1AA1640C" w14:textId="77777777" w:rsidR="0013622C" w:rsidRPr="0013622C" w:rsidRDefault="0013622C" w:rsidP="0013622C">
            <w:pPr>
              <w:widowControl/>
              <w:jc w:val="right"/>
              <w:rPr>
                <w:rFonts w:eastAsia="仿宋_GB2312"/>
                <w:sz w:val="24"/>
              </w:rPr>
            </w:pPr>
            <w:r w:rsidRPr="0013622C">
              <w:rPr>
                <w:rFonts w:eastAsia="仿宋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3C87E3B8" w14:textId="77777777" w:rsidR="0013622C" w:rsidRPr="0013622C" w:rsidRDefault="0013622C" w:rsidP="0013622C">
            <w:pPr>
              <w:jc w:val="right"/>
              <w:rPr>
                <w:rFonts w:eastAsia="仿宋_GB2312"/>
                <w:sz w:val="24"/>
              </w:rPr>
            </w:pPr>
            <w:r w:rsidRPr="0013622C">
              <w:rPr>
                <w:rFonts w:eastAsia="仿宋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437EEFF" w14:textId="77777777" w:rsidR="0013622C" w:rsidRPr="0013622C" w:rsidRDefault="0013622C" w:rsidP="0013622C">
            <w:pPr>
              <w:jc w:val="right"/>
              <w:rPr>
                <w:rFonts w:eastAsia="仿宋_GB2312"/>
                <w:sz w:val="24"/>
              </w:rPr>
            </w:pPr>
            <w:r w:rsidRPr="0013622C">
              <w:rPr>
                <w:rFonts w:eastAsia="仿宋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30D88EB8" w14:textId="77777777" w:rsidR="0013622C" w:rsidRPr="0013622C" w:rsidRDefault="0013622C" w:rsidP="0013622C">
            <w:pPr>
              <w:jc w:val="right"/>
              <w:rPr>
                <w:rFonts w:eastAsia="仿宋_GB2312"/>
                <w:sz w:val="24"/>
              </w:rPr>
            </w:pPr>
            <w:r w:rsidRPr="0013622C">
              <w:rPr>
                <w:rFonts w:eastAsia="仿宋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14:paraId="7EE7F9C3" w14:textId="77777777" w:rsidR="0013622C" w:rsidRPr="0013622C" w:rsidRDefault="0013622C" w:rsidP="0013622C">
            <w:pPr>
              <w:jc w:val="right"/>
              <w:rPr>
                <w:rFonts w:eastAsia="仿宋_GB2312"/>
                <w:sz w:val="24"/>
              </w:rPr>
            </w:pPr>
            <w:r w:rsidRPr="0013622C">
              <w:rPr>
                <w:rFonts w:eastAsia="仿宋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14:paraId="2465B4A3" w14:textId="77777777" w:rsidR="0013622C" w:rsidRPr="0013622C" w:rsidRDefault="0013622C" w:rsidP="0013622C">
            <w:pPr>
              <w:jc w:val="right"/>
              <w:rPr>
                <w:rFonts w:eastAsia="仿宋_GB2312"/>
                <w:sz w:val="24"/>
              </w:rPr>
            </w:pPr>
            <w:r w:rsidRPr="0013622C">
              <w:rPr>
                <w:rFonts w:eastAsia="仿宋_GB2312"/>
                <w:sz w:val="24"/>
              </w:rPr>
              <w:t>8</w:t>
            </w:r>
          </w:p>
        </w:tc>
      </w:tr>
      <w:tr w:rsidR="0013622C" w:rsidRPr="0013622C" w14:paraId="734ECAE5" w14:textId="77777777" w:rsidTr="00B04DC0">
        <w:trPr>
          <w:trHeight w:val="270"/>
          <w:jc w:val="center"/>
        </w:trPr>
        <w:tc>
          <w:tcPr>
            <w:tcW w:w="1329" w:type="dxa"/>
            <w:shd w:val="clear" w:color="auto" w:fill="auto"/>
            <w:noWrap/>
            <w:vAlign w:val="center"/>
          </w:tcPr>
          <w:p w14:paraId="749498C2" w14:textId="77777777"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14:paraId="03B535B4" w14:textId="77777777" w:rsidR="0013622C" w:rsidRPr="0013622C" w:rsidRDefault="0013622C" w:rsidP="0013622C">
            <w:pPr>
              <w:widowControl/>
              <w:jc w:val="right"/>
              <w:rPr>
                <w:rFonts w:eastAsia="仿宋_GB2312"/>
                <w:sz w:val="24"/>
              </w:rPr>
            </w:pPr>
            <w:r w:rsidRPr="0013622C">
              <w:rPr>
                <w:rFonts w:eastAsia="仿宋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59D9EB2B" w14:textId="77777777" w:rsidR="0013622C" w:rsidRPr="0013622C" w:rsidRDefault="0013622C" w:rsidP="0013622C">
            <w:pPr>
              <w:jc w:val="right"/>
              <w:rPr>
                <w:rFonts w:eastAsia="仿宋_GB2312"/>
                <w:sz w:val="24"/>
              </w:rPr>
            </w:pPr>
            <w:r w:rsidRPr="0013622C">
              <w:rPr>
                <w:rFonts w:eastAsia="仿宋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181FB3FB" w14:textId="77777777" w:rsidR="0013622C" w:rsidRPr="0013622C" w:rsidRDefault="0013622C" w:rsidP="0013622C">
            <w:pPr>
              <w:jc w:val="right"/>
              <w:rPr>
                <w:rFonts w:eastAsia="仿宋_GB2312"/>
                <w:sz w:val="24"/>
              </w:rPr>
            </w:pPr>
            <w:r w:rsidRPr="0013622C">
              <w:rPr>
                <w:rFonts w:eastAsia="仿宋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1348521E" w14:textId="77777777" w:rsidR="0013622C" w:rsidRPr="0013622C" w:rsidRDefault="0013622C" w:rsidP="0013622C">
            <w:pPr>
              <w:jc w:val="right"/>
              <w:rPr>
                <w:rFonts w:eastAsia="仿宋_GB2312"/>
                <w:sz w:val="24"/>
              </w:rPr>
            </w:pPr>
            <w:r w:rsidRPr="0013622C">
              <w:rPr>
                <w:rFonts w:eastAsia="仿宋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14:paraId="588309A3" w14:textId="77777777" w:rsidR="0013622C" w:rsidRPr="0013622C" w:rsidRDefault="0013622C" w:rsidP="0013622C">
            <w:pPr>
              <w:jc w:val="right"/>
              <w:rPr>
                <w:rFonts w:eastAsia="仿宋_GB2312"/>
                <w:sz w:val="24"/>
              </w:rPr>
            </w:pPr>
            <w:r w:rsidRPr="0013622C">
              <w:rPr>
                <w:rFonts w:eastAsia="仿宋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14:paraId="361589A8" w14:textId="77777777" w:rsidR="0013622C" w:rsidRPr="0013622C" w:rsidRDefault="0013622C" w:rsidP="0013622C">
            <w:pPr>
              <w:jc w:val="right"/>
              <w:rPr>
                <w:rFonts w:eastAsia="仿宋_GB2312"/>
                <w:sz w:val="24"/>
              </w:rPr>
            </w:pPr>
            <w:r w:rsidRPr="0013622C">
              <w:rPr>
                <w:rFonts w:eastAsia="仿宋_GB2312"/>
                <w:sz w:val="24"/>
              </w:rPr>
              <w:t>52</w:t>
            </w:r>
          </w:p>
        </w:tc>
      </w:tr>
    </w:tbl>
    <w:p w14:paraId="30CA9D5E" w14:textId="77777777" w:rsidR="0013622C" w:rsidRPr="0013622C" w:rsidRDefault="0013622C" w:rsidP="0013622C">
      <w:pPr>
        <w:rPr>
          <w:rFonts w:eastAsia="仿宋_GB2312"/>
          <w:sz w:val="24"/>
        </w:rPr>
      </w:pPr>
    </w:p>
    <w:p w14:paraId="6803E175" w14:textId="01C01F5B" w:rsidR="0013622C" w:rsidRPr="0013622C" w:rsidRDefault="0013622C" w:rsidP="0013622C">
      <w:pPr>
        <w:rPr>
          <w:rFonts w:eastAsia="仿宋_GB2312"/>
          <w:sz w:val="24"/>
        </w:rPr>
      </w:pPr>
      <w:r w:rsidRPr="0013622C">
        <w:rPr>
          <w:rFonts w:eastAsia="仿宋_GB2312" w:hint="eastAsia"/>
          <w:sz w:val="24"/>
        </w:rPr>
        <w:t xml:space="preserve">The data can later be processed as the same way above, and the final information gain of the Search </w:t>
      </w:r>
      <w:proofErr w:type="spellStart"/>
      <w:r w:rsidRPr="0013622C">
        <w:rPr>
          <w:rFonts w:eastAsia="仿宋_GB2312" w:hint="eastAsia"/>
          <w:sz w:val="24"/>
        </w:rPr>
        <w:t>Cnt</w:t>
      </w:r>
      <w:proofErr w:type="spellEnd"/>
      <w:r w:rsidRPr="0013622C">
        <w:rPr>
          <w:rFonts w:eastAsia="仿宋_GB2312" w:hint="eastAsia"/>
          <w:sz w:val="24"/>
        </w:rPr>
        <w:t xml:space="preserve"> related to the Category Click Rate is as </w:t>
      </w:r>
      <w:r w:rsidR="009B0F8A">
        <w:rPr>
          <w:rFonts w:eastAsia="仿宋_GB2312"/>
          <w:sz w:val="24"/>
        </w:rPr>
        <w:t>shown in</w:t>
      </w:r>
      <w:r w:rsidRPr="0013622C">
        <w:rPr>
          <w:rFonts w:eastAsia="仿宋_GB2312" w:hint="eastAsia"/>
          <w:sz w:val="24"/>
        </w:rPr>
        <w:t xml:space="preserve"> </w:t>
      </w:r>
      <w:r w:rsidR="00864623">
        <w:rPr>
          <w:rFonts w:eastAsia="仿宋_GB2312" w:hint="eastAsia"/>
          <w:sz w:val="24"/>
        </w:rPr>
        <w:t>table 9</w:t>
      </w:r>
      <w:r w:rsidRPr="0013622C">
        <w:rPr>
          <w:rFonts w:eastAsia="仿宋_GB2312" w:hint="eastAsia"/>
          <w:sz w:val="24"/>
        </w:rPr>
        <w:t>:</w:t>
      </w:r>
    </w:p>
    <w:p w14:paraId="77ED3C30" w14:textId="77777777" w:rsidR="0013622C" w:rsidRDefault="0013622C" w:rsidP="0013622C">
      <w:pPr>
        <w:rPr>
          <w:rFonts w:eastAsia="仿宋_GB2312"/>
          <w:sz w:val="24"/>
        </w:rPr>
      </w:pPr>
    </w:p>
    <w:p w14:paraId="632AF2D9" w14:textId="77777777"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9:</w:t>
      </w:r>
      <w:r w:rsidR="00864623">
        <w:rPr>
          <w:rFonts w:eastAsia="仿宋_GB2312" w:hint="eastAsia"/>
        </w:rPr>
        <w:t xml:space="preserve"> The final information gain of Search </w:t>
      </w:r>
      <w:proofErr w:type="spellStart"/>
      <w:r w:rsidR="00864623">
        <w:rPr>
          <w:rFonts w:eastAsia="仿宋_GB2312" w:hint="eastAsia"/>
        </w:rPr>
        <w:t>Cnt</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2555"/>
        <w:gridCol w:w="2573"/>
      </w:tblGrid>
      <w:tr w:rsidR="0013622C" w:rsidRPr="0013622C" w14:paraId="11CD9FA9" w14:textId="77777777" w:rsidTr="00864623">
        <w:trPr>
          <w:jc w:val="center"/>
        </w:trPr>
        <w:tc>
          <w:tcPr>
            <w:tcW w:w="1636" w:type="dxa"/>
            <w:shd w:val="clear" w:color="auto" w:fill="auto"/>
          </w:tcPr>
          <w:p w14:paraId="01B360F4" w14:textId="77777777" w:rsidR="0013622C" w:rsidRPr="0013622C" w:rsidRDefault="0013622C" w:rsidP="00864623">
            <w:pPr>
              <w:jc w:val="center"/>
              <w:rPr>
                <w:rFonts w:eastAsia="仿宋_GB2312"/>
                <w:sz w:val="24"/>
              </w:rPr>
            </w:pPr>
          </w:p>
        </w:tc>
        <w:tc>
          <w:tcPr>
            <w:tcW w:w="2555" w:type="dxa"/>
            <w:shd w:val="clear" w:color="auto" w:fill="auto"/>
          </w:tcPr>
          <w:p w14:paraId="599B1641" w14:textId="77777777"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2573" w:type="dxa"/>
            <w:shd w:val="clear" w:color="auto" w:fill="auto"/>
          </w:tcPr>
          <w:p w14:paraId="2DB19C80" w14:textId="77777777" w:rsidR="0013622C" w:rsidRPr="0013622C" w:rsidRDefault="0013622C" w:rsidP="00864623">
            <w:pPr>
              <w:jc w:val="center"/>
              <w:rPr>
                <w:rFonts w:eastAsia="仿宋_GB2312"/>
                <w:sz w:val="24"/>
              </w:rPr>
            </w:pPr>
            <w:proofErr w:type="spellStart"/>
            <w:r w:rsidRPr="0013622C">
              <w:rPr>
                <w:rFonts w:eastAsia="仿宋_GB2312" w:hint="eastAsia"/>
                <w:sz w:val="24"/>
              </w:rPr>
              <w:t>IGain</w:t>
            </w:r>
            <w:proofErr w:type="spellEnd"/>
          </w:p>
        </w:tc>
      </w:tr>
      <w:tr w:rsidR="0013622C" w:rsidRPr="0013622C" w14:paraId="25CB58E2" w14:textId="77777777" w:rsidTr="00864623">
        <w:trPr>
          <w:jc w:val="center"/>
        </w:trPr>
        <w:tc>
          <w:tcPr>
            <w:tcW w:w="1636" w:type="dxa"/>
            <w:shd w:val="clear" w:color="auto" w:fill="auto"/>
          </w:tcPr>
          <w:p w14:paraId="1872E2F9" w14:textId="77777777" w:rsidR="0013622C" w:rsidRPr="0013622C" w:rsidRDefault="0013622C" w:rsidP="00864623">
            <w:pPr>
              <w:jc w:val="center"/>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2555" w:type="dxa"/>
            <w:shd w:val="clear" w:color="auto" w:fill="auto"/>
          </w:tcPr>
          <w:p w14:paraId="0A7A365D" w14:textId="77777777" w:rsidR="0013622C" w:rsidRPr="0013622C" w:rsidRDefault="0013622C" w:rsidP="00864623">
            <w:pPr>
              <w:jc w:val="center"/>
              <w:rPr>
                <w:rFonts w:eastAsia="仿宋_GB2312"/>
                <w:sz w:val="24"/>
              </w:rPr>
            </w:pPr>
            <w:r w:rsidRPr="0013622C">
              <w:rPr>
                <w:rFonts w:eastAsia="仿宋_GB2312" w:hint="eastAsia"/>
                <w:sz w:val="24"/>
              </w:rPr>
              <w:t>1.808392333</w:t>
            </w:r>
          </w:p>
        </w:tc>
        <w:tc>
          <w:tcPr>
            <w:tcW w:w="2573" w:type="dxa"/>
            <w:shd w:val="clear" w:color="auto" w:fill="auto"/>
          </w:tcPr>
          <w:p w14:paraId="0D844157" w14:textId="77777777" w:rsidR="0013622C" w:rsidRPr="0013622C" w:rsidRDefault="0013622C" w:rsidP="00864623">
            <w:pPr>
              <w:jc w:val="center"/>
              <w:rPr>
                <w:rFonts w:eastAsia="仿宋_GB2312"/>
                <w:sz w:val="24"/>
              </w:rPr>
            </w:pPr>
            <w:r w:rsidRPr="0013622C">
              <w:rPr>
                <w:rFonts w:eastAsia="仿宋_GB2312"/>
                <w:sz w:val="24"/>
              </w:rPr>
              <w:t>0.392386753</w:t>
            </w:r>
          </w:p>
        </w:tc>
      </w:tr>
    </w:tbl>
    <w:p w14:paraId="051DAB60" w14:textId="77777777" w:rsidR="0013622C" w:rsidRPr="0013622C" w:rsidRDefault="0013622C" w:rsidP="00864623">
      <w:pPr>
        <w:jc w:val="center"/>
        <w:rPr>
          <w:rFonts w:eastAsia="仿宋_GB2312"/>
          <w:sz w:val="24"/>
        </w:rPr>
      </w:pPr>
    </w:p>
    <w:p w14:paraId="5E442A1C" w14:textId="070E8B5F" w:rsidR="0013622C" w:rsidRPr="0013622C" w:rsidRDefault="0013622C" w:rsidP="0013622C">
      <w:pPr>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w:t>
      </w:r>
      <w:r w:rsidR="008C1284">
        <w:rPr>
          <w:rFonts w:eastAsia="仿宋_GB2312"/>
          <w:sz w:val="24"/>
        </w:rPr>
        <w:t xml:space="preserve"> </w:t>
      </w:r>
      <w:r w:rsidR="00864623">
        <w:rPr>
          <w:rFonts w:eastAsia="仿宋_GB2312" w:hint="eastAsia"/>
          <w:sz w:val="24"/>
        </w:rPr>
        <w:t>10 and 11</w:t>
      </w:r>
      <w:r w:rsidRPr="0013622C">
        <w:rPr>
          <w:rFonts w:eastAsia="仿宋_GB2312" w:hint="eastAsia"/>
          <w:sz w:val="24"/>
        </w:rPr>
        <w:t>:</w:t>
      </w:r>
    </w:p>
    <w:p w14:paraId="781062C3" w14:textId="77777777" w:rsidR="0013622C" w:rsidRPr="008C1284" w:rsidRDefault="0013622C" w:rsidP="0013622C">
      <w:pPr>
        <w:rPr>
          <w:rFonts w:eastAsia="仿宋_GB2312"/>
          <w:sz w:val="24"/>
        </w:rPr>
      </w:pPr>
    </w:p>
    <w:p w14:paraId="27A9D6F1" w14:textId="37F83F45" w:rsidR="0013622C" w:rsidRPr="007050B8" w:rsidRDefault="007D61E8" w:rsidP="0013622C">
      <w:pPr>
        <w:jc w:val="center"/>
        <w:rPr>
          <w:rFonts w:eastAsia="仿宋_GB2312"/>
        </w:rPr>
      </w:pPr>
      <w:r w:rsidRPr="007050B8">
        <w:rPr>
          <w:rFonts w:eastAsia="仿宋_GB2312"/>
        </w:rPr>
        <w:t>T</w:t>
      </w:r>
      <w:r w:rsidR="0013622C" w:rsidRPr="007050B8">
        <w:rPr>
          <w:rFonts w:eastAsia="仿宋_GB2312" w:hint="eastAsia"/>
        </w:rPr>
        <w:t>able</w:t>
      </w:r>
      <w:r w:rsidR="00531E65">
        <w:rPr>
          <w:rFonts w:eastAsia="仿宋_GB2312"/>
        </w:rPr>
        <w:t xml:space="preserve">10: </w:t>
      </w:r>
      <w:r w:rsidR="007050B8" w:rsidRPr="007050B8">
        <w:rPr>
          <w:rFonts w:eastAsia="仿宋_GB2312"/>
        </w:rPr>
        <w:t>I</w:t>
      </w:r>
      <w:r w:rsidR="0013622C" w:rsidRPr="007050B8">
        <w:rPr>
          <w:rFonts w:eastAsia="仿宋_GB2312" w:hint="eastAsia"/>
        </w:rPr>
        <w:t>nformation gain of each individual variables related to the Category Click Rate</w:t>
      </w:r>
    </w:p>
    <w:tbl>
      <w:tblPr>
        <w:tblW w:w="56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2920"/>
      </w:tblGrid>
      <w:tr w:rsidR="0013622C" w:rsidRPr="0013622C" w14:paraId="5936A740" w14:textId="77777777" w:rsidTr="0013622C">
        <w:trPr>
          <w:trHeight w:val="270"/>
          <w:jc w:val="center"/>
        </w:trPr>
        <w:tc>
          <w:tcPr>
            <w:tcW w:w="2755" w:type="dxa"/>
            <w:shd w:val="clear" w:color="auto" w:fill="auto"/>
            <w:noWrap/>
            <w:vAlign w:val="center"/>
          </w:tcPr>
          <w:p w14:paraId="39A79805" w14:textId="77777777"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20" w:type="dxa"/>
            <w:shd w:val="clear" w:color="auto" w:fill="auto"/>
            <w:noWrap/>
            <w:vAlign w:val="center"/>
          </w:tcPr>
          <w:p w14:paraId="6D7FC1B1" w14:textId="77777777" w:rsidR="0013622C" w:rsidRPr="0013622C" w:rsidRDefault="0013622C" w:rsidP="0013622C">
            <w:pPr>
              <w:widowControl/>
              <w:jc w:val="center"/>
              <w:rPr>
                <w:rFonts w:eastAsia="仿宋_GB2312"/>
                <w:sz w:val="24"/>
              </w:rPr>
            </w:pPr>
            <w:r w:rsidRPr="0013622C">
              <w:rPr>
                <w:rFonts w:eastAsia="仿宋_GB2312"/>
                <w:sz w:val="24"/>
              </w:rPr>
              <w:t>0.732792417</w:t>
            </w:r>
          </w:p>
        </w:tc>
      </w:tr>
      <w:tr w:rsidR="0013622C" w:rsidRPr="0013622C" w14:paraId="267C4927" w14:textId="77777777" w:rsidTr="0013622C">
        <w:trPr>
          <w:trHeight w:val="270"/>
          <w:jc w:val="center"/>
        </w:trPr>
        <w:tc>
          <w:tcPr>
            <w:tcW w:w="2755" w:type="dxa"/>
            <w:shd w:val="clear" w:color="auto" w:fill="auto"/>
            <w:noWrap/>
            <w:vAlign w:val="bottom"/>
          </w:tcPr>
          <w:p w14:paraId="20BB1725" w14:textId="1BC13896" w:rsidR="0013622C" w:rsidRPr="0013622C" w:rsidRDefault="0013622C" w:rsidP="0013622C">
            <w:pPr>
              <w:widowControl/>
              <w:jc w:val="center"/>
              <w:rPr>
                <w:rFonts w:eastAsia="仿宋_GB2312"/>
                <w:sz w:val="24"/>
              </w:rPr>
            </w:pPr>
            <w:r w:rsidRPr="0013622C">
              <w:rPr>
                <w:rFonts w:eastAsia="仿宋_GB2312"/>
                <w:sz w:val="24"/>
              </w:rPr>
              <w:t>Good</w:t>
            </w:r>
            <w:r w:rsidR="00531E65">
              <w:rPr>
                <w:rFonts w:eastAsia="仿宋_GB2312"/>
                <w:sz w:val="24"/>
              </w:rPr>
              <w:t xml:space="preserve"> </w:t>
            </w:r>
            <w:r w:rsidRPr="0013622C">
              <w:rPr>
                <w:rFonts w:eastAsia="仿宋_GB2312"/>
                <w:sz w:val="24"/>
              </w:rPr>
              <w:t>Comment</w:t>
            </w:r>
            <w:r w:rsidR="00531E65">
              <w:rPr>
                <w:rFonts w:eastAsia="仿宋_GB2312"/>
                <w:sz w:val="24"/>
              </w:rPr>
              <w:t xml:space="preserve"> </w:t>
            </w:r>
            <w:r w:rsidRPr="0013622C">
              <w:rPr>
                <w:rFonts w:eastAsia="仿宋_GB2312"/>
                <w:sz w:val="24"/>
              </w:rPr>
              <w:t>Count</w:t>
            </w:r>
          </w:p>
        </w:tc>
        <w:tc>
          <w:tcPr>
            <w:tcW w:w="2920" w:type="dxa"/>
            <w:shd w:val="clear" w:color="auto" w:fill="auto"/>
            <w:noWrap/>
            <w:vAlign w:val="center"/>
          </w:tcPr>
          <w:p w14:paraId="4473B890" w14:textId="77777777" w:rsidR="0013622C" w:rsidRPr="0013622C" w:rsidRDefault="0013622C" w:rsidP="0013622C">
            <w:pPr>
              <w:widowControl/>
              <w:jc w:val="center"/>
              <w:rPr>
                <w:rFonts w:eastAsia="仿宋_GB2312"/>
                <w:sz w:val="24"/>
              </w:rPr>
            </w:pPr>
            <w:r w:rsidRPr="0013622C">
              <w:rPr>
                <w:rFonts w:eastAsia="仿宋_GB2312"/>
                <w:sz w:val="24"/>
              </w:rPr>
              <w:t>0.680453664</w:t>
            </w:r>
          </w:p>
        </w:tc>
      </w:tr>
      <w:tr w:rsidR="0013622C" w:rsidRPr="0013622C" w14:paraId="577A9A79" w14:textId="77777777" w:rsidTr="0013622C">
        <w:trPr>
          <w:trHeight w:val="270"/>
          <w:jc w:val="center"/>
        </w:trPr>
        <w:tc>
          <w:tcPr>
            <w:tcW w:w="2755" w:type="dxa"/>
            <w:shd w:val="clear" w:color="auto" w:fill="auto"/>
            <w:noWrap/>
            <w:vAlign w:val="center"/>
          </w:tcPr>
          <w:p w14:paraId="090F12AC" w14:textId="77777777" w:rsidR="0013622C" w:rsidRPr="0013622C" w:rsidRDefault="0013622C" w:rsidP="0013622C">
            <w:pPr>
              <w:widowControl/>
              <w:jc w:val="center"/>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2920" w:type="dxa"/>
            <w:shd w:val="clear" w:color="auto" w:fill="auto"/>
            <w:noWrap/>
            <w:vAlign w:val="center"/>
          </w:tcPr>
          <w:p w14:paraId="224BF820" w14:textId="77777777" w:rsidR="0013622C" w:rsidRPr="0013622C" w:rsidRDefault="0013622C" w:rsidP="0013622C">
            <w:pPr>
              <w:widowControl/>
              <w:jc w:val="center"/>
              <w:rPr>
                <w:rFonts w:eastAsia="仿宋_GB2312"/>
                <w:sz w:val="24"/>
              </w:rPr>
            </w:pPr>
            <w:r w:rsidRPr="0013622C">
              <w:rPr>
                <w:rFonts w:eastAsia="仿宋_GB2312"/>
                <w:sz w:val="24"/>
              </w:rPr>
              <w:t>0.392386753</w:t>
            </w:r>
          </w:p>
        </w:tc>
      </w:tr>
      <w:tr w:rsidR="0013622C" w:rsidRPr="0013622C" w14:paraId="2876983C" w14:textId="77777777" w:rsidTr="0013622C">
        <w:trPr>
          <w:trHeight w:val="270"/>
          <w:jc w:val="center"/>
        </w:trPr>
        <w:tc>
          <w:tcPr>
            <w:tcW w:w="2755" w:type="dxa"/>
            <w:shd w:val="clear" w:color="auto" w:fill="auto"/>
            <w:noWrap/>
            <w:vAlign w:val="center"/>
          </w:tcPr>
          <w:p w14:paraId="1584EC4D" w14:textId="77777777"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20" w:type="dxa"/>
            <w:shd w:val="clear" w:color="auto" w:fill="auto"/>
            <w:noWrap/>
            <w:vAlign w:val="center"/>
          </w:tcPr>
          <w:p w14:paraId="2769FF5F" w14:textId="77777777" w:rsidR="0013622C" w:rsidRPr="0013622C" w:rsidRDefault="0013622C" w:rsidP="0013622C">
            <w:pPr>
              <w:widowControl/>
              <w:jc w:val="center"/>
              <w:rPr>
                <w:rFonts w:eastAsia="仿宋_GB2312"/>
                <w:sz w:val="24"/>
              </w:rPr>
            </w:pPr>
            <w:r w:rsidRPr="0013622C">
              <w:rPr>
                <w:rFonts w:eastAsia="仿宋_GB2312"/>
                <w:sz w:val="24"/>
              </w:rPr>
              <w:t>0.173242295</w:t>
            </w:r>
          </w:p>
        </w:tc>
      </w:tr>
      <w:tr w:rsidR="0013622C" w:rsidRPr="0013622C" w14:paraId="2CB8B0BD" w14:textId="77777777" w:rsidTr="0013622C">
        <w:trPr>
          <w:trHeight w:val="270"/>
          <w:jc w:val="center"/>
        </w:trPr>
        <w:tc>
          <w:tcPr>
            <w:tcW w:w="2755" w:type="dxa"/>
            <w:shd w:val="clear" w:color="auto" w:fill="auto"/>
            <w:noWrap/>
            <w:vAlign w:val="center"/>
          </w:tcPr>
          <w:p w14:paraId="68BAFC87" w14:textId="77777777" w:rsidR="0013622C" w:rsidRPr="0013622C" w:rsidRDefault="0013622C" w:rsidP="0013622C">
            <w:pPr>
              <w:widowControl/>
              <w:jc w:val="center"/>
              <w:rPr>
                <w:rFonts w:eastAsia="仿宋_GB2312"/>
                <w:sz w:val="24"/>
              </w:rPr>
            </w:pPr>
            <w:r w:rsidRPr="0013622C">
              <w:rPr>
                <w:rFonts w:eastAsia="仿宋_GB2312"/>
                <w:sz w:val="24"/>
              </w:rPr>
              <w:t>Brand</w:t>
            </w:r>
          </w:p>
        </w:tc>
        <w:tc>
          <w:tcPr>
            <w:tcW w:w="2920" w:type="dxa"/>
            <w:shd w:val="clear" w:color="auto" w:fill="auto"/>
            <w:noWrap/>
            <w:vAlign w:val="center"/>
          </w:tcPr>
          <w:p w14:paraId="6876B2DD" w14:textId="77777777" w:rsidR="0013622C" w:rsidRPr="0013622C" w:rsidRDefault="0013622C" w:rsidP="0013622C">
            <w:pPr>
              <w:widowControl/>
              <w:jc w:val="center"/>
              <w:rPr>
                <w:rFonts w:eastAsia="仿宋_GB2312"/>
                <w:sz w:val="24"/>
              </w:rPr>
            </w:pPr>
            <w:r w:rsidRPr="0013622C">
              <w:rPr>
                <w:rFonts w:eastAsia="仿宋_GB2312"/>
                <w:sz w:val="24"/>
              </w:rPr>
              <w:t>0.124112475</w:t>
            </w:r>
          </w:p>
        </w:tc>
      </w:tr>
      <w:tr w:rsidR="0013622C" w:rsidRPr="0013622C" w14:paraId="17F27DC4" w14:textId="77777777" w:rsidTr="0013622C">
        <w:trPr>
          <w:trHeight w:val="270"/>
          <w:jc w:val="center"/>
        </w:trPr>
        <w:tc>
          <w:tcPr>
            <w:tcW w:w="2755" w:type="dxa"/>
            <w:shd w:val="clear" w:color="auto" w:fill="auto"/>
            <w:noWrap/>
            <w:vAlign w:val="center"/>
          </w:tcPr>
          <w:p w14:paraId="4460FE14" w14:textId="77777777" w:rsidR="0013622C" w:rsidRPr="0013622C" w:rsidRDefault="0013622C" w:rsidP="0013622C">
            <w:pPr>
              <w:widowControl/>
              <w:jc w:val="center"/>
              <w:rPr>
                <w:rFonts w:eastAsia="仿宋_GB2312"/>
                <w:sz w:val="24"/>
              </w:rPr>
            </w:pPr>
            <w:r w:rsidRPr="0013622C">
              <w:rPr>
                <w:rFonts w:eastAsia="仿宋_GB2312"/>
                <w:sz w:val="24"/>
              </w:rPr>
              <w:t>is gallery featured</w:t>
            </w:r>
          </w:p>
        </w:tc>
        <w:tc>
          <w:tcPr>
            <w:tcW w:w="2920" w:type="dxa"/>
            <w:shd w:val="clear" w:color="auto" w:fill="auto"/>
            <w:noWrap/>
            <w:vAlign w:val="center"/>
          </w:tcPr>
          <w:p w14:paraId="580020AD" w14:textId="77777777" w:rsidR="0013622C" w:rsidRPr="0013622C" w:rsidRDefault="0013622C" w:rsidP="0013622C">
            <w:pPr>
              <w:widowControl/>
              <w:jc w:val="center"/>
              <w:rPr>
                <w:rFonts w:eastAsia="仿宋_GB2312"/>
                <w:sz w:val="24"/>
              </w:rPr>
            </w:pPr>
            <w:r w:rsidRPr="0013622C">
              <w:rPr>
                <w:rFonts w:eastAsia="仿宋_GB2312"/>
                <w:sz w:val="24"/>
              </w:rPr>
              <w:t>0.060358001</w:t>
            </w:r>
          </w:p>
        </w:tc>
      </w:tr>
      <w:tr w:rsidR="0013622C" w:rsidRPr="0013622C" w14:paraId="09033B7E" w14:textId="77777777" w:rsidTr="0013622C">
        <w:trPr>
          <w:trHeight w:val="270"/>
          <w:jc w:val="center"/>
        </w:trPr>
        <w:tc>
          <w:tcPr>
            <w:tcW w:w="2755" w:type="dxa"/>
            <w:shd w:val="clear" w:color="auto" w:fill="auto"/>
            <w:noWrap/>
            <w:vAlign w:val="center"/>
          </w:tcPr>
          <w:p w14:paraId="4CCF97C7" w14:textId="77777777"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20" w:type="dxa"/>
            <w:shd w:val="clear" w:color="auto" w:fill="auto"/>
            <w:noWrap/>
            <w:vAlign w:val="center"/>
          </w:tcPr>
          <w:p w14:paraId="52FE8362" w14:textId="77777777" w:rsidR="0013622C" w:rsidRPr="0013622C" w:rsidRDefault="0013622C" w:rsidP="0013622C">
            <w:pPr>
              <w:widowControl/>
              <w:jc w:val="center"/>
              <w:rPr>
                <w:rFonts w:eastAsia="仿宋_GB2312"/>
                <w:sz w:val="24"/>
              </w:rPr>
            </w:pPr>
            <w:r w:rsidRPr="0013622C">
              <w:rPr>
                <w:rFonts w:eastAsia="仿宋_GB2312"/>
                <w:sz w:val="24"/>
              </w:rPr>
              <w:t>0.050232189</w:t>
            </w:r>
          </w:p>
        </w:tc>
      </w:tr>
      <w:tr w:rsidR="0013622C" w:rsidRPr="0013622C" w14:paraId="24553F02" w14:textId="77777777" w:rsidTr="0013622C">
        <w:trPr>
          <w:trHeight w:val="270"/>
          <w:jc w:val="center"/>
        </w:trPr>
        <w:tc>
          <w:tcPr>
            <w:tcW w:w="2755" w:type="dxa"/>
            <w:shd w:val="clear" w:color="auto" w:fill="auto"/>
            <w:noWrap/>
            <w:vAlign w:val="center"/>
          </w:tcPr>
          <w:p w14:paraId="5C0E1209" w14:textId="77777777" w:rsidR="0013622C" w:rsidRPr="0013622C" w:rsidRDefault="0013622C" w:rsidP="0013622C">
            <w:pPr>
              <w:widowControl/>
              <w:jc w:val="center"/>
              <w:rPr>
                <w:rFonts w:eastAsia="仿宋_GB2312"/>
                <w:sz w:val="24"/>
              </w:rPr>
            </w:pPr>
            <w:r w:rsidRPr="0013622C">
              <w:rPr>
                <w:rFonts w:eastAsia="仿宋_GB2312"/>
                <w:sz w:val="24"/>
              </w:rPr>
              <w:t>RAM(G)</w:t>
            </w:r>
          </w:p>
        </w:tc>
        <w:tc>
          <w:tcPr>
            <w:tcW w:w="2920" w:type="dxa"/>
            <w:shd w:val="clear" w:color="auto" w:fill="auto"/>
            <w:noWrap/>
            <w:vAlign w:val="center"/>
          </w:tcPr>
          <w:p w14:paraId="22D6C521" w14:textId="77777777" w:rsidR="0013622C" w:rsidRPr="0013622C" w:rsidRDefault="0013622C" w:rsidP="0013622C">
            <w:pPr>
              <w:widowControl/>
              <w:jc w:val="center"/>
              <w:rPr>
                <w:rFonts w:eastAsia="仿宋_GB2312"/>
                <w:sz w:val="24"/>
              </w:rPr>
            </w:pPr>
            <w:r w:rsidRPr="0013622C">
              <w:rPr>
                <w:rFonts w:eastAsia="仿宋_GB2312"/>
                <w:sz w:val="24"/>
              </w:rPr>
              <w:t>0.031072544</w:t>
            </w:r>
          </w:p>
        </w:tc>
      </w:tr>
      <w:tr w:rsidR="0013622C" w:rsidRPr="0013622C" w14:paraId="0E74FB1E" w14:textId="77777777" w:rsidTr="0013622C">
        <w:trPr>
          <w:trHeight w:val="270"/>
          <w:jc w:val="center"/>
        </w:trPr>
        <w:tc>
          <w:tcPr>
            <w:tcW w:w="2755" w:type="dxa"/>
            <w:shd w:val="clear" w:color="auto" w:fill="auto"/>
            <w:noWrap/>
            <w:vAlign w:val="center"/>
          </w:tcPr>
          <w:p w14:paraId="755EF628" w14:textId="77777777" w:rsidR="0013622C" w:rsidRPr="0013622C" w:rsidRDefault="0013622C" w:rsidP="0013622C">
            <w:pPr>
              <w:widowControl/>
              <w:jc w:val="center"/>
              <w:rPr>
                <w:rFonts w:eastAsia="仿宋_GB2312"/>
                <w:sz w:val="24"/>
              </w:rPr>
            </w:pPr>
            <w:r w:rsidRPr="0013622C">
              <w:rPr>
                <w:rFonts w:eastAsia="仿宋_GB2312"/>
                <w:sz w:val="24"/>
              </w:rPr>
              <w:t>Size</w:t>
            </w:r>
          </w:p>
        </w:tc>
        <w:tc>
          <w:tcPr>
            <w:tcW w:w="2920" w:type="dxa"/>
            <w:shd w:val="clear" w:color="auto" w:fill="auto"/>
            <w:noWrap/>
            <w:vAlign w:val="center"/>
          </w:tcPr>
          <w:p w14:paraId="571652D8" w14:textId="77777777" w:rsidR="0013622C" w:rsidRPr="0013622C" w:rsidRDefault="0013622C" w:rsidP="0013622C">
            <w:pPr>
              <w:widowControl/>
              <w:jc w:val="center"/>
              <w:rPr>
                <w:rFonts w:eastAsia="仿宋_GB2312"/>
                <w:sz w:val="24"/>
              </w:rPr>
            </w:pPr>
            <w:r w:rsidRPr="0013622C">
              <w:rPr>
                <w:rFonts w:eastAsia="仿宋_GB2312"/>
                <w:sz w:val="24"/>
              </w:rPr>
              <w:t>0.028079662</w:t>
            </w:r>
          </w:p>
        </w:tc>
      </w:tr>
      <w:tr w:rsidR="0013622C" w:rsidRPr="0013622C" w14:paraId="66C2EBAD" w14:textId="77777777" w:rsidTr="0013622C">
        <w:trPr>
          <w:trHeight w:val="270"/>
          <w:jc w:val="center"/>
        </w:trPr>
        <w:tc>
          <w:tcPr>
            <w:tcW w:w="2755" w:type="dxa"/>
            <w:shd w:val="clear" w:color="auto" w:fill="auto"/>
            <w:noWrap/>
            <w:vAlign w:val="center"/>
          </w:tcPr>
          <w:p w14:paraId="38D26EC9" w14:textId="77777777"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20" w:type="dxa"/>
            <w:shd w:val="clear" w:color="auto" w:fill="auto"/>
            <w:noWrap/>
            <w:vAlign w:val="center"/>
          </w:tcPr>
          <w:p w14:paraId="7BF0FA65" w14:textId="77777777" w:rsidR="0013622C" w:rsidRPr="0013622C" w:rsidRDefault="0013622C" w:rsidP="0013622C">
            <w:pPr>
              <w:widowControl/>
              <w:jc w:val="center"/>
              <w:rPr>
                <w:rFonts w:eastAsia="仿宋_GB2312"/>
                <w:sz w:val="24"/>
              </w:rPr>
            </w:pPr>
            <w:r w:rsidRPr="0013622C">
              <w:rPr>
                <w:rFonts w:eastAsia="仿宋_GB2312"/>
                <w:sz w:val="24"/>
              </w:rPr>
              <w:t>0.026589357</w:t>
            </w:r>
          </w:p>
        </w:tc>
      </w:tr>
      <w:tr w:rsidR="0013622C" w:rsidRPr="0013622C" w14:paraId="26636322" w14:textId="77777777" w:rsidTr="0013622C">
        <w:trPr>
          <w:trHeight w:val="270"/>
          <w:jc w:val="center"/>
        </w:trPr>
        <w:tc>
          <w:tcPr>
            <w:tcW w:w="2755" w:type="dxa"/>
            <w:shd w:val="clear" w:color="auto" w:fill="auto"/>
            <w:noWrap/>
            <w:vAlign w:val="center"/>
          </w:tcPr>
          <w:p w14:paraId="5ED836C5" w14:textId="77777777" w:rsidR="0013622C" w:rsidRPr="0013622C" w:rsidRDefault="0013622C" w:rsidP="0013622C">
            <w:pPr>
              <w:widowControl/>
              <w:jc w:val="center"/>
              <w:rPr>
                <w:rFonts w:eastAsia="仿宋_GB2312"/>
                <w:sz w:val="24"/>
              </w:rPr>
            </w:pPr>
            <w:r w:rsidRPr="0013622C">
              <w:rPr>
                <w:rFonts w:eastAsia="仿宋_GB2312"/>
                <w:sz w:val="24"/>
              </w:rPr>
              <w:t>ROM(G)</w:t>
            </w:r>
          </w:p>
        </w:tc>
        <w:tc>
          <w:tcPr>
            <w:tcW w:w="2920" w:type="dxa"/>
            <w:shd w:val="clear" w:color="auto" w:fill="auto"/>
            <w:noWrap/>
            <w:vAlign w:val="center"/>
          </w:tcPr>
          <w:p w14:paraId="27BA0520" w14:textId="77777777" w:rsidR="0013622C" w:rsidRPr="0013622C" w:rsidRDefault="0013622C" w:rsidP="0013622C">
            <w:pPr>
              <w:widowControl/>
              <w:jc w:val="center"/>
              <w:rPr>
                <w:rFonts w:eastAsia="仿宋_GB2312"/>
                <w:sz w:val="24"/>
              </w:rPr>
            </w:pPr>
            <w:r w:rsidRPr="0013622C">
              <w:rPr>
                <w:rFonts w:eastAsia="仿宋_GB2312"/>
                <w:sz w:val="24"/>
              </w:rPr>
              <w:t>0.026159369</w:t>
            </w:r>
          </w:p>
        </w:tc>
      </w:tr>
      <w:tr w:rsidR="0013622C" w:rsidRPr="0013622C" w14:paraId="2FD7AF9D" w14:textId="77777777" w:rsidTr="0013622C">
        <w:trPr>
          <w:trHeight w:val="270"/>
          <w:jc w:val="center"/>
        </w:trPr>
        <w:tc>
          <w:tcPr>
            <w:tcW w:w="2755" w:type="dxa"/>
            <w:shd w:val="clear" w:color="auto" w:fill="auto"/>
            <w:noWrap/>
            <w:vAlign w:val="bottom"/>
          </w:tcPr>
          <w:p w14:paraId="4DDEE645" w14:textId="77777777" w:rsidR="0013622C" w:rsidRPr="0013622C" w:rsidRDefault="0013622C" w:rsidP="0013622C">
            <w:pPr>
              <w:widowControl/>
              <w:jc w:val="center"/>
              <w:rPr>
                <w:rFonts w:eastAsia="仿宋_GB2312"/>
                <w:sz w:val="24"/>
              </w:rPr>
            </w:pPr>
            <w:r w:rsidRPr="0013622C">
              <w:rPr>
                <w:rFonts w:eastAsia="仿宋_GB2312"/>
                <w:sz w:val="24"/>
              </w:rPr>
              <w:lastRenderedPageBreak/>
              <w:t>Price</w:t>
            </w:r>
          </w:p>
        </w:tc>
        <w:tc>
          <w:tcPr>
            <w:tcW w:w="2920" w:type="dxa"/>
            <w:shd w:val="clear" w:color="auto" w:fill="auto"/>
            <w:noWrap/>
            <w:vAlign w:val="center"/>
          </w:tcPr>
          <w:p w14:paraId="7B34B383" w14:textId="77777777" w:rsidR="0013622C" w:rsidRPr="0013622C" w:rsidRDefault="0013622C" w:rsidP="0013622C">
            <w:pPr>
              <w:widowControl/>
              <w:jc w:val="center"/>
              <w:rPr>
                <w:rFonts w:eastAsia="仿宋_GB2312"/>
                <w:sz w:val="24"/>
              </w:rPr>
            </w:pPr>
            <w:r w:rsidRPr="0013622C">
              <w:rPr>
                <w:rFonts w:eastAsia="仿宋_GB2312"/>
                <w:sz w:val="24"/>
              </w:rPr>
              <w:t>0.02284587</w:t>
            </w:r>
          </w:p>
        </w:tc>
      </w:tr>
      <w:tr w:rsidR="0013622C" w:rsidRPr="0013622C" w14:paraId="6D4075CC" w14:textId="77777777" w:rsidTr="0013622C">
        <w:trPr>
          <w:trHeight w:val="270"/>
          <w:jc w:val="center"/>
        </w:trPr>
        <w:tc>
          <w:tcPr>
            <w:tcW w:w="2755" w:type="dxa"/>
            <w:shd w:val="clear" w:color="auto" w:fill="auto"/>
            <w:noWrap/>
            <w:vAlign w:val="center"/>
          </w:tcPr>
          <w:p w14:paraId="0078D9CE" w14:textId="77777777" w:rsidR="0013622C" w:rsidRPr="0013622C" w:rsidRDefault="0013622C" w:rsidP="0013622C">
            <w:pPr>
              <w:widowControl/>
              <w:jc w:val="center"/>
              <w:rPr>
                <w:rFonts w:eastAsia="仿宋_GB2312"/>
                <w:sz w:val="24"/>
              </w:rPr>
            </w:pPr>
            <w:r w:rsidRPr="0013622C">
              <w:rPr>
                <w:rFonts w:eastAsia="仿宋_GB2312"/>
                <w:sz w:val="24"/>
              </w:rPr>
              <w:t>color</w:t>
            </w:r>
          </w:p>
        </w:tc>
        <w:tc>
          <w:tcPr>
            <w:tcW w:w="2920" w:type="dxa"/>
            <w:shd w:val="clear" w:color="auto" w:fill="auto"/>
            <w:noWrap/>
            <w:vAlign w:val="center"/>
          </w:tcPr>
          <w:p w14:paraId="3748570E" w14:textId="77777777" w:rsidR="0013622C" w:rsidRPr="0013622C" w:rsidRDefault="0013622C" w:rsidP="0013622C">
            <w:pPr>
              <w:widowControl/>
              <w:jc w:val="center"/>
              <w:rPr>
                <w:rFonts w:eastAsia="仿宋_GB2312"/>
                <w:sz w:val="24"/>
              </w:rPr>
            </w:pPr>
            <w:r w:rsidRPr="0013622C">
              <w:rPr>
                <w:rFonts w:eastAsia="仿宋_GB2312"/>
                <w:sz w:val="24"/>
              </w:rPr>
              <w:t>0.021268354</w:t>
            </w:r>
          </w:p>
        </w:tc>
      </w:tr>
      <w:tr w:rsidR="0013622C" w:rsidRPr="0013622C" w14:paraId="3FC37115" w14:textId="77777777" w:rsidTr="0013622C">
        <w:trPr>
          <w:trHeight w:val="270"/>
          <w:jc w:val="center"/>
        </w:trPr>
        <w:tc>
          <w:tcPr>
            <w:tcW w:w="2755" w:type="dxa"/>
            <w:shd w:val="clear" w:color="auto" w:fill="auto"/>
            <w:noWrap/>
            <w:vAlign w:val="center"/>
          </w:tcPr>
          <w:p w14:paraId="5CF403E0" w14:textId="77777777"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20" w:type="dxa"/>
            <w:shd w:val="clear" w:color="auto" w:fill="auto"/>
            <w:noWrap/>
            <w:vAlign w:val="center"/>
          </w:tcPr>
          <w:p w14:paraId="18459074" w14:textId="77777777" w:rsidR="0013622C" w:rsidRPr="0013622C" w:rsidRDefault="0013622C" w:rsidP="0013622C">
            <w:pPr>
              <w:widowControl/>
              <w:jc w:val="center"/>
              <w:rPr>
                <w:rFonts w:eastAsia="仿宋_GB2312"/>
                <w:sz w:val="24"/>
              </w:rPr>
            </w:pPr>
            <w:r w:rsidRPr="0013622C">
              <w:rPr>
                <w:rFonts w:eastAsia="仿宋_GB2312"/>
                <w:sz w:val="24"/>
              </w:rPr>
              <w:t>0.019607145</w:t>
            </w:r>
          </w:p>
        </w:tc>
      </w:tr>
      <w:tr w:rsidR="0013622C" w:rsidRPr="0013622C" w14:paraId="5E3796B5" w14:textId="77777777" w:rsidTr="0013622C">
        <w:trPr>
          <w:trHeight w:val="270"/>
          <w:jc w:val="center"/>
        </w:trPr>
        <w:tc>
          <w:tcPr>
            <w:tcW w:w="2755" w:type="dxa"/>
            <w:shd w:val="clear" w:color="auto" w:fill="auto"/>
            <w:noWrap/>
            <w:vAlign w:val="center"/>
          </w:tcPr>
          <w:p w14:paraId="47D5FC49" w14:textId="1119AD02"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w:t>
            </w:r>
            <w:r>
              <w:rPr>
                <w:rFonts w:eastAsia="仿宋_GB2312"/>
                <w:sz w:val="24"/>
              </w:rPr>
              <w:t xml:space="preserve"> </w:t>
            </w:r>
            <w:r w:rsidR="0013622C" w:rsidRPr="0013622C">
              <w:rPr>
                <w:rFonts w:eastAsia="仿宋_GB2312"/>
                <w:sz w:val="24"/>
              </w:rPr>
              <w:t>(gravity and GPRS)</w:t>
            </w:r>
          </w:p>
        </w:tc>
        <w:tc>
          <w:tcPr>
            <w:tcW w:w="2920" w:type="dxa"/>
            <w:shd w:val="clear" w:color="auto" w:fill="auto"/>
            <w:noWrap/>
            <w:vAlign w:val="center"/>
          </w:tcPr>
          <w:p w14:paraId="773C4532" w14:textId="77777777" w:rsidR="0013622C" w:rsidRPr="0013622C" w:rsidRDefault="0013622C" w:rsidP="0013622C">
            <w:pPr>
              <w:widowControl/>
              <w:jc w:val="center"/>
              <w:rPr>
                <w:rFonts w:eastAsia="仿宋_GB2312"/>
                <w:sz w:val="24"/>
              </w:rPr>
            </w:pPr>
            <w:r w:rsidRPr="0013622C">
              <w:rPr>
                <w:rFonts w:eastAsia="仿宋_GB2312"/>
                <w:sz w:val="24"/>
              </w:rPr>
              <w:t>0.016959237</w:t>
            </w:r>
          </w:p>
        </w:tc>
      </w:tr>
      <w:tr w:rsidR="0013622C" w:rsidRPr="0013622C" w14:paraId="593B9632" w14:textId="77777777" w:rsidTr="0013622C">
        <w:trPr>
          <w:trHeight w:val="270"/>
          <w:jc w:val="center"/>
        </w:trPr>
        <w:tc>
          <w:tcPr>
            <w:tcW w:w="2755" w:type="dxa"/>
            <w:shd w:val="clear" w:color="auto" w:fill="auto"/>
            <w:noWrap/>
            <w:vAlign w:val="center"/>
          </w:tcPr>
          <w:p w14:paraId="159D8E39" w14:textId="77777777" w:rsidR="0013622C" w:rsidRPr="0013622C" w:rsidRDefault="0013622C" w:rsidP="0013622C">
            <w:pPr>
              <w:widowControl/>
              <w:jc w:val="center"/>
              <w:rPr>
                <w:rFonts w:eastAsia="仿宋_GB2312"/>
                <w:sz w:val="24"/>
              </w:rPr>
            </w:pPr>
            <w:r w:rsidRPr="0013622C">
              <w:rPr>
                <w:rFonts w:eastAsia="仿宋_GB2312"/>
                <w:sz w:val="24"/>
              </w:rPr>
              <w:t>is high quality</w:t>
            </w:r>
          </w:p>
        </w:tc>
        <w:tc>
          <w:tcPr>
            <w:tcW w:w="2920" w:type="dxa"/>
            <w:shd w:val="clear" w:color="auto" w:fill="auto"/>
            <w:noWrap/>
            <w:vAlign w:val="center"/>
          </w:tcPr>
          <w:p w14:paraId="5865ECD5" w14:textId="77777777" w:rsidR="0013622C" w:rsidRPr="0013622C" w:rsidRDefault="0013622C" w:rsidP="0013622C">
            <w:pPr>
              <w:widowControl/>
              <w:jc w:val="center"/>
              <w:rPr>
                <w:rFonts w:eastAsia="仿宋_GB2312"/>
                <w:sz w:val="24"/>
              </w:rPr>
            </w:pPr>
            <w:r w:rsidRPr="0013622C">
              <w:rPr>
                <w:rFonts w:eastAsia="仿宋_GB2312"/>
                <w:sz w:val="24"/>
              </w:rPr>
              <w:t>0.016942427</w:t>
            </w:r>
          </w:p>
        </w:tc>
      </w:tr>
      <w:tr w:rsidR="0013622C" w:rsidRPr="0013622C" w14:paraId="4DEA3A78" w14:textId="77777777" w:rsidTr="0013622C">
        <w:trPr>
          <w:trHeight w:val="270"/>
          <w:jc w:val="center"/>
        </w:trPr>
        <w:tc>
          <w:tcPr>
            <w:tcW w:w="2755" w:type="dxa"/>
            <w:shd w:val="clear" w:color="auto" w:fill="auto"/>
            <w:noWrap/>
            <w:vAlign w:val="center"/>
          </w:tcPr>
          <w:p w14:paraId="5DFDEECE" w14:textId="77777777" w:rsidR="0013622C" w:rsidRPr="0013622C" w:rsidRDefault="0013622C" w:rsidP="0013622C">
            <w:pPr>
              <w:widowControl/>
              <w:jc w:val="center"/>
              <w:rPr>
                <w:rFonts w:eastAsia="仿宋_GB2312"/>
                <w:sz w:val="24"/>
              </w:rPr>
            </w:pPr>
            <w:r w:rsidRPr="0013622C">
              <w:rPr>
                <w:rFonts w:eastAsia="仿宋_GB2312"/>
                <w:sz w:val="24"/>
              </w:rPr>
              <w:t>CPU</w:t>
            </w:r>
          </w:p>
        </w:tc>
        <w:tc>
          <w:tcPr>
            <w:tcW w:w="2920" w:type="dxa"/>
            <w:shd w:val="clear" w:color="auto" w:fill="auto"/>
            <w:noWrap/>
            <w:vAlign w:val="center"/>
          </w:tcPr>
          <w:p w14:paraId="71BF2B3A" w14:textId="77777777" w:rsidR="0013622C" w:rsidRPr="0013622C" w:rsidRDefault="0013622C" w:rsidP="0013622C">
            <w:pPr>
              <w:widowControl/>
              <w:jc w:val="center"/>
              <w:rPr>
                <w:rFonts w:eastAsia="仿宋_GB2312"/>
                <w:sz w:val="24"/>
              </w:rPr>
            </w:pPr>
            <w:r w:rsidRPr="0013622C">
              <w:rPr>
                <w:rFonts w:eastAsia="仿宋_GB2312"/>
                <w:sz w:val="24"/>
              </w:rPr>
              <w:t>0.016022113</w:t>
            </w:r>
          </w:p>
        </w:tc>
      </w:tr>
      <w:tr w:rsidR="0013622C" w:rsidRPr="0013622C" w14:paraId="1C6A51F7" w14:textId="77777777" w:rsidTr="0013622C">
        <w:trPr>
          <w:trHeight w:val="270"/>
          <w:jc w:val="center"/>
        </w:trPr>
        <w:tc>
          <w:tcPr>
            <w:tcW w:w="2755" w:type="dxa"/>
            <w:shd w:val="clear" w:color="auto" w:fill="auto"/>
            <w:noWrap/>
            <w:vAlign w:val="center"/>
          </w:tcPr>
          <w:p w14:paraId="2DD1E4BD" w14:textId="77777777"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20" w:type="dxa"/>
            <w:shd w:val="clear" w:color="auto" w:fill="auto"/>
            <w:noWrap/>
            <w:vAlign w:val="center"/>
          </w:tcPr>
          <w:p w14:paraId="6840E3A6" w14:textId="77777777" w:rsidR="0013622C" w:rsidRPr="0013622C" w:rsidRDefault="0013622C" w:rsidP="0013622C">
            <w:pPr>
              <w:widowControl/>
              <w:jc w:val="center"/>
              <w:rPr>
                <w:rFonts w:eastAsia="仿宋_GB2312"/>
                <w:sz w:val="24"/>
              </w:rPr>
            </w:pPr>
            <w:r w:rsidRPr="0013622C">
              <w:rPr>
                <w:rFonts w:eastAsia="仿宋_GB2312"/>
                <w:sz w:val="24"/>
              </w:rPr>
              <w:t>0.012770426</w:t>
            </w:r>
          </w:p>
        </w:tc>
      </w:tr>
      <w:tr w:rsidR="0013622C" w:rsidRPr="0013622C" w14:paraId="3CB55223" w14:textId="77777777" w:rsidTr="0013622C">
        <w:trPr>
          <w:trHeight w:val="270"/>
          <w:jc w:val="center"/>
        </w:trPr>
        <w:tc>
          <w:tcPr>
            <w:tcW w:w="2755" w:type="dxa"/>
            <w:shd w:val="clear" w:color="auto" w:fill="auto"/>
            <w:noWrap/>
            <w:vAlign w:val="bottom"/>
          </w:tcPr>
          <w:p w14:paraId="35D73178" w14:textId="77777777" w:rsidR="0013622C" w:rsidRPr="0013622C" w:rsidRDefault="0013622C" w:rsidP="0013622C">
            <w:pPr>
              <w:widowControl/>
              <w:jc w:val="center"/>
              <w:rPr>
                <w:rFonts w:eastAsia="仿宋_GB2312"/>
                <w:sz w:val="24"/>
              </w:rPr>
            </w:pPr>
            <w:r w:rsidRPr="0013622C">
              <w:rPr>
                <w:rFonts w:eastAsia="仿宋_GB2312"/>
                <w:sz w:val="24"/>
              </w:rPr>
              <w:t>Display Size</w:t>
            </w:r>
          </w:p>
        </w:tc>
        <w:tc>
          <w:tcPr>
            <w:tcW w:w="2920" w:type="dxa"/>
            <w:shd w:val="clear" w:color="auto" w:fill="auto"/>
            <w:noWrap/>
            <w:vAlign w:val="center"/>
          </w:tcPr>
          <w:p w14:paraId="1B91A00A" w14:textId="77777777" w:rsidR="0013622C" w:rsidRPr="0013622C" w:rsidRDefault="0013622C" w:rsidP="0013622C">
            <w:pPr>
              <w:widowControl/>
              <w:jc w:val="center"/>
              <w:rPr>
                <w:rFonts w:eastAsia="仿宋_GB2312"/>
                <w:sz w:val="24"/>
              </w:rPr>
            </w:pPr>
            <w:r w:rsidRPr="0013622C">
              <w:rPr>
                <w:rFonts w:eastAsia="仿宋_GB2312"/>
                <w:sz w:val="24"/>
              </w:rPr>
              <w:t>0.011465334</w:t>
            </w:r>
          </w:p>
        </w:tc>
      </w:tr>
      <w:tr w:rsidR="0013622C" w:rsidRPr="0013622C" w14:paraId="53D9A883" w14:textId="77777777" w:rsidTr="0013622C">
        <w:trPr>
          <w:trHeight w:val="270"/>
          <w:jc w:val="center"/>
        </w:trPr>
        <w:tc>
          <w:tcPr>
            <w:tcW w:w="2755" w:type="dxa"/>
            <w:shd w:val="clear" w:color="auto" w:fill="auto"/>
            <w:noWrap/>
            <w:vAlign w:val="center"/>
          </w:tcPr>
          <w:p w14:paraId="131CCC87" w14:textId="77777777" w:rsidR="0013622C" w:rsidRPr="0013622C" w:rsidRDefault="0013622C" w:rsidP="0013622C">
            <w:pPr>
              <w:widowControl/>
              <w:jc w:val="center"/>
              <w:rPr>
                <w:rFonts w:eastAsia="仿宋_GB2312"/>
                <w:sz w:val="24"/>
              </w:rPr>
            </w:pPr>
            <w:r w:rsidRPr="0013622C">
              <w:rPr>
                <w:rFonts w:eastAsia="仿宋_GB2312"/>
                <w:sz w:val="24"/>
              </w:rPr>
              <w:t>Battery Type</w:t>
            </w:r>
          </w:p>
        </w:tc>
        <w:tc>
          <w:tcPr>
            <w:tcW w:w="2920" w:type="dxa"/>
            <w:shd w:val="clear" w:color="auto" w:fill="auto"/>
            <w:noWrap/>
            <w:vAlign w:val="center"/>
          </w:tcPr>
          <w:p w14:paraId="52DF1947" w14:textId="77777777" w:rsidR="0013622C" w:rsidRPr="0013622C" w:rsidRDefault="0013622C" w:rsidP="0013622C">
            <w:pPr>
              <w:widowControl/>
              <w:jc w:val="center"/>
              <w:rPr>
                <w:rFonts w:eastAsia="仿宋_GB2312"/>
                <w:sz w:val="24"/>
              </w:rPr>
            </w:pPr>
            <w:r w:rsidRPr="0013622C">
              <w:rPr>
                <w:rFonts w:eastAsia="仿宋_GB2312"/>
                <w:sz w:val="24"/>
              </w:rPr>
              <w:t>0.010742922</w:t>
            </w:r>
          </w:p>
        </w:tc>
      </w:tr>
      <w:tr w:rsidR="0013622C" w:rsidRPr="0013622C" w14:paraId="2A8D23F9" w14:textId="77777777" w:rsidTr="0013622C">
        <w:trPr>
          <w:trHeight w:val="270"/>
          <w:jc w:val="center"/>
        </w:trPr>
        <w:tc>
          <w:tcPr>
            <w:tcW w:w="2755" w:type="dxa"/>
            <w:shd w:val="clear" w:color="auto" w:fill="auto"/>
            <w:noWrap/>
            <w:vAlign w:val="center"/>
          </w:tcPr>
          <w:p w14:paraId="60227CC2" w14:textId="77777777"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20" w:type="dxa"/>
            <w:shd w:val="clear" w:color="auto" w:fill="auto"/>
            <w:noWrap/>
            <w:vAlign w:val="center"/>
          </w:tcPr>
          <w:p w14:paraId="26191025" w14:textId="77777777" w:rsidR="0013622C" w:rsidRPr="0013622C" w:rsidRDefault="0013622C" w:rsidP="0013622C">
            <w:pPr>
              <w:widowControl/>
              <w:jc w:val="center"/>
              <w:rPr>
                <w:rFonts w:eastAsia="仿宋_GB2312"/>
                <w:sz w:val="24"/>
              </w:rPr>
            </w:pPr>
            <w:r w:rsidRPr="0013622C">
              <w:rPr>
                <w:rFonts w:eastAsia="仿宋_GB2312"/>
                <w:sz w:val="24"/>
              </w:rPr>
              <w:t>0.008087216</w:t>
            </w:r>
          </w:p>
        </w:tc>
      </w:tr>
      <w:tr w:rsidR="0013622C" w:rsidRPr="0013622C" w14:paraId="4D0B272B" w14:textId="77777777" w:rsidTr="0013622C">
        <w:trPr>
          <w:trHeight w:val="270"/>
          <w:jc w:val="center"/>
        </w:trPr>
        <w:tc>
          <w:tcPr>
            <w:tcW w:w="2755" w:type="dxa"/>
            <w:shd w:val="clear" w:color="auto" w:fill="auto"/>
            <w:noWrap/>
            <w:vAlign w:val="center"/>
          </w:tcPr>
          <w:p w14:paraId="03A9DAB5" w14:textId="77777777"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20" w:type="dxa"/>
            <w:shd w:val="clear" w:color="auto" w:fill="auto"/>
            <w:noWrap/>
            <w:vAlign w:val="center"/>
          </w:tcPr>
          <w:p w14:paraId="2637FDAA" w14:textId="77777777" w:rsidR="0013622C" w:rsidRPr="0013622C" w:rsidRDefault="0013622C" w:rsidP="0013622C">
            <w:pPr>
              <w:widowControl/>
              <w:jc w:val="center"/>
              <w:rPr>
                <w:rFonts w:eastAsia="仿宋_GB2312"/>
                <w:sz w:val="24"/>
              </w:rPr>
            </w:pPr>
            <w:r w:rsidRPr="0013622C">
              <w:rPr>
                <w:rFonts w:eastAsia="仿宋_GB2312"/>
                <w:sz w:val="24"/>
              </w:rPr>
              <w:t>0.006372009</w:t>
            </w:r>
          </w:p>
        </w:tc>
      </w:tr>
      <w:tr w:rsidR="0013622C" w:rsidRPr="0013622C" w14:paraId="0D96589A" w14:textId="77777777" w:rsidTr="0013622C">
        <w:trPr>
          <w:trHeight w:val="270"/>
          <w:jc w:val="center"/>
        </w:trPr>
        <w:tc>
          <w:tcPr>
            <w:tcW w:w="2755" w:type="dxa"/>
            <w:shd w:val="clear" w:color="auto" w:fill="auto"/>
            <w:noWrap/>
            <w:vAlign w:val="center"/>
          </w:tcPr>
          <w:p w14:paraId="3FEA703E" w14:textId="77777777"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20" w:type="dxa"/>
            <w:shd w:val="clear" w:color="auto" w:fill="auto"/>
            <w:noWrap/>
            <w:vAlign w:val="center"/>
          </w:tcPr>
          <w:p w14:paraId="1FE0C946" w14:textId="77777777" w:rsidR="0013622C" w:rsidRPr="0013622C" w:rsidRDefault="0013622C" w:rsidP="0013622C">
            <w:pPr>
              <w:widowControl/>
              <w:jc w:val="center"/>
              <w:rPr>
                <w:rFonts w:eastAsia="仿宋_GB2312"/>
                <w:sz w:val="24"/>
              </w:rPr>
            </w:pPr>
            <w:r w:rsidRPr="0013622C">
              <w:rPr>
                <w:rFonts w:eastAsia="仿宋_GB2312"/>
                <w:sz w:val="24"/>
              </w:rPr>
              <w:t>0.006106585</w:t>
            </w:r>
          </w:p>
        </w:tc>
      </w:tr>
      <w:tr w:rsidR="0013622C" w:rsidRPr="0013622C" w14:paraId="39769703" w14:textId="77777777" w:rsidTr="0013622C">
        <w:trPr>
          <w:trHeight w:val="270"/>
          <w:jc w:val="center"/>
        </w:trPr>
        <w:tc>
          <w:tcPr>
            <w:tcW w:w="2755" w:type="dxa"/>
            <w:shd w:val="clear" w:color="auto" w:fill="auto"/>
            <w:noWrap/>
            <w:vAlign w:val="center"/>
          </w:tcPr>
          <w:p w14:paraId="5BD1BB13" w14:textId="77777777" w:rsidR="0013622C" w:rsidRPr="0013622C" w:rsidRDefault="0013622C" w:rsidP="0013622C">
            <w:pPr>
              <w:widowControl/>
              <w:jc w:val="center"/>
              <w:rPr>
                <w:rFonts w:eastAsia="仿宋_GB2312"/>
                <w:sz w:val="24"/>
              </w:rPr>
            </w:pPr>
            <w:r w:rsidRPr="0013622C">
              <w:rPr>
                <w:rFonts w:eastAsia="仿宋_GB2312"/>
                <w:sz w:val="24"/>
              </w:rPr>
              <w:t>Front Camera</w:t>
            </w:r>
          </w:p>
        </w:tc>
        <w:tc>
          <w:tcPr>
            <w:tcW w:w="2920" w:type="dxa"/>
            <w:shd w:val="clear" w:color="auto" w:fill="auto"/>
            <w:noWrap/>
            <w:vAlign w:val="center"/>
          </w:tcPr>
          <w:p w14:paraId="1802AB69" w14:textId="77777777" w:rsidR="0013622C" w:rsidRPr="0013622C" w:rsidRDefault="0013622C" w:rsidP="0013622C">
            <w:pPr>
              <w:widowControl/>
              <w:jc w:val="center"/>
              <w:rPr>
                <w:rFonts w:eastAsia="仿宋_GB2312"/>
                <w:sz w:val="24"/>
              </w:rPr>
            </w:pPr>
            <w:r w:rsidRPr="0013622C">
              <w:rPr>
                <w:rFonts w:eastAsia="仿宋_GB2312"/>
                <w:sz w:val="24"/>
              </w:rPr>
              <w:t>0.001569914</w:t>
            </w:r>
          </w:p>
        </w:tc>
      </w:tr>
      <w:tr w:rsidR="0013622C" w:rsidRPr="0013622C" w14:paraId="075A536B" w14:textId="77777777" w:rsidTr="0013622C">
        <w:trPr>
          <w:trHeight w:val="270"/>
          <w:jc w:val="center"/>
        </w:trPr>
        <w:tc>
          <w:tcPr>
            <w:tcW w:w="2755" w:type="dxa"/>
            <w:shd w:val="clear" w:color="auto" w:fill="auto"/>
            <w:noWrap/>
            <w:vAlign w:val="center"/>
          </w:tcPr>
          <w:p w14:paraId="158C2CF4" w14:textId="77777777" w:rsidR="0013622C" w:rsidRPr="0013622C" w:rsidRDefault="0013622C" w:rsidP="0013622C">
            <w:pPr>
              <w:widowControl/>
              <w:jc w:val="center"/>
              <w:rPr>
                <w:rFonts w:eastAsia="仿宋_GB2312"/>
                <w:sz w:val="24"/>
              </w:rPr>
            </w:pPr>
            <w:r w:rsidRPr="0013622C">
              <w:rPr>
                <w:rFonts w:eastAsia="仿宋_GB2312"/>
                <w:sz w:val="24"/>
              </w:rPr>
              <w:t>Dual Camera</w:t>
            </w:r>
          </w:p>
        </w:tc>
        <w:tc>
          <w:tcPr>
            <w:tcW w:w="2920" w:type="dxa"/>
            <w:shd w:val="clear" w:color="auto" w:fill="auto"/>
            <w:noWrap/>
            <w:vAlign w:val="center"/>
          </w:tcPr>
          <w:p w14:paraId="3DA53E78" w14:textId="77777777" w:rsidR="0013622C" w:rsidRPr="0013622C" w:rsidRDefault="0013622C" w:rsidP="0013622C">
            <w:pPr>
              <w:widowControl/>
              <w:jc w:val="center"/>
              <w:rPr>
                <w:rFonts w:eastAsia="仿宋_GB2312"/>
                <w:sz w:val="24"/>
              </w:rPr>
            </w:pPr>
            <w:r w:rsidRPr="0013622C">
              <w:rPr>
                <w:rFonts w:eastAsia="仿宋_GB2312"/>
                <w:sz w:val="24"/>
              </w:rPr>
              <w:t>0.00153786</w:t>
            </w:r>
          </w:p>
        </w:tc>
      </w:tr>
      <w:tr w:rsidR="0013622C" w:rsidRPr="0013622C" w14:paraId="41F73713" w14:textId="77777777" w:rsidTr="0013622C">
        <w:trPr>
          <w:trHeight w:val="270"/>
          <w:jc w:val="center"/>
        </w:trPr>
        <w:tc>
          <w:tcPr>
            <w:tcW w:w="2755" w:type="dxa"/>
            <w:shd w:val="clear" w:color="auto" w:fill="auto"/>
            <w:noWrap/>
            <w:vAlign w:val="center"/>
          </w:tcPr>
          <w:p w14:paraId="2F3EF0D6" w14:textId="77777777" w:rsidR="0013622C" w:rsidRPr="0013622C" w:rsidRDefault="0013622C" w:rsidP="0013622C">
            <w:pPr>
              <w:widowControl/>
              <w:jc w:val="center"/>
              <w:rPr>
                <w:rFonts w:eastAsia="仿宋_GB2312"/>
                <w:sz w:val="24"/>
              </w:rPr>
            </w:pPr>
            <w:r w:rsidRPr="0013622C">
              <w:rPr>
                <w:rFonts w:eastAsia="仿宋_GB2312"/>
                <w:sz w:val="24"/>
              </w:rPr>
              <w:t>Google Play</w:t>
            </w:r>
          </w:p>
        </w:tc>
        <w:tc>
          <w:tcPr>
            <w:tcW w:w="2920" w:type="dxa"/>
            <w:shd w:val="clear" w:color="auto" w:fill="auto"/>
            <w:noWrap/>
            <w:vAlign w:val="center"/>
          </w:tcPr>
          <w:p w14:paraId="1CAA07BA" w14:textId="77777777" w:rsidR="0013622C" w:rsidRPr="0013622C" w:rsidRDefault="0013622C" w:rsidP="0013622C">
            <w:pPr>
              <w:widowControl/>
              <w:jc w:val="center"/>
              <w:rPr>
                <w:rFonts w:eastAsia="仿宋_GB2312"/>
                <w:sz w:val="24"/>
              </w:rPr>
            </w:pPr>
            <w:r w:rsidRPr="0013622C">
              <w:rPr>
                <w:rFonts w:eastAsia="仿宋_GB2312"/>
                <w:sz w:val="24"/>
              </w:rPr>
              <w:t>0.000108253</w:t>
            </w:r>
          </w:p>
        </w:tc>
      </w:tr>
    </w:tbl>
    <w:p w14:paraId="440898D6" w14:textId="77777777" w:rsidR="0013622C" w:rsidRPr="0013622C" w:rsidRDefault="0013622C" w:rsidP="0013622C">
      <w:pPr>
        <w:rPr>
          <w:rFonts w:eastAsia="仿宋_GB2312"/>
          <w:sz w:val="24"/>
        </w:rPr>
      </w:pPr>
    </w:p>
    <w:p w14:paraId="18DC27C8" w14:textId="77777777" w:rsidR="0013622C" w:rsidRPr="007050B8" w:rsidRDefault="007050B8" w:rsidP="0013622C">
      <w:pPr>
        <w:jc w:val="center"/>
        <w:rPr>
          <w:rFonts w:eastAsia="仿宋_GB2312"/>
        </w:rPr>
      </w:pPr>
      <w:r w:rsidRPr="007050B8">
        <w:rPr>
          <w:rFonts w:eastAsia="仿宋_GB2312"/>
        </w:rPr>
        <w:t>T</w:t>
      </w:r>
      <w:r w:rsidR="0013622C" w:rsidRPr="007050B8">
        <w:rPr>
          <w:rFonts w:eastAsia="仿宋_GB2312" w:hint="eastAsia"/>
        </w:rPr>
        <w:t>able</w:t>
      </w:r>
      <w:r w:rsidRPr="007050B8">
        <w:rPr>
          <w:rFonts w:eastAsia="仿宋_GB2312"/>
        </w:rPr>
        <w:t xml:space="preserve"> 11</w:t>
      </w:r>
      <w:r w:rsidR="0013622C" w:rsidRPr="007050B8">
        <w:rPr>
          <w:rFonts w:eastAsia="仿宋_GB2312" w:hint="eastAsia"/>
        </w:rPr>
        <w:t>: information gain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2905"/>
      </w:tblGrid>
      <w:tr w:rsidR="0013622C" w:rsidRPr="0013622C" w14:paraId="56C6E0DD" w14:textId="77777777" w:rsidTr="0013622C">
        <w:trPr>
          <w:trHeight w:val="270"/>
          <w:jc w:val="center"/>
        </w:trPr>
        <w:tc>
          <w:tcPr>
            <w:tcW w:w="2804" w:type="dxa"/>
            <w:shd w:val="clear" w:color="auto" w:fill="auto"/>
            <w:noWrap/>
            <w:vAlign w:val="center"/>
          </w:tcPr>
          <w:p w14:paraId="50EED58F" w14:textId="77777777"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05" w:type="dxa"/>
            <w:shd w:val="clear" w:color="auto" w:fill="auto"/>
            <w:noWrap/>
            <w:vAlign w:val="center"/>
          </w:tcPr>
          <w:p w14:paraId="7583A7BC" w14:textId="77777777" w:rsidR="0013622C" w:rsidRPr="0013622C" w:rsidRDefault="0013622C" w:rsidP="0013622C">
            <w:pPr>
              <w:widowControl/>
              <w:jc w:val="center"/>
              <w:rPr>
                <w:rFonts w:eastAsia="仿宋_GB2312"/>
                <w:sz w:val="24"/>
              </w:rPr>
            </w:pPr>
            <w:r w:rsidRPr="0013622C">
              <w:rPr>
                <w:rFonts w:eastAsia="仿宋_GB2312"/>
                <w:sz w:val="24"/>
              </w:rPr>
              <w:t>0.950131659</w:t>
            </w:r>
          </w:p>
        </w:tc>
      </w:tr>
      <w:tr w:rsidR="0013622C" w:rsidRPr="0013622C" w14:paraId="1B2E9A73" w14:textId="77777777" w:rsidTr="0013622C">
        <w:trPr>
          <w:trHeight w:val="270"/>
          <w:jc w:val="center"/>
        </w:trPr>
        <w:tc>
          <w:tcPr>
            <w:tcW w:w="2804" w:type="dxa"/>
            <w:shd w:val="clear" w:color="auto" w:fill="auto"/>
            <w:noWrap/>
            <w:vAlign w:val="bottom"/>
          </w:tcPr>
          <w:p w14:paraId="26AD6B02" w14:textId="5025A348" w:rsidR="0013622C" w:rsidRPr="0013622C" w:rsidRDefault="0013622C" w:rsidP="0013622C">
            <w:pPr>
              <w:widowControl/>
              <w:jc w:val="center"/>
              <w:rPr>
                <w:rFonts w:eastAsia="仿宋_GB2312"/>
                <w:sz w:val="24"/>
              </w:rPr>
            </w:pPr>
            <w:r w:rsidRPr="0013622C">
              <w:rPr>
                <w:rFonts w:eastAsia="仿宋_GB2312"/>
                <w:sz w:val="24"/>
              </w:rPr>
              <w:t>Good</w:t>
            </w:r>
            <w:r w:rsidR="00531E65">
              <w:rPr>
                <w:rFonts w:eastAsia="仿宋_GB2312"/>
                <w:sz w:val="24"/>
              </w:rPr>
              <w:t xml:space="preserve"> </w:t>
            </w:r>
            <w:r w:rsidRPr="0013622C">
              <w:rPr>
                <w:rFonts w:eastAsia="仿宋_GB2312"/>
                <w:sz w:val="24"/>
              </w:rPr>
              <w:t>Comment</w:t>
            </w:r>
            <w:r w:rsidR="00531E65">
              <w:rPr>
                <w:rFonts w:eastAsia="仿宋_GB2312"/>
                <w:sz w:val="24"/>
              </w:rPr>
              <w:t xml:space="preserve"> </w:t>
            </w:r>
            <w:r w:rsidRPr="0013622C">
              <w:rPr>
                <w:rFonts w:eastAsia="仿宋_GB2312"/>
                <w:sz w:val="24"/>
              </w:rPr>
              <w:t>Count</w:t>
            </w:r>
          </w:p>
        </w:tc>
        <w:tc>
          <w:tcPr>
            <w:tcW w:w="2905" w:type="dxa"/>
            <w:shd w:val="clear" w:color="auto" w:fill="auto"/>
            <w:noWrap/>
            <w:vAlign w:val="center"/>
          </w:tcPr>
          <w:p w14:paraId="65EEF4B4" w14:textId="77777777" w:rsidR="0013622C" w:rsidRPr="0013622C" w:rsidRDefault="0013622C" w:rsidP="0013622C">
            <w:pPr>
              <w:widowControl/>
              <w:jc w:val="center"/>
              <w:rPr>
                <w:rFonts w:eastAsia="仿宋_GB2312"/>
                <w:sz w:val="24"/>
              </w:rPr>
            </w:pPr>
            <w:r w:rsidRPr="0013622C">
              <w:rPr>
                <w:rFonts w:eastAsia="仿宋_GB2312"/>
                <w:sz w:val="24"/>
              </w:rPr>
              <w:t>0.910616696</w:t>
            </w:r>
          </w:p>
        </w:tc>
      </w:tr>
      <w:tr w:rsidR="0013622C" w:rsidRPr="0013622C" w14:paraId="42F7E70E" w14:textId="77777777" w:rsidTr="0013622C">
        <w:trPr>
          <w:trHeight w:val="270"/>
          <w:jc w:val="center"/>
        </w:trPr>
        <w:tc>
          <w:tcPr>
            <w:tcW w:w="2804" w:type="dxa"/>
            <w:shd w:val="clear" w:color="auto" w:fill="auto"/>
            <w:noWrap/>
            <w:vAlign w:val="center"/>
          </w:tcPr>
          <w:p w14:paraId="65E7E752" w14:textId="77777777" w:rsidR="0013622C" w:rsidRPr="0013622C" w:rsidRDefault="0013622C" w:rsidP="0013622C">
            <w:pPr>
              <w:widowControl/>
              <w:jc w:val="center"/>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2905" w:type="dxa"/>
            <w:shd w:val="clear" w:color="auto" w:fill="auto"/>
            <w:noWrap/>
            <w:vAlign w:val="center"/>
          </w:tcPr>
          <w:p w14:paraId="0CA221D0" w14:textId="77777777" w:rsidR="0013622C" w:rsidRPr="0013622C" w:rsidRDefault="0013622C" w:rsidP="0013622C">
            <w:pPr>
              <w:widowControl/>
              <w:jc w:val="center"/>
              <w:rPr>
                <w:rFonts w:eastAsia="仿宋_GB2312"/>
                <w:sz w:val="24"/>
              </w:rPr>
            </w:pPr>
            <w:r w:rsidRPr="0013622C">
              <w:rPr>
                <w:rFonts w:eastAsia="仿宋_GB2312"/>
                <w:sz w:val="24"/>
              </w:rPr>
              <w:t>0.631528548</w:t>
            </w:r>
          </w:p>
        </w:tc>
      </w:tr>
      <w:tr w:rsidR="0013622C" w:rsidRPr="0013622C" w14:paraId="01FC659B" w14:textId="77777777" w:rsidTr="0013622C">
        <w:trPr>
          <w:trHeight w:val="270"/>
          <w:jc w:val="center"/>
        </w:trPr>
        <w:tc>
          <w:tcPr>
            <w:tcW w:w="2804" w:type="dxa"/>
            <w:shd w:val="clear" w:color="auto" w:fill="auto"/>
            <w:noWrap/>
            <w:vAlign w:val="center"/>
          </w:tcPr>
          <w:p w14:paraId="3B67CA4B" w14:textId="77777777"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05" w:type="dxa"/>
            <w:shd w:val="clear" w:color="auto" w:fill="auto"/>
            <w:noWrap/>
            <w:vAlign w:val="center"/>
          </w:tcPr>
          <w:p w14:paraId="17C880A8" w14:textId="77777777" w:rsidR="0013622C" w:rsidRPr="0013622C" w:rsidRDefault="0013622C" w:rsidP="0013622C">
            <w:pPr>
              <w:widowControl/>
              <w:jc w:val="center"/>
              <w:rPr>
                <w:rFonts w:eastAsia="仿宋_GB2312"/>
                <w:sz w:val="24"/>
              </w:rPr>
            </w:pPr>
            <w:r w:rsidRPr="0013622C">
              <w:rPr>
                <w:rFonts w:eastAsia="仿宋_GB2312"/>
                <w:sz w:val="24"/>
              </w:rPr>
              <w:t>0.288394004</w:t>
            </w:r>
          </w:p>
        </w:tc>
      </w:tr>
      <w:tr w:rsidR="0013622C" w:rsidRPr="0013622C" w14:paraId="0EEC12EF" w14:textId="77777777" w:rsidTr="0013622C">
        <w:trPr>
          <w:trHeight w:val="270"/>
          <w:jc w:val="center"/>
        </w:trPr>
        <w:tc>
          <w:tcPr>
            <w:tcW w:w="2804" w:type="dxa"/>
            <w:shd w:val="clear" w:color="auto" w:fill="auto"/>
            <w:noWrap/>
            <w:vAlign w:val="center"/>
          </w:tcPr>
          <w:p w14:paraId="4AD2A41B" w14:textId="77777777" w:rsidR="0013622C" w:rsidRPr="0013622C" w:rsidRDefault="0013622C" w:rsidP="0013622C">
            <w:pPr>
              <w:widowControl/>
              <w:jc w:val="center"/>
              <w:rPr>
                <w:rFonts w:eastAsia="仿宋_GB2312"/>
                <w:sz w:val="24"/>
              </w:rPr>
            </w:pPr>
            <w:r w:rsidRPr="0013622C">
              <w:rPr>
                <w:rFonts w:eastAsia="仿宋_GB2312"/>
                <w:sz w:val="24"/>
              </w:rPr>
              <w:t>brand</w:t>
            </w:r>
          </w:p>
        </w:tc>
        <w:tc>
          <w:tcPr>
            <w:tcW w:w="2905" w:type="dxa"/>
            <w:shd w:val="clear" w:color="auto" w:fill="auto"/>
            <w:noWrap/>
            <w:vAlign w:val="center"/>
          </w:tcPr>
          <w:p w14:paraId="0DEE6D84" w14:textId="77777777" w:rsidR="0013622C" w:rsidRPr="0013622C" w:rsidRDefault="0013622C" w:rsidP="0013622C">
            <w:pPr>
              <w:widowControl/>
              <w:jc w:val="center"/>
              <w:rPr>
                <w:rFonts w:eastAsia="仿宋_GB2312"/>
                <w:sz w:val="24"/>
              </w:rPr>
            </w:pPr>
            <w:r w:rsidRPr="0013622C">
              <w:rPr>
                <w:rFonts w:eastAsia="仿宋_GB2312"/>
                <w:sz w:val="24"/>
              </w:rPr>
              <w:t>0.261397755</w:t>
            </w:r>
          </w:p>
        </w:tc>
      </w:tr>
      <w:tr w:rsidR="0013622C" w:rsidRPr="0013622C" w14:paraId="4D734DB1" w14:textId="77777777" w:rsidTr="0013622C">
        <w:trPr>
          <w:trHeight w:val="270"/>
          <w:jc w:val="center"/>
        </w:trPr>
        <w:tc>
          <w:tcPr>
            <w:tcW w:w="2804" w:type="dxa"/>
            <w:shd w:val="clear" w:color="auto" w:fill="auto"/>
            <w:noWrap/>
            <w:vAlign w:val="center"/>
          </w:tcPr>
          <w:p w14:paraId="119F1439" w14:textId="472D2DD6" w:rsidR="0013622C" w:rsidRPr="0013622C" w:rsidRDefault="0013622C" w:rsidP="0013622C">
            <w:pPr>
              <w:widowControl/>
              <w:jc w:val="center"/>
              <w:rPr>
                <w:rFonts w:eastAsia="仿宋_GB2312"/>
                <w:sz w:val="24"/>
              </w:rPr>
            </w:pPr>
            <w:r w:rsidRPr="0013622C">
              <w:rPr>
                <w:rFonts w:eastAsia="仿宋_GB2312"/>
                <w:sz w:val="24"/>
              </w:rPr>
              <w:t>Is</w:t>
            </w:r>
            <w:r w:rsidR="00531E65">
              <w:rPr>
                <w:rFonts w:eastAsia="仿宋_GB2312"/>
                <w:sz w:val="24"/>
              </w:rPr>
              <w:t xml:space="preserve"> </w:t>
            </w:r>
            <w:r w:rsidRPr="0013622C">
              <w:rPr>
                <w:rFonts w:eastAsia="仿宋_GB2312"/>
                <w:sz w:val="24"/>
              </w:rPr>
              <w:t>Gallery</w:t>
            </w:r>
            <w:r w:rsidR="00531E65">
              <w:rPr>
                <w:rFonts w:eastAsia="仿宋_GB2312"/>
                <w:sz w:val="24"/>
              </w:rPr>
              <w:t xml:space="preserve"> </w:t>
            </w:r>
            <w:r w:rsidRPr="0013622C">
              <w:rPr>
                <w:rFonts w:eastAsia="仿宋_GB2312"/>
                <w:sz w:val="24"/>
              </w:rPr>
              <w:t>Featured</w:t>
            </w:r>
          </w:p>
        </w:tc>
        <w:tc>
          <w:tcPr>
            <w:tcW w:w="2905" w:type="dxa"/>
            <w:shd w:val="clear" w:color="auto" w:fill="auto"/>
            <w:noWrap/>
            <w:vAlign w:val="center"/>
          </w:tcPr>
          <w:p w14:paraId="1ED7876E" w14:textId="77777777" w:rsidR="0013622C" w:rsidRPr="0013622C" w:rsidRDefault="0013622C" w:rsidP="0013622C">
            <w:pPr>
              <w:widowControl/>
              <w:jc w:val="center"/>
              <w:rPr>
                <w:rFonts w:eastAsia="仿宋_GB2312"/>
                <w:sz w:val="24"/>
              </w:rPr>
            </w:pPr>
            <w:r w:rsidRPr="0013622C">
              <w:rPr>
                <w:rFonts w:eastAsia="仿宋_GB2312"/>
                <w:sz w:val="24"/>
              </w:rPr>
              <w:t>0.220147548</w:t>
            </w:r>
          </w:p>
        </w:tc>
      </w:tr>
      <w:tr w:rsidR="0013622C" w:rsidRPr="0013622C" w14:paraId="190163E7" w14:textId="77777777" w:rsidTr="0013622C">
        <w:trPr>
          <w:trHeight w:val="270"/>
          <w:jc w:val="center"/>
        </w:trPr>
        <w:tc>
          <w:tcPr>
            <w:tcW w:w="2804" w:type="dxa"/>
            <w:shd w:val="clear" w:color="auto" w:fill="auto"/>
            <w:noWrap/>
            <w:vAlign w:val="center"/>
          </w:tcPr>
          <w:p w14:paraId="5B786B1F" w14:textId="77777777"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05" w:type="dxa"/>
            <w:shd w:val="clear" w:color="auto" w:fill="auto"/>
            <w:noWrap/>
            <w:vAlign w:val="center"/>
          </w:tcPr>
          <w:p w14:paraId="35B26CB6" w14:textId="77777777" w:rsidR="0013622C" w:rsidRPr="0013622C" w:rsidRDefault="0013622C" w:rsidP="0013622C">
            <w:pPr>
              <w:widowControl/>
              <w:jc w:val="center"/>
              <w:rPr>
                <w:rFonts w:eastAsia="仿宋_GB2312"/>
                <w:sz w:val="24"/>
              </w:rPr>
            </w:pPr>
            <w:r w:rsidRPr="0013622C">
              <w:rPr>
                <w:rFonts w:eastAsia="仿宋_GB2312"/>
                <w:sz w:val="24"/>
              </w:rPr>
              <w:t>0.102065066</w:t>
            </w:r>
          </w:p>
        </w:tc>
      </w:tr>
      <w:tr w:rsidR="0013622C" w:rsidRPr="0013622C" w14:paraId="0793A4E2" w14:textId="77777777" w:rsidTr="0013622C">
        <w:trPr>
          <w:trHeight w:val="270"/>
          <w:jc w:val="center"/>
        </w:trPr>
        <w:tc>
          <w:tcPr>
            <w:tcW w:w="2804" w:type="dxa"/>
            <w:shd w:val="clear" w:color="auto" w:fill="auto"/>
            <w:noWrap/>
            <w:vAlign w:val="center"/>
          </w:tcPr>
          <w:p w14:paraId="656249F7" w14:textId="77777777"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05" w:type="dxa"/>
            <w:shd w:val="clear" w:color="auto" w:fill="auto"/>
            <w:noWrap/>
            <w:vAlign w:val="center"/>
          </w:tcPr>
          <w:p w14:paraId="06BC79A7" w14:textId="77777777" w:rsidR="0013622C" w:rsidRPr="0013622C" w:rsidRDefault="0013622C" w:rsidP="0013622C">
            <w:pPr>
              <w:widowControl/>
              <w:jc w:val="center"/>
              <w:rPr>
                <w:rFonts w:eastAsia="仿宋_GB2312"/>
                <w:sz w:val="24"/>
              </w:rPr>
            </w:pPr>
            <w:r w:rsidRPr="0013622C">
              <w:rPr>
                <w:rFonts w:eastAsia="仿宋_GB2312"/>
                <w:sz w:val="24"/>
              </w:rPr>
              <w:t>0.067310002</w:t>
            </w:r>
          </w:p>
        </w:tc>
      </w:tr>
      <w:tr w:rsidR="0013622C" w:rsidRPr="0013622C" w14:paraId="308CA38C" w14:textId="77777777" w:rsidTr="0013622C">
        <w:trPr>
          <w:trHeight w:val="270"/>
          <w:jc w:val="center"/>
        </w:trPr>
        <w:tc>
          <w:tcPr>
            <w:tcW w:w="2804" w:type="dxa"/>
            <w:shd w:val="clear" w:color="auto" w:fill="auto"/>
            <w:noWrap/>
            <w:vAlign w:val="center"/>
          </w:tcPr>
          <w:p w14:paraId="462921D5" w14:textId="77777777" w:rsidR="0013622C" w:rsidRPr="0013622C" w:rsidRDefault="0013622C" w:rsidP="0013622C">
            <w:pPr>
              <w:widowControl/>
              <w:jc w:val="center"/>
              <w:rPr>
                <w:rFonts w:eastAsia="仿宋_GB2312"/>
                <w:sz w:val="24"/>
              </w:rPr>
            </w:pPr>
            <w:r w:rsidRPr="0013622C">
              <w:rPr>
                <w:rFonts w:eastAsia="仿宋_GB2312"/>
                <w:sz w:val="24"/>
              </w:rPr>
              <w:t>Color</w:t>
            </w:r>
          </w:p>
        </w:tc>
        <w:tc>
          <w:tcPr>
            <w:tcW w:w="2905" w:type="dxa"/>
            <w:shd w:val="clear" w:color="auto" w:fill="auto"/>
            <w:noWrap/>
            <w:vAlign w:val="center"/>
          </w:tcPr>
          <w:p w14:paraId="3303B6E8" w14:textId="77777777" w:rsidR="0013622C" w:rsidRPr="0013622C" w:rsidRDefault="0013622C" w:rsidP="0013622C">
            <w:pPr>
              <w:widowControl/>
              <w:jc w:val="center"/>
              <w:rPr>
                <w:rFonts w:eastAsia="仿宋_GB2312"/>
                <w:sz w:val="24"/>
              </w:rPr>
            </w:pPr>
            <w:r w:rsidRPr="0013622C">
              <w:rPr>
                <w:rFonts w:eastAsia="仿宋_GB2312"/>
                <w:sz w:val="24"/>
              </w:rPr>
              <w:t>0.052728838</w:t>
            </w:r>
          </w:p>
        </w:tc>
      </w:tr>
      <w:tr w:rsidR="0013622C" w:rsidRPr="0013622C" w14:paraId="03AB5DB4" w14:textId="77777777" w:rsidTr="0013622C">
        <w:trPr>
          <w:trHeight w:val="270"/>
          <w:jc w:val="center"/>
        </w:trPr>
        <w:tc>
          <w:tcPr>
            <w:tcW w:w="2804" w:type="dxa"/>
            <w:shd w:val="clear" w:color="auto" w:fill="auto"/>
            <w:noWrap/>
            <w:vAlign w:val="bottom"/>
          </w:tcPr>
          <w:p w14:paraId="1E6AED5B" w14:textId="77777777" w:rsidR="0013622C" w:rsidRPr="0013622C" w:rsidRDefault="0013622C" w:rsidP="0013622C">
            <w:pPr>
              <w:widowControl/>
              <w:jc w:val="center"/>
              <w:rPr>
                <w:rFonts w:eastAsia="仿宋_GB2312"/>
                <w:sz w:val="24"/>
              </w:rPr>
            </w:pPr>
            <w:r w:rsidRPr="0013622C">
              <w:rPr>
                <w:rFonts w:eastAsia="仿宋_GB2312"/>
                <w:sz w:val="24"/>
              </w:rPr>
              <w:t>Size</w:t>
            </w:r>
          </w:p>
        </w:tc>
        <w:tc>
          <w:tcPr>
            <w:tcW w:w="2905" w:type="dxa"/>
            <w:shd w:val="clear" w:color="auto" w:fill="auto"/>
            <w:noWrap/>
            <w:vAlign w:val="center"/>
          </w:tcPr>
          <w:p w14:paraId="07207814" w14:textId="77777777" w:rsidR="0013622C" w:rsidRPr="0013622C" w:rsidRDefault="0013622C" w:rsidP="0013622C">
            <w:pPr>
              <w:widowControl/>
              <w:jc w:val="center"/>
              <w:rPr>
                <w:rFonts w:eastAsia="仿宋_GB2312"/>
                <w:sz w:val="24"/>
              </w:rPr>
            </w:pPr>
            <w:r w:rsidRPr="0013622C">
              <w:rPr>
                <w:rFonts w:eastAsia="仿宋_GB2312"/>
                <w:sz w:val="24"/>
              </w:rPr>
              <w:t>0.052070786</w:t>
            </w:r>
          </w:p>
        </w:tc>
      </w:tr>
      <w:tr w:rsidR="0013622C" w:rsidRPr="0013622C" w14:paraId="7FEF649B" w14:textId="77777777" w:rsidTr="0013622C">
        <w:trPr>
          <w:trHeight w:val="270"/>
          <w:jc w:val="center"/>
        </w:trPr>
        <w:tc>
          <w:tcPr>
            <w:tcW w:w="2804" w:type="dxa"/>
            <w:shd w:val="clear" w:color="auto" w:fill="auto"/>
            <w:noWrap/>
            <w:vAlign w:val="bottom"/>
          </w:tcPr>
          <w:p w14:paraId="60366BF9" w14:textId="77777777" w:rsidR="0013622C" w:rsidRPr="0013622C" w:rsidRDefault="0013622C" w:rsidP="0013622C">
            <w:pPr>
              <w:widowControl/>
              <w:jc w:val="center"/>
              <w:rPr>
                <w:rFonts w:eastAsia="仿宋_GB2312"/>
                <w:sz w:val="24"/>
              </w:rPr>
            </w:pPr>
            <w:r w:rsidRPr="0013622C">
              <w:rPr>
                <w:rFonts w:eastAsia="仿宋_GB2312"/>
                <w:sz w:val="24"/>
              </w:rPr>
              <w:t>Price</w:t>
            </w:r>
          </w:p>
        </w:tc>
        <w:tc>
          <w:tcPr>
            <w:tcW w:w="2905" w:type="dxa"/>
            <w:shd w:val="clear" w:color="auto" w:fill="auto"/>
            <w:noWrap/>
            <w:vAlign w:val="center"/>
          </w:tcPr>
          <w:p w14:paraId="22D92865" w14:textId="77777777" w:rsidR="0013622C" w:rsidRPr="0013622C" w:rsidRDefault="0013622C" w:rsidP="0013622C">
            <w:pPr>
              <w:widowControl/>
              <w:jc w:val="center"/>
              <w:rPr>
                <w:rFonts w:eastAsia="仿宋_GB2312"/>
                <w:sz w:val="24"/>
              </w:rPr>
            </w:pPr>
            <w:r w:rsidRPr="0013622C">
              <w:rPr>
                <w:rFonts w:eastAsia="仿宋_GB2312"/>
                <w:sz w:val="24"/>
              </w:rPr>
              <w:t>0.040606491</w:t>
            </w:r>
          </w:p>
        </w:tc>
      </w:tr>
      <w:tr w:rsidR="0013622C" w:rsidRPr="0013622C" w14:paraId="147F9BE2" w14:textId="77777777" w:rsidTr="0013622C">
        <w:trPr>
          <w:trHeight w:val="270"/>
          <w:jc w:val="center"/>
        </w:trPr>
        <w:tc>
          <w:tcPr>
            <w:tcW w:w="2804" w:type="dxa"/>
            <w:shd w:val="clear" w:color="auto" w:fill="auto"/>
            <w:noWrap/>
            <w:vAlign w:val="center"/>
          </w:tcPr>
          <w:p w14:paraId="1DF39E2C" w14:textId="77777777" w:rsidR="0013622C" w:rsidRPr="0013622C" w:rsidRDefault="0013622C" w:rsidP="0013622C">
            <w:pPr>
              <w:widowControl/>
              <w:jc w:val="center"/>
              <w:rPr>
                <w:rFonts w:eastAsia="仿宋_GB2312"/>
                <w:sz w:val="24"/>
              </w:rPr>
            </w:pPr>
            <w:r w:rsidRPr="0013622C">
              <w:rPr>
                <w:rFonts w:eastAsia="仿宋_GB2312"/>
                <w:sz w:val="24"/>
              </w:rPr>
              <w:t>RAM(G)</w:t>
            </w:r>
          </w:p>
        </w:tc>
        <w:tc>
          <w:tcPr>
            <w:tcW w:w="2905" w:type="dxa"/>
            <w:shd w:val="clear" w:color="auto" w:fill="auto"/>
            <w:noWrap/>
            <w:vAlign w:val="center"/>
          </w:tcPr>
          <w:p w14:paraId="2607CE3C" w14:textId="77777777" w:rsidR="0013622C" w:rsidRPr="0013622C" w:rsidRDefault="0013622C" w:rsidP="0013622C">
            <w:pPr>
              <w:widowControl/>
              <w:jc w:val="center"/>
              <w:rPr>
                <w:rFonts w:eastAsia="仿宋_GB2312"/>
                <w:sz w:val="24"/>
              </w:rPr>
            </w:pPr>
            <w:r w:rsidRPr="0013622C">
              <w:rPr>
                <w:rFonts w:eastAsia="仿宋_GB2312"/>
                <w:sz w:val="24"/>
              </w:rPr>
              <w:t>0.040286271</w:t>
            </w:r>
          </w:p>
        </w:tc>
      </w:tr>
      <w:tr w:rsidR="0013622C" w:rsidRPr="0013622C" w14:paraId="3005B7BB" w14:textId="77777777" w:rsidTr="0013622C">
        <w:trPr>
          <w:trHeight w:val="270"/>
          <w:jc w:val="center"/>
        </w:trPr>
        <w:tc>
          <w:tcPr>
            <w:tcW w:w="2804" w:type="dxa"/>
            <w:shd w:val="clear" w:color="auto" w:fill="auto"/>
            <w:noWrap/>
            <w:vAlign w:val="center"/>
          </w:tcPr>
          <w:p w14:paraId="7E8BD689" w14:textId="77777777" w:rsidR="0013622C" w:rsidRPr="0013622C" w:rsidRDefault="0013622C" w:rsidP="0013622C">
            <w:pPr>
              <w:widowControl/>
              <w:jc w:val="center"/>
              <w:rPr>
                <w:rFonts w:eastAsia="仿宋_GB2312"/>
                <w:sz w:val="24"/>
              </w:rPr>
            </w:pPr>
            <w:r w:rsidRPr="0013622C">
              <w:rPr>
                <w:rFonts w:eastAsia="仿宋_GB2312"/>
                <w:sz w:val="24"/>
              </w:rPr>
              <w:t>ROM(G)</w:t>
            </w:r>
          </w:p>
        </w:tc>
        <w:tc>
          <w:tcPr>
            <w:tcW w:w="2905" w:type="dxa"/>
            <w:shd w:val="clear" w:color="auto" w:fill="auto"/>
            <w:noWrap/>
            <w:vAlign w:val="center"/>
          </w:tcPr>
          <w:p w14:paraId="55B230C4" w14:textId="77777777" w:rsidR="0013622C" w:rsidRPr="0013622C" w:rsidRDefault="0013622C" w:rsidP="0013622C">
            <w:pPr>
              <w:widowControl/>
              <w:jc w:val="center"/>
              <w:rPr>
                <w:rFonts w:eastAsia="仿宋_GB2312"/>
                <w:sz w:val="24"/>
              </w:rPr>
            </w:pPr>
            <w:r w:rsidRPr="0013622C">
              <w:rPr>
                <w:rFonts w:eastAsia="仿宋_GB2312"/>
                <w:sz w:val="24"/>
              </w:rPr>
              <w:t>0.039561052</w:t>
            </w:r>
          </w:p>
        </w:tc>
      </w:tr>
      <w:tr w:rsidR="0013622C" w:rsidRPr="0013622C" w14:paraId="10D8888F" w14:textId="77777777" w:rsidTr="0013622C">
        <w:trPr>
          <w:trHeight w:val="270"/>
          <w:jc w:val="center"/>
        </w:trPr>
        <w:tc>
          <w:tcPr>
            <w:tcW w:w="2804" w:type="dxa"/>
            <w:shd w:val="clear" w:color="auto" w:fill="auto"/>
            <w:noWrap/>
            <w:vAlign w:val="center"/>
          </w:tcPr>
          <w:p w14:paraId="66664351" w14:textId="77777777"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05" w:type="dxa"/>
            <w:shd w:val="clear" w:color="auto" w:fill="auto"/>
            <w:noWrap/>
            <w:vAlign w:val="center"/>
          </w:tcPr>
          <w:p w14:paraId="7C317814" w14:textId="77777777" w:rsidR="0013622C" w:rsidRPr="0013622C" w:rsidRDefault="0013622C" w:rsidP="0013622C">
            <w:pPr>
              <w:widowControl/>
              <w:jc w:val="center"/>
              <w:rPr>
                <w:rFonts w:eastAsia="仿宋_GB2312"/>
                <w:sz w:val="24"/>
              </w:rPr>
            </w:pPr>
            <w:r w:rsidRPr="0013622C">
              <w:rPr>
                <w:rFonts w:eastAsia="仿宋_GB2312"/>
                <w:sz w:val="24"/>
              </w:rPr>
              <w:t>0.038203566</w:t>
            </w:r>
          </w:p>
        </w:tc>
      </w:tr>
      <w:tr w:rsidR="0013622C" w:rsidRPr="0013622C" w14:paraId="48539898" w14:textId="77777777" w:rsidTr="0013622C">
        <w:trPr>
          <w:trHeight w:val="270"/>
          <w:jc w:val="center"/>
        </w:trPr>
        <w:tc>
          <w:tcPr>
            <w:tcW w:w="2804" w:type="dxa"/>
            <w:shd w:val="clear" w:color="auto" w:fill="auto"/>
            <w:noWrap/>
            <w:vAlign w:val="center"/>
          </w:tcPr>
          <w:p w14:paraId="5DFBA200" w14:textId="77777777" w:rsidR="0013622C" w:rsidRPr="0013622C" w:rsidRDefault="0013622C" w:rsidP="0013622C">
            <w:pPr>
              <w:widowControl/>
              <w:jc w:val="center"/>
              <w:rPr>
                <w:rFonts w:eastAsia="仿宋_GB2312"/>
                <w:sz w:val="24"/>
              </w:rPr>
            </w:pPr>
            <w:r w:rsidRPr="0013622C">
              <w:rPr>
                <w:rFonts w:eastAsia="仿宋_GB2312"/>
                <w:sz w:val="24"/>
              </w:rPr>
              <w:t>CPU</w:t>
            </w:r>
          </w:p>
        </w:tc>
        <w:tc>
          <w:tcPr>
            <w:tcW w:w="2905" w:type="dxa"/>
            <w:shd w:val="clear" w:color="auto" w:fill="auto"/>
            <w:noWrap/>
            <w:vAlign w:val="center"/>
          </w:tcPr>
          <w:p w14:paraId="1982C1DA" w14:textId="77777777" w:rsidR="0013622C" w:rsidRPr="0013622C" w:rsidRDefault="0013622C" w:rsidP="0013622C">
            <w:pPr>
              <w:widowControl/>
              <w:jc w:val="center"/>
              <w:rPr>
                <w:rFonts w:eastAsia="仿宋_GB2312"/>
                <w:sz w:val="24"/>
              </w:rPr>
            </w:pPr>
            <w:r w:rsidRPr="0013622C">
              <w:rPr>
                <w:rFonts w:eastAsia="仿宋_GB2312"/>
                <w:sz w:val="24"/>
              </w:rPr>
              <w:t>0.037314954</w:t>
            </w:r>
          </w:p>
        </w:tc>
      </w:tr>
      <w:tr w:rsidR="0013622C" w:rsidRPr="0013622C" w14:paraId="7041F43A" w14:textId="77777777" w:rsidTr="0013622C">
        <w:trPr>
          <w:trHeight w:val="270"/>
          <w:jc w:val="center"/>
        </w:trPr>
        <w:tc>
          <w:tcPr>
            <w:tcW w:w="2804" w:type="dxa"/>
            <w:shd w:val="clear" w:color="auto" w:fill="auto"/>
            <w:noWrap/>
            <w:vAlign w:val="center"/>
          </w:tcPr>
          <w:p w14:paraId="4A11D53C" w14:textId="77777777"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05" w:type="dxa"/>
            <w:shd w:val="clear" w:color="auto" w:fill="auto"/>
            <w:noWrap/>
            <w:vAlign w:val="center"/>
          </w:tcPr>
          <w:p w14:paraId="292E4CB8" w14:textId="77777777" w:rsidR="0013622C" w:rsidRPr="0013622C" w:rsidRDefault="0013622C" w:rsidP="0013622C">
            <w:pPr>
              <w:widowControl/>
              <w:jc w:val="center"/>
              <w:rPr>
                <w:rFonts w:eastAsia="仿宋_GB2312"/>
                <w:sz w:val="24"/>
              </w:rPr>
            </w:pPr>
            <w:r w:rsidRPr="0013622C">
              <w:rPr>
                <w:rFonts w:eastAsia="仿宋_GB2312"/>
                <w:sz w:val="24"/>
              </w:rPr>
              <w:t>0.032897632</w:t>
            </w:r>
          </w:p>
        </w:tc>
      </w:tr>
      <w:tr w:rsidR="0013622C" w:rsidRPr="0013622C" w14:paraId="761E7788" w14:textId="77777777" w:rsidTr="0013622C">
        <w:trPr>
          <w:trHeight w:val="270"/>
          <w:jc w:val="center"/>
        </w:trPr>
        <w:tc>
          <w:tcPr>
            <w:tcW w:w="2804" w:type="dxa"/>
            <w:shd w:val="clear" w:color="auto" w:fill="auto"/>
            <w:noWrap/>
            <w:vAlign w:val="center"/>
          </w:tcPr>
          <w:p w14:paraId="2D43368E" w14:textId="77777777" w:rsidR="0013622C" w:rsidRPr="0013622C" w:rsidRDefault="0013622C" w:rsidP="0013622C">
            <w:pPr>
              <w:widowControl/>
              <w:jc w:val="center"/>
              <w:rPr>
                <w:rFonts w:eastAsia="仿宋_GB2312"/>
                <w:sz w:val="24"/>
              </w:rPr>
            </w:pPr>
            <w:r w:rsidRPr="0013622C">
              <w:rPr>
                <w:rFonts w:eastAsia="仿宋_GB2312"/>
                <w:sz w:val="24"/>
              </w:rPr>
              <w:t>Battery Type</w:t>
            </w:r>
          </w:p>
        </w:tc>
        <w:tc>
          <w:tcPr>
            <w:tcW w:w="2905" w:type="dxa"/>
            <w:shd w:val="clear" w:color="auto" w:fill="auto"/>
            <w:noWrap/>
            <w:vAlign w:val="center"/>
          </w:tcPr>
          <w:p w14:paraId="0690A534" w14:textId="77777777" w:rsidR="0013622C" w:rsidRPr="0013622C" w:rsidRDefault="0013622C" w:rsidP="0013622C">
            <w:pPr>
              <w:widowControl/>
              <w:jc w:val="center"/>
              <w:rPr>
                <w:rFonts w:eastAsia="仿宋_GB2312"/>
                <w:sz w:val="24"/>
              </w:rPr>
            </w:pPr>
            <w:r w:rsidRPr="0013622C">
              <w:rPr>
                <w:rFonts w:eastAsia="仿宋_GB2312"/>
                <w:sz w:val="24"/>
              </w:rPr>
              <w:t>0.0300117</w:t>
            </w:r>
          </w:p>
        </w:tc>
      </w:tr>
      <w:tr w:rsidR="0013622C" w:rsidRPr="0013622C" w14:paraId="05C1DE6A" w14:textId="77777777" w:rsidTr="0013622C">
        <w:trPr>
          <w:trHeight w:val="270"/>
          <w:jc w:val="center"/>
        </w:trPr>
        <w:tc>
          <w:tcPr>
            <w:tcW w:w="2804" w:type="dxa"/>
            <w:shd w:val="clear" w:color="auto" w:fill="auto"/>
            <w:noWrap/>
            <w:vAlign w:val="center"/>
          </w:tcPr>
          <w:p w14:paraId="09DC8CBA" w14:textId="60A9A929"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w:t>
            </w:r>
            <w:r>
              <w:rPr>
                <w:rFonts w:eastAsia="仿宋_GB2312"/>
                <w:sz w:val="24"/>
              </w:rPr>
              <w:t xml:space="preserve"> </w:t>
            </w:r>
            <w:r w:rsidR="0013622C" w:rsidRPr="0013622C">
              <w:rPr>
                <w:rFonts w:eastAsia="仿宋_GB2312"/>
                <w:sz w:val="24"/>
              </w:rPr>
              <w:t>(gravity and GPRS)</w:t>
            </w:r>
          </w:p>
        </w:tc>
        <w:tc>
          <w:tcPr>
            <w:tcW w:w="2905" w:type="dxa"/>
            <w:shd w:val="clear" w:color="auto" w:fill="auto"/>
            <w:noWrap/>
            <w:vAlign w:val="center"/>
          </w:tcPr>
          <w:p w14:paraId="6D0F79D5" w14:textId="77777777" w:rsidR="0013622C" w:rsidRPr="0013622C" w:rsidRDefault="0013622C" w:rsidP="0013622C">
            <w:pPr>
              <w:widowControl/>
              <w:jc w:val="center"/>
              <w:rPr>
                <w:rFonts w:eastAsia="仿宋_GB2312"/>
                <w:sz w:val="24"/>
              </w:rPr>
            </w:pPr>
            <w:r w:rsidRPr="0013622C">
              <w:rPr>
                <w:rFonts w:eastAsia="仿宋_GB2312"/>
                <w:sz w:val="24"/>
              </w:rPr>
              <w:t>0.024420792</w:t>
            </w:r>
          </w:p>
        </w:tc>
      </w:tr>
      <w:tr w:rsidR="0013622C" w:rsidRPr="0013622C" w14:paraId="7E21C48F" w14:textId="77777777" w:rsidTr="0013622C">
        <w:trPr>
          <w:trHeight w:val="270"/>
          <w:jc w:val="center"/>
        </w:trPr>
        <w:tc>
          <w:tcPr>
            <w:tcW w:w="2804" w:type="dxa"/>
            <w:shd w:val="clear" w:color="auto" w:fill="auto"/>
            <w:noWrap/>
            <w:vAlign w:val="bottom"/>
          </w:tcPr>
          <w:p w14:paraId="797E29B3" w14:textId="77777777" w:rsidR="0013622C" w:rsidRPr="0013622C" w:rsidRDefault="0013622C" w:rsidP="0013622C">
            <w:pPr>
              <w:widowControl/>
              <w:jc w:val="center"/>
              <w:rPr>
                <w:rFonts w:eastAsia="仿宋_GB2312"/>
                <w:sz w:val="24"/>
              </w:rPr>
            </w:pPr>
            <w:r w:rsidRPr="0013622C">
              <w:rPr>
                <w:rFonts w:eastAsia="仿宋_GB2312"/>
                <w:sz w:val="24"/>
              </w:rPr>
              <w:t>Display Size</w:t>
            </w:r>
          </w:p>
        </w:tc>
        <w:tc>
          <w:tcPr>
            <w:tcW w:w="2905" w:type="dxa"/>
            <w:shd w:val="clear" w:color="auto" w:fill="auto"/>
            <w:noWrap/>
            <w:vAlign w:val="center"/>
          </w:tcPr>
          <w:p w14:paraId="7812A3C5" w14:textId="77777777" w:rsidR="0013622C" w:rsidRPr="0013622C" w:rsidRDefault="0013622C" w:rsidP="0013622C">
            <w:pPr>
              <w:widowControl/>
              <w:jc w:val="center"/>
              <w:rPr>
                <w:rFonts w:eastAsia="仿宋_GB2312"/>
                <w:sz w:val="24"/>
              </w:rPr>
            </w:pPr>
            <w:r w:rsidRPr="0013622C">
              <w:rPr>
                <w:rFonts w:eastAsia="仿宋_GB2312"/>
                <w:sz w:val="24"/>
              </w:rPr>
              <w:t>0.020633742</w:t>
            </w:r>
          </w:p>
        </w:tc>
      </w:tr>
      <w:tr w:rsidR="0013622C" w:rsidRPr="0013622C" w14:paraId="3FF8B25F" w14:textId="77777777" w:rsidTr="0013622C">
        <w:trPr>
          <w:trHeight w:val="270"/>
          <w:jc w:val="center"/>
        </w:trPr>
        <w:tc>
          <w:tcPr>
            <w:tcW w:w="2804" w:type="dxa"/>
            <w:shd w:val="clear" w:color="auto" w:fill="auto"/>
            <w:noWrap/>
            <w:vAlign w:val="center"/>
          </w:tcPr>
          <w:p w14:paraId="707E95DC" w14:textId="050243D4" w:rsidR="0013622C" w:rsidRPr="0013622C" w:rsidRDefault="0013622C" w:rsidP="0013622C">
            <w:pPr>
              <w:widowControl/>
              <w:jc w:val="center"/>
              <w:rPr>
                <w:rFonts w:eastAsia="仿宋_GB2312"/>
                <w:sz w:val="24"/>
              </w:rPr>
            </w:pPr>
            <w:r w:rsidRPr="0013622C">
              <w:rPr>
                <w:rFonts w:eastAsia="仿宋_GB2312"/>
                <w:sz w:val="24"/>
              </w:rPr>
              <w:t>Is</w:t>
            </w:r>
            <w:r w:rsidR="00531E65">
              <w:rPr>
                <w:rFonts w:eastAsia="仿宋_GB2312"/>
                <w:sz w:val="24"/>
              </w:rPr>
              <w:t xml:space="preserve"> </w:t>
            </w:r>
            <w:r w:rsidRPr="0013622C">
              <w:rPr>
                <w:rFonts w:eastAsia="仿宋_GB2312"/>
                <w:sz w:val="24"/>
              </w:rPr>
              <w:t>High</w:t>
            </w:r>
            <w:r w:rsidR="00531E65">
              <w:rPr>
                <w:rFonts w:eastAsia="仿宋_GB2312"/>
                <w:sz w:val="24"/>
              </w:rPr>
              <w:t xml:space="preserve"> </w:t>
            </w:r>
            <w:r w:rsidRPr="0013622C">
              <w:rPr>
                <w:rFonts w:eastAsia="仿宋_GB2312"/>
                <w:sz w:val="24"/>
              </w:rPr>
              <w:t>Quality</w:t>
            </w:r>
          </w:p>
        </w:tc>
        <w:tc>
          <w:tcPr>
            <w:tcW w:w="2905" w:type="dxa"/>
            <w:shd w:val="clear" w:color="auto" w:fill="auto"/>
            <w:noWrap/>
            <w:vAlign w:val="center"/>
          </w:tcPr>
          <w:p w14:paraId="43481920" w14:textId="77777777" w:rsidR="0013622C" w:rsidRPr="0013622C" w:rsidRDefault="0013622C" w:rsidP="0013622C">
            <w:pPr>
              <w:widowControl/>
              <w:jc w:val="center"/>
              <w:rPr>
                <w:rFonts w:eastAsia="仿宋_GB2312"/>
                <w:sz w:val="24"/>
              </w:rPr>
            </w:pPr>
            <w:r w:rsidRPr="0013622C">
              <w:rPr>
                <w:rFonts w:eastAsia="仿宋_GB2312"/>
                <w:sz w:val="24"/>
              </w:rPr>
              <w:t>0.014778733</w:t>
            </w:r>
          </w:p>
        </w:tc>
      </w:tr>
      <w:tr w:rsidR="0013622C" w:rsidRPr="0013622C" w14:paraId="47990207" w14:textId="77777777" w:rsidTr="0013622C">
        <w:trPr>
          <w:trHeight w:val="270"/>
          <w:jc w:val="center"/>
        </w:trPr>
        <w:tc>
          <w:tcPr>
            <w:tcW w:w="2804" w:type="dxa"/>
            <w:shd w:val="clear" w:color="auto" w:fill="auto"/>
            <w:noWrap/>
            <w:vAlign w:val="center"/>
          </w:tcPr>
          <w:p w14:paraId="42DFC6DF" w14:textId="77777777"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05" w:type="dxa"/>
            <w:shd w:val="clear" w:color="auto" w:fill="auto"/>
            <w:noWrap/>
            <w:vAlign w:val="center"/>
          </w:tcPr>
          <w:p w14:paraId="1DDD231E" w14:textId="77777777" w:rsidR="0013622C" w:rsidRPr="0013622C" w:rsidRDefault="0013622C" w:rsidP="0013622C">
            <w:pPr>
              <w:widowControl/>
              <w:jc w:val="center"/>
              <w:rPr>
                <w:rFonts w:eastAsia="仿宋_GB2312"/>
                <w:sz w:val="24"/>
              </w:rPr>
            </w:pPr>
            <w:r w:rsidRPr="0013622C">
              <w:rPr>
                <w:rFonts w:eastAsia="仿宋_GB2312"/>
                <w:sz w:val="24"/>
              </w:rPr>
              <w:t>0.010565193</w:t>
            </w:r>
          </w:p>
        </w:tc>
      </w:tr>
      <w:tr w:rsidR="0013622C" w:rsidRPr="0013622C" w14:paraId="49AFDD2F" w14:textId="77777777" w:rsidTr="0013622C">
        <w:trPr>
          <w:trHeight w:val="270"/>
          <w:jc w:val="center"/>
        </w:trPr>
        <w:tc>
          <w:tcPr>
            <w:tcW w:w="2804" w:type="dxa"/>
            <w:shd w:val="clear" w:color="auto" w:fill="auto"/>
            <w:noWrap/>
            <w:vAlign w:val="center"/>
          </w:tcPr>
          <w:p w14:paraId="53EF8EFF" w14:textId="77777777"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05" w:type="dxa"/>
            <w:shd w:val="clear" w:color="auto" w:fill="auto"/>
            <w:noWrap/>
            <w:vAlign w:val="center"/>
          </w:tcPr>
          <w:p w14:paraId="284DBF47" w14:textId="77777777" w:rsidR="0013622C" w:rsidRPr="0013622C" w:rsidRDefault="0013622C" w:rsidP="0013622C">
            <w:pPr>
              <w:widowControl/>
              <w:jc w:val="center"/>
              <w:rPr>
                <w:rFonts w:eastAsia="仿宋_GB2312"/>
                <w:sz w:val="24"/>
              </w:rPr>
            </w:pPr>
            <w:r w:rsidRPr="0013622C">
              <w:rPr>
                <w:rFonts w:eastAsia="仿宋_GB2312"/>
                <w:sz w:val="24"/>
              </w:rPr>
              <w:t>0.008369328</w:t>
            </w:r>
          </w:p>
        </w:tc>
      </w:tr>
      <w:tr w:rsidR="0013622C" w:rsidRPr="0013622C" w14:paraId="53EAC583" w14:textId="77777777" w:rsidTr="0013622C">
        <w:trPr>
          <w:trHeight w:val="270"/>
          <w:jc w:val="center"/>
        </w:trPr>
        <w:tc>
          <w:tcPr>
            <w:tcW w:w="2804" w:type="dxa"/>
            <w:shd w:val="clear" w:color="auto" w:fill="auto"/>
            <w:noWrap/>
            <w:vAlign w:val="center"/>
          </w:tcPr>
          <w:p w14:paraId="7AC53E78" w14:textId="77777777" w:rsidR="0013622C" w:rsidRPr="0013622C" w:rsidRDefault="0013622C" w:rsidP="0013622C">
            <w:pPr>
              <w:widowControl/>
              <w:jc w:val="center"/>
              <w:rPr>
                <w:rFonts w:eastAsia="仿宋_GB2312"/>
                <w:sz w:val="24"/>
              </w:rPr>
            </w:pPr>
            <w:r w:rsidRPr="0013622C">
              <w:rPr>
                <w:rFonts w:eastAsia="仿宋_GB2312"/>
                <w:sz w:val="24"/>
              </w:rPr>
              <w:t>Front Camera</w:t>
            </w:r>
          </w:p>
        </w:tc>
        <w:tc>
          <w:tcPr>
            <w:tcW w:w="2905" w:type="dxa"/>
            <w:shd w:val="clear" w:color="auto" w:fill="auto"/>
            <w:noWrap/>
            <w:vAlign w:val="center"/>
          </w:tcPr>
          <w:p w14:paraId="7BFA7F18" w14:textId="77777777" w:rsidR="0013622C" w:rsidRPr="0013622C" w:rsidRDefault="0013622C" w:rsidP="0013622C">
            <w:pPr>
              <w:widowControl/>
              <w:jc w:val="center"/>
              <w:rPr>
                <w:rFonts w:eastAsia="仿宋_GB2312"/>
                <w:sz w:val="24"/>
              </w:rPr>
            </w:pPr>
            <w:r w:rsidRPr="0013622C">
              <w:rPr>
                <w:rFonts w:eastAsia="仿宋_GB2312"/>
                <w:sz w:val="24"/>
              </w:rPr>
              <w:t>0.006603513</w:t>
            </w:r>
          </w:p>
        </w:tc>
      </w:tr>
      <w:tr w:rsidR="0013622C" w:rsidRPr="0013622C" w14:paraId="6485CB34" w14:textId="77777777" w:rsidTr="0013622C">
        <w:trPr>
          <w:trHeight w:val="270"/>
          <w:jc w:val="center"/>
        </w:trPr>
        <w:tc>
          <w:tcPr>
            <w:tcW w:w="2804" w:type="dxa"/>
            <w:shd w:val="clear" w:color="auto" w:fill="auto"/>
            <w:noWrap/>
            <w:vAlign w:val="center"/>
          </w:tcPr>
          <w:p w14:paraId="70A80DED" w14:textId="77777777"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05" w:type="dxa"/>
            <w:shd w:val="clear" w:color="auto" w:fill="auto"/>
            <w:noWrap/>
            <w:vAlign w:val="center"/>
          </w:tcPr>
          <w:p w14:paraId="7A2B270B" w14:textId="77777777" w:rsidR="0013622C" w:rsidRPr="0013622C" w:rsidRDefault="0013622C" w:rsidP="0013622C">
            <w:pPr>
              <w:widowControl/>
              <w:jc w:val="center"/>
              <w:rPr>
                <w:rFonts w:eastAsia="仿宋_GB2312"/>
                <w:sz w:val="24"/>
              </w:rPr>
            </w:pPr>
            <w:r w:rsidRPr="0013622C">
              <w:rPr>
                <w:rFonts w:eastAsia="仿宋_GB2312"/>
                <w:sz w:val="24"/>
              </w:rPr>
              <w:t>0.005934561</w:t>
            </w:r>
          </w:p>
        </w:tc>
      </w:tr>
      <w:tr w:rsidR="0013622C" w:rsidRPr="0013622C" w14:paraId="0FB0836B" w14:textId="77777777" w:rsidTr="0013622C">
        <w:trPr>
          <w:trHeight w:val="270"/>
          <w:jc w:val="center"/>
        </w:trPr>
        <w:tc>
          <w:tcPr>
            <w:tcW w:w="2804" w:type="dxa"/>
            <w:shd w:val="clear" w:color="auto" w:fill="auto"/>
            <w:noWrap/>
            <w:vAlign w:val="center"/>
          </w:tcPr>
          <w:p w14:paraId="7BD16D9E" w14:textId="77777777" w:rsidR="0013622C" w:rsidRPr="0013622C" w:rsidRDefault="0013622C" w:rsidP="0013622C">
            <w:pPr>
              <w:widowControl/>
              <w:jc w:val="center"/>
              <w:rPr>
                <w:rFonts w:eastAsia="仿宋_GB2312"/>
                <w:sz w:val="24"/>
              </w:rPr>
            </w:pPr>
            <w:r w:rsidRPr="0013622C">
              <w:rPr>
                <w:rFonts w:eastAsia="仿宋_GB2312"/>
                <w:sz w:val="24"/>
              </w:rPr>
              <w:lastRenderedPageBreak/>
              <w:t>Google Play</w:t>
            </w:r>
          </w:p>
        </w:tc>
        <w:tc>
          <w:tcPr>
            <w:tcW w:w="2905" w:type="dxa"/>
            <w:shd w:val="clear" w:color="auto" w:fill="auto"/>
            <w:noWrap/>
            <w:vAlign w:val="center"/>
          </w:tcPr>
          <w:p w14:paraId="2C673D89" w14:textId="77777777" w:rsidR="0013622C" w:rsidRPr="0013622C" w:rsidRDefault="0013622C" w:rsidP="0013622C">
            <w:pPr>
              <w:widowControl/>
              <w:jc w:val="center"/>
              <w:rPr>
                <w:rFonts w:eastAsia="仿宋_GB2312"/>
                <w:sz w:val="24"/>
              </w:rPr>
            </w:pPr>
            <w:r w:rsidRPr="0013622C">
              <w:rPr>
                <w:rFonts w:eastAsia="仿宋_GB2312"/>
                <w:sz w:val="24"/>
              </w:rPr>
              <w:t>0.005319893</w:t>
            </w:r>
          </w:p>
        </w:tc>
      </w:tr>
      <w:tr w:rsidR="0013622C" w:rsidRPr="0013622C" w14:paraId="62DFBD2F" w14:textId="77777777" w:rsidTr="0013622C">
        <w:trPr>
          <w:trHeight w:val="270"/>
          <w:jc w:val="center"/>
        </w:trPr>
        <w:tc>
          <w:tcPr>
            <w:tcW w:w="2804" w:type="dxa"/>
            <w:shd w:val="clear" w:color="auto" w:fill="auto"/>
            <w:noWrap/>
            <w:vAlign w:val="center"/>
          </w:tcPr>
          <w:p w14:paraId="01AE60C3" w14:textId="77777777" w:rsidR="0013622C" w:rsidRPr="0013622C" w:rsidRDefault="0013622C" w:rsidP="0013622C">
            <w:pPr>
              <w:widowControl/>
              <w:jc w:val="center"/>
              <w:rPr>
                <w:rFonts w:eastAsia="仿宋_GB2312"/>
                <w:sz w:val="24"/>
              </w:rPr>
            </w:pPr>
            <w:r w:rsidRPr="0013622C">
              <w:rPr>
                <w:rFonts w:eastAsia="仿宋_GB2312"/>
                <w:sz w:val="24"/>
              </w:rPr>
              <w:t>Dual Camera</w:t>
            </w:r>
          </w:p>
        </w:tc>
        <w:tc>
          <w:tcPr>
            <w:tcW w:w="2905" w:type="dxa"/>
            <w:shd w:val="clear" w:color="auto" w:fill="auto"/>
            <w:noWrap/>
            <w:vAlign w:val="center"/>
          </w:tcPr>
          <w:p w14:paraId="19C2D7DB" w14:textId="77777777" w:rsidR="0013622C" w:rsidRPr="0013622C" w:rsidRDefault="0013622C" w:rsidP="0013622C">
            <w:pPr>
              <w:widowControl/>
              <w:jc w:val="center"/>
              <w:rPr>
                <w:rFonts w:eastAsia="仿宋_GB2312"/>
                <w:sz w:val="24"/>
              </w:rPr>
            </w:pPr>
            <w:r w:rsidRPr="0013622C">
              <w:rPr>
                <w:rFonts w:eastAsia="仿宋_GB2312"/>
                <w:sz w:val="24"/>
              </w:rPr>
              <w:t>0.002904891</w:t>
            </w:r>
          </w:p>
        </w:tc>
      </w:tr>
    </w:tbl>
    <w:p w14:paraId="3C698FA3" w14:textId="77777777" w:rsidR="0013622C" w:rsidRPr="0013622C" w:rsidRDefault="0013622C" w:rsidP="0013622C">
      <w:pPr>
        <w:widowControl/>
        <w:tabs>
          <w:tab w:val="left" w:pos="1350"/>
        </w:tabs>
        <w:jc w:val="left"/>
        <w:rPr>
          <w:rFonts w:eastAsia="仿宋_GB2312"/>
          <w:sz w:val="24"/>
        </w:rPr>
      </w:pPr>
    </w:p>
    <w:p w14:paraId="38B838B5" w14:textId="5567D7CB" w:rsidR="0013622C" w:rsidRPr="0013622C" w:rsidRDefault="004D634A" w:rsidP="0013622C">
      <w:pPr>
        <w:widowControl/>
        <w:tabs>
          <w:tab w:val="left" w:pos="1350"/>
        </w:tabs>
        <w:jc w:val="left"/>
        <w:rPr>
          <w:rFonts w:eastAsia="仿宋_GB2312"/>
          <w:sz w:val="24"/>
        </w:rPr>
      </w:pPr>
      <w:r>
        <w:rPr>
          <w:rFonts w:eastAsia="仿宋_GB2312" w:hint="eastAsia"/>
          <w:sz w:val="24"/>
        </w:rPr>
        <w:t>Hi</w:t>
      </w:r>
      <w:r w:rsidR="0013622C" w:rsidRPr="0013622C">
        <w:rPr>
          <w:rFonts w:eastAsia="仿宋_GB2312" w:hint="eastAsia"/>
          <w:sz w:val="24"/>
        </w:rPr>
        <w:t xml:space="preserve">gher information gain of the individual variable indicates </w:t>
      </w:r>
      <w:r>
        <w:rPr>
          <w:rFonts w:eastAsia="仿宋_GB2312"/>
          <w:sz w:val="24"/>
        </w:rPr>
        <w:t xml:space="preserve">greater </w:t>
      </w:r>
      <w:r w:rsidR="0013622C" w:rsidRPr="0013622C">
        <w:rPr>
          <w:rFonts w:eastAsia="仿宋_GB2312" w:hint="eastAsia"/>
          <w:sz w:val="24"/>
        </w:rPr>
        <w:t xml:space="preserve">importance of that factor contributing to the sale </w:t>
      </w:r>
      <w:r>
        <w:rPr>
          <w:rFonts w:eastAsia="仿宋_GB2312"/>
          <w:sz w:val="24"/>
        </w:rPr>
        <w:t xml:space="preserve">volume </w:t>
      </w:r>
      <w:r w:rsidR="0013622C" w:rsidRPr="0013622C">
        <w:rPr>
          <w:rFonts w:eastAsia="仿宋_GB2312" w:hint="eastAsia"/>
          <w:sz w:val="24"/>
        </w:rPr>
        <w:t>of the product. Thus, when deciding which variables are more crucial and can be taken into account for the modeling further, the method of information entropy is a relatively clear and reliable way.</w:t>
      </w:r>
    </w:p>
    <w:p w14:paraId="0E643F17" w14:textId="77777777" w:rsidR="005D47B1" w:rsidRPr="0013622C" w:rsidRDefault="005D47B1" w:rsidP="002971E8">
      <w:pPr>
        <w:rPr>
          <w:rFonts w:eastAsia="仿宋_GB2312"/>
          <w:sz w:val="24"/>
        </w:rPr>
      </w:pPr>
    </w:p>
    <w:p w14:paraId="36D505D6" w14:textId="6BED0679" w:rsidR="005D47B1" w:rsidRPr="0030646B" w:rsidRDefault="005D47B1" w:rsidP="002971E8">
      <w:pPr>
        <w:pStyle w:val="a5"/>
        <w:numPr>
          <w:ilvl w:val="1"/>
          <w:numId w:val="12"/>
        </w:numPr>
        <w:ind w:firstLineChars="0"/>
        <w:rPr>
          <w:rFonts w:ascii="Times New Roman"/>
          <w:b/>
          <w:sz w:val="24"/>
          <w:szCs w:val="36"/>
          <w:vertAlign w:val="superscript"/>
          <w:lang w:eastAsia="zh-CN"/>
        </w:rPr>
      </w:pPr>
      <w:r w:rsidRPr="005D47B1">
        <w:rPr>
          <w:rFonts w:ascii="Times New Roman"/>
          <w:b/>
          <w:sz w:val="24"/>
          <w:szCs w:val="36"/>
          <w:lang w:eastAsia="zh-CN"/>
        </w:rPr>
        <w:t>Principal Component Analysis</w:t>
      </w:r>
      <w:r w:rsidR="0030646B" w:rsidRPr="0030646B">
        <w:rPr>
          <w:rFonts w:ascii="Times New Roman" w:eastAsia="宋体" w:hint="eastAsia"/>
          <w:b/>
          <w:sz w:val="24"/>
          <w:szCs w:val="24"/>
          <w:vertAlign w:val="superscript"/>
        </w:rPr>
        <w:t>[</w:t>
      </w:r>
      <w:r w:rsidR="0030646B" w:rsidRPr="0030646B">
        <w:rPr>
          <w:rFonts w:ascii="Times New Roman" w:eastAsia="宋体"/>
          <w:b/>
          <w:sz w:val="24"/>
          <w:szCs w:val="24"/>
          <w:vertAlign w:val="superscript"/>
        </w:rPr>
        <w:t>11</w:t>
      </w:r>
      <w:r w:rsidR="0030646B" w:rsidRPr="0030646B">
        <w:rPr>
          <w:rFonts w:ascii="Times New Roman" w:eastAsia="宋体" w:hint="eastAsia"/>
          <w:b/>
          <w:sz w:val="24"/>
          <w:szCs w:val="24"/>
          <w:vertAlign w:val="superscript"/>
        </w:rPr>
        <w:t>]</w:t>
      </w:r>
    </w:p>
    <w:p w14:paraId="254DAA3A" w14:textId="77777777" w:rsidR="002971E8" w:rsidRDefault="002971E8" w:rsidP="002971E8">
      <w:pPr>
        <w:rPr>
          <w:bCs/>
          <w:color w:val="000000" w:themeColor="text1"/>
          <w:sz w:val="24"/>
        </w:rPr>
      </w:pPr>
    </w:p>
    <w:p w14:paraId="2F88317D" w14:textId="77777777" w:rsidR="00C23900" w:rsidRDefault="00C23900" w:rsidP="00C23900">
      <w:pPr>
        <w:rPr>
          <w:rFonts w:eastAsia="仿宋_GB2312"/>
          <w:sz w:val="24"/>
        </w:rPr>
      </w:pPr>
      <w:r>
        <w:rPr>
          <w:rFonts w:eastAsia="仿宋_GB2312"/>
          <w:sz w:val="24"/>
        </w:rPr>
        <w:t xml:space="preserve">We can still do as part 4.3, regarding the sales condition as dependent variables and the properties of phones as independent variables. We try to reduce the dimensionality, diminishing the vast amount of the original data and variables into less data and variables, while the new variables can retain the information in the original data by and large. </w:t>
      </w:r>
    </w:p>
    <w:p w14:paraId="16DF47A7" w14:textId="77777777" w:rsidR="00C23900" w:rsidRDefault="00C23900" w:rsidP="00C23900">
      <w:pPr>
        <w:rPr>
          <w:rFonts w:eastAsia="仿宋_GB2312"/>
          <w:sz w:val="24"/>
        </w:rPr>
      </w:pPr>
    </w:p>
    <w:p w14:paraId="0ECC90D6" w14:textId="22C98B8D" w:rsidR="00C23900" w:rsidRDefault="0017110E" w:rsidP="00C23900">
      <w:pPr>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 xml:space="preserve">X </m:t>
        </m:r>
      </m:oMath>
      <w:r w:rsidR="00C23900">
        <w:rPr>
          <w:rFonts w:eastAsia="仿宋_GB2312"/>
          <w:sz w:val="24"/>
        </w:rPr>
        <w:t>to denote independent variabl</w:t>
      </w:r>
      <w:proofErr w:type="spellStart"/>
      <w:r w:rsidR="00C23900">
        <w:rPr>
          <w:rFonts w:eastAsia="仿宋_GB2312"/>
          <w:sz w:val="24"/>
        </w:rPr>
        <w:t>es</w:t>
      </w:r>
      <w:proofErr w:type="spellEnd"/>
      <w:r w:rsidR="00C23900">
        <w:rPr>
          <w:rFonts w:eastAsia="仿宋_GB2312"/>
          <w:sz w:val="24"/>
        </w:rPr>
        <w:t xml:space="preserve"> matrixes</w:t>
      </w:r>
      <w:proofErr w:type="gramStart"/>
      <w:r w:rsidR="00C23900">
        <w:rPr>
          <w:rFonts w:eastAsia="仿宋_GB2312"/>
          <w:sz w:val="24"/>
        </w:rPr>
        <w:t xml:space="preserve">, </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C23900">
        <w:rPr>
          <w:rFonts w:eastAsia="仿宋_GB2312" w:hint="eastAsia"/>
          <w:sz w:val="24"/>
        </w:rPr>
        <w:t>.</w:t>
      </w:r>
      <w:r w:rsidR="00C23900">
        <w:rPr>
          <w:rFonts w:eastAsia="仿宋_GB2312"/>
          <w:sz w:val="24"/>
        </w:rPr>
        <w:t xml:space="preserve"> The original variables </w:t>
      </w:r>
      <w:proofErr w:type="gramStart"/>
      <w:r w:rsidR="00C23900">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 xml:space="preserve">to denote the number of samples; we use </w:t>
      </w:r>
      <m:oMath>
        <m:r>
          <w:rPr>
            <w:rFonts w:ascii="Cambria Math" w:eastAsia="仿宋_GB2312" w:hAnsi="Cambria Math"/>
            <w:sz w:val="24"/>
          </w:rPr>
          <m:t xml:space="preserve">l </m:t>
        </m:r>
      </m:oMath>
      <w:r w:rsidR="00C23900">
        <w:rPr>
          <w:rFonts w:eastAsia="仿宋_GB2312"/>
          <w:sz w:val="24"/>
        </w:rPr>
        <w:t>to denote the number of variables in eac</w:t>
      </w:r>
      <w:r>
        <w:rPr>
          <w:rFonts w:eastAsia="仿宋_GB2312"/>
          <w:sz w:val="24"/>
        </w:rPr>
        <w:t>h sample</w:t>
      </w:r>
      <w:r w:rsidR="00A977A6">
        <w:rPr>
          <w:rFonts w:eastAsia="仿宋_GB2312"/>
          <w:sz w:val="24"/>
        </w:rPr>
        <w:t>. Thus</w:t>
      </w:r>
      <w:r>
        <w:rPr>
          <w:rFonts w:eastAsia="仿宋_GB2312"/>
          <w:sz w:val="24"/>
        </w:rPr>
        <w:t>,</w:t>
      </w:r>
      <w:r w:rsidR="00A977A6">
        <w:rPr>
          <w:rFonts w:eastAsia="仿宋_GB2312"/>
          <w:sz w:val="24"/>
        </w:rPr>
        <w:t xml:space="preserve"> the data matrix</w:t>
      </w:r>
      <w:r w:rsidR="00C23900">
        <w:rPr>
          <w:rFonts w:eastAsia="仿宋_GB2312"/>
          <w:sz w:val="24"/>
        </w:rPr>
        <w:t xml:space="preserve"> is </w:t>
      </w:r>
      <w:r w:rsidR="00314BE1">
        <w:rPr>
          <w:rFonts w:eastAsia="仿宋_GB2312"/>
          <w:sz w:val="24"/>
        </w:rPr>
        <w:t>as matrix 1</w:t>
      </w:r>
      <w:r w:rsidR="00314BE1">
        <w:rPr>
          <w:rFonts w:eastAsia="仿宋_GB2312" w:hint="eastAsia"/>
          <w:sz w:val="24"/>
        </w:rPr>
        <w:t>2</w:t>
      </w:r>
    </w:p>
    <w:p w14:paraId="58DD19F0" w14:textId="11AE66FE" w:rsidR="00C23900" w:rsidRPr="008B7E50" w:rsidRDefault="00B55A50" w:rsidP="00C23900">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9200" behindDoc="0" locked="0" layoutInCell="1" allowOverlap="1" wp14:anchorId="067A51FF" wp14:editId="2D542F7C">
                <wp:simplePos x="0" y="0"/>
                <wp:positionH relativeFrom="margin">
                  <wp:align>right</wp:align>
                </wp:positionH>
                <wp:positionV relativeFrom="paragraph">
                  <wp:posOffset>266065</wp:posOffset>
                </wp:positionV>
                <wp:extent cx="428625" cy="304800"/>
                <wp:effectExtent l="0" t="0" r="0" b="0"/>
                <wp:wrapNone/>
                <wp:docPr id="255"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67646" w14:textId="77777777" w:rsidR="003D1226" w:rsidRPr="008A1391" w:rsidRDefault="003D1226" w:rsidP="001211E9">
                            <w:pPr>
                              <w:rPr>
                                <w:rFonts w:eastAsia="仿宋_GB2312"/>
                              </w:rPr>
                            </w:pPr>
                            <w:r>
                              <w:rPr>
                                <w:rFonts w:eastAsia="仿宋_GB2312"/>
                              </w:rPr>
                              <w:t>(1</w:t>
                            </w:r>
                            <w:r>
                              <w:rPr>
                                <w:rFonts w:eastAsia="仿宋_GB2312" w:hint="eastAsia"/>
                              </w:rPr>
                              <w:t>2</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A51FF" id="_x0000_s1134" type="#_x0000_t202" style="position:absolute;left:0;text-align:left;margin-left:-17.45pt;margin-top:20.95pt;width:33.75pt;height:24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" fillcolor="white [3201]" stroked="f" strokeweight=".5pt">
                <v:path arrowok="t"/>
                <v:textbox>
                  <w:txbxContent>
                    <w:p w14:paraId="5F067646" w14:textId="77777777" w:rsidR="003D1226" w:rsidRPr="008A1391" w:rsidRDefault="003D1226" w:rsidP="001211E9">
                      <w:pPr>
                        <w:rPr>
                          <w:rFonts w:eastAsia="仿宋_GB2312"/>
                        </w:rPr>
                      </w:pPr>
                      <w:r>
                        <w:rPr>
                          <w:rFonts w:eastAsia="仿宋_GB2312"/>
                        </w:rPr>
                        <w:t>(1</w:t>
                      </w:r>
                      <w:r>
                        <w:rPr>
                          <w:rFonts w:eastAsia="仿宋_GB2312" w:hint="eastAsia"/>
                        </w:rPr>
                        <w:t>2</w:t>
                      </w:r>
                      <w:r>
                        <w:rPr>
                          <w:rFonts w:eastAsia="仿宋_GB2312"/>
                        </w:rPr>
                        <w:t>)</w:t>
                      </w:r>
                    </w:p>
                  </w:txbxContent>
                </v:textbox>
                <w10:wrap anchorx="margin"/>
              </v:shape>
            </w:pict>
          </mc:Fallback>
        </mc:AlternateContent>
      </w:r>
    </w:p>
    <w:p w14:paraId="3538EEDE" w14:textId="77777777" w:rsidR="00C23900" w:rsidRPr="00564CDE" w:rsidRDefault="00C23900" w:rsidP="00C23900">
      <w:pPr>
        <w:snapToGrid w:val="0"/>
        <w:spacing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14:paraId="64309CF4" w14:textId="77777777" w:rsidR="00C23900" w:rsidRPr="00176312" w:rsidRDefault="00C23900" w:rsidP="00C23900">
      <w:pPr>
        <w:snapToGrid w:val="0"/>
        <w:spacing w:line="180" w:lineRule="atLeast"/>
        <w:ind w:firstLineChars="200" w:firstLine="480"/>
        <w:contextualSpacing/>
        <w:jc w:val="left"/>
        <w:rPr>
          <w:rFonts w:ascii="仿宋_GB2312" w:eastAsia="仿宋_GB2312"/>
          <w:i/>
          <w:sz w:val="24"/>
        </w:rPr>
      </w:pPr>
    </w:p>
    <w:p w14:paraId="38022278" w14:textId="61B4C404" w:rsidR="00C23900" w:rsidRPr="008A1391" w:rsidRDefault="00C23900" w:rsidP="00C23900">
      <w:pPr>
        <w:rPr>
          <w:rFonts w:eastAsia="仿宋_GB2312"/>
          <w:sz w:val="24"/>
        </w:rPr>
      </w:pPr>
      <w:r>
        <w:rPr>
          <w:rFonts w:eastAsia="仿宋_GB2312" w:hint="cs"/>
          <w:sz w:val="24"/>
        </w:rPr>
        <w:t>S</w:t>
      </w:r>
      <w:r w:rsidR="0017110E">
        <w:rPr>
          <w:rFonts w:eastAsia="仿宋_GB2312"/>
          <w:sz w:val="24"/>
        </w:rPr>
        <w:t>ince the data vary</w:t>
      </w:r>
      <w:r>
        <w:rPr>
          <w:rFonts w:eastAsia="仿宋_GB2312"/>
          <w:sz w:val="24"/>
        </w:rPr>
        <w:t xml:space="preserve"> in dimensions and ranges, we need to standardize the data. We adopt </w:t>
      </w:r>
      <w:r w:rsidR="00A977A6">
        <w:rPr>
          <w:rFonts w:eastAsia="仿宋_GB2312" w:hint="eastAsia"/>
          <w:sz w:val="24"/>
        </w:rPr>
        <w:t>variance standardiz</w:t>
      </w:r>
      <w:r w:rsidR="00A977A6">
        <w:rPr>
          <w:rFonts w:eastAsia="仿宋_GB2312"/>
          <w:sz w:val="24"/>
        </w:rPr>
        <w:t>ation</w:t>
      </w:r>
      <w:r w:rsidR="0017110E">
        <w:rPr>
          <w:rFonts w:eastAsia="仿宋_GB2312"/>
          <w:sz w:val="24"/>
        </w:rPr>
        <w:t xml:space="preserve"> </w:t>
      </w:r>
      <w:r>
        <w:rPr>
          <w:rFonts w:eastAsia="仿宋_GB2312"/>
          <w:sz w:val="24"/>
        </w:rPr>
        <w:t>technique to operate the data so that the variance of the standardized data is 1, while we conduct the c</w:t>
      </w:r>
      <w:r w:rsidRPr="008A1391">
        <w:rPr>
          <w:rFonts w:eastAsia="仿宋_GB2312"/>
          <w:sz w:val="24"/>
        </w:rPr>
        <w:t>entral translation</w:t>
      </w:r>
      <w:r>
        <w:rPr>
          <w:rFonts w:eastAsia="仿宋_GB2312"/>
          <w:sz w:val="24"/>
        </w:rPr>
        <w:t xml:space="preserve"> so that the mean of the data is</w:t>
      </w:r>
      <w:r w:rsidR="00314BE1">
        <w:rPr>
          <w:rFonts w:eastAsia="仿宋_GB2312"/>
          <w:sz w:val="24"/>
        </w:rPr>
        <w:t xml:space="preserve"> 0. The formula is as formula </w:t>
      </w:r>
      <w:ins w:id="0" w:author="Windows 用户" w:date="2018-09-20T19:14:00Z">
        <w:r w:rsidR="00CF7CB0">
          <w:rPr>
            <w:rFonts w:eastAsia="仿宋_GB2312"/>
            <w:sz w:val="24"/>
          </w:rPr>
          <w:t xml:space="preserve">set </w:t>
        </w:r>
      </w:ins>
      <w:r w:rsidR="00314BE1">
        <w:rPr>
          <w:rFonts w:eastAsia="仿宋_GB2312"/>
          <w:sz w:val="24"/>
        </w:rPr>
        <w:t>1</w:t>
      </w:r>
      <w:r w:rsidR="00314BE1">
        <w:rPr>
          <w:rFonts w:eastAsia="仿宋_GB2312" w:hint="eastAsia"/>
          <w:sz w:val="24"/>
        </w:rPr>
        <w:t>3</w:t>
      </w:r>
      <w:del w:id="1" w:author="Windows 用户" w:date="2018-09-20T19:14:00Z">
        <w:r w:rsidR="00314BE1" w:rsidDel="00CF7CB0">
          <w:rPr>
            <w:rFonts w:eastAsia="仿宋_GB2312"/>
            <w:sz w:val="24"/>
          </w:rPr>
          <w:delText>-1</w:delText>
        </w:r>
        <w:r w:rsidR="00314BE1" w:rsidDel="00CF7CB0">
          <w:rPr>
            <w:rFonts w:eastAsia="仿宋_GB2312" w:hint="eastAsia"/>
            <w:sz w:val="24"/>
          </w:rPr>
          <w:delText>5</w:delText>
        </w:r>
      </w:del>
    </w:p>
    <w:p w14:paraId="44F129AA" w14:textId="7BF28DF1" w:rsidR="00C23900" w:rsidRPr="00176312" w:rsidRDefault="00B55A50" w:rsidP="00C23900">
      <w:pPr>
        <w:snapToGrid w:val="0"/>
        <w:spacing w:line="180" w:lineRule="atLeast"/>
        <w:ind w:firstLineChars="200" w:firstLine="480"/>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3600" behindDoc="0" locked="0" layoutInCell="1" allowOverlap="1" wp14:anchorId="1DA84D39" wp14:editId="0B028D47">
                <wp:simplePos x="0" y="0"/>
                <wp:positionH relativeFrom="margin">
                  <wp:align>right</wp:align>
                </wp:positionH>
                <wp:positionV relativeFrom="paragraph">
                  <wp:posOffset>415290</wp:posOffset>
                </wp:positionV>
                <wp:extent cx="676275" cy="304800"/>
                <wp:effectExtent l="0" t="0" r="0" b="0"/>
                <wp:wrapNone/>
                <wp:docPr id="209" name="文本框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62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ED17B" w14:textId="77777777" w:rsidR="003D1226" w:rsidRPr="008A1391" w:rsidRDefault="003D1226" w:rsidP="00C23900">
                            <w:pPr>
                              <w:rPr>
                                <w:rFonts w:eastAsia="仿宋_GB2312"/>
                              </w:rPr>
                            </w:pPr>
                            <w:r>
                              <w:rPr>
                                <w:rFonts w:eastAsia="仿宋_GB2312"/>
                              </w:rPr>
                              <w:t>(</w:t>
                            </w:r>
                            <w:r w:rsidRPr="008A1391">
                              <w:rPr>
                                <w:rFonts w:eastAsia="仿宋_GB2312"/>
                              </w:rPr>
                              <w:t>1</w:t>
                            </w:r>
                            <w:r>
                              <w:rPr>
                                <w:rFonts w:eastAsia="仿宋_GB2312" w:hint="eastAsia"/>
                              </w:rPr>
                              <w:t>3</w:t>
                            </w:r>
                            <w:del w:id="2" w:author="Windows 用户" w:date="2018-09-20T19:14:00Z">
                              <w:r w:rsidDel="00CF7CB0">
                                <w:rPr>
                                  <w:rFonts w:eastAsia="仿宋_GB2312"/>
                                </w:rPr>
                                <w:delText>-1</w:delText>
                              </w:r>
                              <w:r w:rsidDel="00CF7CB0">
                                <w:rPr>
                                  <w:rFonts w:eastAsia="仿宋_GB2312" w:hint="eastAsia"/>
                                </w:rPr>
                                <w:delText>5</w:delText>
                              </w:r>
                            </w:del>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84D39" id="文本框 209" o:spid="_x0000_s1135" type="#_x0000_t202" style="position:absolute;left:0;text-align:left;margin-left:2.05pt;margin-top:32.7pt;width:53.25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" fillcolor="white [3201]" stroked="f" strokeweight=".5pt">
                <v:path arrowok="t"/>
                <v:textbox>
                  <w:txbxContent>
                    <w:p w14:paraId="598ED17B" w14:textId="77777777" w:rsidR="003D1226" w:rsidRPr="008A1391" w:rsidRDefault="003D1226" w:rsidP="00C23900">
                      <w:pPr>
                        <w:rPr>
                          <w:rFonts w:eastAsia="仿宋_GB2312"/>
                        </w:rPr>
                      </w:pPr>
                      <w:r>
                        <w:rPr>
                          <w:rFonts w:eastAsia="仿宋_GB2312"/>
                        </w:rPr>
                        <w:t>(</w:t>
                      </w:r>
                      <w:r w:rsidRPr="008A1391">
                        <w:rPr>
                          <w:rFonts w:eastAsia="仿宋_GB2312"/>
                        </w:rPr>
                        <w:t>1</w:t>
                      </w:r>
                      <w:r>
                        <w:rPr>
                          <w:rFonts w:eastAsia="仿宋_GB2312" w:hint="eastAsia"/>
                        </w:rPr>
                        <w:t>3</w:t>
                      </w:r>
                      <w:del w:id="4" w:author="Windows 用户" w:date="2018-09-20T19:14:00Z">
                        <w:r w:rsidDel="00CF7CB0">
                          <w:rPr>
                            <w:rFonts w:eastAsia="仿宋_GB2312"/>
                          </w:rPr>
                          <w:delText>-1</w:delText>
                        </w:r>
                        <w:r w:rsidDel="00CF7CB0">
                          <w:rPr>
                            <w:rFonts w:eastAsia="仿宋_GB2312" w:hint="eastAsia"/>
                          </w:rPr>
                          <w:delText>5</w:delText>
                        </w:r>
                      </w:del>
                      <w:r>
                        <w:rPr>
                          <w:rFonts w:eastAsia="仿宋_GB2312"/>
                        </w:rPr>
                        <w:t>)</w:t>
                      </w:r>
                    </w:p>
                  </w:txbxContent>
                </v:textbox>
                <w10:wrap anchorx="margin"/>
              </v:shape>
            </w:pict>
          </mc:Fallback>
        </mc:AlternateContent>
      </w:r>
    </w:p>
    <w:p w14:paraId="72D830F4" w14:textId="77777777" w:rsidR="00C23900" w:rsidRDefault="001676A7" w:rsidP="00C23900">
      <w:pPr>
        <w:widowControl/>
        <w:snapToGrid w:val="0"/>
        <w:spacing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14:paraId="6ADAE471" w14:textId="77777777" w:rsidR="00C23900" w:rsidRPr="00176312" w:rsidRDefault="00C23900" w:rsidP="00C23900">
      <w:pPr>
        <w:widowControl/>
        <w:snapToGrid w:val="0"/>
        <w:spacing w:line="180" w:lineRule="atLeast"/>
        <w:contextualSpacing/>
        <w:rPr>
          <w:rFonts w:ascii="仿宋_GB2312" w:eastAsia="仿宋_GB2312"/>
          <w:sz w:val="24"/>
        </w:rPr>
      </w:pPr>
    </w:p>
    <w:p w14:paraId="6A7AC127" w14:textId="2E3CD470" w:rsidR="00C23900" w:rsidRDefault="001676A7" w:rsidP="00C23900">
      <w:pPr>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proofErr w:type="gramStart"/>
      <w:r w:rsidR="00C23900">
        <w:rPr>
          <w:rFonts w:eastAsia="仿宋_GB2312"/>
          <w:sz w:val="24"/>
        </w:rPr>
        <w:t>denotes</w:t>
      </w:r>
      <w:proofErr w:type="gramEnd"/>
      <w:r w:rsidR="00C23900">
        <w:rPr>
          <w:rFonts w:eastAsia="仿宋_GB2312"/>
          <w:sz w:val="24"/>
        </w:rPr>
        <w:t xml:space="preserve"> the standardized data at row </w:t>
      </w:r>
      <m:oMath>
        <m:r>
          <w:rPr>
            <w:rFonts w:ascii="Cambria Math" w:eastAsia="仿宋_GB2312" w:hAnsi="Cambria Math"/>
            <w:sz w:val="24"/>
          </w:rPr>
          <m:t xml:space="preserve">i </m:t>
        </m:r>
      </m:oMath>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m:oMath>
        <m:sSub>
          <m:sSubPr>
            <m:ctrlPr>
              <w:rPr>
                <w:rFonts w:ascii="Cambria Math" w:eastAsia="仿宋_GB2312" w:hAnsi="Cambria Math"/>
                <w:i/>
                <w:sz w:val="24"/>
              </w:rPr>
            </m:ctrlPr>
          </m:sSubPr>
          <m:e>
            <m:r>
              <w:rPr>
                <w:rFonts w:ascii="Cambria Math" w:eastAsia="仿宋_GB2312" w:hAnsi="Cambria Math"/>
                <w:sz w:val="24"/>
              </w:rPr>
              <m:t xml:space="preserve"> x</m:t>
            </m:r>
          </m:e>
          <m:sub>
            <m:r>
              <w:rPr>
                <w:rFonts w:ascii="Cambria Math" w:eastAsia="仿宋_GB2312" w:hAnsi="Cambria Math"/>
                <w:sz w:val="24"/>
              </w:rPr>
              <m:t>ij</m:t>
            </m:r>
          </m:sub>
        </m:sSub>
        <m:r>
          <w:rPr>
            <w:rFonts w:ascii="Cambria Math" w:eastAsia="仿宋_GB2312" w:hAnsi="Cambria Math"/>
            <w:sz w:val="24"/>
          </w:rPr>
          <m:t xml:space="preserve"> </m:t>
        </m:r>
      </m:oMath>
      <w:r w:rsidR="00C23900">
        <w:rPr>
          <w:rFonts w:eastAsia="仿宋_GB2312"/>
          <w:sz w:val="24"/>
        </w:rPr>
        <w:t xml:space="preserve">denotes the data at row </w:t>
      </w:r>
      <m:oMath>
        <m:r>
          <w:rPr>
            <w:rFonts w:ascii="Cambria Math" w:eastAsia="仿宋_GB2312" w:hAnsi="Cambria Math"/>
            <w:sz w:val="24"/>
          </w:rPr>
          <m:t>i</m:t>
        </m:r>
      </m:oMath>
      <w:r w:rsidR="006560FE">
        <w:rPr>
          <w:rFonts w:eastAsia="仿宋_GB2312"/>
          <w:sz w:val="24"/>
        </w:rPr>
        <w:t xml:space="preserve"> </w:t>
      </w:r>
      <w:r w:rsidR="00C23900">
        <w:rPr>
          <w:rFonts w:eastAsia="仿宋_GB2312"/>
          <w:sz w:val="24"/>
        </w:rPr>
        <w:t xml:space="preserve">and column </w:t>
      </w:r>
      <m:oMath>
        <m:r>
          <w:rPr>
            <w:rFonts w:ascii="Cambria Math" w:eastAsia="仿宋_GB2312" w:hAnsi="Cambria Math"/>
            <w:sz w:val="24"/>
          </w:rPr>
          <m:t xml:space="preserve">j </m:t>
        </m:r>
      </m:oMath>
      <w:r w:rsidR="00C23900">
        <w:rPr>
          <w:rFonts w:eastAsia="仿宋_GB2312"/>
          <w:sz w:val="24"/>
        </w:rPr>
        <w:t xml:space="preserve">before standardization. </w:t>
      </w:r>
      <m:oMath>
        <m:r>
          <w:rPr>
            <w:rFonts w:ascii="Cambria Math" w:eastAsia="仿宋_GB2312" w:hAnsi="Cambria Math"/>
            <w:sz w:val="24"/>
          </w:rPr>
          <m:t xml:space="preserve">i </m:t>
        </m:r>
      </m:oMath>
      <w:proofErr w:type="gramStart"/>
      <w:r w:rsidR="00C23900">
        <w:rPr>
          <w:rFonts w:eastAsia="仿宋_GB2312"/>
          <w:sz w:val="24"/>
        </w:rPr>
        <w:t>denotes</w:t>
      </w:r>
      <w:proofErr w:type="gramEnd"/>
      <w:r w:rsidR="00C23900">
        <w:rPr>
          <w:rFonts w:eastAsia="仿宋_GB2312"/>
          <w:sz w:val="24"/>
        </w:rPr>
        <w:t xml:space="preserve"> total column number and </w:t>
      </w:r>
      <m:oMath>
        <m:r>
          <w:rPr>
            <w:rFonts w:ascii="Cambria Math" w:eastAsia="仿宋_GB2312" w:hAnsi="Cambria Math"/>
            <w:sz w:val="24"/>
          </w:rPr>
          <m:t xml:space="preserve">j </m:t>
        </m:r>
      </m:oMath>
      <w:r w:rsidR="00C23900">
        <w:rPr>
          <w:rFonts w:eastAsia="仿宋_GB2312"/>
          <w:sz w:val="24"/>
        </w:rPr>
        <w:t xml:space="preserve">denotes total row number. </w:t>
      </w:r>
    </w:p>
    <w:p w14:paraId="0250E9FC" w14:textId="77777777" w:rsidR="00C23900" w:rsidRDefault="00C23900" w:rsidP="00C23900">
      <w:pPr>
        <w:rPr>
          <w:rFonts w:eastAsia="仿宋_GB2312"/>
          <w:sz w:val="24"/>
        </w:rPr>
      </w:pPr>
    </w:p>
    <w:p w14:paraId="752D22D7" w14:textId="68AEA76C" w:rsidR="00C23900" w:rsidRDefault="00C23900" w:rsidP="00C23900">
      <w:pPr>
        <w:rPr>
          <w:rFonts w:eastAsia="仿宋_GB2312"/>
          <w:sz w:val="24"/>
        </w:rPr>
      </w:pPr>
      <w:r>
        <w:rPr>
          <w:rFonts w:eastAsia="仿宋_GB2312"/>
          <w:sz w:val="24"/>
        </w:rPr>
        <w:t xml:space="preserve">Then we establish the correlation coefficient </w:t>
      </w:r>
      <w:proofErr w:type="gramStart"/>
      <w:r>
        <w:rPr>
          <w:rFonts w:eastAsia="仿宋_GB2312"/>
          <w:sz w:val="24"/>
        </w:rPr>
        <w:t xml:space="preserve">matrix </w:t>
      </w:r>
      <w:proofErr w:type="gramEnd"/>
      <m:oMath>
        <m:r>
          <w:rPr>
            <w:rFonts w:ascii="Cambria Math" w:eastAsia="仿宋_GB2312" w:hAnsi="Cambria Math"/>
            <w:sz w:val="24"/>
          </w:rPr>
          <m:t>R</m:t>
        </m:r>
      </m:oMath>
      <w:r w:rsidR="006560FE">
        <w:rPr>
          <w:rFonts w:eastAsia="仿宋_GB2312" w:hint="eastAsia"/>
          <w:sz w:val="24"/>
        </w:rPr>
        <w:t xml:space="preserve">. </w:t>
      </w:r>
      <w:r w:rsidR="006560FE">
        <w:rPr>
          <w:rFonts w:eastAsia="仿宋_GB2312"/>
          <w:sz w:val="24"/>
        </w:rPr>
        <w:t>The formulas are shown in formula 16 and 17.</w:t>
      </w:r>
      <w:r>
        <w:rPr>
          <w:rFonts w:eastAsia="仿宋_GB2312"/>
          <w:sz w:val="24"/>
        </w:rPr>
        <w:t xml:space="preserve"> </w:t>
      </w:r>
    </w:p>
    <w:p w14:paraId="5F9E7815" w14:textId="77777777" w:rsidR="00C23900" w:rsidRPr="008A1391" w:rsidRDefault="00C23900" w:rsidP="00C23900">
      <w:pPr>
        <w:rPr>
          <w:rFonts w:eastAsia="仿宋_GB2312"/>
          <w:sz w:val="24"/>
        </w:rPr>
      </w:pPr>
    </w:p>
    <w:p w14:paraId="5D71B6A3" w14:textId="7E038B9F" w:rsidR="00C23900" w:rsidRPr="00176312" w:rsidRDefault="00B55A50" w:rsidP="00C23900">
      <w:pPr>
        <w:snapToGrid w:val="0"/>
        <w:spacing w:line="180" w:lineRule="atLeast"/>
        <w:ind w:firstLineChars="200" w:firstLine="480"/>
        <w:contextualSpacing/>
        <w:jc w:val="center"/>
        <w:rPr>
          <w:rFonts w:ascii="仿宋_GB2312" w:eastAsia="仿宋_GB2312"/>
          <w:sz w:val="24"/>
        </w:rPr>
      </w:pPr>
      <w:r>
        <w:rPr>
          <w:rFonts w:ascii="仿宋_GB2312" w:eastAsia="仿宋_GB2312"/>
          <w:noProof/>
          <w:sz w:val="24"/>
          <w:szCs w:val="21"/>
        </w:rPr>
        <w:lastRenderedPageBreak/>
        <mc:AlternateContent>
          <mc:Choice Requires="wps">
            <w:drawing>
              <wp:anchor distT="0" distB="0" distL="114300" distR="114300" simplePos="0" relativeHeight="251674624" behindDoc="0" locked="0" layoutInCell="1" allowOverlap="1" wp14:anchorId="5CA75647" wp14:editId="6EC105AC">
                <wp:simplePos x="0" y="0"/>
                <wp:positionH relativeFrom="margin">
                  <wp:align>right</wp:align>
                </wp:positionH>
                <wp:positionV relativeFrom="paragraph">
                  <wp:posOffset>306705</wp:posOffset>
                </wp:positionV>
                <wp:extent cx="466725" cy="304800"/>
                <wp:effectExtent l="0" t="0" r="0" b="0"/>
                <wp:wrapNone/>
                <wp:docPr id="210" name="文本框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1B7627" w14:textId="77777777" w:rsidR="003D1226" w:rsidRPr="001211E9" w:rsidRDefault="003D1226" w:rsidP="00C23900">
                            <w:pPr>
                              <w:rPr>
                                <w:rFonts w:eastAsia="仿宋_GB2312"/>
                              </w:rPr>
                            </w:pPr>
                            <w:r>
                              <w:rPr>
                                <w:rFonts w:eastAsia="仿宋_GB2312"/>
                              </w:rPr>
                              <w:t>(1</w:t>
                            </w:r>
                            <w:r>
                              <w:rPr>
                                <w:rFonts w:eastAsia="仿宋_GB2312" w:hint="eastAsia"/>
                              </w:rPr>
                              <w:t>6</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75647" id="文本框 210" o:spid="_x0000_s1136" type="#_x0000_t202" style="position:absolute;left:0;text-align:left;margin-left:-14.45pt;margin-top:24.15pt;width:36.75pt;height: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" fillcolor="white [3201]" stroked="f" strokeweight=".5pt">
                <v:path arrowok="t"/>
                <v:textbox>
                  <w:txbxContent>
                    <w:p w14:paraId="4C1B7627" w14:textId="77777777" w:rsidR="003D1226" w:rsidRPr="001211E9" w:rsidRDefault="003D1226" w:rsidP="00C23900">
                      <w:pPr>
                        <w:rPr>
                          <w:rFonts w:eastAsia="仿宋_GB2312"/>
                        </w:rPr>
                      </w:pPr>
                      <w:r>
                        <w:rPr>
                          <w:rFonts w:eastAsia="仿宋_GB2312"/>
                        </w:rPr>
                        <w:t>(1</w:t>
                      </w:r>
                      <w:r>
                        <w:rPr>
                          <w:rFonts w:eastAsia="仿宋_GB2312" w:hint="eastAsia"/>
                        </w:rPr>
                        <w:t>6</w:t>
                      </w:r>
                      <w:r w:rsidRPr="001211E9">
                        <w:rPr>
                          <w:rFonts w:eastAsia="仿宋_GB2312"/>
                        </w:rPr>
                        <w:t>)</w:t>
                      </w:r>
                    </w:p>
                  </w:txbxContent>
                </v:textbox>
                <w10:wrap anchorx="margin"/>
              </v:shape>
            </w:pict>
          </mc:Fallback>
        </mc:AlternateContent>
      </w:r>
      <w:r w:rsidR="00C23900" w:rsidRPr="00176312">
        <w:rPr>
          <w:rFonts w:ascii="仿宋_GB2312" w:eastAsia="仿宋_GB2312"/>
          <w:sz w:val="24"/>
        </w:rPr>
        <w:object w:dxaOrig="4762" w:dyaOrig="2090" w14:anchorId="1AA5C2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72.75pt" o:ole="">
            <v:imagedata r:id="rId8" o:title=""/>
          </v:shape>
          <o:OLEObject Type="Embed" ProgID="Unknown" ShapeID="_x0000_i1025" DrawAspect="Content" ObjectID="_1598980149" r:id="rId9"/>
        </w:object>
      </w:r>
    </w:p>
    <w:p w14:paraId="6E787277" w14:textId="77777777" w:rsidR="00C23900" w:rsidRPr="00564CDE" w:rsidRDefault="00C23900" w:rsidP="00C23900">
      <w:pPr>
        <w:snapToGrid w:val="0"/>
        <w:spacing w:line="180" w:lineRule="atLeast"/>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14:paraId="1DCC249C" w14:textId="33AE47A8" w:rsidR="00C23900" w:rsidRDefault="00B55A50" w:rsidP="00C23900">
      <w:pPr>
        <w:snapToGrid w:val="0"/>
        <w:spacing w:line="180" w:lineRule="atLeast"/>
        <w:ind w:firstLineChars="200" w:firstLine="480"/>
        <w:contextualSpacing/>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5648" behindDoc="0" locked="0" layoutInCell="1" allowOverlap="1" wp14:anchorId="64133C66" wp14:editId="16E393EA">
                <wp:simplePos x="0" y="0"/>
                <wp:positionH relativeFrom="margin">
                  <wp:align>right</wp:align>
                </wp:positionH>
                <wp:positionV relativeFrom="paragraph">
                  <wp:posOffset>-239395</wp:posOffset>
                </wp:positionV>
                <wp:extent cx="466725" cy="304800"/>
                <wp:effectExtent l="0" t="0" r="0" b="0"/>
                <wp:wrapNone/>
                <wp:docPr id="211" name="文本框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39A22F" w14:textId="77777777" w:rsidR="003D1226" w:rsidRPr="001211E9" w:rsidRDefault="003D1226" w:rsidP="00C23900">
                            <w:pPr>
                              <w:rPr>
                                <w:rFonts w:eastAsia="仿宋_GB2312"/>
                              </w:rPr>
                            </w:pPr>
                            <w:r>
                              <w:rPr>
                                <w:rFonts w:eastAsia="仿宋_GB2312"/>
                              </w:rPr>
                              <w:t>(1</w:t>
                            </w:r>
                            <w:r>
                              <w:rPr>
                                <w:rFonts w:eastAsia="仿宋_GB2312" w:hint="eastAsia"/>
                              </w:rPr>
                              <w:t>7</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33C66" id="文本框 211" o:spid="_x0000_s1137" type="#_x0000_t202" style="position:absolute;left:0;text-align:left;margin-left:-14.45pt;margin-top:-18.85pt;width:36.7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" fillcolor="white [3201]" stroked="f" strokeweight=".5pt">
                <v:path arrowok="t"/>
                <v:textbox>
                  <w:txbxContent>
                    <w:p w14:paraId="4739A22F" w14:textId="77777777" w:rsidR="003D1226" w:rsidRPr="001211E9" w:rsidRDefault="003D1226" w:rsidP="00C23900">
                      <w:pPr>
                        <w:rPr>
                          <w:rFonts w:eastAsia="仿宋_GB2312"/>
                        </w:rPr>
                      </w:pPr>
                      <w:r>
                        <w:rPr>
                          <w:rFonts w:eastAsia="仿宋_GB2312"/>
                        </w:rPr>
                        <w:t>(1</w:t>
                      </w:r>
                      <w:r>
                        <w:rPr>
                          <w:rFonts w:eastAsia="仿宋_GB2312" w:hint="eastAsia"/>
                        </w:rPr>
                        <w:t>7</w:t>
                      </w:r>
                      <w:r w:rsidRPr="001211E9">
                        <w:rPr>
                          <w:rFonts w:eastAsia="仿宋_GB2312"/>
                        </w:rPr>
                        <w:t>)</w:t>
                      </w:r>
                    </w:p>
                  </w:txbxContent>
                </v:textbox>
                <w10:wrap anchorx="margin"/>
              </v:shape>
            </w:pict>
          </mc:Fallback>
        </mc:AlternateContent>
      </w:r>
    </w:p>
    <w:p w14:paraId="3BA5455F" w14:textId="519077CC" w:rsidR="00C23900" w:rsidRPr="00564CDE" w:rsidRDefault="00B55A50" w:rsidP="00A977A6">
      <w:pPr>
        <w:snapToGrid w:val="0"/>
        <w:spacing w:line="180" w:lineRule="atLeast"/>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6672" behindDoc="0" locked="0" layoutInCell="1" allowOverlap="1" wp14:anchorId="51010BAA" wp14:editId="618BF705">
                <wp:simplePos x="0" y="0"/>
                <wp:positionH relativeFrom="margin">
                  <wp:align>right</wp:align>
                </wp:positionH>
                <wp:positionV relativeFrom="paragraph">
                  <wp:posOffset>1314450</wp:posOffset>
                </wp:positionV>
                <wp:extent cx="466725" cy="304800"/>
                <wp:effectExtent l="0" t="0" r="0" b="0"/>
                <wp:wrapNone/>
                <wp:docPr id="212" name="文本框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8BAC9E" w14:textId="77777777" w:rsidR="003D1226" w:rsidRPr="001211E9" w:rsidRDefault="003D1226" w:rsidP="00C23900">
                            <w:pPr>
                              <w:rPr>
                                <w:rFonts w:eastAsia="仿宋_GB2312"/>
                              </w:rPr>
                            </w:pPr>
                            <w:r>
                              <w:rPr>
                                <w:rFonts w:eastAsia="仿宋_GB2312"/>
                              </w:rPr>
                              <w:t>(1</w:t>
                            </w:r>
                            <w:r>
                              <w:rPr>
                                <w:rFonts w:eastAsia="仿宋_GB2312" w:hint="eastAsia"/>
                              </w:rPr>
                              <w:t>8</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10BAA" id="文本框 212" o:spid="_x0000_s1138" type="#_x0000_t202" style="position:absolute;margin-left:-14.45pt;margin-top:103.5pt;width:36.75pt;height:24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" fillcolor="white [3201]" stroked="f" strokeweight=".5pt">
                <v:path arrowok="t"/>
                <v:textbox>
                  <w:txbxContent>
                    <w:p w14:paraId="3E8BAC9E" w14:textId="77777777" w:rsidR="003D1226" w:rsidRPr="001211E9" w:rsidRDefault="003D1226" w:rsidP="00C23900">
                      <w:pPr>
                        <w:rPr>
                          <w:rFonts w:eastAsia="仿宋_GB2312"/>
                        </w:rPr>
                      </w:pPr>
                      <w:r>
                        <w:rPr>
                          <w:rFonts w:eastAsia="仿宋_GB2312"/>
                        </w:rPr>
                        <w:t>(1</w:t>
                      </w:r>
                      <w:r>
                        <w:rPr>
                          <w:rFonts w:eastAsia="仿宋_GB2312" w:hint="eastAsia"/>
                        </w:rPr>
                        <w:t>8</w:t>
                      </w:r>
                      <w:r w:rsidRPr="001211E9">
                        <w:rPr>
                          <w:rFonts w:eastAsia="仿宋_GB2312"/>
                        </w:rPr>
                        <w:t>)</w:t>
                      </w:r>
                    </w:p>
                  </w:txbxContent>
                </v:textbox>
                <w10:wrap anchorx="margin"/>
              </v:shape>
            </w:pict>
          </mc:Fallback>
        </mc:AlternateContent>
      </w:r>
      <w:r w:rsidR="00C23900">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m:oMath>
        <m:r>
          <w:rPr>
            <w:rFonts w:ascii="Cambria Math" w:eastAsia="仿宋_GB2312" w:hAnsi="Cambria Math"/>
            <w:sz w:val="24"/>
          </w:rPr>
          <m:t xml:space="preserve"> </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00C23900" w:rsidRPr="00E843A9">
        <w:rPr>
          <w:rFonts w:eastAsia="仿宋_GB2312" w:hint="eastAsia"/>
          <w:sz w:val="24"/>
        </w:rPr>
        <w:t xml:space="preserve"> f</w:t>
      </w:r>
      <w:r w:rsidR="00C23900"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sidR="00C23900">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r>
          <w:rPr>
            <w:rFonts w:ascii="Cambria Math" w:eastAsia="仿宋_GB2312" w:hAnsi="Cambria Math"/>
            <w:sz w:val="24"/>
          </w:rPr>
          <m:t xml:space="preserve"> </m:t>
        </m:r>
      </m:oMath>
      <w:r w:rsidR="00C23900">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r>
          <w:rPr>
            <w:rFonts w:ascii="Cambria Math" w:eastAsia="仿宋_GB2312" w:hAnsi="Cambria Math"/>
            <w:sz w:val="24"/>
          </w:rPr>
          <m:t xml:space="preserve"> </m:t>
        </m:r>
      </m:oMath>
      <w:r w:rsidR="00C23900">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r>
          <w:rPr>
            <w:rFonts w:ascii="Cambria Math" w:eastAsia="仿宋_GB2312" w:hAnsi="Cambria Math"/>
            <w:sz w:val="24"/>
          </w:rPr>
          <m:t xml:space="preserve"> </m:t>
        </m:r>
      </m:oMath>
      <w:r w:rsidR="00C23900">
        <w:rPr>
          <w:rFonts w:eastAsia="仿宋_GB2312"/>
          <w:sz w:val="24"/>
        </w:rPr>
        <w:t xml:space="preserve">of the original </w:t>
      </w:r>
      <w:proofErr w:type="gramStart"/>
      <w:r w:rsidR="00C23900">
        <w:rPr>
          <w:rFonts w:eastAsia="仿宋_GB2312"/>
          <w:sz w:val="24"/>
        </w:rPr>
        <w:t xml:space="preserve">variables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sidR="00C23900">
        <w:rPr>
          <w:rFonts w:eastAsia="仿宋_GB2312"/>
          <w:sz w:val="24"/>
        </w:rPr>
        <w:t xml:space="preserve">, which </w:t>
      </w:r>
      <w:r w:rsidR="00A348D2">
        <w:rPr>
          <w:rFonts w:eastAsia="仿宋_GB2312"/>
          <w:sz w:val="24"/>
        </w:rPr>
        <w:t>are</w:t>
      </w:r>
      <w:r w:rsidR="00C23900">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r>
          <w:rPr>
            <w:rFonts w:ascii="Cambria Math" w:eastAsia="仿宋_GB2312" w:hAnsi="Cambria Math"/>
            <w:sz w:val="24"/>
          </w:rPr>
          <m:t xml:space="preserve"> </m:t>
        </m:r>
      </m:oMath>
      <w:r w:rsidR="00C23900">
        <w:rPr>
          <w:rFonts w:eastAsia="仿宋_GB2312"/>
          <w:sz w:val="24"/>
        </w:rPr>
        <w:t xml:space="preserve">larger characteristic values of the correlation matrix corresponding to the characteristic 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r>
          <w:rPr>
            <w:rFonts w:ascii="Cambria Math" w:eastAsia="仿宋_GB2312" w:hAnsi="Cambria Math"/>
            <w:sz w:val="24"/>
          </w:rPr>
          <m:t xml:space="preserve"> </m:t>
        </m:r>
      </m:oMath>
      <w:proofErr w:type="gramStart"/>
      <w:r w:rsidR="00C23900">
        <w:rPr>
          <w:rFonts w:eastAsia="仿宋_GB2312"/>
          <w:sz w:val="24"/>
        </w:rPr>
        <w:t>is</w:t>
      </w:r>
      <w:proofErr w:type="gramEnd"/>
      <w:r w:rsidR="00C23900">
        <w:rPr>
          <w:rFonts w:eastAsia="仿宋_GB2312"/>
          <w:sz w:val="24"/>
        </w:rPr>
        <w:t xml:space="preserve">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00C23900">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r>
          <w:rPr>
            <w:rFonts w:ascii="Cambria Math" w:hAnsi="Cambria Math"/>
            <w:sz w:val="24"/>
          </w:rPr>
          <m:t xml:space="preserve"> </m:t>
        </m:r>
      </m:oMath>
      <w:r w:rsidR="00C23900">
        <w:rPr>
          <w:rFonts w:eastAsia="仿宋_GB2312"/>
          <w:sz w:val="24"/>
        </w:rPr>
        <w:t>character</w:t>
      </w:r>
      <w:proofErr w:type="spellStart"/>
      <w:r w:rsidR="00C23900">
        <w:rPr>
          <w:rFonts w:eastAsia="仿宋_GB2312"/>
          <w:sz w:val="24"/>
        </w:rPr>
        <w:t>istic</w:t>
      </w:r>
      <w:proofErr w:type="spellEnd"/>
      <w:r w:rsidR="00C23900">
        <w:rPr>
          <w:rFonts w:eastAsia="仿宋_GB2312"/>
          <w:sz w:val="24"/>
        </w:rPr>
        <w:t xml:space="preserve"> vectors. The formula is as formula </w:t>
      </w:r>
      <w:r w:rsidR="001211E9">
        <w:rPr>
          <w:rFonts w:eastAsia="仿宋_GB2312"/>
          <w:sz w:val="24"/>
        </w:rPr>
        <w:t>1</w:t>
      </w:r>
      <w:r w:rsidR="00314BE1">
        <w:rPr>
          <w:rFonts w:eastAsia="仿宋_GB2312" w:hint="eastAsia"/>
          <w:sz w:val="24"/>
        </w:rPr>
        <w:t>8</w:t>
      </w:r>
    </w:p>
    <w:p w14:paraId="4E63190A" w14:textId="77777777" w:rsidR="00C23900" w:rsidRPr="00F966B8" w:rsidRDefault="00C23900" w:rsidP="00C23900">
      <w:pPr>
        <w:snapToGrid w:val="0"/>
        <w:spacing w:line="180" w:lineRule="atLeast"/>
        <w:ind w:firstLineChars="200" w:firstLine="480"/>
        <w:contextualSpacing/>
        <w:jc w:val="left"/>
        <w:rPr>
          <w:rFonts w:ascii="仿宋_GB2312" w:eastAsia="仿宋_GB2312"/>
          <w:noProof/>
          <w:sz w:val="24"/>
        </w:rPr>
      </w:pPr>
    </w:p>
    <w:p w14:paraId="4AC47211" w14:textId="77777777" w:rsidR="00C23900" w:rsidRPr="00176312" w:rsidRDefault="00C23900" w:rsidP="00C23900">
      <w:pPr>
        <w:snapToGrid w:val="0"/>
        <w:spacing w:line="180" w:lineRule="atLeast"/>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14:paraId="6D58E36B" w14:textId="77777777" w:rsidR="00C23900" w:rsidRDefault="00C23900" w:rsidP="00C23900">
      <w:pPr>
        <w:snapToGrid w:val="0"/>
        <w:spacing w:line="180" w:lineRule="atLeast"/>
        <w:contextualSpacing/>
        <w:rPr>
          <w:rFonts w:eastAsia="仿宋_GB2312"/>
          <w:sz w:val="24"/>
        </w:rPr>
      </w:pPr>
    </w:p>
    <w:p w14:paraId="061979A2" w14:textId="4A8572AD" w:rsidR="00C23900" w:rsidRDefault="00C23900" w:rsidP="00C42933">
      <w:pPr>
        <w:rPr>
          <w:rFonts w:eastAsia="仿宋_GB2312"/>
          <w:sz w:val="24"/>
        </w:rPr>
      </w:pPr>
      <w:r>
        <w:rPr>
          <w:rFonts w:eastAsia="仿宋_GB2312"/>
          <w:sz w:val="24"/>
        </w:rPr>
        <w:t xml:space="preserve">In the formula, </w:t>
      </w:r>
      <m:oMath>
        <m:r>
          <w:rPr>
            <w:rFonts w:ascii="Cambria Math" w:eastAsia="仿宋_GB2312" w:hAnsi="Cambria Math" w:hint="eastAsia"/>
            <w:sz w:val="24"/>
          </w:rPr>
          <m:t>A</m:t>
        </m:r>
        <m:r>
          <w:rPr>
            <w:rFonts w:ascii="Cambria Math" w:eastAsia="仿宋_GB2312" w:hAnsi="Cambria Math"/>
            <w:sz w:val="24"/>
          </w:rPr>
          <m:t xml:space="preserve"> </m:t>
        </m:r>
      </m:oMath>
      <w:r>
        <w:rPr>
          <w:rFonts w:eastAsia="仿宋_GB2312"/>
          <w:sz w:val="24"/>
        </w:rPr>
        <w:t>den</w:t>
      </w:r>
      <w:proofErr w:type="spellStart"/>
      <w:r w:rsidR="009331CA">
        <w:rPr>
          <w:rFonts w:eastAsia="仿宋_GB2312"/>
          <w:sz w:val="24"/>
        </w:rPr>
        <w:t>otes</w:t>
      </w:r>
      <w:proofErr w:type="spellEnd"/>
      <w:r w:rsidR="009331CA">
        <w:rPr>
          <w:rFonts w:eastAsia="仿宋_GB2312"/>
          <w:sz w:val="24"/>
        </w:rPr>
        <w:t xml:space="preserve"> each characteristic vector</w:t>
      </w:r>
      <w:r>
        <w:rPr>
          <w:rFonts w:eastAsia="仿宋_GB2312"/>
          <w:sz w:val="24"/>
        </w:rPr>
        <w:t xml:space="preserve">, </w:t>
      </w:r>
      <m:oMath>
        <m:r>
          <w:rPr>
            <w:rFonts w:ascii="Cambria Math" w:eastAsia="仿宋_GB2312" w:hAnsi="Cambria Math"/>
            <w:sz w:val="24"/>
          </w:rPr>
          <m:t xml:space="preserve">λ </m:t>
        </m:r>
      </m:oMath>
      <w:r>
        <w:rPr>
          <w:rFonts w:eastAsia="仿宋_GB2312"/>
          <w:sz w:val="24"/>
        </w:rPr>
        <w:t xml:space="preserve">denotes each characteristic value. The characteristic roots are </w:t>
      </w:r>
      <w:r w:rsidR="009331CA">
        <w:rPr>
          <w:rFonts w:eastAsia="仿宋_GB2312"/>
          <w:sz w:val="24"/>
        </w:rPr>
        <w:t xml:space="preserve">shown </w:t>
      </w:r>
      <w:r>
        <w:rPr>
          <w:rFonts w:eastAsia="仿宋_GB2312"/>
          <w:sz w:val="24"/>
        </w:rPr>
        <w:t>in table</w:t>
      </w:r>
      <w:r w:rsidR="00C869F9">
        <w:rPr>
          <w:rFonts w:eastAsia="仿宋_GB2312"/>
          <w:sz w:val="24"/>
        </w:rPr>
        <w:t xml:space="preserve"> 12</w:t>
      </w:r>
      <w:r>
        <w:rPr>
          <w:rFonts w:eastAsia="仿宋_GB2312"/>
          <w:sz w:val="24"/>
        </w:rPr>
        <w:t xml:space="preserve">. </w:t>
      </w:r>
      <w:r w:rsidR="00C42933">
        <w:rPr>
          <w:rFonts w:eastAsia="仿宋_GB2312"/>
          <w:sz w:val="24"/>
        </w:rPr>
        <w:t xml:space="preserve">Characteristic vector matrix is in the appendix. </w:t>
      </w:r>
    </w:p>
    <w:p w14:paraId="1A5BF5C6" w14:textId="77777777" w:rsidR="00C23900" w:rsidRDefault="00C23900" w:rsidP="00C23900">
      <w:pPr>
        <w:snapToGrid w:val="0"/>
        <w:spacing w:line="180" w:lineRule="atLeast"/>
        <w:contextualSpacing/>
        <w:rPr>
          <w:rFonts w:eastAsia="仿宋_GB2312"/>
          <w:sz w:val="24"/>
        </w:rPr>
      </w:pPr>
    </w:p>
    <w:p w14:paraId="54F07011" w14:textId="77777777" w:rsidR="00C23900" w:rsidRPr="00F966B8" w:rsidRDefault="00C23900" w:rsidP="00C23900">
      <w:pPr>
        <w:snapToGrid w:val="0"/>
        <w:spacing w:line="180" w:lineRule="atLeast"/>
        <w:ind w:firstLineChars="200" w:firstLine="420"/>
        <w:contextualSpacing/>
        <w:jc w:val="center"/>
        <w:rPr>
          <w:rFonts w:ascii="仿宋_GB2312" w:eastAsia="仿宋_GB2312"/>
          <w:sz w:val="18"/>
          <w:szCs w:val="21"/>
        </w:rPr>
      </w:pPr>
      <w:r>
        <w:rPr>
          <w:rFonts w:eastAsia="仿宋_GB2312"/>
        </w:rPr>
        <w:t>T</w:t>
      </w:r>
      <w:r w:rsidR="007050B8">
        <w:rPr>
          <w:rFonts w:eastAsia="仿宋_GB2312"/>
        </w:rPr>
        <w:t>able 12</w:t>
      </w:r>
      <w:r w:rsidRPr="00F966B8">
        <w:rPr>
          <w:rFonts w:eastAsia="仿宋_GB2312"/>
        </w:rPr>
        <w:t xml:space="preserve">: </w:t>
      </w:r>
      <w:r>
        <w:rPr>
          <w:rFonts w:eastAsia="仿宋_GB2312"/>
        </w:rPr>
        <w:t>Principal</w:t>
      </w:r>
      <w:r w:rsidRPr="00F966B8">
        <w:rPr>
          <w:rFonts w:eastAsia="仿宋_GB2312"/>
        </w:rPr>
        <w:t xml:space="preserve"> Component Regression Characteristic Value</w:t>
      </w:r>
    </w:p>
    <w:tbl>
      <w:tblPr>
        <w:tblStyle w:val="a6"/>
        <w:tblW w:w="7560" w:type="dxa"/>
        <w:jc w:val="center"/>
        <w:tblLook w:val="04A0" w:firstRow="1" w:lastRow="0" w:firstColumn="1" w:lastColumn="0" w:noHBand="0" w:noVBand="1"/>
      </w:tblPr>
      <w:tblGrid>
        <w:gridCol w:w="1080"/>
        <w:gridCol w:w="1080"/>
        <w:gridCol w:w="1080"/>
        <w:gridCol w:w="1080"/>
        <w:gridCol w:w="1080"/>
        <w:gridCol w:w="1080"/>
        <w:gridCol w:w="1080"/>
      </w:tblGrid>
      <w:tr w:rsidR="00C23900" w14:paraId="312F98F2" w14:textId="77777777" w:rsidTr="00224B26">
        <w:trPr>
          <w:trHeight w:val="270"/>
          <w:jc w:val="center"/>
        </w:trPr>
        <w:tc>
          <w:tcPr>
            <w:tcW w:w="1080" w:type="dxa"/>
            <w:noWrap/>
            <w:hideMark/>
          </w:tcPr>
          <w:p w14:paraId="27080C6D" w14:textId="77777777" w:rsidR="00C23900" w:rsidRDefault="00C23900" w:rsidP="00224B26">
            <w:pPr>
              <w:widowControl/>
              <w:jc w:val="right"/>
              <w:rPr>
                <w:color w:val="000000"/>
                <w:kern w:val="0"/>
                <w:sz w:val="22"/>
                <w:szCs w:val="22"/>
              </w:rPr>
            </w:pPr>
            <w:r>
              <w:rPr>
                <w:rFonts w:hint="eastAsia"/>
                <w:color w:val="000000"/>
                <w:sz w:val="22"/>
                <w:szCs w:val="22"/>
              </w:rPr>
              <w:t>5.830569</w:t>
            </w:r>
          </w:p>
        </w:tc>
        <w:tc>
          <w:tcPr>
            <w:tcW w:w="1080" w:type="dxa"/>
            <w:noWrap/>
            <w:hideMark/>
          </w:tcPr>
          <w:p w14:paraId="7AD179AD" w14:textId="77777777" w:rsidR="00C23900" w:rsidRDefault="00C23900" w:rsidP="00224B26">
            <w:pPr>
              <w:jc w:val="right"/>
              <w:rPr>
                <w:color w:val="000000"/>
                <w:sz w:val="22"/>
                <w:szCs w:val="22"/>
              </w:rPr>
            </w:pPr>
            <w:r>
              <w:rPr>
                <w:rFonts w:hint="eastAsia"/>
                <w:color w:val="000000"/>
                <w:sz w:val="22"/>
                <w:szCs w:val="22"/>
              </w:rPr>
              <w:t>2.108099</w:t>
            </w:r>
          </w:p>
        </w:tc>
        <w:tc>
          <w:tcPr>
            <w:tcW w:w="1080" w:type="dxa"/>
            <w:noWrap/>
            <w:hideMark/>
          </w:tcPr>
          <w:p w14:paraId="5135D802" w14:textId="77777777" w:rsidR="00C23900" w:rsidRDefault="00C23900" w:rsidP="00224B26">
            <w:pPr>
              <w:jc w:val="right"/>
              <w:rPr>
                <w:color w:val="000000"/>
                <w:sz w:val="22"/>
                <w:szCs w:val="22"/>
              </w:rPr>
            </w:pPr>
            <w:r>
              <w:rPr>
                <w:rFonts w:hint="eastAsia"/>
                <w:color w:val="000000"/>
                <w:sz w:val="22"/>
                <w:szCs w:val="22"/>
              </w:rPr>
              <w:t>2.023791</w:t>
            </w:r>
          </w:p>
        </w:tc>
        <w:tc>
          <w:tcPr>
            <w:tcW w:w="1080" w:type="dxa"/>
            <w:noWrap/>
            <w:hideMark/>
          </w:tcPr>
          <w:p w14:paraId="19ACAFCD" w14:textId="77777777" w:rsidR="00C23900" w:rsidRDefault="00C23900" w:rsidP="00224B26">
            <w:pPr>
              <w:jc w:val="right"/>
              <w:rPr>
                <w:color w:val="000000"/>
                <w:sz w:val="22"/>
                <w:szCs w:val="22"/>
              </w:rPr>
            </w:pPr>
            <w:r>
              <w:rPr>
                <w:rFonts w:hint="eastAsia"/>
                <w:color w:val="000000"/>
                <w:sz w:val="22"/>
                <w:szCs w:val="22"/>
              </w:rPr>
              <w:t>1.548141</w:t>
            </w:r>
          </w:p>
        </w:tc>
        <w:tc>
          <w:tcPr>
            <w:tcW w:w="1080" w:type="dxa"/>
            <w:noWrap/>
            <w:hideMark/>
          </w:tcPr>
          <w:p w14:paraId="10E1149B" w14:textId="77777777" w:rsidR="00C23900" w:rsidRDefault="00C23900" w:rsidP="00224B26">
            <w:pPr>
              <w:jc w:val="right"/>
              <w:rPr>
                <w:color w:val="000000"/>
                <w:sz w:val="22"/>
                <w:szCs w:val="22"/>
              </w:rPr>
            </w:pPr>
            <w:r>
              <w:rPr>
                <w:rFonts w:hint="eastAsia"/>
                <w:color w:val="000000"/>
                <w:sz w:val="22"/>
                <w:szCs w:val="22"/>
              </w:rPr>
              <w:t>1.270862</w:t>
            </w:r>
          </w:p>
        </w:tc>
        <w:tc>
          <w:tcPr>
            <w:tcW w:w="1080" w:type="dxa"/>
            <w:noWrap/>
            <w:hideMark/>
          </w:tcPr>
          <w:p w14:paraId="25E03C93" w14:textId="77777777" w:rsidR="00C23900" w:rsidRDefault="00C23900" w:rsidP="00224B26">
            <w:pPr>
              <w:jc w:val="right"/>
              <w:rPr>
                <w:color w:val="000000"/>
                <w:sz w:val="22"/>
                <w:szCs w:val="22"/>
              </w:rPr>
            </w:pPr>
            <w:r>
              <w:rPr>
                <w:rFonts w:hint="eastAsia"/>
                <w:color w:val="000000"/>
                <w:sz w:val="22"/>
                <w:szCs w:val="22"/>
              </w:rPr>
              <w:t>1.142889</w:t>
            </w:r>
          </w:p>
        </w:tc>
        <w:tc>
          <w:tcPr>
            <w:tcW w:w="1080" w:type="dxa"/>
            <w:noWrap/>
            <w:hideMark/>
          </w:tcPr>
          <w:p w14:paraId="2680AB12" w14:textId="77777777" w:rsidR="00C23900" w:rsidRDefault="00C23900" w:rsidP="00224B26">
            <w:pPr>
              <w:jc w:val="right"/>
              <w:rPr>
                <w:color w:val="000000"/>
                <w:sz w:val="22"/>
                <w:szCs w:val="22"/>
              </w:rPr>
            </w:pPr>
            <w:r>
              <w:rPr>
                <w:rFonts w:hint="eastAsia"/>
                <w:color w:val="000000"/>
                <w:sz w:val="22"/>
                <w:szCs w:val="22"/>
              </w:rPr>
              <w:t>1.079039</w:t>
            </w:r>
          </w:p>
        </w:tc>
      </w:tr>
      <w:tr w:rsidR="00C23900" w14:paraId="0D5820C6" w14:textId="77777777" w:rsidTr="00224B26">
        <w:trPr>
          <w:trHeight w:val="270"/>
          <w:jc w:val="center"/>
        </w:trPr>
        <w:tc>
          <w:tcPr>
            <w:tcW w:w="1080" w:type="dxa"/>
            <w:noWrap/>
            <w:hideMark/>
          </w:tcPr>
          <w:p w14:paraId="0A0B59BA" w14:textId="77777777" w:rsidR="00C23900" w:rsidRDefault="00C23900" w:rsidP="00224B26">
            <w:pPr>
              <w:jc w:val="right"/>
              <w:rPr>
                <w:color w:val="000000"/>
                <w:sz w:val="22"/>
                <w:szCs w:val="22"/>
              </w:rPr>
            </w:pPr>
            <w:r>
              <w:rPr>
                <w:rFonts w:hint="eastAsia"/>
                <w:color w:val="000000"/>
                <w:sz w:val="22"/>
                <w:szCs w:val="22"/>
              </w:rPr>
              <w:t>0.984911</w:t>
            </w:r>
          </w:p>
        </w:tc>
        <w:tc>
          <w:tcPr>
            <w:tcW w:w="1080" w:type="dxa"/>
            <w:noWrap/>
            <w:hideMark/>
          </w:tcPr>
          <w:p w14:paraId="707DF7EE" w14:textId="77777777" w:rsidR="00C23900" w:rsidRDefault="00C23900" w:rsidP="00224B26">
            <w:pPr>
              <w:jc w:val="right"/>
              <w:rPr>
                <w:color w:val="000000"/>
                <w:sz w:val="22"/>
                <w:szCs w:val="22"/>
              </w:rPr>
            </w:pPr>
            <w:r>
              <w:rPr>
                <w:rFonts w:hint="eastAsia"/>
                <w:color w:val="000000"/>
                <w:sz w:val="22"/>
                <w:szCs w:val="22"/>
              </w:rPr>
              <w:t>0.973456</w:t>
            </w:r>
          </w:p>
        </w:tc>
        <w:tc>
          <w:tcPr>
            <w:tcW w:w="1080" w:type="dxa"/>
            <w:noWrap/>
            <w:hideMark/>
          </w:tcPr>
          <w:p w14:paraId="2B9D4A9E" w14:textId="77777777" w:rsidR="00C23900" w:rsidRDefault="00C23900" w:rsidP="00224B26">
            <w:pPr>
              <w:jc w:val="right"/>
              <w:rPr>
                <w:color w:val="000000"/>
                <w:sz w:val="22"/>
                <w:szCs w:val="22"/>
              </w:rPr>
            </w:pPr>
            <w:r>
              <w:rPr>
                <w:rFonts w:hint="eastAsia"/>
                <w:color w:val="000000"/>
                <w:sz w:val="22"/>
                <w:szCs w:val="22"/>
              </w:rPr>
              <w:t>0.896728</w:t>
            </w:r>
          </w:p>
        </w:tc>
        <w:tc>
          <w:tcPr>
            <w:tcW w:w="1080" w:type="dxa"/>
            <w:noWrap/>
            <w:hideMark/>
          </w:tcPr>
          <w:p w14:paraId="4C444B44" w14:textId="77777777" w:rsidR="00C23900" w:rsidRDefault="00C23900" w:rsidP="00224B26">
            <w:pPr>
              <w:jc w:val="right"/>
              <w:rPr>
                <w:color w:val="000000"/>
                <w:sz w:val="22"/>
                <w:szCs w:val="22"/>
              </w:rPr>
            </w:pPr>
            <w:r>
              <w:rPr>
                <w:rFonts w:hint="eastAsia"/>
                <w:color w:val="000000"/>
                <w:sz w:val="22"/>
                <w:szCs w:val="22"/>
              </w:rPr>
              <w:t>0.878234</w:t>
            </w:r>
          </w:p>
        </w:tc>
        <w:tc>
          <w:tcPr>
            <w:tcW w:w="1080" w:type="dxa"/>
            <w:noWrap/>
            <w:hideMark/>
          </w:tcPr>
          <w:p w14:paraId="73084E8F" w14:textId="77777777" w:rsidR="00C23900" w:rsidRDefault="00C23900" w:rsidP="00224B26">
            <w:pPr>
              <w:jc w:val="right"/>
              <w:rPr>
                <w:color w:val="000000"/>
                <w:sz w:val="22"/>
                <w:szCs w:val="22"/>
              </w:rPr>
            </w:pPr>
            <w:r>
              <w:rPr>
                <w:rFonts w:hint="eastAsia"/>
                <w:color w:val="000000"/>
                <w:sz w:val="22"/>
                <w:szCs w:val="22"/>
              </w:rPr>
              <w:t>0.848337</w:t>
            </w:r>
          </w:p>
        </w:tc>
        <w:tc>
          <w:tcPr>
            <w:tcW w:w="1080" w:type="dxa"/>
            <w:noWrap/>
            <w:hideMark/>
          </w:tcPr>
          <w:p w14:paraId="20BAC281" w14:textId="77777777" w:rsidR="00C23900" w:rsidRDefault="00C23900" w:rsidP="00224B26">
            <w:pPr>
              <w:jc w:val="right"/>
              <w:rPr>
                <w:color w:val="000000"/>
                <w:sz w:val="22"/>
                <w:szCs w:val="22"/>
              </w:rPr>
            </w:pPr>
            <w:r>
              <w:rPr>
                <w:rFonts w:hint="eastAsia"/>
                <w:color w:val="000000"/>
                <w:sz w:val="22"/>
                <w:szCs w:val="22"/>
              </w:rPr>
              <w:t>0.823186</w:t>
            </w:r>
          </w:p>
        </w:tc>
        <w:tc>
          <w:tcPr>
            <w:tcW w:w="1080" w:type="dxa"/>
            <w:noWrap/>
            <w:hideMark/>
          </w:tcPr>
          <w:p w14:paraId="37C4A0C3" w14:textId="77777777" w:rsidR="00C23900" w:rsidRDefault="00C23900" w:rsidP="00224B26">
            <w:pPr>
              <w:jc w:val="right"/>
              <w:rPr>
                <w:color w:val="000000"/>
                <w:sz w:val="22"/>
                <w:szCs w:val="22"/>
              </w:rPr>
            </w:pPr>
          </w:p>
        </w:tc>
      </w:tr>
      <w:tr w:rsidR="00C23900" w14:paraId="2F08EA2D" w14:textId="77777777" w:rsidTr="00BD44EE">
        <w:trPr>
          <w:trHeight w:val="353"/>
          <w:jc w:val="center"/>
        </w:trPr>
        <w:tc>
          <w:tcPr>
            <w:tcW w:w="1080" w:type="dxa"/>
            <w:noWrap/>
            <w:hideMark/>
          </w:tcPr>
          <w:p w14:paraId="08EE0DCC" w14:textId="77777777" w:rsidR="00C23900" w:rsidRDefault="00C23900" w:rsidP="00224B26">
            <w:pPr>
              <w:jc w:val="right"/>
              <w:rPr>
                <w:rFonts w:ascii="宋体" w:hAnsi="宋体" w:cs="宋体"/>
                <w:color w:val="000000"/>
                <w:sz w:val="22"/>
                <w:szCs w:val="22"/>
              </w:rPr>
            </w:pPr>
            <w:r>
              <w:rPr>
                <w:rFonts w:hint="eastAsia"/>
                <w:color w:val="000000"/>
                <w:sz w:val="22"/>
                <w:szCs w:val="22"/>
              </w:rPr>
              <w:t>0.770015</w:t>
            </w:r>
          </w:p>
        </w:tc>
        <w:tc>
          <w:tcPr>
            <w:tcW w:w="1080" w:type="dxa"/>
            <w:noWrap/>
            <w:hideMark/>
          </w:tcPr>
          <w:p w14:paraId="2F93F1A0" w14:textId="77777777" w:rsidR="00C23900" w:rsidRDefault="00C23900" w:rsidP="00224B26">
            <w:pPr>
              <w:jc w:val="right"/>
              <w:rPr>
                <w:color w:val="000000"/>
                <w:sz w:val="22"/>
                <w:szCs w:val="22"/>
              </w:rPr>
            </w:pPr>
            <w:r>
              <w:rPr>
                <w:rFonts w:hint="eastAsia"/>
                <w:color w:val="000000"/>
                <w:sz w:val="22"/>
                <w:szCs w:val="22"/>
              </w:rPr>
              <w:t>0.68834</w:t>
            </w:r>
          </w:p>
        </w:tc>
        <w:tc>
          <w:tcPr>
            <w:tcW w:w="1080" w:type="dxa"/>
            <w:noWrap/>
            <w:hideMark/>
          </w:tcPr>
          <w:p w14:paraId="59A94889" w14:textId="77777777" w:rsidR="00C23900" w:rsidRDefault="00C23900" w:rsidP="00224B26">
            <w:pPr>
              <w:jc w:val="right"/>
              <w:rPr>
                <w:color w:val="000000"/>
                <w:sz w:val="22"/>
                <w:szCs w:val="22"/>
              </w:rPr>
            </w:pPr>
            <w:r>
              <w:rPr>
                <w:rFonts w:hint="eastAsia"/>
                <w:color w:val="000000"/>
                <w:sz w:val="22"/>
                <w:szCs w:val="22"/>
              </w:rPr>
              <w:t>0.646611</w:t>
            </w:r>
          </w:p>
        </w:tc>
        <w:tc>
          <w:tcPr>
            <w:tcW w:w="1080" w:type="dxa"/>
            <w:noWrap/>
            <w:hideMark/>
          </w:tcPr>
          <w:p w14:paraId="4E509F90" w14:textId="77777777" w:rsidR="00C23900" w:rsidRDefault="00C23900" w:rsidP="00224B26">
            <w:pPr>
              <w:jc w:val="right"/>
              <w:rPr>
                <w:color w:val="000000"/>
                <w:sz w:val="22"/>
                <w:szCs w:val="22"/>
              </w:rPr>
            </w:pPr>
            <w:r>
              <w:rPr>
                <w:rFonts w:hint="eastAsia"/>
                <w:color w:val="000000"/>
                <w:sz w:val="22"/>
                <w:szCs w:val="22"/>
              </w:rPr>
              <w:t>0.571062</w:t>
            </w:r>
          </w:p>
        </w:tc>
        <w:tc>
          <w:tcPr>
            <w:tcW w:w="1080" w:type="dxa"/>
            <w:noWrap/>
            <w:hideMark/>
          </w:tcPr>
          <w:p w14:paraId="06063175" w14:textId="77777777" w:rsidR="00C23900" w:rsidRDefault="00C23900" w:rsidP="00224B26">
            <w:pPr>
              <w:jc w:val="right"/>
              <w:rPr>
                <w:color w:val="000000"/>
                <w:sz w:val="22"/>
                <w:szCs w:val="22"/>
              </w:rPr>
            </w:pPr>
            <w:r>
              <w:rPr>
                <w:rFonts w:hint="eastAsia"/>
                <w:color w:val="000000"/>
                <w:sz w:val="22"/>
                <w:szCs w:val="22"/>
              </w:rPr>
              <w:t>0.49684</w:t>
            </w:r>
          </w:p>
        </w:tc>
        <w:tc>
          <w:tcPr>
            <w:tcW w:w="1080" w:type="dxa"/>
            <w:noWrap/>
            <w:hideMark/>
          </w:tcPr>
          <w:p w14:paraId="36A3F653" w14:textId="77777777" w:rsidR="00C23900" w:rsidRDefault="00C23900" w:rsidP="00224B26">
            <w:pPr>
              <w:jc w:val="right"/>
              <w:rPr>
                <w:color w:val="000000"/>
                <w:sz w:val="22"/>
                <w:szCs w:val="22"/>
              </w:rPr>
            </w:pPr>
            <w:r>
              <w:rPr>
                <w:rFonts w:hint="eastAsia"/>
                <w:color w:val="000000"/>
                <w:sz w:val="22"/>
                <w:szCs w:val="22"/>
              </w:rPr>
              <w:t>0.465049</w:t>
            </w:r>
          </w:p>
        </w:tc>
        <w:tc>
          <w:tcPr>
            <w:tcW w:w="1080" w:type="dxa"/>
            <w:noWrap/>
            <w:hideMark/>
          </w:tcPr>
          <w:p w14:paraId="4B2D970F" w14:textId="77777777" w:rsidR="00C23900" w:rsidRDefault="00C23900" w:rsidP="00224B26">
            <w:pPr>
              <w:jc w:val="right"/>
              <w:rPr>
                <w:color w:val="000000"/>
                <w:sz w:val="22"/>
                <w:szCs w:val="22"/>
              </w:rPr>
            </w:pPr>
            <w:r>
              <w:rPr>
                <w:rFonts w:hint="eastAsia"/>
                <w:color w:val="000000"/>
                <w:sz w:val="22"/>
                <w:szCs w:val="22"/>
              </w:rPr>
              <w:t>0.413485</w:t>
            </w:r>
          </w:p>
        </w:tc>
      </w:tr>
      <w:tr w:rsidR="00C23900" w14:paraId="22287FC7" w14:textId="77777777" w:rsidTr="00224B26">
        <w:trPr>
          <w:trHeight w:val="270"/>
          <w:jc w:val="center"/>
        </w:trPr>
        <w:tc>
          <w:tcPr>
            <w:tcW w:w="1080" w:type="dxa"/>
            <w:noWrap/>
            <w:hideMark/>
          </w:tcPr>
          <w:p w14:paraId="040C7E05" w14:textId="77777777" w:rsidR="00C23900" w:rsidRDefault="00C23900" w:rsidP="00224B26">
            <w:pPr>
              <w:jc w:val="right"/>
              <w:rPr>
                <w:color w:val="000000"/>
                <w:sz w:val="22"/>
                <w:szCs w:val="22"/>
              </w:rPr>
            </w:pPr>
            <w:r>
              <w:rPr>
                <w:rFonts w:hint="eastAsia"/>
                <w:color w:val="000000"/>
                <w:sz w:val="22"/>
                <w:szCs w:val="22"/>
              </w:rPr>
              <w:t>0.364857</w:t>
            </w:r>
          </w:p>
        </w:tc>
        <w:tc>
          <w:tcPr>
            <w:tcW w:w="1080" w:type="dxa"/>
            <w:noWrap/>
            <w:hideMark/>
          </w:tcPr>
          <w:p w14:paraId="6E4B25BC" w14:textId="77777777" w:rsidR="00C23900" w:rsidRDefault="00C23900" w:rsidP="00224B26">
            <w:pPr>
              <w:jc w:val="right"/>
              <w:rPr>
                <w:color w:val="000000"/>
                <w:sz w:val="22"/>
                <w:szCs w:val="22"/>
              </w:rPr>
            </w:pPr>
            <w:r>
              <w:rPr>
                <w:rFonts w:hint="eastAsia"/>
                <w:color w:val="000000"/>
                <w:sz w:val="22"/>
                <w:szCs w:val="22"/>
              </w:rPr>
              <w:t>0.324523</w:t>
            </w:r>
          </w:p>
        </w:tc>
        <w:tc>
          <w:tcPr>
            <w:tcW w:w="1080" w:type="dxa"/>
            <w:noWrap/>
            <w:hideMark/>
          </w:tcPr>
          <w:p w14:paraId="53F385AC" w14:textId="77777777" w:rsidR="00C23900" w:rsidRDefault="00C23900" w:rsidP="00224B26">
            <w:pPr>
              <w:jc w:val="right"/>
              <w:rPr>
                <w:color w:val="000000"/>
                <w:sz w:val="22"/>
                <w:szCs w:val="22"/>
              </w:rPr>
            </w:pPr>
            <w:r>
              <w:rPr>
                <w:rFonts w:hint="eastAsia"/>
                <w:color w:val="000000"/>
                <w:sz w:val="22"/>
                <w:szCs w:val="22"/>
              </w:rPr>
              <w:t>0.276729</w:t>
            </w:r>
          </w:p>
        </w:tc>
        <w:tc>
          <w:tcPr>
            <w:tcW w:w="1080" w:type="dxa"/>
            <w:noWrap/>
            <w:hideMark/>
          </w:tcPr>
          <w:p w14:paraId="405BF25F" w14:textId="77777777" w:rsidR="00C23900" w:rsidRDefault="00C23900" w:rsidP="00224B26">
            <w:pPr>
              <w:jc w:val="right"/>
              <w:rPr>
                <w:color w:val="000000"/>
                <w:sz w:val="22"/>
                <w:szCs w:val="22"/>
              </w:rPr>
            </w:pPr>
            <w:r>
              <w:rPr>
                <w:rFonts w:hint="eastAsia"/>
                <w:color w:val="000000"/>
                <w:sz w:val="22"/>
                <w:szCs w:val="22"/>
              </w:rPr>
              <w:t>0.245753</w:t>
            </w:r>
          </w:p>
        </w:tc>
        <w:tc>
          <w:tcPr>
            <w:tcW w:w="1080" w:type="dxa"/>
            <w:noWrap/>
            <w:hideMark/>
          </w:tcPr>
          <w:p w14:paraId="226E0D04" w14:textId="77777777" w:rsidR="00C23900" w:rsidRDefault="00C23900" w:rsidP="00224B26">
            <w:pPr>
              <w:jc w:val="right"/>
              <w:rPr>
                <w:color w:val="000000"/>
                <w:sz w:val="22"/>
                <w:szCs w:val="22"/>
              </w:rPr>
            </w:pPr>
            <w:r>
              <w:rPr>
                <w:rFonts w:hint="eastAsia"/>
                <w:color w:val="000000"/>
                <w:sz w:val="22"/>
                <w:szCs w:val="22"/>
              </w:rPr>
              <w:t>0.200672</w:t>
            </w:r>
          </w:p>
        </w:tc>
        <w:tc>
          <w:tcPr>
            <w:tcW w:w="1080" w:type="dxa"/>
            <w:noWrap/>
            <w:hideMark/>
          </w:tcPr>
          <w:p w14:paraId="72F61882" w14:textId="77777777" w:rsidR="00C23900" w:rsidRDefault="00C23900" w:rsidP="00224B26">
            <w:pPr>
              <w:jc w:val="right"/>
              <w:rPr>
                <w:color w:val="000000"/>
                <w:sz w:val="22"/>
                <w:szCs w:val="22"/>
              </w:rPr>
            </w:pPr>
            <w:r>
              <w:rPr>
                <w:rFonts w:hint="eastAsia"/>
                <w:color w:val="000000"/>
                <w:sz w:val="22"/>
                <w:szCs w:val="22"/>
              </w:rPr>
              <w:t>0.127823</w:t>
            </w:r>
          </w:p>
        </w:tc>
        <w:tc>
          <w:tcPr>
            <w:tcW w:w="1080" w:type="dxa"/>
            <w:noWrap/>
            <w:hideMark/>
          </w:tcPr>
          <w:p w14:paraId="66172D0F" w14:textId="77777777" w:rsidR="00C23900" w:rsidRDefault="00C23900" w:rsidP="00224B26">
            <w:pPr>
              <w:jc w:val="right"/>
              <w:rPr>
                <w:color w:val="000000"/>
                <w:sz w:val="22"/>
                <w:szCs w:val="22"/>
              </w:rPr>
            </w:pPr>
          </w:p>
        </w:tc>
      </w:tr>
    </w:tbl>
    <w:p w14:paraId="06BABB48" w14:textId="77777777" w:rsidR="00C23900" w:rsidRDefault="00C23900" w:rsidP="00C23900">
      <w:pPr>
        <w:snapToGrid w:val="0"/>
        <w:spacing w:line="180" w:lineRule="atLeast"/>
        <w:contextualSpacing/>
        <w:rPr>
          <w:ins w:id="3" w:author="Windows 用户" w:date="2018-09-20T19:52:00Z"/>
          <w:rFonts w:eastAsia="仿宋_GB2312"/>
          <w:sz w:val="24"/>
        </w:rPr>
      </w:pPr>
    </w:p>
    <w:p w14:paraId="740EB630" w14:textId="30C8B0D5" w:rsidR="00236258" w:rsidRDefault="00236258" w:rsidP="00236258">
      <w:pPr>
        <w:snapToGrid w:val="0"/>
        <w:spacing w:line="180" w:lineRule="atLeast"/>
        <w:contextualSpacing/>
        <w:rPr>
          <w:ins w:id="4" w:author="Windows 用户" w:date="2018-09-20T19:52:00Z"/>
          <w:rFonts w:eastAsia="仿宋_GB2312"/>
          <w:sz w:val="24"/>
        </w:rPr>
      </w:pPr>
      <w:ins w:id="5" w:author="Windows 用户" w:date="2018-09-20T19:53:00Z">
        <w:r>
          <w:rPr>
            <w:rFonts w:eastAsia="仿宋_GB2312"/>
            <w:sz w:val="24"/>
          </w:rPr>
          <w:t>T</w:t>
        </w:r>
      </w:ins>
      <w:ins w:id="6" w:author="Windows 用户" w:date="2018-09-20T19:52:00Z">
        <w:r>
          <w:rPr>
            <w:rFonts w:eastAsia="仿宋_GB2312"/>
            <w:sz w:val="24"/>
          </w:rPr>
          <w:t xml:space="preserve">he contribution rate formula and the total contribution rate formula </w:t>
        </w:r>
      </w:ins>
      <w:ins w:id="7" w:author="Windows 用户" w:date="2018-09-20T19:53:00Z">
        <w:r>
          <w:rPr>
            <w:rFonts w:eastAsia="仿宋_GB2312"/>
            <w:sz w:val="24"/>
          </w:rPr>
          <w:t xml:space="preserve">is as </w:t>
        </w:r>
      </w:ins>
      <w:ins w:id="8" w:author="Windows 用户" w:date="2018-09-20T19:52:00Z">
        <w:r>
          <w:rPr>
            <w:rFonts w:eastAsia="仿宋_GB2312"/>
            <w:sz w:val="24"/>
          </w:rPr>
          <w:t>2</w:t>
        </w:r>
        <w:r>
          <w:rPr>
            <w:rFonts w:eastAsia="仿宋_GB2312" w:hint="eastAsia"/>
            <w:sz w:val="24"/>
          </w:rPr>
          <w:t>5</w:t>
        </w:r>
        <w:r>
          <w:rPr>
            <w:rFonts w:eastAsia="仿宋_GB2312"/>
            <w:sz w:val="24"/>
          </w:rPr>
          <w:t>-2</w:t>
        </w:r>
        <w:r>
          <w:rPr>
            <w:rFonts w:eastAsia="仿宋_GB2312" w:hint="eastAsia"/>
            <w:sz w:val="24"/>
          </w:rPr>
          <w:t>6</w:t>
        </w:r>
        <w:r>
          <w:rPr>
            <w:rFonts w:eastAsia="仿宋_GB2312"/>
            <w:sz w:val="24"/>
          </w:rPr>
          <w:t xml:space="preserve">. </w:t>
        </w:r>
      </w:ins>
    </w:p>
    <w:p w14:paraId="7370497E" w14:textId="77777777" w:rsidR="00236258" w:rsidRDefault="00236258" w:rsidP="00236258">
      <w:pPr>
        <w:snapToGrid w:val="0"/>
        <w:spacing w:line="180" w:lineRule="atLeast"/>
        <w:contextualSpacing/>
        <w:rPr>
          <w:ins w:id="9" w:author="Windows 用户" w:date="2018-09-20T19:52:00Z"/>
          <w:rFonts w:ascii="仿宋_GB2312" w:eastAsia="仿宋_GB2312"/>
          <w:sz w:val="24"/>
        </w:rPr>
      </w:pPr>
    </w:p>
    <w:p w14:paraId="35C062EE" w14:textId="77777777" w:rsidR="00236258" w:rsidRDefault="00236258" w:rsidP="00236258">
      <w:pPr>
        <w:snapToGrid w:val="0"/>
        <w:spacing w:line="180" w:lineRule="atLeast"/>
        <w:ind w:firstLineChars="200" w:firstLine="480"/>
        <w:contextualSpacing/>
        <w:jc w:val="center"/>
        <w:rPr>
          <w:ins w:id="10" w:author="Windows 用户" w:date="2018-09-20T19:52:00Z"/>
          <w:rFonts w:ascii="仿宋_GB2312" w:eastAsia="仿宋_GB2312"/>
          <w:sz w:val="24"/>
        </w:rPr>
      </w:pPr>
      <w:ins w:id="11" w:author="Windows 用户" w:date="2018-09-20T19:52:00Z">
        <w:r>
          <w:rPr>
            <w:rFonts w:ascii="仿宋_GB2312" w:eastAsia="仿宋_GB2312"/>
            <w:noProof/>
            <w:sz w:val="24"/>
            <w:szCs w:val="21"/>
          </w:rPr>
          <mc:AlternateContent>
            <mc:Choice Requires="wps">
              <w:drawing>
                <wp:anchor distT="0" distB="0" distL="114300" distR="114300" simplePos="0" relativeHeight="251724800" behindDoc="0" locked="0" layoutInCell="1" allowOverlap="1" wp14:anchorId="30A01D8D" wp14:editId="099A82F1">
                  <wp:simplePos x="0" y="0"/>
                  <wp:positionH relativeFrom="margin">
                    <wp:align>right</wp:align>
                  </wp:positionH>
                  <wp:positionV relativeFrom="paragraph">
                    <wp:posOffset>379730</wp:posOffset>
                  </wp:positionV>
                  <wp:extent cx="657225" cy="304800"/>
                  <wp:effectExtent l="0" t="0" r="0" b="0"/>
                  <wp:wrapNone/>
                  <wp:docPr id="1082" name="文本框 10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2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18A01" w14:textId="77777777" w:rsidR="00236258" w:rsidRPr="00A463EB" w:rsidRDefault="00236258" w:rsidP="00236258">
                              <w:pPr>
                                <w:rPr>
                                  <w:rFonts w:eastAsia="仿宋_GB2312"/>
                                </w:rPr>
                              </w:pPr>
                              <w:r w:rsidRPr="00A463EB">
                                <w:rPr>
                                  <w:rFonts w:eastAsia="仿宋_GB2312"/>
                                </w:rPr>
                                <w:t>(2</w:t>
                              </w:r>
                              <w:r>
                                <w:rPr>
                                  <w:rFonts w:eastAsia="仿宋_GB2312" w:hint="eastAsia"/>
                                </w:rPr>
                                <w:t>5</w:t>
                              </w:r>
                              <w:r w:rsidRPr="00A463EB">
                                <w:rPr>
                                  <w:rFonts w:eastAsia="仿宋_GB2312"/>
                                </w:rPr>
                                <w:t>-2</w:t>
                              </w:r>
                              <w:r>
                                <w:rPr>
                                  <w:rFonts w:eastAsia="仿宋_GB2312" w:hint="eastAsia"/>
                                </w:rPr>
                                <w:t>6</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01D8D" id="文本框 1082" o:spid="_x0000_s1139" type="#_x0000_t202" style="position:absolute;left:0;text-align:left;margin-left:.55pt;margin-top:29.9pt;width:51.75pt;height:24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" fillcolor="white [3201]" stroked="f" strokeweight=".5pt">
                  <v:path arrowok="t"/>
                  <v:textbox>
                    <w:txbxContent>
                      <w:p w14:paraId="05318A01" w14:textId="77777777" w:rsidR="00236258" w:rsidRPr="00A463EB" w:rsidRDefault="00236258" w:rsidP="00236258">
                        <w:pPr>
                          <w:rPr>
                            <w:rFonts w:eastAsia="仿宋_GB2312"/>
                          </w:rPr>
                        </w:pPr>
                        <w:r w:rsidRPr="00A463EB">
                          <w:rPr>
                            <w:rFonts w:eastAsia="仿宋_GB2312"/>
                          </w:rPr>
                          <w:t>(2</w:t>
                        </w:r>
                        <w:r>
                          <w:rPr>
                            <w:rFonts w:eastAsia="仿宋_GB2312" w:hint="eastAsia"/>
                          </w:rPr>
                          <w:t>5</w:t>
                        </w:r>
                        <w:r w:rsidRPr="00A463EB">
                          <w:rPr>
                            <w:rFonts w:eastAsia="仿宋_GB2312"/>
                          </w:rPr>
                          <w:t>-2</w:t>
                        </w:r>
                        <w:r>
                          <w:rPr>
                            <w:rFonts w:eastAsia="仿宋_GB2312" w:hint="eastAsia"/>
                          </w:rPr>
                          <w:t>6</w:t>
                        </w:r>
                        <w:r w:rsidRPr="00A463EB">
                          <w:rPr>
                            <w:rFonts w:eastAsia="仿宋_GB2312"/>
                          </w:rPr>
                          <w:t>)</w:t>
                        </w:r>
                      </w:p>
                    </w:txbxContent>
                  </v:textbox>
                  <w10:wrap anchorx="margin"/>
                </v:shape>
              </w:pict>
            </mc:Fallback>
          </mc:AlternateContent>
        </w:r>
        <w:r w:rsidRPr="00176312">
          <w:rPr>
            <w:rFonts w:ascii="仿宋_GB2312" w:eastAsia="仿宋_GB2312"/>
            <w:noProof/>
            <w:sz w:val="24"/>
          </w:rPr>
          <w:drawing>
            <wp:inline distT="0" distB="0" distL="0" distR="0" wp14:anchorId="079E0D6E" wp14:editId="5575D913">
              <wp:extent cx="1106557" cy="762000"/>
              <wp:effectExtent l="0" t="0" r="0" b="0"/>
              <wp:docPr id="1083" name="图片 1083" descr="C:\Users\ami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min\Deskto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0200" cy="771395"/>
                      </a:xfrm>
                      <a:prstGeom prst="rect">
                        <a:avLst/>
                      </a:prstGeom>
                      <a:noFill/>
                      <a:ln>
                        <a:noFill/>
                      </a:ln>
                    </pic:spPr>
                  </pic:pic>
                </a:graphicData>
              </a:graphic>
            </wp:inline>
          </w:drawing>
        </w:r>
        <w:proofErr w:type="gramStart"/>
        <w:r w:rsidRPr="00BE30CE">
          <w:rPr>
            <w:rFonts w:eastAsia="仿宋_GB2312"/>
            <w:sz w:val="24"/>
          </w:rPr>
          <w:t>and</w:t>
        </w:r>
        <w:proofErr w:type="gramEnd"/>
        <w:r w:rsidRPr="00176312">
          <w:rPr>
            <w:rFonts w:ascii="仿宋_GB2312" w:eastAsia="仿宋_GB2312"/>
            <w:noProof/>
            <w:sz w:val="24"/>
          </w:rPr>
          <w:drawing>
            <wp:inline distT="0" distB="0" distL="0" distR="0" wp14:anchorId="25159CE0" wp14:editId="492FF13A">
              <wp:extent cx="909638" cy="770879"/>
              <wp:effectExtent l="0" t="0" r="5080" b="0"/>
              <wp:docPr id="1084" name="图片 1084" descr="C:\Users\ami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min\Desktop\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6387" cy="802022"/>
                      </a:xfrm>
                      <a:prstGeom prst="rect">
                        <a:avLst/>
                      </a:prstGeom>
                      <a:noFill/>
                      <a:ln>
                        <a:noFill/>
                      </a:ln>
                    </pic:spPr>
                  </pic:pic>
                </a:graphicData>
              </a:graphic>
            </wp:inline>
          </w:drawing>
        </w:r>
      </w:ins>
    </w:p>
    <w:p w14:paraId="6EC8FEF9" w14:textId="77777777" w:rsidR="00236258" w:rsidRDefault="00236258" w:rsidP="00C23900">
      <w:pPr>
        <w:snapToGrid w:val="0"/>
        <w:spacing w:line="180" w:lineRule="atLeast"/>
        <w:contextualSpacing/>
        <w:rPr>
          <w:ins w:id="12" w:author="Windows 用户" w:date="2018-09-20T19:52:00Z"/>
          <w:rFonts w:eastAsia="仿宋_GB2312"/>
          <w:sz w:val="24"/>
        </w:rPr>
      </w:pPr>
    </w:p>
    <w:p w14:paraId="185B64AA" w14:textId="77777777" w:rsidR="00236258" w:rsidRDefault="00236258" w:rsidP="00C23900">
      <w:pPr>
        <w:snapToGrid w:val="0"/>
        <w:spacing w:line="180" w:lineRule="atLeast"/>
        <w:contextualSpacing/>
        <w:rPr>
          <w:ins w:id="13" w:author="Windows 用户" w:date="2018-09-20T19:49:00Z"/>
          <w:rFonts w:eastAsia="仿宋_GB2312"/>
          <w:sz w:val="24"/>
        </w:rPr>
      </w:pPr>
    </w:p>
    <w:p w14:paraId="59FA1D03" w14:textId="61BA2E29" w:rsidR="00565340" w:rsidRDefault="00565340" w:rsidP="00565340">
      <w:pPr>
        <w:snapToGrid w:val="0"/>
        <w:spacing w:line="180" w:lineRule="atLeast"/>
        <w:contextualSpacing/>
        <w:rPr>
          <w:ins w:id="14" w:author="Windows 用户" w:date="2018-09-20T19:49:00Z"/>
          <w:rFonts w:ascii="仿宋_GB2312" w:eastAsia="仿宋_GB2312"/>
          <w:sz w:val="24"/>
        </w:rPr>
      </w:pPr>
      <w:ins w:id="15" w:author="Windows 用户" w:date="2018-09-20T19:49:00Z">
        <w:r>
          <w:rPr>
            <w:rFonts w:eastAsia="仿宋_GB2312"/>
            <w:sz w:val="24"/>
          </w:rPr>
          <w:t>We obtain the total contribution rate until the fourteenth principal component is 81.45%, which is larger than 80%. Therefore, we take the first fourteenth eigenvalue as the principal component. Suppose the principal component is formula set 2</w:t>
        </w:r>
        <w:r>
          <w:rPr>
            <w:rFonts w:eastAsia="仿宋_GB2312" w:hint="eastAsia"/>
            <w:sz w:val="24"/>
          </w:rPr>
          <w:t>7</w:t>
        </w:r>
      </w:ins>
    </w:p>
    <w:p w14:paraId="6B37F000" w14:textId="3E89C046" w:rsidR="00565340" w:rsidRDefault="00236258" w:rsidP="00565340">
      <w:pPr>
        <w:snapToGrid w:val="0"/>
        <w:spacing w:line="180" w:lineRule="atLeast"/>
        <w:ind w:firstLineChars="200" w:firstLine="480"/>
        <w:contextualSpacing/>
        <w:jc w:val="left"/>
        <w:rPr>
          <w:ins w:id="16" w:author="Windows 用户" w:date="2018-09-20T19:49:00Z"/>
          <w:rFonts w:ascii="仿宋_GB2312" w:eastAsia="仿宋_GB2312"/>
          <w:sz w:val="24"/>
        </w:rPr>
      </w:pPr>
      <w:ins w:id="17" w:author="Windows 用户" w:date="2018-09-20T19:51:00Z">
        <w:r>
          <w:rPr>
            <w:rFonts w:ascii="仿宋_GB2312" w:eastAsia="仿宋_GB2312"/>
            <w:noProof/>
            <w:sz w:val="24"/>
            <w:szCs w:val="21"/>
          </w:rPr>
          <mc:AlternateContent>
            <mc:Choice Requires="wps">
              <w:drawing>
                <wp:anchor distT="0" distB="0" distL="114300" distR="114300" simplePos="0" relativeHeight="251722752" behindDoc="0" locked="0" layoutInCell="1" allowOverlap="1" wp14:anchorId="6911AEC8" wp14:editId="07099F57">
                  <wp:simplePos x="0" y="0"/>
                  <wp:positionH relativeFrom="margin">
                    <wp:align>right</wp:align>
                  </wp:positionH>
                  <wp:positionV relativeFrom="paragraph">
                    <wp:posOffset>386715</wp:posOffset>
                  </wp:positionV>
                  <wp:extent cx="466725" cy="304800"/>
                  <wp:effectExtent l="0" t="0" r="9525" b="0"/>
                  <wp:wrapNone/>
                  <wp:docPr id="1081"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8699B6" w14:textId="77777777" w:rsidR="00236258" w:rsidRPr="00A463EB" w:rsidRDefault="00236258" w:rsidP="00236258">
                              <w:pPr>
                                <w:rPr>
                                  <w:rFonts w:eastAsia="仿宋_GB2312"/>
                                </w:rPr>
                              </w:pPr>
                              <w:r w:rsidRPr="00A463EB">
                                <w:rPr>
                                  <w:rFonts w:eastAsia="仿宋_GB2312"/>
                                </w:rPr>
                                <w:t>(</w:t>
                              </w:r>
                              <w:r>
                                <w:rPr>
                                  <w:rFonts w:eastAsia="仿宋_GB2312"/>
                                </w:rPr>
                                <w:t>2</w:t>
                              </w:r>
                              <w:r>
                                <w:rPr>
                                  <w:rFonts w:eastAsia="仿宋_GB2312" w:hint="eastAsia"/>
                                </w:rPr>
                                <w:t>7</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1AEC8" id="文本框 1081" o:spid="_x0000_s1140" type="#_x0000_t202" style="position:absolute;left:0;text-align:left;margin-left:-14.45pt;margin-top:30.45pt;width:36.75pt;height:24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" fillcolor="white [3201]" stroked="f" strokeweight=".5pt">
                  <v:path arrowok="t"/>
                  <v:textbox>
                    <w:txbxContent>
                      <w:p w14:paraId="748699B6" w14:textId="77777777" w:rsidR="00236258" w:rsidRPr="00A463EB" w:rsidRDefault="00236258" w:rsidP="00236258">
                        <w:pPr>
                          <w:rPr>
                            <w:rFonts w:eastAsia="仿宋_GB2312"/>
                          </w:rPr>
                        </w:pPr>
                        <w:r w:rsidRPr="00A463EB">
                          <w:rPr>
                            <w:rFonts w:eastAsia="仿宋_GB2312"/>
                          </w:rPr>
                          <w:t>(</w:t>
                        </w:r>
                        <w:r>
                          <w:rPr>
                            <w:rFonts w:eastAsia="仿宋_GB2312"/>
                          </w:rPr>
                          <w:t>2</w:t>
                        </w:r>
                        <w:r>
                          <w:rPr>
                            <w:rFonts w:eastAsia="仿宋_GB2312" w:hint="eastAsia"/>
                          </w:rPr>
                          <w:t>7</w:t>
                        </w:r>
                        <w:r w:rsidRPr="00A463EB">
                          <w:rPr>
                            <w:rFonts w:eastAsia="仿宋_GB2312"/>
                          </w:rPr>
                          <w:t>)</w:t>
                        </w:r>
                      </w:p>
                    </w:txbxContent>
                  </v:textbox>
                  <w10:wrap anchorx="margin"/>
                </v:shape>
              </w:pict>
            </mc:Fallback>
          </mc:AlternateContent>
        </w:r>
      </w:ins>
    </w:p>
    <w:p w14:paraId="5BFF3020" w14:textId="43D96AF8" w:rsidR="00565340" w:rsidRPr="00176312" w:rsidRDefault="001676A7" w:rsidP="00565340">
      <w:pPr>
        <w:snapToGrid w:val="0"/>
        <w:spacing w:line="180" w:lineRule="atLeast"/>
        <w:ind w:firstLineChars="200" w:firstLine="480"/>
        <w:contextualSpacing/>
        <w:jc w:val="left"/>
        <w:rPr>
          <w:ins w:id="18" w:author="Windows 用户" w:date="2018-09-20T19:49:00Z"/>
          <w:rFonts w:ascii="仿宋_GB2312" w:eastAsia="仿宋_GB2312"/>
          <w:sz w:val="24"/>
        </w:rPr>
      </w:pPr>
      <m:oMathPara>
        <m:oMath>
          <m:sSub>
            <m:sSubPr>
              <m:ctrlPr>
                <w:ins w:id="19" w:author="Windows 用户" w:date="2018-09-20T19:49:00Z">
                  <w:rPr>
                    <w:rFonts w:ascii="Cambria Math" w:eastAsia="仿宋_GB2312" w:hAnsi="Cambria Math"/>
                    <w:sz w:val="24"/>
                  </w:rPr>
                </w:ins>
              </m:ctrlPr>
            </m:sSubPr>
            <m:e>
              <m:r>
                <w:ins w:id="20" w:author="Windows 用户" w:date="2018-09-20T19:49:00Z">
                  <w:rPr>
                    <w:rFonts w:ascii="Cambria Math" w:eastAsia="仿宋_GB2312" w:hAnsi="Cambria Math"/>
                    <w:sz w:val="24"/>
                  </w:rPr>
                  <m:t>z</m:t>
                </w:ins>
              </m:r>
            </m:e>
            <m:sub>
              <m:r>
                <w:ins w:id="21" w:author="Windows 用户" w:date="2018-09-20T19:49:00Z">
                  <w:rPr>
                    <w:rFonts w:ascii="Cambria Math" w:eastAsia="仿宋_GB2312" w:hAnsi="Cambria Math"/>
                    <w:sz w:val="24"/>
                  </w:rPr>
                  <m:t>1</m:t>
                </w:ins>
              </m:r>
            </m:sub>
          </m:sSub>
          <m:r>
            <w:ins w:id="22" w:author="Windows 用户" w:date="2018-09-20T19:49:00Z">
              <m:rPr>
                <m:sty m:val="p"/>
              </m:rPr>
              <w:rPr>
                <w:rFonts w:ascii="Cambria Math" w:eastAsia="仿宋_GB2312" w:hAnsi="Cambria Math"/>
                <w:sz w:val="24"/>
              </w:rPr>
              <m:t>=</m:t>
            </w:ins>
          </m:r>
          <m:sSub>
            <m:sSubPr>
              <m:ctrlPr>
                <w:ins w:id="23" w:author="Windows 用户" w:date="2018-09-20T19:49:00Z">
                  <w:rPr>
                    <w:rFonts w:ascii="Cambria Math" w:eastAsia="仿宋_GB2312" w:hAnsi="Cambria Math"/>
                    <w:sz w:val="24"/>
                  </w:rPr>
                </w:ins>
              </m:ctrlPr>
            </m:sSubPr>
            <m:e>
              <m:r>
                <w:ins w:id="24" w:author="Windows 用户" w:date="2018-09-20T19:49:00Z">
                  <w:rPr>
                    <w:rFonts w:ascii="Cambria Math" w:eastAsia="仿宋_GB2312" w:hAnsi="Cambria Math"/>
                    <w:sz w:val="24"/>
                  </w:rPr>
                  <m:t>a</m:t>
                </w:ins>
              </m:r>
            </m:e>
            <m:sub>
              <m:r>
                <w:ins w:id="25" w:author="Windows 用户" w:date="2018-09-20T19:49:00Z">
                  <w:rPr>
                    <w:rFonts w:ascii="Cambria Math" w:eastAsia="仿宋_GB2312" w:hAnsi="Cambria Math"/>
                    <w:sz w:val="24"/>
                  </w:rPr>
                  <m:t>11</m:t>
                </w:ins>
              </m:r>
            </m:sub>
          </m:sSub>
          <m:sSub>
            <m:sSubPr>
              <m:ctrlPr>
                <w:ins w:id="26" w:author="Windows 用户" w:date="2018-09-20T19:49:00Z">
                  <w:rPr>
                    <w:rFonts w:ascii="Cambria Math" w:eastAsia="仿宋_GB2312" w:hAnsi="Cambria Math"/>
                    <w:i/>
                    <w:sz w:val="24"/>
                  </w:rPr>
                </w:ins>
              </m:ctrlPr>
            </m:sSubPr>
            <m:e>
              <m:r>
                <w:ins w:id="27" w:author="Windows 用户" w:date="2018-09-20T19:49:00Z">
                  <w:rPr>
                    <w:rFonts w:ascii="Cambria Math" w:eastAsia="仿宋_GB2312" w:hAnsi="Cambria Math"/>
                    <w:sz w:val="24"/>
                  </w:rPr>
                  <m:t>x</m:t>
                </w:ins>
              </m:r>
            </m:e>
            <m:sub>
              <m:r>
                <w:ins w:id="28" w:author="Windows 用户" w:date="2018-09-20T19:49:00Z">
                  <w:rPr>
                    <w:rFonts w:ascii="Cambria Math" w:eastAsia="仿宋_GB2312" w:hAnsi="Cambria Math"/>
                    <w:sz w:val="24"/>
                  </w:rPr>
                  <m:t>1</m:t>
                </w:ins>
              </m:r>
            </m:sub>
          </m:sSub>
          <m:r>
            <w:ins w:id="29" w:author="Windows 用户" w:date="2018-09-20T19:49:00Z">
              <w:rPr>
                <w:rFonts w:ascii="Cambria Math" w:eastAsia="仿宋_GB2312" w:hAnsi="Cambria Math"/>
                <w:sz w:val="24"/>
              </w:rPr>
              <m:t>+</m:t>
            </w:ins>
          </m:r>
          <m:sSub>
            <m:sSubPr>
              <m:ctrlPr>
                <w:ins w:id="30" w:author="Windows 用户" w:date="2018-09-20T19:49:00Z">
                  <w:rPr>
                    <w:rFonts w:ascii="Cambria Math" w:eastAsia="仿宋_GB2312" w:hAnsi="Cambria Math"/>
                    <w:sz w:val="24"/>
                  </w:rPr>
                </w:ins>
              </m:ctrlPr>
            </m:sSubPr>
            <m:e>
              <m:r>
                <w:ins w:id="31" w:author="Windows 用户" w:date="2018-09-20T19:49:00Z">
                  <w:rPr>
                    <w:rFonts w:ascii="Cambria Math" w:eastAsia="仿宋_GB2312" w:hAnsi="Cambria Math"/>
                    <w:sz w:val="24"/>
                  </w:rPr>
                  <m:t>a</m:t>
                </w:ins>
              </m:r>
            </m:e>
            <m:sub>
              <m:r>
                <w:ins w:id="32" w:author="Windows 用户" w:date="2018-09-20T19:49:00Z">
                  <w:rPr>
                    <w:rFonts w:ascii="Cambria Math" w:eastAsia="仿宋_GB2312" w:hAnsi="Cambria Math"/>
                    <w:sz w:val="24"/>
                  </w:rPr>
                  <m:t>21</m:t>
                </w:ins>
              </m:r>
            </m:sub>
          </m:sSub>
          <m:sSub>
            <m:sSubPr>
              <m:ctrlPr>
                <w:ins w:id="33" w:author="Windows 用户" w:date="2018-09-20T19:49:00Z">
                  <w:rPr>
                    <w:rFonts w:ascii="Cambria Math" w:eastAsia="仿宋_GB2312" w:hAnsi="Cambria Math"/>
                    <w:i/>
                    <w:sz w:val="24"/>
                  </w:rPr>
                </w:ins>
              </m:ctrlPr>
            </m:sSubPr>
            <m:e>
              <m:r>
                <w:ins w:id="34" w:author="Windows 用户" w:date="2018-09-20T19:49:00Z">
                  <w:rPr>
                    <w:rFonts w:ascii="Cambria Math" w:eastAsia="仿宋_GB2312" w:hAnsi="Cambria Math"/>
                    <w:sz w:val="24"/>
                  </w:rPr>
                  <m:t>x</m:t>
                </w:ins>
              </m:r>
            </m:e>
            <m:sub>
              <m:r>
                <w:ins w:id="35" w:author="Windows 用户" w:date="2018-09-20T19:49:00Z">
                  <w:rPr>
                    <w:rFonts w:ascii="Cambria Math" w:eastAsia="仿宋_GB2312" w:hAnsi="Cambria Math"/>
                    <w:sz w:val="24"/>
                  </w:rPr>
                  <m:t>2</m:t>
                </w:ins>
              </m:r>
            </m:sub>
          </m:sSub>
          <m:r>
            <w:ins w:id="36" w:author="Windows 用户" w:date="2018-09-20T19:49:00Z">
              <w:rPr>
                <w:rFonts w:ascii="Cambria Math" w:eastAsia="仿宋_GB2312" w:hAnsi="Cambria Math"/>
                <w:sz w:val="24"/>
              </w:rPr>
              <m:t>+</m:t>
            </w:ins>
          </m:r>
          <m:sSub>
            <m:sSubPr>
              <m:ctrlPr>
                <w:ins w:id="37" w:author="Windows 用户" w:date="2018-09-20T19:49:00Z">
                  <w:rPr>
                    <w:rFonts w:ascii="Cambria Math" w:eastAsia="仿宋_GB2312" w:hAnsi="Cambria Math"/>
                    <w:sz w:val="24"/>
                  </w:rPr>
                </w:ins>
              </m:ctrlPr>
            </m:sSubPr>
            <m:e>
              <m:r>
                <w:ins w:id="38" w:author="Windows 用户" w:date="2018-09-20T19:49:00Z">
                  <w:rPr>
                    <w:rFonts w:ascii="Cambria Math" w:eastAsia="仿宋_GB2312" w:hAnsi="Cambria Math"/>
                    <w:sz w:val="24"/>
                  </w:rPr>
                  <m:t>a</m:t>
                </w:ins>
              </m:r>
            </m:e>
            <m:sub>
              <m:r>
                <w:ins w:id="39" w:author="Windows 用户" w:date="2018-09-20T19:49:00Z">
                  <w:rPr>
                    <w:rFonts w:ascii="Cambria Math" w:eastAsia="仿宋_GB2312" w:hAnsi="Cambria Math"/>
                    <w:sz w:val="24"/>
                  </w:rPr>
                  <m:t>31</m:t>
                </w:ins>
              </m:r>
            </m:sub>
          </m:sSub>
          <m:sSub>
            <m:sSubPr>
              <m:ctrlPr>
                <w:ins w:id="40" w:author="Windows 用户" w:date="2018-09-20T19:49:00Z">
                  <w:rPr>
                    <w:rFonts w:ascii="Cambria Math" w:eastAsia="仿宋_GB2312" w:hAnsi="Cambria Math"/>
                    <w:i/>
                    <w:sz w:val="24"/>
                  </w:rPr>
                </w:ins>
              </m:ctrlPr>
            </m:sSubPr>
            <m:e>
              <m:r>
                <w:ins w:id="41" w:author="Windows 用户" w:date="2018-09-20T19:49:00Z">
                  <w:rPr>
                    <w:rFonts w:ascii="Cambria Math" w:eastAsia="仿宋_GB2312" w:hAnsi="Cambria Math"/>
                    <w:sz w:val="24"/>
                  </w:rPr>
                  <m:t>x</m:t>
                </w:ins>
              </m:r>
            </m:e>
            <m:sub>
              <m:r>
                <w:ins w:id="42" w:author="Windows 用户" w:date="2018-09-20T19:49:00Z">
                  <w:rPr>
                    <w:rFonts w:ascii="Cambria Math" w:eastAsia="仿宋_GB2312" w:hAnsi="Cambria Math"/>
                    <w:sz w:val="24"/>
                  </w:rPr>
                  <m:t>3</m:t>
                </w:ins>
              </m:r>
            </m:sub>
          </m:sSub>
          <m:r>
            <w:ins w:id="43" w:author="Windows 用户" w:date="2018-09-20T19:49:00Z">
              <w:rPr>
                <w:rFonts w:ascii="Cambria Math" w:eastAsia="仿宋_GB2312" w:hAnsi="Cambria Math"/>
                <w:sz w:val="24"/>
              </w:rPr>
              <m:t>+</m:t>
            </w:ins>
          </m:r>
          <m:sSub>
            <m:sSubPr>
              <m:ctrlPr>
                <w:ins w:id="44" w:author="Windows 用户" w:date="2018-09-20T19:49:00Z">
                  <w:rPr>
                    <w:rFonts w:ascii="Cambria Math" w:eastAsia="仿宋_GB2312" w:hAnsi="Cambria Math"/>
                    <w:sz w:val="24"/>
                  </w:rPr>
                </w:ins>
              </m:ctrlPr>
            </m:sSubPr>
            <m:e>
              <m:r>
                <w:ins w:id="45" w:author="Windows 用户" w:date="2018-09-20T19:49:00Z">
                  <w:rPr>
                    <w:rFonts w:ascii="Cambria Math" w:eastAsia="仿宋_GB2312" w:hAnsi="Cambria Math"/>
                    <w:sz w:val="24"/>
                  </w:rPr>
                  <m:t>a</m:t>
                </w:ins>
              </m:r>
            </m:e>
            <m:sub>
              <m:r>
                <w:ins w:id="46" w:author="Windows 用户" w:date="2018-09-20T19:49:00Z">
                  <w:rPr>
                    <w:rFonts w:ascii="Cambria Math" w:eastAsia="仿宋_GB2312" w:hAnsi="Cambria Math"/>
                    <w:sz w:val="24"/>
                  </w:rPr>
                  <m:t>41</m:t>
                </w:ins>
              </m:r>
            </m:sub>
          </m:sSub>
          <m:sSub>
            <m:sSubPr>
              <m:ctrlPr>
                <w:ins w:id="47" w:author="Windows 用户" w:date="2018-09-20T19:49:00Z">
                  <w:rPr>
                    <w:rFonts w:ascii="Cambria Math" w:eastAsia="仿宋_GB2312" w:hAnsi="Cambria Math"/>
                    <w:i/>
                    <w:sz w:val="24"/>
                  </w:rPr>
                </w:ins>
              </m:ctrlPr>
            </m:sSubPr>
            <m:e>
              <m:r>
                <w:ins w:id="48" w:author="Windows 用户" w:date="2018-09-20T19:49:00Z">
                  <w:rPr>
                    <w:rFonts w:ascii="Cambria Math" w:eastAsia="仿宋_GB2312" w:hAnsi="Cambria Math"/>
                    <w:sz w:val="24"/>
                  </w:rPr>
                  <m:t>x</m:t>
                </w:ins>
              </m:r>
            </m:e>
            <m:sub>
              <m:r>
                <w:ins w:id="49" w:author="Windows 用户" w:date="2018-09-20T19:49:00Z">
                  <w:rPr>
                    <w:rFonts w:ascii="Cambria Math" w:eastAsia="仿宋_GB2312" w:hAnsi="Cambria Math"/>
                    <w:sz w:val="24"/>
                  </w:rPr>
                  <m:t>4</m:t>
                </w:ins>
              </m:r>
            </m:sub>
          </m:sSub>
          <m:r>
            <w:ins w:id="50" w:author="Windows 用户" w:date="2018-09-20T19:49:00Z">
              <w:rPr>
                <w:rFonts w:ascii="Cambria Math" w:eastAsia="仿宋_GB2312" w:hAnsi="Cambria Math"/>
                <w:sz w:val="24"/>
              </w:rPr>
              <m:t>+</m:t>
            </w:ins>
          </m:r>
          <m:sSub>
            <m:sSubPr>
              <m:ctrlPr>
                <w:ins w:id="51" w:author="Windows 用户" w:date="2018-09-20T19:49:00Z">
                  <w:rPr>
                    <w:rFonts w:ascii="Cambria Math" w:eastAsia="仿宋_GB2312" w:hAnsi="Cambria Math"/>
                    <w:sz w:val="24"/>
                  </w:rPr>
                </w:ins>
              </m:ctrlPr>
            </m:sSubPr>
            <m:e>
              <m:r>
                <w:ins w:id="52" w:author="Windows 用户" w:date="2018-09-20T19:49:00Z">
                  <w:rPr>
                    <w:rFonts w:ascii="Cambria Math" w:eastAsia="仿宋_GB2312" w:hAnsi="Cambria Math"/>
                    <w:sz w:val="24"/>
                  </w:rPr>
                  <m:t>a</m:t>
                </w:ins>
              </m:r>
            </m:e>
            <m:sub>
              <m:r>
                <w:ins w:id="53" w:author="Windows 用户" w:date="2018-09-20T19:49:00Z">
                  <w:rPr>
                    <w:rFonts w:ascii="Cambria Math" w:eastAsia="仿宋_GB2312" w:hAnsi="Cambria Math"/>
                    <w:sz w:val="24"/>
                  </w:rPr>
                  <m:t>51</m:t>
                </w:ins>
              </m:r>
            </m:sub>
          </m:sSub>
          <m:sSub>
            <m:sSubPr>
              <m:ctrlPr>
                <w:ins w:id="54" w:author="Windows 用户" w:date="2018-09-20T19:49:00Z">
                  <w:rPr>
                    <w:rFonts w:ascii="Cambria Math" w:eastAsia="仿宋_GB2312" w:hAnsi="Cambria Math"/>
                    <w:i/>
                    <w:sz w:val="24"/>
                  </w:rPr>
                </w:ins>
              </m:ctrlPr>
            </m:sSubPr>
            <m:e>
              <m:r>
                <w:ins w:id="55" w:author="Windows 用户" w:date="2018-09-20T19:49:00Z">
                  <w:rPr>
                    <w:rFonts w:ascii="Cambria Math" w:eastAsia="仿宋_GB2312" w:hAnsi="Cambria Math"/>
                    <w:sz w:val="24"/>
                  </w:rPr>
                  <m:t>x</m:t>
                </w:ins>
              </m:r>
            </m:e>
            <m:sub>
              <m:r>
                <w:ins w:id="56" w:author="Windows 用户" w:date="2018-09-20T19:49:00Z">
                  <w:rPr>
                    <w:rFonts w:ascii="Cambria Math" w:eastAsia="仿宋_GB2312" w:hAnsi="Cambria Math"/>
                    <w:sz w:val="24"/>
                  </w:rPr>
                  <m:t>5</m:t>
                </w:ins>
              </m:r>
            </m:sub>
          </m:sSub>
          <m:r>
            <w:ins w:id="57" w:author="Windows 用户" w:date="2018-09-20T19:49:00Z">
              <w:rPr>
                <w:rFonts w:ascii="Cambria Math" w:eastAsia="仿宋_GB2312" w:hAnsi="Cambria Math"/>
                <w:sz w:val="24"/>
              </w:rPr>
              <m:t>+</m:t>
            </w:ins>
          </m:r>
          <m:r>
            <w:ins w:id="58" w:author="Windows 用户" w:date="2018-09-20T19:50:00Z">
              <w:rPr>
                <w:rFonts w:ascii="Cambria Math" w:eastAsia="仿宋_GB2312" w:hAnsi="Cambria Math"/>
                <w:sz w:val="24"/>
              </w:rPr>
              <m:t>…+</m:t>
            </w:ins>
          </m:r>
          <m:sSub>
            <m:sSubPr>
              <m:ctrlPr>
                <w:ins w:id="59" w:author="Windows 用户" w:date="2018-09-20T19:49:00Z">
                  <w:rPr>
                    <w:rFonts w:ascii="Cambria Math" w:eastAsia="仿宋_GB2312" w:hAnsi="Cambria Math"/>
                    <w:sz w:val="24"/>
                  </w:rPr>
                </w:ins>
              </m:ctrlPr>
            </m:sSubPr>
            <m:e>
              <m:r>
                <w:ins w:id="60" w:author="Windows 用户" w:date="2018-09-20T19:49:00Z">
                  <w:rPr>
                    <w:rFonts w:ascii="Cambria Math" w:eastAsia="仿宋_GB2312" w:hAnsi="Cambria Math"/>
                    <w:sz w:val="24"/>
                  </w:rPr>
                  <m:t>a</m:t>
                </w:ins>
              </m:r>
            </m:e>
            <m:sub>
              <m:r>
                <w:ins w:id="61" w:author="Windows 用户" w:date="2018-09-20T19:50:00Z">
                  <w:rPr>
                    <w:rFonts w:ascii="Cambria Math" w:eastAsia="仿宋_GB2312" w:hAnsi="Cambria Math"/>
                    <w:sz w:val="24"/>
                  </w:rPr>
                  <m:t xml:space="preserve">26 </m:t>
                </w:ins>
              </m:r>
              <m:r>
                <w:ins w:id="62" w:author="Windows 用户" w:date="2018-09-20T19:49:00Z">
                  <w:rPr>
                    <w:rFonts w:ascii="Cambria Math" w:eastAsia="仿宋_GB2312" w:hAnsi="Cambria Math"/>
                    <w:sz w:val="24"/>
                  </w:rPr>
                  <m:t>1</m:t>
                </w:ins>
              </m:r>
            </m:sub>
          </m:sSub>
          <m:sSub>
            <m:sSubPr>
              <m:ctrlPr>
                <w:ins w:id="63" w:author="Windows 用户" w:date="2018-09-20T19:49:00Z">
                  <w:rPr>
                    <w:rFonts w:ascii="Cambria Math" w:eastAsia="仿宋_GB2312" w:hAnsi="Cambria Math"/>
                    <w:i/>
                    <w:sz w:val="24"/>
                  </w:rPr>
                </w:ins>
              </m:ctrlPr>
            </m:sSubPr>
            <m:e>
              <m:r>
                <w:ins w:id="64" w:author="Windows 用户" w:date="2018-09-20T19:49:00Z">
                  <w:rPr>
                    <w:rFonts w:ascii="Cambria Math" w:eastAsia="仿宋_GB2312" w:hAnsi="Cambria Math"/>
                    <w:sz w:val="24"/>
                  </w:rPr>
                  <m:t>x</m:t>
                </w:ins>
              </m:r>
            </m:e>
            <m:sub>
              <m:r>
                <w:ins w:id="65" w:author="Windows 用户" w:date="2018-09-20T19:50:00Z">
                  <w:rPr>
                    <w:rFonts w:ascii="Cambria Math" w:eastAsia="仿宋_GB2312" w:hAnsi="Cambria Math"/>
                    <w:sz w:val="24"/>
                  </w:rPr>
                  <m:t>26</m:t>
                </w:ins>
              </m:r>
            </m:sub>
          </m:sSub>
        </m:oMath>
      </m:oMathPara>
    </w:p>
    <w:p w14:paraId="67E62CD7" w14:textId="20A363C0" w:rsidR="00565340" w:rsidRPr="001A2328" w:rsidRDefault="001676A7" w:rsidP="00565340">
      <w:pPr>
        <w:snapToGrid w:val="0"/>
        <w:spacing w:line="180" w:lineRule="atLeast"/>
        <w:ind w:firstLineChars="200" w:firstLine="480"/>
        <w:contextualSpacing/>
        <w:jc w:val="left"/>
        <w:rPr>
          <w:ins w:id="66" w:author="Windows 用户" w:date="2018-09-20T19:49:00Z"/>
          <w:rFonts w:ascii="仿宋_GB2312" w:eastAsia="仿宋_GB2312"/>
          <w:sz w:val="24"/>
        </w:rPr>
      </w:pPr>
      <m:oMathPara>
        <m:oMath>
          <m:sSub>
            <m:sSubPr>
              <m:ctrlPr>
                <w:ins w:id="67" w:author="Windows 用户" w:date="2018-09-20T19:49:00Z">
                  <w:rPr>
                    <w:rFonts w:ascii="Cambria Math" w:eastAsia="仿宋_GB2312" w:hAnsi="Cambria Math"/>
                    <w:sz w:val="24"/>
                  </w:rPr>
                </w:ins>
              </m:ctrlPr>
            </m:sSubPr>
            <m:e>
              <m:r>
                <w:ins w:id="68" w:author="Windows 用户" w:date="2018-09-20T19:49:00Z">
                  <w:rPr>
                    <w:rFonts w:ascii="Cambria Math" w:eastAsia="仿宋_GB2312" w:hAnsi="Cambria Math"/>
                    <w:sz w:val="24"/>
                  </w:rPr>
                  <m:t>z</m:t>
                </w:ins>
              </m:r>
            </m:e>
            <m:sub>
              <m:r>
                <w:ins w:id="69" w:author="Windows 用户" w:date="2018-09-20T19:49:00Z">
                  <w:rPr>
                    <w:rFonts w:ascii="Cambria Math" w:eastAsia="仿宋_GB2312" w:hAnsi="Cambria Math"/>
                    <w:sz w:val="24"/>
                  </w:rPr>
                  <m:t>2</m:t>
                </w:ins>
              </m:r>
            </m:sub>
          </m:sSub>
          <m:r>
            <w:ins w:id="70" w:author="Windows 用户" w:date="2018-09-20T19:49:00Z">
              <m:rPr>
                <m:sty m:val="p"/>
              </m:rPr>
              <w:rPr>
                <w:rFonts w:ascii="Cambria Math" w:eastAsia="仿宋_GB2312" w:hAnsi="Cambria Math"/>
                <w:sz w:val="24"/>
              </w:rPr>
              <m:t>=</m:t>
            </w:ins>
          </m:r>
          <m:sSub>
            <m:sSubPr>
              <m:ctrlPr>
                <w:ins w:id="71" w:author="Windows 用户" w:date="2018-09-20T19:49:00Z">
                  <w:rPr>
                    <w:rFonts w:ascii="Cambria Math" w:eastAsia="仿宋_GB2312" w:hAnsi="Cambria Math"/>
                    <w:sz w:val="24"/>
                  </w:rPr>
                </w:ins>
              </m:ctrlPr>
            </m:sSubPr>
            <m:e>
              <m:r>
                <w:ins w:id="72" w:author="Windows 用户" w:date="2018-09-20T19:49:00Z">
                  <w:rPr>
                    <w:rFonts w:ascii="Cambria Math" w:eastAsia="仿宋_GB2312" w:hAnsi="Cambria Math"/>
                    <w:sz w:val="24"/>
                  </w:rPr>
                  <m:t>a</m:t>
                </w:ins>
              </m:r>
            </m:e>
            <m:sub>
              <m:r>
                <w:ins w:id="73" w:author="Windows 用户" w:date="2018-09-20T19:49:00Z">
                  <w:rPr>
                    <w:rFonts w:ascii="Cambria Math" w:eastAsia="仿宋_GB2312" w:hAnsi="Cambria Math"/>
                    <w:sz w:val="24"/>
                  </w:rPr>
                  <m:t>12</m:t>
                </w:ins>
              </m:r>
            </m:sub>
          </m:sSub>
          <m:sSub>
            <m:sSubPr>
              <m:ctrlPr>
                <w:ins w:id="74" w:author="Windows 用户" w:date="2018-09-20T19:49:00Z">
                  <w:rPr>
                    <w:rFonts w:ascii="Cambria Math" w:eastAsia="仿宋_GB2312" w:hAnsi="Cambria Math"/>
                    <w:i/>
                    <w:sz w:val="24"/>
                  </w:rPr>
                </w:ins>
              </m:ctrlPr>
            </m:sSubPr>
            <m:e>
              <m:r>
                <w:ins w:id="75" w:author="Windows 用户" w:date="2018-09-20T19:49:00Z">
                  <w:rPr>
                    <w:rFonts w:ascii="Cambria Math" w:eastAsia="仿宋_GB2312" w:hAnsi="Cambria Math"/>
                    <w:sz w:val="24"/>
                  </w:rPr>
                  <m:t>x</m:t>
                </w:ins>
              </m:r>
            </m:e>
            <m:sub>
              <m:r>
                <w:ins w:id="76" w:author="Windows 用户" w:date="2018-09-20T19:49:00Z">
                  <w:rPr>
                    <w:rFonts w:ascii="Cambria Math" w:eastAsia="仿宋_GB2312" w:hAnsi="Cambria Math"/>
                    <w:sz w:val="24"/>
                  </w:rPr>
                  <m:t>1</m:t>
                </w:ins>
              </m:r>
            </m:sub>
          </m:sSub>
          <m:r>
            <w:ins w:id="77" w:author="Windows 用户" w:date="2018-09-20T19:49:00Z">
              <w:rPr>
                <w:rFonts w:ascii="Cambria Math" w:eastAsia="仿宋_GB2312" w:hAnsi="Cambria Math"/>
                <w:sz w:val="24"/>
              </w:rPr>
              <m:t>+</m:t>
            </w:ins>
          </m:r>
          <m:sSub>
            <m:sSubPr>
              <m:ctrlPr>
                <w:ins w:id="78" w:author="Windows 用户" w:date="2018-09-20T19:49:00Z">
                  <w:rPr>
                    <w:rFonts w:ascii="Cambria Math" w:eastAsia="仿宋_GB2312" w:hAnsi="Cambria Math"/>
                    <w:sz w:val="24"/>
                  </w:rPr>
                </w:ins>
              </m:ctrlPr>
            </m:sSubPr>
            <m:e>
              <m:r>
                <w:ins w:id="79" w:author="Windows 用户" w:date="2018-09-20T19:49:00Z">
                  <w:rPr>
                    <w:rFonts w:ascii="Cambria Math" w:eastAsia="仿宋_GB2312" w:hAnsi="Cambria Math"/>
                    <w:sz w:val="24"/>
                  </w:rPr>
                  <m:t>a</m:t>
                </w:ins>
              </m:r>
            </m:e>
            <m:sub>
              <m:r>
                <w:ins w:id="80" w:author="Windows 用户" w:date="2018-09-20T19:49:00Z">
                  <w:rPr>
                    <w:rFonts w:ascii="Cambria Math" w:eastAsia="仿宋_GB2312" w:hAnsi="Cambria Math"/>
                    <w:sz w:val="24"/>
                  </w:rPr>
                  <m:t>22</m:t>
                </w:ins>
              </m:r>
            </m:sub>
          </m:sSub>
          <m:sSub>
            <m:sSubPr>
              <m:ctrlPr>
                <w:ins w:id="81" w:author="Windows 用户" w:date="2018-09-20T19:49:00Z">
                  <w:rPr>
                    <w:rFonts w:ascii="Cambria Math" w:eastAsia="仿宋_GB2312" w:hAnsi="Cambria Math"/>
                    <w:i/>
                    <w:sz w:val="24"/>
                  </w:rPr>
                </w:ins>
              </m:ctrlPr>
            </m:sSubPr>
            <m:e>
              <m:r>
                <w:ins w:id="82" w:author="Windows 用户" w:date="2018-09-20T19:49:00Z">
                  <w:rPr>
                    <w:rFonts w:ascii="Cambria Math" w:eastAsia="仿宋_GB2312" w:hAnsi="Cambria Math"/>
                    <w:sz w:val="24"/>
                  </w:rPr>
                  <m:t>x</m:t>
                </w:ins>
              </m:r>
            </m:e>
            <m:sub>
              <m:r>
                <w:ins w:id="83" w:author="Windows 用户" w:date="2018-09-20T19:49:00Z">
                  <w:rPr>
                    <w:rFonts w:ascii="Cambria Math" w:eastAsia="仿宋_GB2312" w:hAnsi="Cambria Math"/>
                    <w:sz w:val="24"/>
                  </w:rPr>
                  <m:t>2</m:t>
                </w:ins>
              </m:r>
            </m:sub>
          </m:sSub>
          <m:r>
            <w:ins w:id="84" w:author="Windows 用户" w:date="2018-09-20T19:49:00Z">
              <w:rPr>
                <w:rFonts w:ascii="Cambria Math" w:eastAsia="仿宋_GB2312" w:hAnsi="Cambria Math"/>
                <w:sz w:val="24"/>
              </w:rPr>
              <m:t>+</m:t>
            </w:ins>
          </m:r>
          <m:sSub>
            <m:sSubPr>
              <m:ctrlPr>
                <w:ins w:id="85" w:author="Windows 用户" w:date="2018-09-20T19:49:00Z">
                  <w:rPr>
                    <w:rFonts w:ascii="Cambria Math" w:eastAsia="仿宋_GB2312" w:hAnsi="Cambria Math"/>
                    <w:sz w:val="24"/>
                  </w:rPr>
                </w:ins>
              </m:ctrlPr>
            </m:sSubPr>
            <m:e>
              <m:r>
                <w:ins w:id="86" w:author="Windows 用户" w:date="2018-09-20T19:49:00Z">
                  <w:rPr>
                    <w:rFonts w:ascii="Cambria Math" w:eastAsia="仿宋_GB2312" w:hAnsi="Cambria Math"/>
                    <w:sz w:val="24"/>
                  </w:rPr>
                  <m:t>a</m:t>
                </w:ins>
              </m:r>
            </m:e>
            <m:sub>
              <m:r>
                <w:ins w:id="87" w:author="Windows 用户" w:date="2018-09-20T19:49:00Z">
                  <w:rPr>
                    <w:rFonts w:ascii="Cambria Math" w:eastAsia="仿宋_GB2312" w:hAnsi="Cambria Math"/>
                    <w:sz w:val="24"/>
                  </w:rPr>
                  <m:t>32</m:t>
                </w:ins>
              </m:r>
            </m:sub>
          </m:sSub>
          <m:sSub>
            <m:sSubPr>
              <m:ctrlPr>
                <w:ins w:id="88" w:author="Windows 用户" w:date="2018-09-20T19:49:00Z">
                  <w:rPr>
                    <w:rFonts w:ascii="Cambria Math" w:eastAsia="仿宋_GB2312" w:hAnsi="Cambria Math"/>
                    <w:i/>
                    <w:sz w:val="24"/>
                  </w:rPr>
                </w:ins>
              </m:ctrlPr>
            </m:sSubPr>
            <m:e>
              <m:r>
                <w:ins w:id="89" w:author="Windows 用户" w:date="2018-09-20T19:49:00Z">
                  <w:rPr>
                    <w:rFonts w:ascii="Cambria Math" w:eastAsia="仿宋_GB2312" w:hAnsi="Cambria Math"/>
                    <w:sz w:val="24"/>
                  </w:rPr>
                  <m:t>x</m:t>
                </w:ins>
              </m:r>
            </m:e>
            <m:sub>
              <m:r>
                <w:ins w:id="90" w:author="Windows 用户" w:date="2018-09-20T19:49:00Z">
                  <w:rPr>
                    <w:rFonts w:ascii="Cambria Math" w:eastAsia="仿宋_GB2312" w:hAnsi="Cambria Math"/>
                    <w:sz w:val="24"/>
                  </w:rPr>
                  <m:t>3</m:t>
                </w:ins>
              </m:r>
            </m:sub>
          </m:sSub>
          <m:r>
            <w:ins w:id="91" w:author="Windows 用户" w:date="2018-09-20T19:49:00Z">
              <w:rPr>
                <w:rFonts w:ascii="Cambria Math" w:eastAsia="仿宋_GB2312" w:hAnsi="Cambria Math"/>
                <w:sz w:val="24"/>
              </w:rPr>
              <m:t>+</m:t>
            </w:ins>
          </m:r>
          <m:sSub>
            <m:sSubPr>
              <m:ctrlPr>
                <w:ins w:id="92" w:author="Windows 用户" w:date="2018-09-20T19:49:00Z">
                  <w:rPr>
                    <w:rFonts w:ascii="Cambria Math" w:eastAsia="仿宋_GB2312" w:hAnsi="Cambria Math"/>
                    <w:sz w:val="24"/>
                  </w:rPr>
                </w:ins>
              </m:ctrlPr>
            </m:sSubPr>
            <m:e>
              <m:r>
                <w:ins w:id="93" w:author="Windows 用户" w:date="2018-09-20T19:49:00Z">
                  <w:rPr>
                    <w:rFonts w:ascii="Cambria Math" w:eastAsia="仿宋_GB2312" w:hAnsi="Cambria Math"/>
                    <w:sz w:val="24"/>
                  </w:rPr>
                  <m:t>a</m:t>
                </w:ins>
              </m:r>
            </m:e>
            <m:sub>
              <m:r>
                <w:ins w:id="94" w:author="Windows 用户" w:date="2018-09-20T19:49:00Z">
                  <w:rPr>
                    <w:rFonts w:ascii="Cambria Math" w:eastAsia="仿宋_GB2312" w:hAnsi="Cambria Math"/>
                    <w:sz w:val="24"/>
                  </w:rPr>
                  <m:t>42</m:t>
                </w:ins>
              </m:r>
            </m:sub>
          </m:sSub>
          <m:sSub>
            <m:sSubPr>
              <m:ctrlPr>
                <w:ins w:id="95" w:author="Windows 用户" w:date="2018-09-20T19:49:00Z">
                  <w:rPr>
                    <w:rFonts w:ascii="Cambria Math" w:eastAsia="仿宋_GB2312" w:hAnsi="Cambria Math"/>
                    <w:i/>
                    <w:sz w:val="24"/>
                  </w:rPr>
                </w:ins>
              </m:ctrlPr>
            </m:sSubPr>
            <m:e>
              <m:r>
                <w:ins w:id="96" w:author="Windows 用户" w:date="2018-09-20T19:49:00Z">
                  <w:rPr>
                    <w:rFonts w:ascii="Cambria Math" w:eastAsia="仿宋_GB2312" w:hAnsi="Cambria Math"/>
                    <w:sz w:val="24"/>
                  </w:rPr>
                  <m:t>x</m:t>
                </w:ins>
              </m:r>
            </m:e>
            <m:sub>
              <m:r>
                <w:ins w:id="97" w:author="Windows 用户" w:date="2018-09-20T19:49:00Z">
                  <w:rPr>
                    <w:rFonts w:ascii="Cambria Math" w:eastAsia="仿宋_GB2312" w:hAnsi="Cambria Math"/>
                    <w:sz w:val="24"/>
                  </w:rPr>
                  <m:t>4</m:t>
                </w:ins>
              </m:r>
            </m:sub>
          </m:sSub>
          <m:r>
            <w:ins w:id="98" w:author="Windows 用户" w:date="2018-09-20T19:49:00Z">
              <w:rPr>
                <w:rFonts w:ascii="Cambria Math" w:eastAsia="仿宋_GB2312" w:hAnsi="Cambria Math"/>
                <w:sz w:val="24"/>
              </w:rPr>
              <m:t>+</m:t>
            </w:ins>
          </m:r>
          <m:sSub>
            <m:sSubPr>
              <m:ctrlPr>
                <w:ins w:id="99" w:author="Windows 用户" w:date="2018-09-20T19:49:00Z">
                  <w:rPr>
                    <w:rFonts w:ascii="Cambria Math" w:eastAsia="仿宋_GB2312" w:hAnsi="Cambria Math"/>
                    <w:sz w:val="24"/>
                  </w:rPr>
                </w:ins>
              </m:ctrlPr>
            </m:sSubPr>
            <m:e>
              <m:r>
                <w:ins w:id="100" w:author="Windows 用户" w:date="2018-09-20T19:49:00Z">
                  <w:rPr>
                    <w:rFonts w:ascii="Cambria Math" w:eastAsia="仿宋_GB2312" w:hAnsi="Cambria Math"/>
                    <w:sz w:val="24"/>
                  </w:rPr>
                  <m:t>a</m:t>
                </w:ins>
              </m:r>
            </m:e>
            <m:sub>
              <m:r>
                <w:ins w:id="101" w:author="Windows 用户" w:date="2018-09-20T19:49:00Z">
                  <w:rPr>
                    <w:rFonts w:ascii="Cambria Math" w:eastAsia="仿宋_GB2312" w:hAnsi="Cambria Math"/>
                    <w:sz w:val="24"/>
                  </w:rPr>
                  <m:t>52</m:t>
                </w:ins>
              </m:r>
            </m:sub>
          </m:sSub>
          <m:sSub>
            <m:sSubPr>
              <m:ctrlPr>
                <w:ins w:id="102" w:author="Windows 用户" w:date="2018-09-20T19:49:00Z">
                  <w:rPr>
                    <w:rFonts w:ascii="Cambria Math" w:eastAsia="仿宋_GB2312" w:hAnsi="Cambria Math"/>
                    <w:i/>
                    <w:sz w:val="24"/>
                  </w:rPr>
                </w:ins>
              </m:ctrlPr>
            </m:sSubPr>
            <m:e>
              <m:r>
                <w:ins w:id="103" w:author="Windows 用户" w:date="2018-09-20T19:49:00Z">
                  <w:rPr>
                    <w:rFonts w:ascii="Cambria Math" w:eastAsia="仿宋_GB2312" w:hAnsi="Cambria Math"/>
                    <w:sz w:val="24"/>
                  </w:rPr>
                  <m:t>x</m:t>
                </w:ins>
              </m:r>
            </m:e>
            <m:sub>
              <m:r>
                <w:ins w:id="104" w:author="Windows 用户" w:date="2018-09-20T19:49:00Z">
                  <w:rPr>
                    <w:rFonts w:ascii="Cambria Math" w:eastAsia="仿宋_GB2312" w:hAnsi="Cambria Math"/>
                    <w:sz w:val="24"/>
                  </w:rPr>
                  <m:t>5</m:t>
                </w:ins>
              </m:r>
            </m:sub>
          </m:sSub>
          <m:r>
            <w:ins w:id="105" w:author="Windows 用户" w:date="2018-09-20T19:49:00Z">
              <w:rPr>
                <w:rFonts w:ascii="Cambria Math" w:eastAsia="仿宋_GB2312" w:hAnsi="Cambria Math"/>
                <w:sz w:val="24"/>
              </w:rPr>
              <m:t>+</m:t>
            </w:ins>
          </m:r>
          <m:r>
            <w:ins w:id="106" w:author="Windows 用户" w:date="2018-09-20T19:50:00Z">
              <w:rPr>
                <w:rFonts w:ascii="Cambria Math" w:eastAsia="仿宋_GB2312" w:hAnsi="Cambria Math"/>
                <w:sz w:val="24"/>
              </w:rPr>
              <m:t>…+</m:t>
            </w:ins>
          </m:r>
          <m:sSub>
            <m:sSubPr>
              <m:ctrlPr>
                <w:ins w:id="107" w:author="Windows 用户" w:date="2018-09-20T19:49:00Z">
                  <w:rPr>
                    <w:rFonts w:ascii="Cambria Math" w:eastAsia="仿宋_GB2312" w:hAnsi="Cambria Math"/>
                    <w:sz w:val="24"/>
                  </w:rPr>
                </w:ins>
              </m:ctrlPr>
            </m:sSubPr>
            <m:e>
              <m:r>
                <w:ins w:id="108" w:author="Windows 用户" w:date="2018-09-20T19:49:00Z">
                  <w:rPr>
                    <w:rFonts w:ascii="Cambria Math" w:eastAsia="仿宋_GB2312" w:hAnsi="Cambria Math"/>
                    <w:sz w:val="24"/>
                  </w:rPr>
                  <m:t>a</m:t>
                </w:ins>
              </m:r>
            </m:e>
            <m:sub>
              <m:r>
                <w:ins w:id="109" w:author="Windows 用户" w:date="2018-09-20T19:50:00Z">
                  <w:rPr>
                    <w:rFonts w:ascii="Cambria Math" w:eastAsia="仿宋_GB2312" w:hAnsi="Cambria Math"/>
                    <w:sz w:val="24"/>
                  </w:rPr>
                  <m:t>2</m:t>
                </w:ins>
              </m:r>
              <m:r>
                <w:ins w:id="110" w:author="Windows 用户" w:date="2018-09-20T19:49:00Z">
                  <w:rPr>
                    <w:rFonts w:ascii="Cambria Math" w:eastAsia="仿宋_GB2312" w:hAnsi="Cambria Math"/>
                    <w:sz w:val="24"/>
                  </w:rPr>
                  <m:t>6</m:t>
                </w:ins>
              </m:r>
              <m:r>
                <w:ins w:id="111" w:author="Windows 用户" w:date="2018-09-20T19:50:00Z">
                  <w:rPr>
                    <w:rFonts w:ascii="Cambria Math" w:eastAsia="仿宋_GB2312" w:hAnsi="Cambria Math"/>
                    <w:sz w:val="24"/>
                  </w:rPr>
                  <m:t xml:space="preserve"> </m:t>
                </w:ins>
              </m:r>
              <m:r>
                <w:ins w:id="112" w:author="Windows 用户" w:date="2018-09-20T19:49:00Z">
                  <w:rPr>
                    <w:rFonts w:ascii="Cambria Math" w:eastAsia="仿宋_GB2312" w:hAnsi="Cambria Math"/>
                    <w:sz w:val="24"/>
                  </w:rPr>
                  <m:t>2</m:t>
                </w:ins>
              </m:r>
            </m:sub>
          </m:sSub>
          <m:sSub>
            <m:sSubPr>
              <m:ctrlPr>
                <w:ins w:id="113" w:author="Windows 用户" w:date="2018-09-20T19:49:00Z">
                  <w:rPr>
                    <w:rFonts w:ascii="Cambria Math" w:eastAsia="仿宋_GB2312" w:hAnsi="Cambria Math"/>
                    <w:i/>
                    <w:sz w:val="24"/>
                  </w:rPr>
                </w:ins>
              </m:ctrlPr>
            </m:sSubPr>
            <m:e>
              <m:r>
                <w:ins w:id="114" w:author="Windows 用户" w:date="2018-09-20T19:49:00Z">
                  <w:rPr>
                    <w:rFonts w:ascii="Cambria Math" w:eastAsia="仿宋_GB2312" w:hAnsi="Cambria Math"/>
                    <w:sz w:val="24"/>
                  </w:rPr>
                  <m:t>x</m:t>
                </w:ins>
              </m:r>
            </m:e>
            <m:sub>
              <m:r>
                <w:ins w:id="115" w:author="Windows 用户" w:date="2018-09-20T19:50:00Z">
                  <w:rPr>
                    <w:rFonts w:ascii="Cambria Math" w:eastAsia="仿宋_GB2312" w:hAnsi="Cambria Math"/>
                    <w:sz w:val="24"/>
                  </w:rPr>
                  <m:t>2</m:t>
                </w:ins>
              </m:r>
              <m:r>
                <w:ins w:id="116" w:author="Windows 用户" w:date="2018-09-20T19:49:00Z">
                  <w:rPr>
                    <w:rFonts w:ascii="Cambria Math" w:eastAsia="仿宋_GB2312" w:hAnsi="Cambria Math"/>
                    <w:sz w:val="24"/>
                  </w:rPr>
                  <m:t>6</m:t>
                </w:ins>
              </m:r>
            </m:sub>
          </m:sSub>
        </m:oMath>
      </m:oMathPara>
    </w:p>
    <w:p w14:paraId="04531F8E" w14:textId="77777777" w:rsidR="00565340" w:rsidRPr="001A2328" w:rsidRDefault="00565340" w:rsidP="00565340">
      <w:pPr>
        <w:snapToGrid w:val="0"/>
        <w:spacing w:line="180" w:lineRule="atLeast"/>
        <w:ind w:firstLineChars="200" w:firstLine="480"/>
        <w:contextualSpacing/>
        <w:jc w:val="left"/>
        <w:rPr>
          <w:ins w:id="117" w:author="Windows 用户" w:date="2018-09-20T19:49:00Z"/>
          <w:rFonts w:ascii="Cambria Math" w:eastAsia="仿宋_GB2312" w:hAnsi="Cambria Math" w:hint="eastAsia"/>
          <w:sz w:val="24"/>
        </w:rPr>
      </w:pPr>
      <m:oMathPara>
        <m:oMath>
          <m:r>
            <w:ins w:id="118" w:author="Windows 用户" w:date="2018-09-20T19:49:00Z">
              <m:rPr>
                <m:sty m:val="p"/>
              </m:rPr>
              <w:rPr>
                <w:rFonts w:ascii="Cambria Math" w:eastAsia="仿宋_GB2312" w:hAnsi="Cambria Math"/>
                <w:sz w:val="24"/>
              </w:rPr>
              <m:t>…</m:t>
            </w:ins>
          </m:r>
        </m:oMath>
      </m:oMathPara>
    </w:p>
    <w:p w14:paraId="7C12E887" w14:textId="283ECA4B" w:rsidR="00565340" w:rsidRPr="00565340" w:rsidRDefault="001676A7">
      <w:pPr>
        <w:snapToGrid w:val="0"/>
        <w:spacing w:line="180" w:lineRule="atLeast"/>
        <w:ind w:firstLineChars="200" w:firstLine="480"/>
        <w:contextualSpacing/>
        <w:jc w:val="left"/>
        <w:rPr>
          <w:ins w:id="119" w:author="Windows 用户" w:date="2018-09-20T19:49:00Z"/>
          <w:rFonts w:ascii="仿宋_GB2312" w:eastAsia="仿宋_GB2312"/>
          <w:sz w:val="24"/>
          <w:rPrChange w:id="120" w:author="Windows 用户" w:date="2018-09-20T19:50:00Z">
            <w:rPr>
              <w:ins w:id="121" w:author="Windows 用户" w:date="2018-09-20T19:49:00Z"/>
              <w:rFonts w:eastAsia="仿宋_GB2312"/>
              <w:sz w:val="24"/>
            </w:rPr>
          </w:rPrChange>
        </w:rPr>
        <w:pPrChange w:id="122" w:author="Windows 用户" w:date="2018-09-20T19:50:00Z">
          <w:pPr>
            <w:snapToGrid w:val="0"/>
            <w:spacing w:line="180" w:lineRule="atLeast"/>
            <w:contextualSpacing/>
          </w:pPr>
        </w:pPrChange>
      </w:pPr>
      <m:oMathPara>
        <m:oMath>
          <m:sSub>
            <m:sSubPr>
              <m:ctrlPr>
                <w:ins w:id="123" w:author="Windows 用户" w:date="2018-09-20T19:49:00Z">
                  <w:rPr>
                    <w:rFonts w:ascii="Cambria Math" w:eastAsia="仿宋_GB2312" w:hAnsi="Cambria Math"/>
                    <w:sz w:val="24"/>
                  </w:rPr>
                </w:ins>
              </m:ctrlPr>
            </m:sSubPr>
            <m:e>
              <m:r>
                <w:ins w:id="124" w:author="Windows 用户" w:date="2018-09-20T19:49:00Z">
                  <w:rPr>
                    <w:rFonts w:ascii="Cambria Math" w:eastAsia="仿宋_GB2312" w:hAnsi="Cambria Math"/>
                    <w:sz w:val="24"/>
                  </w:rPr>
                  <m:t>z</m:t>
                </w:ins>
              </m:r>
            </m:e>
            <m:sub>
              <m:r>
                <w:ins w:id="125" w:author="Windows 用户" w:date="2018-09-20T19:49:00Z">
                  <w:rPr>
                    <w:rFonts w:ascii="Cambria Math" w:eastAsia="仿宋_GB2312" w:hAnsi="Cambria Math"/>
                    <w:sz w:val="24"/>
                  </w:rPr>
                  <m:t>14</m:t>
                </w:ins>
              </m:r>
            </m:sub>
          </m:sSub>
          <m:r>
            <w:ins w:id="126" w:author="Windows 用户" w:date="2018-09-20T19:49:00Z">
              <m:rPr>
                <m:sty m:val="p"/>
              </m:rPr>
              <w:rPr>
                <w:rFonts w:ascii="Cambria Math" w:eastAsia="仿宋_GB2312" w:hAnsi="Cambria Math"/>
                <w:sz w:val="24"/>
              </w:rPr>
              <m:t>=</m:t>
            </w:ins>
          </m:r>
          <m:sSub>
            <m:sSubPr>
              <m:ctrlPr>
                <w:ins w:id="127" w:author="Windows 用户" w:date="2018-09-20T19:49:00Z">
                  <w:rPr>
                    <w:rFonts w:ascii="Cambria Math" w:eastAsia="仿宋_GB2312" w:hAnsi="Cambria Math"/>
                    <w:sz w:val="24"/>
                  </w:rPr>
                </w:ins>
              </m:ctrlPr>
            </m:sSubPr>
            <m:e>
              <m:r>
                <w:ins w:id="128" w:author="Windows 用户" w:date="2018-09-20T19:49:00Z">
                  <w:rPr>
                    <w:rFonts w:ascii="Cambria Math" w:eastAsia="仿宋_GB2312" w:hAnsi="Cambria Math"/>
                    <w:sz w:val="24"/>
                  </w:rPr>
                  <m:t>a</m:t>
                </w:ins>
              </m:r>
            </m:e>
            <m:sub>
              <m:r>
                <w:ins w:id="129" w:author="Windows 用户" w:date="2018-09-20T19:49:00Z">
                  <w:rPr>
                    <w:rFonts w:ascii="Cambria Math" w:eastAsia="仿宋_GB2312" w:hAnsi="Cambria Math"/>
                    <w:sz w:val="24"/>
                  </w:rPr>
                  <m:t>1 14</m:t>
                </w:ins>
              </m:r>
            </m:sub>
          </m:sSub>
          <m:sSub>
            <m:sSubPr>
              <m:ctrlPr>
                <w:ins w:id="130" w:author="Windows 用户" w:date="2018-09-20T19:49:00Z">
                  <w:rPr>
                    <w:rFonts w:ascii="Cambria Math" w:eastAsia="仿宋_GB2312" w:hAnsi="Cambria Math"/>
                    <w:i/>
                    <w:sz w:val="24"/>
                  </w:rPr>
                </w:ins>
              </m:ctrlPr>
            </m:sSubPr>
            <m:e>
              <m:r>
                <w:ins w:id="131" w:author="Windows 用户" w:date="2018-09-20T19:49:00Z">
                  <w:rPr>
                    <w:rFonts w:ascii="Cambria Math" w:eastAsia="仿宋_GB2312" w:hAnsi="Cambria Math"/>
                    <w:sz w:val="24"/>
                  </w:rPr>
                  <m:t>x</m:t>
                </w:ins>
              </m:r>
            </m:e>
            <m:sub>
              <m:r>
                <w:ins w:id="132" w:author="Windows 用户" w:date="2018-09-20T19:49:00Z">
                  <w:rPr>
                    <w:rFonts w:ascii="Cambria Math" w:eastAsia="仿宋_GB2312" w:hAnsi="Cambria Math"/>
                    <w:sz w:val="24"/>
                  </w:rPr>
                  <m:t>1</m:t>
                </w:ins>
              </m:r>
            </m:sub>
          </m:sSub>
          <m:r>
            <w:ins w:id="133" w:author="Windows 用户" w:date="2018-09-20T19:49:00Z">
              <w:rPr>
                <w:rFonts w:ascii="Cambria Math" w:eastAsia="仿宋_GB2312" w:hAnsi="Cambria Math"/>
                <w:sz w:val="24"/>
              </w:rPr>
              <m:t>+</m:t>
            </w:ins>
          </m:r>
          <m:sSub>
            <m:sSubPr>
              <m:ctrlPr>
                <w:ins w:id="134" w:author="Windows 用户" w:date="2018-09-20T19:49:00Z">
                  <w:rPr>
                    <w:rFonts w:ascii="Cambria Math" w:eastAsia="仿宋_GB2312" w:hAnsi="Cambria Math"/>
                    <w:sz w:val="24"/>
                  </w:rPr>
                </w:ins>
              </m:ctrlPr>
            </m:sSubPr>
            <m:e>
              <m:r>
                <w:ins w:id="135" w:author="Windows 用户" w:date="2018-09-20T19:49:00Z">
                  <w:rPr>
                    <w:rFonts w:ascii="Cambria Math" w:eastAsia="仿宋_GB2312" w:hAnsi="Cambria Math"/>
                    <w:sz w:val="24"/>
                  </w:rPr>
                  <m:t>a</m:t>
                </w:ins>
              </m:r>
            </m:e>
            <m:sub>
              <m:r>
                <w:ins w:id="136" w:author="Windows 用户" w:date="2018-09-20T19:49:00Z">
                  <w:rPr>
                    <w:rFonts w:ascii="Cambria Math" w:eastAsia="仿宋_GB2312" w:hAnsi="Cambria Math"/>
                    <w:sz w:val="24"/>
                  </w:rPr>
                  <m:t>2 14</m:t>
                </w:ins>
              </m:r>
            </m:sub>
          </m:sSub>
          <m:sSub>
            <m:sSubPr>
              <m:ctrlPr>
                <w:ins w:id="137" w:author="Windows 用户" w:date="2018-09-20T19:49:00Z">
                  <w:rPr>
                    <w:rFonts w:ascii="Cambria Math" w:eastAsia="仿宋_GB2312" w:hAnsi="Cambria Math"/>
                    <w:i/>
                    <w:sz w:val="24"/>
                  </w:rPr>
                </w:ins>
              </m:ctrlPr>
            </m:sSubPr>
            <m:e>
              <m:r>
                <w:ins w:id="138" w:author="Windows 用户" w:date="2018-09-20T19:49:00Z">
                  <w:rPr>
                    <w:rFonts w:ascii="Cambria Math" w:eastAsia="仿宋_GB2312" w:hAnsi="Cambria Math"/>
                    <w:sz w:val="24"/>
                  </w:rPr>
                  <m:t>x</m:t>
                </w:ins>
              </m:r>
            </m:e>
            <m:sub>
              <m:r>
                <w:ins w:id="139" w:author="Windows 用户" w:date="2018-09-20T19:49:00Z">
                  <w:rPr>
                    <w:rFonts w:ascii="Cambria Math" w:eastAsia="仿宋_GB2312" w:hAnsi="Cambria Math"/>
                    <w:sz w:val="24"/>
                  </w:rPr>
                  <m:t>2</m:t>
                </w:ins>
              </m:r>
            </m:sub>
          </m:sSub>
          <m:r>
            <w:ins w:id="140" w:author="Windows 用户" w:date="2018-09-20T19:49:00Z">
              <w:rPr>
                <w:rFonts w:ascii="Cambria Math" w:eastAsia="仿宋_GB2312" w:hAnsi="Cambria Math"/>
                <w:sz w:val="24"/>
              </w:rPr>
              <m:t>+</m:t>
            </w:ins>
          </m:r>
          <m:sSub>
            <m:sSubPr>
              <m:ctrlPr>
                <w:ins w:id="141" w:author="Windows 用户" w:date="2018-09-20T19:49:00Z">
                  <w:rPr>
                    <w:rFonts w:ascii="Cambria Math" w:eastAsia="仿宋_GB2312" w:hAnsi="Cambria Math"/>
                    <w:sz w:val="24"/>
                  </w:rPr>
                </w:ins>
              </m:ctrlPr>
            </m:sSubPr>
            <m:e>
              <m:r>
                <w:ins w:id="142" w:author="Windows 用户" w:date="2018-09-20T19:49:00Z">
                  <w:rPr>
                    <w:rFonts w:ascii="Cambria Math" w:eastAsia="仿宋_GB2312" w:hAnsi="Cambria Math"/>
                    <w:sz w:val="24"/>
                  </w:rPr>
                  <m:t>a</m:t>
                </w:ins>
              </m:r>
            </m:e>
            <m:sub>
              <m:r>
                <w:ins w:id="143" w:author="Windows 用户" w:date="2018-09-20T19:49:00Z">
                  <w:rPr>
                    <w:rFonts w:ascii="Cambria Math" w:eastAsia="仿宋_GB2312" w:hAnsi="Cambria Math"/>
                    <w:sz w:val="24"/>
                  </w:rPr>
                  <m:t>3 14</m:t>
                </w:ins>
              </m:r>
            </m:sub>
          </m:sSub>
          <m:sSub>
            <m:sSubPr>
              <m:ctrlPr>
                <w:ins w:id="144" w:author="Windows 用户" w:date="2018-09-20T19:49:00Z">
                  <w:rPr>
                    <w:rFonts w:ascii="Cambria Math" w:eastAsia="仿宋_GB2312" w:hAnsi="Cambria Math"/>
                    <w:i/>
                    <w:sz w:val="24"/>
                  </w:rPr>
                </w:ins>
              </m:ctrlPr>
            </m:sSubPr>
            <m:e>
              <m:r>
                <w:ins w:id="145" w:author="Windows 用户" w:date="2018-09-20T19:49:00Z">
                  <w:rPr>
                    <w:rFonts w:ascii="Cambria Math" w:eastAsia="仿宋_GB2312" w:hAnsi="Cambria Math"/>
                    <w:sz w:val="24"/>
                  </w:rPr>
                  <m:t>x</m:t>
                </w:ins>
              </m:r>
            </m:e>
            <m:sub>
              <m:r>
                <w:ins w:id="146" w:author="Windows 用户" w:date="2018-09-20T19:49:00Z">
                  <w:rPr>
                    <w:rFonts w:ascii="Cambria Math" w:eastAsia="仿宋_GB2312" w:hAnsi="Cambria Math"/>
                    <w:sz w:val="24"/>
                  </w:rPr>
                  <m:t>3</m:t>
                </w:ins>
              </m:r>
            </m:sub>
          </m:sSub>
          <m:r>
            <w:ins w:id="147" w:author="Windows 用户" w:date="2018-09-20T19:49:00Z">
              <w:rPr>
                <w:rFonts w:ascii="Cambria Math" w:eastAsia="仿宋_GB2312" w:hAnsi="Cambria Math"/>
                <w:sz w:val="24"/>
              </w:rPr>
              <m:t>+</m:t>
            </w:ins>
          </m:r>
          <m:sSub>
            <m:sSubPr>
              <m:ctrlPr>
                <w:ins w:id="148" w:author="Windows 用户" w:date="2018-09-20T19:49:00Z">
                  <w:rPr>
                    <w:rFonts w:ascii="Cambria Math" w:eastAsia="仿宋_GB2312" w:hAnsi="Cambria Math"/>
                    <w:sz w:val="24"/>
                  </w:rPr>
                </w:ins>
              </m:ctrlPr>
            </m:sSubPr>
            <m:e>
              <m:r>
                <w:ins w:id="149" w:author="Windows 用户" w:date="2018-09-20T19:49:00Z">
                  <w:rPr>
                    <w:rFonts w:ascii="Cambria Math" w:eastAsia="仿宋_GB2312" w:hAnsi="Cambria Math"/>
                    <w:sz w:val="24"/>
                  </w:rPr>
                  <m:t>a</m:t>
                </w:ins>
              </m:r>
            </m:e>
            <m:sub>
              <m:r>
                <w:ins w:id="150" w:author="Windows 用户" w:date="2018-09-20T19:49:00Z">
                  <w:rPr>
                    <w:rFonts w:ascii="Cambria Math" w:eastAsia="仿宋_GB2312" w:hAnsi="Cambria Math"/>
                    <w:sz w:val="24"/>
                  </w:rPr>
                  <m:t>4 14</m:t>
                </w:ins>
              </m:r>
            </m:sub>
          </m:sSub>
          <m:sSub>
            <m:sSubPr>
              <m:ctrlPr>
                <w:ins w:id="151" w:author="Windows 用户" w:date="2018-09-20T19:49:00Z">
                  <w:rPr>
                    <w:rFonts w:ascii="Cambria Math" w:eastAsia="仿宋_GB2312" w:hAnsi="Cambria Math"/>
                    <w:i/>
                    <w:sz w:val="24"/>
                  </w:rPr>
                </w:ins>
              </m:ctrlPr>
            </m:sSubPr>
            <m:e>
              <m:r>
                <w:ins w:id="152" w:author="Windows 用户" w:date="2018-09-20T19:49:00Z">
                  <w:rPr>
                    <w:rFonts w:ascii="Cambria Math" w:eastAsia="仿宋_GB2312" w:hAnsi="Cambria Math"/>
                    <w:sz w:val="24"/>
                  </w:rPr>
                  <m:t>x</m:t>
                </w:ins>
              </m:r>
            </m:e>
            <m:sub>
              <m:r>
                <w:ins w:id="153" w:author="Windows 用户" w:date="2018-09-20T19:49:00Z">
                  <w:rPr>
                    <w:rFonts w:ascii="Cambria Math" w:eastAsia="仿宋_GB2312" w:hAnsi="Cambria Math"/>
                    <w:sz w:val="24"/>
                  </w:rPr>
                  <m:t>4</m:t>
                </w:ins>
              </m:r>
            </m:sub>
          </m:sSub>
          <m:r>
            <w:ins w:id="154" w:author="Windows 用户" w:date="2018-09-20T19:49:00Z">
              <w:rPr>
                <w:rFonts w:ascii="Cambria Math" w:eastAsia="仿宋_GB2312" w:hAnsi="Cambria Math"/>
                <w:sz w:val="24"/>
              </w:rPr>
              <m:t>+</m:t>
            </w:ins>
          </m:r>
          <m:sSub>
            <m:sSubPr>
              <m:ctrlPr>
                <w:ins w:id="155" w:author="Windows 用户" w:date="2018-09-20T19:49:00Z">
                  <w:rPr>
                    <w:rFonts w:ascii="Cambria Math" w:eastAsia="仿宋_GB2312" w:hAnsi="Cambria Math"/>
                    <w:sz w:val="24"/>
                  </w:rPr>
                </w:ins>
              </m:ctrlPr>
            </m:sSubPr>
            <m:e>
              <m:r>
                <w:ins w:id="156" w:author="Windows 用户" w:date="2018-09-20T19:49:00Z">
                  <w:rPr>
                    <w:rFonts w:ascii="Cambria Math" w:eastAsia="仿宋_GB2312" w:hAnsi="Cambria Math"/>
                    <w:sz w:val="24"/>
                  </w:rPr>
                  <m:t>a</m:t>
                </w:ins>
              </m:r>
            </m:e>
            <m:sub>
              <m:r>
                <w:ins w:id="157" w:author="Windows 用户" w:date="2018-09-20T19:49:00Z">
                  <w:rPr>
                    <w:rFonts w:ascii="Cambria Math" w:eastAsia="仿宋_GB2312" w:hAnsi="Cambria Math"/>
                    <w:sz w:val="24"/>
                  </w:rPr>
                  <m:t>5 14</m:t>
                </w:ins>
              </m:r>
            </m:sub>
          </m:sSub>
          <m:sSub>
            <m:sSubPr>
              <m:ctrlPr>
                <w:ins w:id="158" w:author="Windows 用户" w:date="2018-09-20T19:49:00Z">
                  <w:rPr>
                    <w:rFonts w:ascii="Cambria Math" w:eastAsia="仿宋_GB2312" w:hAnsi="Cambria Math"/>
                    <w:i/>
                    <w:sz w:val="24"/>
                  </w:rPr>
                </w:ins>
              </m:ctrlPr>
            </m:sSubPr>
            <m:e>
              <m:r>
                <w:ins w:id="159" w:author="Windows 用户" w:date="2018-09-20T19:49:00Z">
                  <w:rPr>
                    <w:rFonts w:ascii="Cambria Math" w:eastAsia="仿宋_GB2312" w:hAnsi="Cambria Math"/>
                    <w:sz w:val="24"/>
                  </w:rPr>
                  <m:t>x</m:t>
                </w:ins>
              </m:r>
            </m:e>
            <m:sub>
              <m:r>
                <w:ins w:id="160" w:author="Windows 用户" w:date="2018-09-20T19:49:00Z">
                  <w:rPr>
                    <w:rFonts w:ascii="Cambria Math" w:eastAsia="仿宋_GB2312" w:hAnsi="Cambria Math"/>
                    <w:sz w:val="24"/>
                  </w:rPr>
                  <m:t>5</m:t>
                </w:ins>
              </m:r>
            </m:sub>
          </m:sSub>
          <m:r>
            <w:ins w:id="161" w:author="Windows 用户" w:date="2018-09-20T19:49:00Z">
              <w:rPr>
                <w:rFonts w:ascii="Cambria Math" w:eastAsia="仿宋_GB2312" w:hAnsi="Cambria Math"/>
                <w:sz w:val="24"/>
              </w:rPr>
              <m:t>+</m:t>
            </w:ins>
          </m:r>
          <m:r>
            <w:ins w:id="162" w:author="Windows 用户" w:date="2018-09-20T19:50:00Z">
              <w:rPr>
                <w:rFonts w:ascii="Cambria Math" w:eastAsia="仿宋_GB2312" w:hAnsi="Cambria Math"/>
                <w:sz w:val="24"/>
              </w:rPr>
              <m:t>…+</m:t>
            </w:ins>
          </m:r>
          <m:sSub>
            <m:sSubPr>
              <m:ctrlPr>
                <w:ins w:id="163" w:author="Windows 用户" w:date="2018-09-20T19:49:00Z">
                  <w:rPr>
                    <w:rFonts w:ascii="Cambria Math" w:eastAsia="仿宋_GB2312" w:hAnsi="Cambria Math"/>
                    <w:sz w:val="24"/>
                  </w:rPr>
                </w:ins>
              </m:ctrlPr>
            </m:sSubPr>
            <m:e>
              <m:r>
                <w:ins w:id="164" w:author="Windows 用户" w:date="2018-09-20T19:49:00Z">
                  <w:rPr>
                    <w:rFonts w:ascii="Cambria Math" w:eastAsia="仿宋_GB2312" w:hAnsi="Cambria Math"/>
                    <w:sz w:val="24"/>
                  </w:rPr>
                  <m:t>a</m:t>
                </w:ins>
              </m:r>
            </m:e>
            <m:sub>
              <m:r>
                <w:ins w:id="165" w:author="Windows 用户" w:date="2018-09-20T19:50:00Z">
                  <w:rPr>
                    <w:rFonts w:ascii="Cambria Math" w:eastAsia="仿宋_GB2312" w:hAnsi="Cambria Math"/>
                    <w:sz w:val="24"/>
                  </w:rPr>
                  <m:t>2</m:t>
                </w:ins>
              </m:r>
              <m:r>
                <w:ins w:id="166" w:author="Windows 用户" w:date="2018-09-20T19:49:00Z">
                  <w:rPr>
                    <w:rFonts w:ascii="Cambria Math" w:eastAsia="仿宋_GB2312" w:hAnsi="Cambria Math"/>
                    <w:sz w:val="24"/>
                  </w:rPr>
                  <m:t>6 14</m:t>
                </w:ins>
              </m:r>
            </m:sub>
          </m:sSub>
          <m:sSub>
            <m:sSubPr>
              <m:ctrlPr>
                <w:ins w:id="167" w:author="Windows 用户" w:date="2018-09-20T19:49:00Z">
                  <w:rPr>
                    <w:rFonts w:ascii="Cambria Math" w:eastAsia="仿宋_GB2312" w:hAnsi="Cambria Math"/>
                    <w:i/>
                    <w:sz w:val="24"/>
                  </w:rPr>
                </w:ins>
              </m:ctrlPr>
            </m:sSubPr>
            <m:e>
              <m:r>
                <w:ins w:id="168" w:author="Windows 用户" w:date="2018-09-20T19:49:00Z">
                  <w:rPr>
                    <w:rFonts w:ascii="Cambria Math" w:eastAsia="仿宋_GB2312" w:hAnsi="Cambria Math"/>
                    <w:sz w:val="24"/>
                  </w:rPr>
                  <m:t>x</m:t>
                </w:ins>
              </m:r>
            </m:e>
            <m:sub>
              <m:r>
                <w:ins w:id="169" w:author="Windows 用户" w:date="2018-09-20T19:50:00Z">
                  <w:rPr>
                    <w:rFonts w:ascii="Cambria Math" w:eastAsia="仿宋_GB2312" w:hAnsi="Cambria Math"/>
                    <w:sz w:val="24"/>
                  </w:rPr>
                  <m:t>2</m:t>
                </w:ins>
              </m:r>
              <m:r>
                <w:ins w:id="170" w:author="Windows 用户" w:date="2018-09-20T19:49:00Z">
                  <w:rPr>
                    <w:rFonts w:ascii="Cambria Math" w:eastAsia="仿宋_GB2312" w:hAnsi="Cambria Math"/>
                    <w:sz w:val="24"/>
                  </w:rPr>
                  <m:t>6</m:t>
                </w:ins>
              </m:r>
            </m:sub>
          </m:sSub>
        </m:oMath>
      </m:oMathPara>
    </w:p>
    <w:p w14:paraId="7C6F6EC9" w14:textId="77777777" w:rsidR="00565340" w:rsidRDefault="00565340" w:rsidP="00C23900">
      <w:pPr>
        <w:snapToGrid w:val="0"/>
        <w:spacing w:line="180" w:lineRule="atLeast"/>
        <w:contextualSpacing/>
        <w:rPr>
          <w:rFonts w:eastAsia="仿宋_GB2312"/>
          <w:sz w:val="24"/>
        </w:rPr>
      </w:pPr>
    </w:p>
    <w:p w14:paraId="44AF5F4B" w14:textId="7AE33747" w:rsidR="00C42933" w:rsidRDefault="00C42933" w:rsidP="00C23900">
      <w:pPr>
        <w:snapToGrid w:val="0"/>
        <w:spacing w:line="180" w:lineRule="atLeast"/>
        <w:contextualSpacing/>
        <w:rPr>
          <w:rFonts w:eastAsia="仿宋_GB2312"/>
          <w:sz w:val="24"/>
        </w:rPr>
      </w:pPr>
      <w:r>
        <w:rPr>
          <w:rFonts w:eastAsia="仿宋_GB2312" w:hint="eastAsia"/>
          <w:sz w:val="24"/>
        </w:rPr>
        <w:t>S</w:t>
      </w:r>
      <w:r w:rsidR="00C869F9">
        <w:rPr>
          <w:rFonts w:eastAsia="仿宋_GB2312"/>
          <w:sz w:val="24"/>
        </w:rPr>
        <w:t>ince the data are</w:t>
      </w:r>
      <w:r>
        <w:rPr>
          <w:rFonts w:eastAsia="仿宋_GB2312"/>
          <w:sz w:val="24"/>
        </w:rPr>
        <w:t xml:space="preserve"> standardized before the analysis, </w:t>
      </w:r>
      <w:r w:rsidR="00C869F9">
        <w:rPr>
          <w:rFonts w:eastAsia="仿宋_GB2312"/>
          <w:sz w:val="24"/>
        </w:rPr>
        <w:t>each coefficient is</w:t>
      </w:r>
      <w:r w:rsidR="005B20C6">
        <w:rPr>
          <w:rFonts w:eastAsia="仿宋_GB2312"/>
          <w:sz w:val="24"/>
        </w:rPr>
        <w:t xml:space="preserve"> equally likely. W</w:t>
      </w:r>
      <w:r>
        <w:rPr>
          <w:rFonts w:eastAsia="仿宋_GB2312"/>
          <w:sz w:val="24"/>
        </w:rPr>
        <w:t xml:space="preserve">e can use the </w:t>
      </w:r>
      <w:r w:rsidR="005B20C6">
        <w:rPr>
          <w:rFonts w:eastAsia="仿宋_GB2312"/>
          <w:sz w:val="24"/>
        </w:rPr>
        <w:t xml:space="preserve">independent variables of which the principal component </w:t>
      </w:r>
      <w:r>
        <w:rPr>
          <w:rFonts w:eastAsia="仿宋_GB2312"/>
          <w:sz w:val="24"/>
        </w:rPr>
        <w:t>coefficient</w:t>
      </w:r>
      <w:r w:rsidR="005B20C6">
        <w:rPr>
          <w:rFonts w:eastAsia="仿宋_GB2312"/>
          <w:sz w:val="24"/>
        </w:rPr>
        <w:t>s are relatively larger in</w:t>
      </w:r>
      <w:r>
        <w:rPr>
          <w:rFonts w:eastAsia="仿宋_GB2312"/>
          <w:sz w:val="24"/>
        </w:rPr>
        <w:t xml:space="preserve"> the first several</w:t>
      </w:r>
      <w:r w:rsidR="005B20C6">
        <w:rPr>
          <w:rFonts w:eastAsia="仿宋_GB2312"/>
          <w:sz w:val="24"/>
        </w:rPr>
        <w:t xml:space="preserve"> principal components. </w:t>
      </w:r>
      <w:ins w:id="171" w:author="Windows 用户" w:date="2018-09-20T18:59:00Z">
        <w:r w:rsidR="00466501">
          <w:rPr>
            <w:rFonts w:eastAsia="仿宋_GB2312"/>
            <w:sz w:val="24"/>
          </w:rPr>
          <w:t xml:space="preserve">For instance, there are several original variables in the first principal components, of which the coefficients are </w:t>
        </w:r>
        <w:r w:rsidR="00466501">
          <w:rPr>
            <w:rFonts w:eastAsia="仿宋_GB2312"/>
            <w:sz w:val="24"/>
          </w:rPr>
          <w:lastRenderedPageBreak/>
          <w:t xml:space="preserve">relatively larger among all the coefficients of the original variables in the first principal components. We choose two deputies of them to denote the resembling original variables and repeat the process for the second and third principal components. </w:t>
        </w:r>
      </w:ins>
      <w:r w:rsidR="005B20C6">
        <w:rPr>
          <w:rFonts w:eastAsia="仿宋_GB2312"/>
          <w:sz w:val="24"/>
        </w:rPr>
        <w:t xml:space="preserve">Thus we obtain 6 properties of the phones for further analysis, which are </w:t>
      </w:r>
      <w:r w:rsidR="005B20C6" w:rsidRPr="005B20C6">
        <w:rPr>
          <w:rFonts w:eastAsia="仿宋_GB2312"/>
          <w:sz w:val="24"/>
        </w:rPr>
        <w:t>Display Resolution</w:t>
      </w:r>
      <w:r w:rsidR="005B20C6">
        <w:rPr>
          <w:rFonts w:eastAsia="仿宋_GB2312"/>
          <w:sz w:val="24"/>
        </w:rPr>
        <w:t xml:space="preserve">, </w:t>
      </w:r>
      <w:r w:rsidR="005B20C6" w:rsidRPr="005B20C6">
        <w:rPr>
          <w:rFonts w:eastAsia="仿宋_GB2312"/>
          <w:sz w:val="24"/>
        </w:rPr>
        <w:t>Recording Definition</w:t>
      </w:r>
      <w:r w:rsidR="005B20C6">
        <w:rPr>
          <w:rFonts w:eastAsia="仿宋_GB2312"/>
          <w:sz w:val="24"/>
        </w:rPr>
        <w:t xml:space="preserve">, </w:t>
      </w:r>
      <w:r w:rsidR="005B20C6" w:rsidRPr="005B20C6">
        <w:rPr>
          <w:rFonts w:eastAsia="仿宋_GB2312"/>
          <w:sz w:val="24"/>
        </w:rPr>
        <w:t>RAM</w:t>
      </w:r>
      <w:r w:rsidR="005B20C6">
        <w:rPr>
          <w:rFonts w:eastAsia="仿宋_GB2312"/>
          <w:sz w:val="24"/>
        </w:rPr>
        <w:t xml:space="preserve">, ROM, </w:t>
      </w:r>
      <w:r w:rsidR="005B20C6" w:rsidRPr="005B20C6">
        <w:rPr>
          <w:rFonts w:eastAsia="仿宋_GB2312"/>
          <w:sz w:val="24"/>
        </w:rPr>
        <w:t>CPU</w:t>
      </w:r>
      <w:r w:rsidR="005B20C6">
        <w:rPr>
          <w:rFonts w:eastAsia="仿宋_GB2312"/>
          <w:sz w:val="24"/>
        </w:rPr>
        <w:t xml:space="preserve">, </w:t>
      </w:r>
      <w:r w:rsidR="005B20C6" w:rsidRPr="005B20C6">
        <w:rPr>
          <w:rFonts w:eastAsia="仿宋_GB2312"/>
          <w:sz w:val="24"/>
        </w:rPr>
        <w:t>Highest camera resolution</w:t>
      </w:r>
      <w:r w:rsidR="005B20C6">
        <w:rPr>
          <w:rFonts w:eastAsia="仿宋_GB2312"/>
          <w:sz w:val="24"/>
        </w:rPr>
        <w:t xml:space="preserve">, and </w:t>
      </w:r>
      <w:r w:rsidR="005B20C6" w:rsidRPr="005B20C6">
        <w:rPr>
          <w:rFonts w:eastAsia="仿宋_GB2312"/>
          <w:sz w:val="24"/>
        </w:rPr>
        <w:t>Price</w:t>
      </w:r>
      <w:r w:rsidR="005B20C6">
        <w:rPr>
          <w:rFonts w:eastAsia="仿宋_GB2312"/>
          <w:sz w:val="24"/>
        </w:rPr>
        <w:t xml:space="preserve">. </w:t>
      </w:r>
    </w:p>
    <w:p w14:paraId="16E7AB8C" w14:textId="77777777" w:rsidR="00C42933" w:rsidRDefault="00C42933" w:rsidP="00C23900">
      <w:pPr>
        <w:snapToGrid w:val="0"/>
        <w:spacing w:line="180" w:lineRule="atLeast"/>
        <w:contextualSpacing/>
        <w:rPr>
          <w:rFonts w:eastAsia="仿宋_GB2312"/>
          <w:sz w:val="24"/>
        </w:rPr>
      </w:pPr>
    </w:p>
    <w:p w14:paraId="50ACD188" w14:textId="77777777" w:rsidR="005D47B1" w:rsidRPr="005D47B1" w:rsidRDefault="005D47B1" w:rsidP="002971E8">
      <w:pPr>
        <w:pStyle w:val="a5"/>
        <w:numPr>
          <w:ilvl w:val="0"/>
          <w:numId w:val="12"/>
        </w:numPr>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14:paraId="10EF26AD" w14:textId="77777777" w:rsidR="00D60425" w:rsidRDefault="00D60425" w:rsidP="002971E8">
      <w:pPr>
        <w:pStyle w:val="a5"/>
        <w:ind w:left="780" w:firstLineChars="0" w:firstLine="0"/>
        <w:rPr>
          <w:rFonts w:ascii="Times New Roman"/>
          <w:b/>
          <w:sz w:val="24"/>
          <w:szCs w:val="36"/>
          <w:lang w:eastAsia="zh-CN"/>
        </w:rPr>
      </w:pPr>
    </w:p>
    <w:p w14:paraId="41AB6D46" w14:textId="77777777" w:rsidR="00D60425" w:rsidRDefault="00D60425" w:rsidP="002971E8">
      <w:pPr>
        <w:pStyle w:val="a5"/>
        <w:numPr>
          <w:ilvl w:val="1"/>
          <w:numId w:val="7"/>
        </w:numPr>
        <w:ind w:firstLineChars="0"/>
        <w:rPr>
          <w:rFonts w:ascii="Times New Roman"/>
          <w:b/>
          <w:sz w:val="24"/>
          <w:szCs w:val="36"/>
          <w:lang w:eastAsia="zh-CN"/>
        </w:rPr>
      </w:pPr>
      <w:r>
        <w:rPr>
          <w:rFonts w:ascii="Times New Roman"/>
          <w:b/>
          <w:sz w:val="24"/>
          <w:szCs w:val="36"/>
          <w:lang w:eastAsia="zh-CN"/>
        </w:rPr>
        <w:t>Basic Statistics</w:t>
      </w:r>
    </w:p>
    <w:p w14:paraId="688BF9A2" w14:textId="77777777" w:rsidR="00D60425" w:rsidRDefault="00D60425" w:rsidP="002971E8">
      <w:pPr>
        <w:snapToGrid w:val="0"/>
        <w:ind w:firstLineChars="200" w:firstLine="480"/>
        <w:contextualSpacing/>
        <w:rPr>
          <w:rFonts w:ascii="仿宋_GB2312" w:eastAsia="仿宋_GB2312"/>
          <w:sz w:val="24"/>
        </w:rPr>
      </w:pPr>
    </w:p>
    <w:p w14:paraId="5CF4A892" w14:textId="60B4FDFF" w:rsidR="004915B6" w:rsidRDefault="00D60425" w:rsidP="004915B6">
      <w:pPr>
        <w:snapToGrid w:val="0"/>
        <w:spacing w:line="180" w:lineRule="atLeast"/>
        <w:contextualSpacing/>
        <w:rPr>
          <w:rFonts w:eastAsia="仿宋_GB2312"/>
          <w:sz w:val="24"/>
        </w:rPr>
      </w:pPr>
      <w:r w:rsidRPr="00D60425">
        <w:rPr>
          <w:rFonts w:eastAsia="仿宋_GB2312"/>
          <w:sz w:val="24"/>
        </w:rPr>
        <w:t>After</w:t>
      </w:r>
      <w:r>
        <w:rPr>
          <w:rFonts w:eastAsia="仿宋_GB2312"/>
          <w:sz w:val="24"/>
        </w:rPr>
        <w:t xml:space="preserve"> obtaining the original data, we do the basic statistics process. </w:t>
      </w:r>
      <w:r w:rsidR="005607AF">
        <w:rPr>
          <w:rFonts w:eastAsia="仿宋_GB2312"/>
          <w:sz w:val="24"/>
        </w:rPr>
        <w:t>We set the click rate and the convert rate as the dependent variables, while ot</w:t>
      </w:r>
      <w:r w:rsidR="00915793">
        <w:rPr>
          <w:rFonts w:eastAsia="仿宋_GB2312"/>
          <w:sz w:val="24"/>
        </w:rPr>
        <w:t xml:space="preserve">her variables as independent variables. </w:t>
      </w:r>
      <w:r>
        <w:rPr>
          <w:rFonts w:eastAsia="仿宋_GB2312"/>
          <w:sz w:val="24"/>
        </w:rPr>
        <w:t xml:space="preserve">On the one hand, we make pie charts </w:t>
      </w:r>
      <w:r w:rsidR="00BC3976">
        <w:rPr>
          <w:rFonts w:eastAsia="仿宋_GB2312"/>
          <w:sz w:val="24"/>
        </w:rPr>
        <w:t xml:space="preserve">as well as line </w:t>
      </w:r>
      <w:proofErr w:type="spellStart"/>
      <w:r w:rsidR="00BC3976">
        <w:rPr>
          <w:rFonts w:eastAsia="仿宋_GB2312"/>
          <w:sz w:val="24"/>
        </w:rPr>
        <w:t>chart</w:t>
      </w:r>
      <w:r w:rsidR="00CD3392">
        <w:rPr>
          <w:rFonts w:eastAsia="仿宋_GB2312"/>
          <w:sz w:val="24"/>
        </w:rPr>
        <w:t>s</w:t>
      </w:r>
      <w:r>
        <w:rPr>
          <w:rFonts w:eastAsia="仿宋_GB2312"/>
          <w:sz w:val="24"/>
        </w:rPr>
        <w:t>to</w:t>
      </w:r>
      <w:proofErr w:type="spellEnd"/>
      <w:r>
        <w:rPr>
          <w:rFonts w:eastAsia="仿宋_GB2312"/>
          <w:sz w:val="24"/>
        </w:rPr>
        <w:t xml:space="preserve"> reveal the proportions of the phones with each characteristics over th</w:t>
      </w:r>
      <w:r w:rsidR="00DF511E">
        <w:rPr>
          <w:rFonts w:eastAsia="仿宋_GB2312"/>
          <w:sz w:val="24"/>
        </w:rPr>
        <w:t>e ensemble, as shown in figure 3-4</w:t>
      </w:r>
      <w:r>
        <w:rPr>
          <w:rFonts w:eastAsia="仿宋_GB2312"/>
          <w:sz w:val="24"/>
        </w:rPr>
        <w:t xml:space="preserve">. On the other hand, to show the cross relationship between the independent variables and dependent variables, we draw the </w:t>
      </w:r>
      <w:r w:rsidRPr="00D60425">
        <w:rPr>
          <w:rFonts w:eastAsia="仿宋_GB2312"/>
          <w:sz w:val="24"/>
        </w:rPr>
        <w:t>bivariate table</w:t>
      </w:r>
      <w:r>
        <w:rPr>
          <w:rFonts w:eastAsia="仿宋_GB2312"/>
          <w:sz w:val="24"/>
        </w:rPr>
        <w:t>s to reveal the proportions of the phones with each characteristics over a certain typ</w:t>
      </w:r>
      <w:r w:rsidR="005607AF">
        <w:rPr>
          <w:rFonts w:eastAsia="仿宋_GB2312"/>
          <w:sz w:val="24"/>
        </w:rPr>
        <w:t xml:space="preserve">e of phones. We first categorize the continuous variables into several ranges, in order to discretize the variables. </w:t>
      </w:r>
      <w:r w:rsidR="004B3BCC">
        <w:rPr>
          <w:rFonts w:eastAsia="仿宋_GB2312"/>
          <w:sz w:val="24"/>
        </w:rPr>
        <w:t>Table 13</w:t>
      </w:r>
      <w:r w:rsidR="0080083D">
        <w:rPr>
          <w:rFonts w:eastAsia="仿宋_GB2312"/>
          <w:sz w:val="24"/>
        </w:rPr>
        <w:t xml:space="preserve"> is the statistic table of Battery Capacity. </w:t>
      </w:r>
      <w:r w:rsidR="005607AF">
        <w:rPr>
          <w:rFonts w:eastAsia="仿宋_GB2312"/>
          <w:sz w:val="24"/>
        </w:rPr>
        <w:t>We d</w:t>
      </w:r>
      <w:r w:rsidR="00915793">
        <w:rPr>
          <w:rFonts w:eastAsia="仿宋_GB2312"/>
          <w:sz w:val="24"/>
        </w:rPr>
        <w:t>i</w:t>
      </w:r>
      <w:r w:rsidR="005607AF">
        <w:rPr>
          <w:rFonts w:eastAsia="仿宋_GB2312"/>
          <w:sz w:val="24"/>
        </w:rPr>
        <w:t xml:space="preserve">vide </w:t>
      </w:r>
      <w:r w:rsidR="00915793">
        <w:rPr>
          <w:rFonts w:eastAsia="仿宋_GB2312"/>
          <w:sz w:val="24"/>
        </w:rPr>
        <w:t xml:space="preserve">the click rate into 5 categories, </w:t>
      </w:r>
      <w:r w:rsidR="004915B6">
        <w:rPr>
          <w:rFonts w:eastAsia="仿宋_GB2312"/>
          <w:sz w:val="24"/>
        </w:rPr>
        <w:t xml:space="preserve">which are </w:t>
      </w:r>
      <w:r w:rsidR="00915793">
        <w:rPr>
          <w:rFonts w:eastAsia="仿宋_GB2312"/>
          <w:sz w:val="24"/>
        </w:rPr>
        <w:t xml:space="preserve">0-0.1, 0.1-0.2, 0.2-0.225, 0.225-0.3, 0.3-0.464. </w:t>
      </w:r>
      <w:r w:rsidR="004915B6">
        <w:rPr>
          <w:rFonts w:eastAsia="仿宋_GB2312"/>
          <w:sz w:val="24"/>
        </w:rPr>
        <w:t xml:space="preserve">We divide the convert rate into 5 categories, which are 0-0.1, 0.1-0.2, 0.20-0.22, 0.22-0.23, 0.23-0.468. </w:t>
      </w:r>
      <w:ins w:id="172" w:author="Windows 用户" w:date="2018-09-20T19:17:00Z">
        <w:r w:rsidR="00046027">
          <w:rPr>
            <w:rFonts w:eastAsia="仿宋_GB2312"/>
            <w:sz w:val="24"/>
          </w:rPr>
          <w:t>图表分析</w:t>
        </w:r>
      </w:ins>
    </w:p>
    <w:p w14:paraId="30F3D862" w14:textId="77777777" w:rsidR="00056768" w:rsidRPr="00D60425" w:rsidRDefault="00056768" w:rsidP="004915B6">
      <w:pPr>
        <w:snapToGrid w:val="0"/>
        <w:spacing w:line="180" w:lineRule="atLeast"/>
        <w:contextualSpacing/>
        <w:rPr>
          <w:rFonts w:eastAsia="仿宋_GB2312"/>
          <w:sz w:val="24"/>
        </w:rPr>
      </w:pPr>
    </w:p>
    <w:p w14:paraId="15C0FE4C" w14:textId="77777777" w:rsidR="00D60425" w:rsidRDefault="000D5629" w:rsidP="00056768">
      <w:pPr>
        <w:snapToGrid w:val="0"/>
        <w:spacing w:line="180" w:lineRule="atLeast"/>
        <w:contextualSpacing/>
        <w:jc w:val="center"/>
        <w:rPr>
          <w:noProof/>
        </w:rPr>
      </w:pPr>
      <w:r w:rsidRPr="006C184E">
        <w:rPr>
          <w:noProof/>
        </w:rPr>
        <w:drawing>
          <wp:inline distT="0" distB="0" distL="0" distR="0" wp14:anchorId="30296734" wp14:editId="3F6905B1">
            <wp:extent cx="4568825" cy="2740025"/>
            <wp:effectExtent l="0" t="0" r="0" b="0"/>
            <wp:docPr id="4"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7E86328" w14:textId="77777777" w:rsidR="007050B8" w:rsidRDefault="007050B8" w:rsidP="00056768">
      <w:pPr>
        <w:snapToGrid w:val="0"/>
        <w:spacing w:line="180" w:lineRule="atLeast"/>
        <w:contextualSpacing/>
        <w:jc w:val="center"/>
        <w:rPr>
          <w:noProof/>
        </w:rPr>
      </w:pPr>
      <w:r>
        <w:rPr>
          <w:rFonts w:hint="eastAsia"/>
          <w:noProof/>
        </w:rPr>
        <w:t>F</w:t>
      </w:r>
      <w:r>
        <w:rPr>
          <w:noProof/>
        </w:rPr>
        <w:t>igure 3: Line Chart of Battery Capacity</w:t>
      </w:r>
    </w:p>
    <w:p w14:paraId="1930BC31" w14:textId="77777777" w:rsidR="00056768" w:rsidRDefault="00056768" w:rsidP="00056768">
      <w:pPr>
        <w:snapToGrid w:val="0"/>
        <w:spacing w:line="180" w:lineRule="atLeast"/>
        <w:contextualSpacing/>
        <w:jc w:val="center"/>
        <w:rPr>
          <w:noProof/>
        </w:rPr>
      </w:pPr>
    </w:p>
    <w:p w14:paraId="7DB0624A" w14:textId="77777777" w:rsidR="00BC3976" w:rsidRDefault="000D5629" w:rsidP="00056768">
      <w:pPr>
        <w:snapToGrid w:val="0"/>
        <w:spacing w:line="180" w:lineRule="atLeast"/>
        <w:contextualSpacing/>
        <w:jc w:val="center"/>
        <w:rPr>
          <w:noProof/>
        </w:rPr>
      </w:pPr>
      <w:r w:rsidRPr="006C184E">
        <w:rPr>
          <w:noProof/>
        </w:rPr>
        <w:lastRenderedPageBreak/>
        <w:drawing>
          <wp:inline distT="0" distB="0" distL="0" distR="0" wp14:anchorId="3B0C1BF0" wp14:editId="5A988859">
            <wp:extent cx="4568825" cy="2740025"/>
            <wp:effectExtent l="0" t="0" r="0" b="0"/>
            <wp:docPr id="6"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B79D73" w14:textId="4953DEDA" w:rsidR="007050B8" w:rsidRDefault="007050B8" w:rsidP="007050B8">
      <w:pPr>
        <w:snapToGrid w:val="0"/>
        <w:spacing w:line="180" w:lineRule="atLeast"/>
        <w:contextualSpacing/>
        <w:jc w:val="center"/>
        <w:rPr>
          <w:noProof/>
        </w:rPr>
      </w:pPr>
      <w:r>
        <w:rPr>
          <w:rFonts w:hint="eastAsia"/>
          <w:noProof/>
        </w:rPr>
        <w:t>F</w:t>
      </w:r>
      <w:r w:rsidR="00DF511E">
        <w:rPr>
          <w:noProof/>
        </w:rPr>
        <w:t>igure 4</w:t>
      </w:r>
      <w:r>
        <w:rPr>
          <w:noProof/>
        </w:rPr>
        <w:t>: pie Chart of System</w:t>
      </w:r>
    </w:p>
    <w:p w14:paraId="09204CA0" w14:textId="77777777" w:rsidR="007050B8" w:rsidRDefault="007050B8" w:rsidP="00056768">
      <w:pPr>
        <w:snapToGrid w:val="0"/>
        <w:spacing w:line="180" w:lineRule="atLeast"/>
        <w:contextualSpacing/>
        <w:jc w:val="center"/>
        <w:rPr>
          <w:noProof/>
        </w:rPr>
      </w:pPr>
    </w:p>
    <w:p w14:paraId="372855BD" w14:textId="77777777" w:rsidR="007050B8" w:rsidRDefault="007050B8" w:rsidP="007050B8">
      <w:pPr>
        <w:snapToGrid w:val="0"/>
        <w:spacing w:line="180" w:lineRule="atLeast"/>
        <w:contextualSpacing/>
        <w:jc w:val="center"/>
        <w:rPr>
          <w:noProof/>
        </w:rPr>
      </w:pPr>
      <w:r>
        <w:rPr>
          <w:noProof/>
        </w:rPr>
        <w:t>Table 13: Statistics from Battery Capacity to Click Rate Category</w:t>
      </w:r>
    </w:p>
    <w:tbl>
      <w:tblPr>
        <w:tblStyle w:val="a6"/>
        <w:tblW w:w="5845" w:type="dxa"/>
        <w:jc w:val="center"/>
        <w:tblLook w:val="04A0" w:firstRow="1" w:lastRow="0" w:firstColumn="1" w:lastColumn="0" w:noHBand="0" w:noVBand="1"/>
      </w:tblPr>
      <w:tblGrid>
        <w:gridCol w:w="3545"/>
        <w:gridCol w:w="436"/>
        <w:gridCol w:w="556"/>
        <w:gridCol w:w="436"/>
        <w:gridCol w:w="436"/>
        <w:gridCol w:w="436"/>
      </w:tblGrid>
      <w:tr w:rsidR="00BC3976" w:rsidRPr="007050B8" w14:paraId="43D14965" w14:textId="77777777" w:rsidTr="007050B8">
        <w:trPr>
          <w:trHeight w:val="270"/>
          <w:jc w:val="center"/>
        </w:trPr>
        <w:tc>
          <w:tcPr>
            <w:tcW w:w="3545" w:type="dxa"/>
            <w:tcBorders>
              <w:tl2br w:val="single" w:sz="4" w:space="0" w:color="auto"/>
            </w:tcBorders>
            <w:noWrap/>
            <w:hideMark/>
          </w:tcPr>
          <w:p w14:paraId="216E15AB" w14:textId="77777777" w:rsidR="00BC3976" w:rsidRPr="007050B8" w:rsidRDefault="00BC3976" w:rsidP="00BC3976">
            <w:pPr>
              <w:widowControl/>
              <w:tabs>
                <w:tab w:val="right" w:pos="2018"/>
              </w:tabs>
              <w:jc w:val="right"/>
              <w:rPr>
                <w:kern w:val="0"/>
                <w:szCs w:val="21"/>
              </w:rPr>
            </w:pPr>
            <w:r w:rsidRPr="007050B8">
              <w:rPr>
                <w:kern w:val="0"/>
                <w:szCs w:val="21"/>
              </w:rPr>
              <w:tab/>
            </w:r>
            <w:proofErr w:type="spellStart"/>
            <w:r w:rsidRPr="007050B8">
              <w:rPr>
                <w:kern w:val="0"/>
                <w:szCs w:val="21"/>
              </w:rPr>
              <w:t>ClickrateCatagory</w:t>
            </w:r>
            <w:proofErr w:type="spellEnd"/>
          </w:p>
          <w:p w14:paraId="17420B14" w14:textId="77777777" w:rsidR="00BC3976" w:rsidRPr="007050B8" w:rsidRDefault="00BC3976" w:rsidP="00BC3976">
            <w:pPr>
              <w:widowControl/>
              <w:tabs>
                <w:tab w:val="right" w:pos="2018"/>
              </w:tabs>
              <w:jc w:val="left"/>
              <w:rPr>
                <w:kern w:val="0"/>
                <w:szCs w:val="21"/>
              </w:rPr>
            </w:pPr>
            <w:proofErr w:type="spellStart"/>
            <w:r w:rsidRPr="007050B8">
              <w:rPr>
                <w:kern w:val="0"/>
                <w:szCs w:val="21"/>
              </w:rPr>
              <w:t>mAh</w:t>
            </w:r>
            <w:proofErr w:type="spellEnd"/>
          </w:p>
        </w:tc>
        <w:tc>
          <w:tcPr>
            <w:tcW w:w="436" w:type="dxa"/>
            <w:noWrap/>
            <w:hideMark/>
          </w:tcPr>
          <w:p w14:paraId="5BAFBC74" w14:textId="77777777"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14:paraId="7FDDA533" w14:textId="77777777"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14:paraId="7517876A" w14:textId="77777777"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14:paraId="22B2F14F" w14:textId="77777777"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14:paraId="45E02AA8" w14:textId="77777777"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14:paraId="3385B329" w14:textId="77777777" w:rsidTr="007050B8">
        <w:trPr>
          <w:trHeight w:val="270"/>
          <w:jc w:val="center"/>
        </w:trPr>
        <w:tc>
          <w:tcPr>
            <w:tcW w:w="3545" w:type="dxa"/>
            <w:noWrap/>
            <w:hideMark/>
          </w:tcPr>
          <w:p w14:paraId="4EF983C7" w14:textId="77777777" w:rsidR="00BC3976" w:rsidRPr="007050B8" w:rsidRDefault="00BC3976" w:rsidP="00BC3976">
            <w:pPr>
              <w:widowControl/>
              <w:jc w:val="left"/>
              <w:rPr>
                <w:color w:val="000000"/>
                <w:kern w:val="0"/>
                <w:szCs w:val="21"/>
              </w:rPr>
            </w:pPr>
            <w:r w:rsidRPr="007050B8">
              <w:rPr>
                <w:color w:val="000000"/>
                <w:kern w:val="0"/>
                <w:szCs w:val="21"/>
              </w:rPr>
              <w:t>Lower than 3000</w:t>
            </w:r>
          </w:p>
        </w:tc>
        <w:tc>
          <w:tcPr>
            <w:tcW w:w="436" w:type="dxa"/>
            <w:noWrap/>
            <w:hideMark/>
          </w:tcPr>
          <w:p w14:paraId="55414C33" w14:textId="77777777"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14:paraId="45151160" w14:textId="77777777"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14:paraId="54486957" w14:textId="77777777"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14:paraId="78FE03CC" w14:textId="77777777"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14:paraId="43E4971B" w14:textId="77777777"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14:paraId="7C569EF0" w14:textId="77777777" w:rsidTr="007050B8">
        <w:trPr>
          <w:trHeight w:val="270"/>
          <w:jc w:val="center"/>
        </w:trPr>
        <w:tc>
          <w:tcPr>
            <w:tcW w:w="3545" w:type="dxa"/>
            <w:noWrap/>
            <w:hideMark/>
          </w:tcPr>
          <w:p w14:paraId="2B370942" w14:textId="77777777"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14:paraId="796AE8E3" w14:textId="77777777"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14:paraId="15754A59" w14:textId="77777777"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14:paraId="4FB1F1CD" w14:textId="77777777"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14:paraId="78962B86" w14:textId="77777777"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14:paraId="34109CA8" w14:textId="77777777"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14:paraId="64BC670B" w14:textId="77777777" w:rsidTr="007050B8">
        <w:trPr>
          <w:trHeight w:val="270"/>
          <w:jc w:val="center"/>
        </w:trPr>
        <w:tc>
          <w:tcPr>
            <w:tcW w:w="3545" w:type="dxa"/>
            <w:noWrap/>
            <w:hideMark/>
          </w:tcPr>
          <w:p w14:paraId="221C4916" w14:textId="77777777"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14:paraId="322C9A0C" w14:textId="77777777"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14:paraId="741E9C04" w14:textId="77777777"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14:paraId="5554479A" w14:textId="77777777"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14:paraId="1D4BCC6B" w14:textId="77777777"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14:paraId="7FEDE6CE" w14:textId="77777777"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14:paraId="6839EB88" w14:textId="77777777" w:rsidTr="007050B8">
        <w:trPr>
          <w:trHeight w:val="270"/>
          <w:jc w:val="center"/>
        </w:trPr>
        <w:tc>
          <w:tcPr>
            <w:tcW w:w="3545" w:type="dxa"/>
            <w:noWrap/>
            <w:hideMark/>
          </w:tcPr>
          <w:p w14:paraId="2AC9F4BA" w14:textId="77777777" w:rsidR="00BC3976" w:rsidRPr="007050B8" w:rsidRDefault="00BC3976" w:rsidP="00BC3976">
            <w:pPr>
              <w:widowControl/>
              <w:jc w:val="left"/>
              <w:rPr>
                <w:color w:val="000000"/>
                <w:kern w:val="0"/>
                <w:szCs w:val="21"/>
              </w:rPr>
            </w:pPr>
            <w:r w:rsidRPr="007050B8">
              <w:rPr>
                <w:color w:val="000000"/>
                <w:kern w:val="0"/>
                <w:szCs w:val="21"/>
              </w:rPr>
              <w:t xml:space="preserve">4000mAh to 4100 </w:t>
            </w:r>
          </w:p>
        </w:tc>
        <w:tc>
          <w:tcPr>
            <w:tcW w:w="436" w:type="dxa"/>
            <w:noWrap/>
            <w:hideMark/>
          </w:tcPr>
          <w:p w14:paraId="20BE5458" w14:textId="77777777"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14:paraId="40B68677" w14:textId="77777777"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14:paraId="35515C8C" w14:textId="77777777"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14:paraId="0D582E1F" w14:textId="77777777"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14:paraId="0AEE04C7" w14:textId="77777777"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14:paraId="04A31E41" w14:textId="77777777" w:rsidTr="007050B8">
        <w:trPr>
          <w:trHeight w:val="270"/>
          <w:jc w:val="center"/>
        </w:trPr>
        <w:tc>
          <w:tcPr>
            <w:tcW w:w="3545" w:type="dxa"/>
            <w:noWrap/>
            <w:hideMark/>
          </w:tcPr>
          <w:p w14:paraId="110DA4D0" w14:textId="77777777"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14:paraId="53788253" w14:textId="77777777"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14:paraId="512C7DEC" w14:textId="77777777"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14:paraId="32E7A36C" w14:textId="77777777"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14:paraId="7B753428" w14:textId="77777777"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14:paraId="5A5EDF23" w14:textId="77777777" w:rsidR="00BC3976" w:rsidRPr="007050B8" w:rsidRDefault="00BC3976" w:rsidP="00BC3976">
            <w:pPr>
              <w:widowControl/>
              <w:jc w:val="right"/>
              <w:rPr>
                <w:color w:val="000000"/>
                <w:kern w:val="0"/>
                <w:szCs w:val="21"/>
              </w:rPr>
            </w:pPr>
            <w:r w:rsidRPr="007050B8">
              <w:rPr>
                <w:color w:val="000000"/>
                <w:kern w:val="0"/>
                <w:szCs w:val="21"/>
              </w:rPr>
              <w:t>9</w:t>
            </w:r>
          </w:p>
        </w:tc>
      </w:tr>
    </w:tbl>
    <w:p w14:paraId="00CC639B" w14:textId="77777777" w:rsidR="00D60425" w:rsidRPr="00ED6855" w:rsidRDefault="00D60425" w:rsidP="00ED6855">
      <w:pPr>
        <w:rPr>
          <w:b/>
          <w:sz w:val="24"/>
          <w:szCs w:val="36"/>
        </w:rPr>
      </w:pPr>
    </w:p>
    <w:p w14:paraId="3C15E96E" w14:textId="3D0303C3" w:rsidR="00D60425" w:rsidRDefault="00D60425" w:rsidP="00D60425">
      <w:pPr>
        <w:pStyle w:val="a5"/>
        <w:numPr>
          <w:ilvl w:val="1"/>
          <w:numId w:val="7"/>
        </w:numPr>
        <w:ind w:firstLineChars="0"/>
        <w:rPr>
          <w:rFonts w:ascii="Times New Roman"/>
          <w:b/>
          <w:sz w:val="24"/>
          <w:szCs w:val="36"/>
          <w:lang w:eastAsia="zh-CN"/>
        </w:rPr>
      </w:pPr>
      <w:r>
        <w:rPr>
          <w:rFonts w:ascii="Times New Roman"/>
          <w:b/>
          <w:sz w:val="24"/>
          <w:szCs w:val="36"/>
          <w:lang w:eastAsia="zh-CN"/>
        </w:rPr>
        <w:t>A</w:t>
      </w:r>
      <w:r w:rsidRPr="00DD7D2D">
        <w:rPr>
          <w:rFonts w:ascii="Times New Roman"/>
          <w:b/>
          <w:sz w:val="24"/>
          <w:szCs w:val="36"/>
          <w:lang w:eastAsia="zh-CN"/>
        </w:rPr>
        <w:t>nalytic </w:t>
      </w:r>
      <w:r>
        <w:rPr>
          <w:rFonts w:ascii="Times New Roman"/>
          <w:b/>
          <w:sz w:val="24"/>
          <w:szCs w:val="36"/>
          <w:lang w:eastAsia="zh-CN"/>
        </w:rPr>
        <w:t>Hierarchy P</w:t>
      </w:r>
      <w:r w:rsidRPr="00DD7D2D">
        <w:rPr>
          <w:rFonts w:ascii="Times New Roman"/>
          <w:b/>
          <w:sz w:val="24"/>
          <w:szCs w:val="36"/>
          <w:lang w:eastAsia="zh-CN"/>
        </w:rPr>
        <w:t>rocess</w:t>
      </w:r>
      <w:r w:rsidR="0030646B" w:rsidRPr="0030646B">
        <w:rPr>
          <w:rFonts w:ascii="Times New Roman" w:eastAsia="宋体" w:hint="eastAsia"/>
          <w:b/>
          <w:sz w:val="24"/>
          <w:szCs w:val="24"/>
          <w:vertAlign w:val="superscript"/>
        </w:rPr>
        <w:t>[</w:t>
      </w:r>
      <w:r w:rsidR="0030646B" w:rsidRPr="0030646B">
        <w:rPr>
          <w:rFonts w:ascii="Times New Roman" w:eastAsia="宋体"/>
          <w:b/>
          <w:sz w:val="24"/>
          <w:szCs w:val="24"/>
          <w:vertAlign w:val="superscript"/>
        </w:rPr>
        <w:t>12</w:t>
      </w:r>
      <w:r w:rsidR="0030646B" w:rsidRPr="0030646B">
        <w:rPr>
          <w:rFonts w:ascii="Times New Roman" w:eastAsia="宋体" w:hint="eastAsia"/>
          <w:b/>
          <w:sz w:val="24"/>
          <w:szCs w:val="24"/>
          <w:vertAlign w:val="superscript"/>
        </w:rPr>
        <w:t>]</w:t>
      </w:r>
    </w:p>
    <w:p w14:paraId="2FA8FCAD" w14:textId="77777777" w:rsidR="00864154" w:rsidRDefault="00864154" w:rsidP="00864154">
      <w:pPr>
        <w:snapToGrid w:val="0"/>
        <w:spacing w:line="180" w:lineRule="atLeast"/>
        <w:contextualSpacing/>
        <w:rPr>
          <w:rFonts w:ascii="仿宋_GB2312" w:eastAsia="仿宋_GB2312"/>
          <w:sz w:val="24"/>
        </w:rPr>
      </w:pPr>
    </w:p>
    <w:p w14:paraId="00F24461" w14:textId="46FF9115" w:rsidR="009F0449" w:rsidRDefault="00864154" w:rsidP="009F0449">
      <w:pPr>
        <w:rPr>
          <w:rFonts w:eastAsia="仿宋_GB2312"/>
          <w:sz w:val="24"/>
        </w:rPr>
      </w:pPr>
      <w:r w:rsidRPr="009F0449">
        <w:rPr>
          <w:rFonts w:eastAsia="仿宋_GB2312" w:hint="eastAsia"/>
          <w:sz w:val="24"/>
        </w:rPr>
        <w:t>I</w:t>
      </w:r>
      <w:r w:rsidRPr="009F0449">
        <w:rPr>
          <w:rFonts w:eastAsia="仿宋_GB2312"/>
          <w:sz w:val="24"/>
        </w:rPr>
        <w:t xml:space="preserve">n order to choose </w:t>
      </w:r>
      <w:r w:rsidR="00C51C08">
        <w:rPr>
          <w:rFonts w:eastAsia="仿宋_GB2312"/>
          <w:sz w:val="24"/>
        </w:rPr>
        <w:t xml:space="preserve">by </w:t>
      </w:r>
      <w:r w:rsidRPr="009F0449">
        <w:rPr>
          <w:rFonts w:eastAsia="仿宋_GB2312"/>
          <w:sz w:val="24"/>
        </w:rPr>
        <w:t>diverse factors and judge the sales of cert</w:t>
      </w:r>
      <w:r w:rsidR="00C51C08">
        <w:rPr>
          <w:rFonts w:eastAsia="仿宋_GB2312"/>
          <w:sz w:val="24"/>
        </w:rPr>
        <w:t>ain types of phones, we utilize</w:t>
      </w:r>
      <w:r w:rsidRPr="009F0449">
        <w:rPr>
          <w:rFonts w:eastAsia="仿宋_GB2312"/>
          <w:sz w:val="24"/>
        </w:rPr>
        <w:t xml:space="preserve"> Analytic Hierarchy </w:t>
      </w:r>
      <w:proofErr w:type="gramStart"/>
      <w:r w:rsidRPr="009F0449">
        <w:rPr>
          <w:rFonts w:eastAsia="仿宋_GB2312"/>
          <w:sz w:val="24"/>
        </w:rPr>
        <w:t>Process(</w:t>
      </w:r>
      <w:proofErr w:type="gramEnd"/>
      <w:r w:rsidRPr="009F0449">
        <w:rPr>
          <w:rFonts w:eastAsia="仿宋_GB2312"/>
          <w:sz w:val="24"/>
        </w:rPr>
        <w:t xml:space="preserve">AHP) to achieve the goal which is to determine the </w:t>
      </w:r>
      <w:r w:rsidR="00D71539">
        <w:rPr>
          <w:rFonts w:eastAsia="仿宋_GB2312"/>
          <w:sz w:val="24"/>
        </w:rPr>
        <w:t>weight of each option</w:t>
      </w:r>
      <w:r w:rsidRPr="009F0449">
        <w:rPr>
          <w:rFonts w:eastAsia="仿宋_GB2312"/>
          <w:sz w:val="24"/>
        </w:rPr>
        <w:t xml:space="preserve"> in complicated and uncertain problems. 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AHP model with one mere layer but several groups. </w:t>
      </w:r>
      <w:r w:rsidR="003D21EF">
        <w:rPr>
          <w:rFonts w:eastAsia="仿宋_GB2312"/>
          <w:sz w:val="24"/>
        </w:rPr>
        <w:t>We divide RAM in to 3 groups, less than 1 GB, no less than 1 GB but less than 4 GB,</w:t>
      </w:r>
      <w:r w:rsidR="00CD3392">
        <w:rPr>
          <w:rFonts w:eastAsia="仿宋_GB2312"/>
          <w:sz w:val="24"/>
        </w:rPr>
        <w:t xml:space="preserve"> and more than 4 GB, of which are</w:t>
      </w:r>
      <w:r w:rsidR="003D21EF">
        <w:rPr>
          <w:rFonts w:eastAsia="仿宋_GB2312"/>
          <w:sz w:val="24"/>
        </w:rPr>
        <w:t xml:space="preserve"> groups 1, 2, and 3 respectively. We divide ROM in to 3 groups, less than 8 GB, no less than 8 GB but less than 64 GB, </w:t>
      </w:r>
      <w:r w:rsidR="00CD3392">
        <w:rPr>
          <w:rFonts w:eastAsia="仿宋_GB2312"/>
          <w:sz w:val="24"/>
        </w:rPr>
        <w:t>and more than 64 GB, of which are</w:t>
      </w:r>
      <w:r w:rsidR="003D21EF">
        <w:rPr>
          <w:rFonts w:eastAsia="仿宋_GB2312"/>
          <w:sz w:val="24"/>
        </w:rPr>
        <w:t xml:space="preserve"> groups 1, 2, and 3 respectively. We also </w:t>
      </w:r>
      <w:proofErr w:type="spellStart"/>
      <w:r w:rsidR="003D21EF">
        <w:rPr>
          <w:rFonts w:eastAsia="仿宋_GB2312"/>
          <w:sz w:val="24"/>
        </w:rPr>
        <w:t>divide</w:t>
      </w:r>
      <w:r w:rsidR="004C5815" w:rsidRPr="009F0449">
        <w:rPr>
          <w:rFonts w:eastAsia="仿宋_GB2312"/>
          <w:sz w:val="24"/>
        </w:rPr>
        <w:t>display</w:t>
      </w:r>
      <w:proofErr w:type="spellEnd"/>
      <w:r w:rsidR="004C5815" w:rsidRPr="009F0449">
        <w:rPr>
          <w:rFonts w:eastAsia="仿宋_GB2312"/>
          <w:sz w:val="24"/>
        </w:rPr>
        <w:t xml:space="preserve"> resolution, recording definition, highe</w:t>
      </w:r>
      <w:r w:rsidR="004C5815">
        <w:rPr>
          <w:rFonts w:eastAsia="仿宋_GB2312"/>
          <w:sz w:val="24"/>
        </w:rPr>
        <w:t xml:space="preserve">st camera resolution, and price into several categories, of which the standard is the same as what we do in the </w:t>
      </w:r>
      <w:r w:rsidR="00690751">
        <w:rPr>
          <w:rFonts w:eastAsia="仿宋_GB2312"/>
          <w:sz w:val="24"/>
        </w:rPr>
        <w:t>Information Entropy</w:t>
      </w:r>
      <w:r w:rsidR="00DF511E">
        <w:rPr>
          <w:rFonts w:eastAsia="仿宋_GB2312"/>
          <w:sz w:val="24"/>
        </w:rPr>
        <w:t xml:space="preserve"> part. Figure 5</w:t>
      </w:r>
      <w:r w:rsidR="004C5815">
        <w:rPr>
          <w:rFonts w:eastAsia="仿宋_GB2312"/>
          <w:sz w:val="24"/>
        </w:rPr>
        <w:t xml:space="preserve"> shows the diagram from RAM to click rate.</w:t>
      </w:r>
    </w:p>
    <w:p w14:paraId="6935F44F" w14:textId="77777777" w:rsidR="00056768" w:rsidRPr="009F0449" w:rsidRDefault="00056768" w:rsidP="009F0449">
      <w:pPr>
        <w:rPr>
          <w:rFonts w:eastAsia="仿宋_GB2312"/>
          <w:sz w:val="24"/>
        </w:rPr>
      </w:pPr>
    </w:p>
    <w:p w14:paraId="55EA67F2" w14:textId="5D50FBB7" w:rsidR="006525B4" w:rsidRDefault="003D21EF" w:rsidP="006525B4">
      <w:pPr>
        <w:snapToGrid w:val="0"/>
        <w:spacing w:line="180" w:lineRule="atLeast"/>
        <w:contextualSpacing/>
        <w:jc w:val="center"/>
        <w:rPr>
          <w:noProof/>
        </w:rPr>
      </w:pPr>
      <w:r w:rsidRPr="003D21EF">
        <w:rPr>
          <w:rFonts w:eastAsia="仿宋_GB2312"/>
          <w:noProof/>
          <w:sz w:val="24"/>
        </w:rPr>
        <w:lastRenderedPageBreak/>
        <w:drawing>
          <wp:inline distT="0" distB="0" distL="0" distR="0" wp14:anchorId="28B3A715" wp14:editId="0F1DA7EC">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66720"/>
                    </a:xfrm>
                    <a:prstGeom prst="rect">
                      <a:avLst/>
                    </a:prstGeom>
                  </pic:spPr>
                </pic:pic>
              </a:graphicData>
            </a:graphic>
          </wp:inline>
        </w:drawing>
      </w:r>
      <w:r w:rsidR="006525B4">
        <w:rPr>
          <w:rFonts w:hint="eastAsia"/>
          <w:noProof/>
        </w:rPr>
        <w:t>F</w:t>
      </w:r>
      <w:r w:rsidR="00DF511E">
        <w:rPr>
          <w:noProof/>
        </w:rPr>
        <w:t>igure 5</w:t>
      </w:r>
      <w:r w:rsidR="006525B4">
        <w:rPr>
          <w:noProof/>
        </w:rPr>
        <w:t>: AHP structure diagram</w:t>
      </w:r>
    </w:p>
    <w:p w14:paraId="1CA28DC7" w14:textId="77777777" w:rsidR="00056768" w:rsidRPr="009F0449" w:rsidRDefault="00056768" w:rsidP="00864154">
      <w:pPr>
        <w:snapToGrid w:val="0"/>
        <w:spacing w:line="180" w:lineRule="atLeast"/>
        <w:contextualSpacing/>
        <w:rPr>
          <w:rFonts w:eastAsia="仿宋_GB2312"/>
          <w:sz w:val="24"/>
        </w:rPr>
      </w:pPr>
    </w:p>
    <w:p w14:paraId="2325BD1F" w14:textId="15CF5D00" w:rsidR="00C032FA" w:rsidRDefault="00ED6855" w:rsidP="00ED6855">
      <w:pPr>
        <w:rPr>
          <w:rFonts w:eastAsia="仿宋_GB2312"/>
          <w:sz w:val="24"/>
        </w:rPr>
      </w:pPr>
      <w:r>
        <w:rPr>
          <w:rFonts w:eastAsia="仿宋_GB2312"/>
          <w:sz w:val="24"/>
        </w:rPr>
        <w:t>First, we define the amount</w:t>
      </w:r>
      <w:r w:rsidR="00DF64BF">
        <w:rPr>
          <w:rFonts w:eastAsia="仿宋_GB2312"/>
          <w:sz w:val="24"/>
        </w:rPr>
        <w:t>s</w:t>
      </w:r>
      <w:r>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Pr>
          <w:rFonts w:eastAsia="仿宋_GB2312"/>
          <w:sz w:val="24"/>
        </w:rPr>
        <w:t>certain type</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certain scheme layer condition, </w:t>
      </w:r>
      <w:r w:rsidR="00BF2B60">
        <w:rPr>
          <w:rFonts w:eastAsia="仿宋_GB2312"/>
          <w:sz w:val="24"/>
        </w:rPr>
        <w:t>as</w:t>
      </w:r>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C15D03">
        <w:rPr>
          <w:rFonts w:eastAsia="仿宋_GB2312"/>
          <w:sz w:val="24"/>
        </w:rPr>
        <w:t>stands for the number of choices of target layer). We compute the ratio between</w:t>
      </w:r>
      <w:r w:rsidR="00EE67F5">
        <w:rPr>
          <w:rFonts w:eastAsia="仿宋_GB2312"/>
          <w:sz w:val="24"/>
        </w:rPr>
        <w:t xml:space="preserve"> the number</w:t>
      </w:r>
      <w:proofErr w:type="gramStart"/>
      <w:r w:rsidR="00EE67F5">
        <w:rPr>
          <w:rFonts w:eastAsia="仿宋_GB2312"/>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314BE1">
        <w:rPr>
          <w:rFonts w:eastAsia="仿宋_GB2312"/>
          <w:sz w:val="24"/>
        </w:rPr>
        <w:t>formula 1</w:t>
      </w:r>
      <w:r w:rsidR="00314BE1">
        <w:rPr>
          <w:rFonts w:eastAsia="仿宋_GB2312" w:hint="eastAsia"/>
          <w:sz w:val="24"/>
        </w:rPr>
        <w:t>9</w:t>
      </w:r>
      <w:r w:rsidR="00A463EB">
        <w:rPr>
          <w:rFonts w:eastAsia="仿宋_GB2312"/>
          <w:sz w:val="24"/>
        </w:rPr>
        <w:t xml:space="preserve">, </w:t>
      </w:r>
    </w:p>
    <w:p w14:paraId="79D52015" w14:textId="70007578" w:rsidR="00A463EB" w:rsidRDefault="00B55A50" w:rsidP="00ED6855">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1248" behindDoc="0" locked="0" layoutInCell="1" allowOverlap="1" wp14:anchorId="7FBFD3A9" wp14:editId="711C9156">
                <wp:simplePos x="0" y="0"/>
                <wp:positionH relativeFrom="margin">
                  <wp:align>right</wp:align>
                </wp:positionH>
                <wp:positionV relativeFrom="paragraph">
                  <wp:posOffset>140970</wp:posOffset>
                </wp:positionV>
                <wp:extent cx="428625" cy="304800"/>
                <wp:effectExtent l="0" t="0" r="0" b="0"/>
                <wp:wrapNone/>
                <wp:docPr id="1088" name="文本框 10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30C22B" w14:textId="77777777" w:rsidR="003D1226" w:rsidRPr="008A1391" w:rsidRDefault="003D1226" w:rsidP="001211E9">
                            <w:pPr>
                              <w:rPr>
                                <w:rFonts w:eastAsia="仿宋_GB2312"/>
                              </w:rPr>
                            </w:pPr>
                            <w:r>
                              <w:rPr>
                                <w:rFonts w:eastAsia="仿宋_GB2312"/>
                              </w:rPr>
                              <w:t>(1</w:t>
                            </w:r>
                            <w:r>
                              <w:rPr>
                                <w:rFonts w:eastAsia="仿宋_GB2312" w:hint="eastAsia"/>
                              </w:rPr>
                              <w:t>9</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FD3A9" id="文本框 1088" o:spid="_x0000_s1141" type="#_x0000_t202" style="position:absolute;left:0;text-align:left;margin-left:-17.45pt;margin-top:11.1pt;width:33.75pt;height:24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" fillcolor="white [3201]" stroked="f" strokeweight=".5pt">
                <v:path arrowok="t"/>
                <v:textbox>
                  <w:txbxContent>
                    <w:p w14:paraId="6F30C22B" w14:textId="77777777" w:rsidR="003D1226" w:rsidRPr="008A1391" w:rsidRDefault="003D1226" w:rsidP="001211E9">
                      <w:pPr>
                        <w:rPr>
                          <w:rFonts w:eastAsia="仿宋_GB2312"/>
                        </w:rPr>
                      </w:pPr>
                      <w:r>
                        <w:rPr>
                          <w:rFonts w:eastAsia="仿宋_GB2312"/>
                        </w:rPr>
                        <w:t>(1</w:t>
                      </w:r>
                      <w:r>
                        <w:rPr>
                          <w:rFonts w:eastAsia="仿宋_GB2312" w:hint="eastAsia"/>
                        </w:rPr>
                        <w:t>9</w:t>
                      </w:r>
                      <w:r>
                        <w:rPr>
                          <w:rFonts w:eastAsia="仿宋_GB2312"/>
                        </w:rPr>
                        <w:t>)</w:t>
                      </w:r>
                    </w:p>
                  </w:txbxContent>
                </v:textbox>
                <w10:wrap anchorx="margin"/>
              </v:shape>
            </w:pict>
          </mc:Fallback>
        </mc:AlternateContent>
      </w:r>
    </w:p>
    <w:p w14:paraId="003CACF6" w14:textId="77777777" w:rsidR="00C032FA" w:rsidRPr="001211E9" w:rsidRDefault="00ED6855" w:rsidP="00ED6855">
      <w:pPr>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14:paraId="32C3F910" w14:textId="77777777" w:rsidR="001211E9" w:rsidRDefault="001211E9" w:rsidP="00ED6855">
      <w:pPr>
        <w:rPr>
          <w:rFonts w:eastAsia="仿宋_GB2312"/>
          <w:sz w:val="24"/>
        </w:rPr>
      </w:pPr>
    </w:p>
    <w:p w14:paraId="2336AE49" w14:textId="77777777" w:rsidR="00ED6855" w:rsidRDefault="00D34FED" w:rsidP="00ED6855">
      <w:pPr>
        <w:rPr>
          <w:rFonts w:eastAsia="仿宋_GB2312"/>
          <w:sz w:val="24"/>
        </w:rPr>
      </w:pPr>
      <w:proofErr w:type="gramStart"/>
      <w:r>
        <w:rPr>
          <w:rFonts w:eastAsia="仿宋_GB2312"/>
          <w:sz w:val="24"/>
        </w:rPr>
        <w:t>we</w:t>
      </w:r>
      <w:proofErr w:type="gramEnd"/>
      <w:r>
        <w:rPr>
          <w:rFonts w:eastAsia="仿宋_GB2312"/>
          <w:sz w:val="24"/>
        </w:rPr>
        <w:t xml:space="preserv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target layer to scheme layer. </w:t>
      </w:r>
    </w:p>
    <w:p w14:paraId="03C8F5B9" w14:textId="77777777" w:rsidR="00541B0C" w:rsidRDefault="00541B0C" w:rsidP="00ED6855">
      <w:pPr>
        <w:rPr>
          <w:rFonts w:eastAsia="仿宋_GB2312"/>
          <w:sz w:val="24"/>
        </w:rPr>
      </w:pPr>
    </w:p>
    <w:p w14:paraId="4F876D75" w14:textId="087DCD73" w:rsidR="00541B0C" w:rsidRDefault="00541B0C" w:rsidP="00ED6855">
      <w:pPr>
        <w:rPr>
          <w:rFonts w:eastAsia="仿宋_GB2312"/>
          <w:sz w:val="24"/>
        </w:rPr>
      </w:pPr>
      <w:r>
        <w:rPr>
          <w:rFonts w:eastAsia="仿宋_GB2312"/>
          <w:sz w:val="24"/>
        </w:rPr>
        <w:t>Then we repeat the process from each scheme layer, which is the sales condition, to 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14:paraId="197F04A3" w14:textId="77777777" w:rsidR="00541B0C" w:rsidRDefault="00541B0C" w:rsidP="00ED6855">
      <w:pPr>
        <w:rPr>
          <w:rFonts w:eastAsia="仿宋_GB2312"/>
          <w:sz w:val="24"/>
        </w:rPr>
      </w:pPr>
    </w:p>
    <w:p w14:paraId="38E1A09B" w14:textId="68D2280B" w:rsidR="00541B0C" w:rsidRDefault="00541B0C" w:rsidP="00ED6855">
      <w:pPr>
        <w:rPr>
          <w:rFonts w:eastAsia="仿宋_GB2312"/>
          <w:sz w:val="24"/>
        </w:rPr>
      </w:pPr>
      <w:r>
        <w:rPr>
          <w:rFonts w:eastAsia="仿宋_GB2312"/>
          <w:sz w:val="24"/>
        </w:rPr>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DF511E">
        <w:rPr>
          <w:rFonts w:eastAsia="仿宋_GB2312"/>
          <w:sz w:val="24"/>
        </w:rPr>
        <w:t>ne of which is shown as figure 6</w:t>
      </w:r>
      <w:r w:rsidR="00884BA9">
        <w:rPr>
          <w:rFonts w:eastAsia="仿宋_GB2312"/>
          <w:sz w:val="24"/>
        </w:rPr>
        <w:t>.</w:t>
      </w:r>
    </w:p>
    <w:p w14:paraId="42DB2769" w14:textId="77777777" w:rsidR="00C81EE6" w:rsidRDefault="00C81EE6" w:rsidP="00ED6855">
      <w:pPr>
        <w:rPr>
          <w:rFonts w:eastAsia="仿宋_GB2312"/>
          <w:sz w:val="24"/>
        </w:rPr>
      </w:pPr>
    </w:p>
    <w:p w14:paraId="6C83BD76" w14:textId="77777777" w:rsidR="00C81EE6" w:rsidRPr="009F0449" w:rsidRDefault="00C81EE6" w:rsidP="00C81EE6">
      <w:pPr>
        <w:jc w:val="center"/>
        <w:rPr>
          <w:rFonts w:eastAsia="仿宋_GB2312"/>
          <w:sz w:val="24"/>
        </w:rPr>
      </w:pPr>
      <w:r>
        <w:rPr>
          <w:noProof/>
        </w:rPr>
        <w:lastRenderedPageBreak/>
        <w:drawing>
          <wp:inline distT="0" distB="0" distL="0" distR="0" wp14:anchorId="7D27ECCE" wp14:editId="7FB4A91F">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5083B4D" w14:textId="6604C9AF" w:rsidR="006525B4" w:rsidRDefault="006525B4" w:rsidP="006525B4">
      <w:pPr>
        <w:snapToGrid w:val="0"/>
        <w:spacing w:line="180" w:lineRule="atLeast"/>
        <w:contextualSpacing/>
        <w:jc w:val="center"/>
        <w:rPr>
          <w:noProof/>
        </w:rPr>
      </w:pPr>
      <w:r>
        <w:rPr>
          <w:rFonts w:hint="eastAsia"/>
          <w:noProof/>
        </w:rPr>
        <w:t>F</w:t>
      </w:r>
      <w:r w:rsidR="00DF511E">
        <w:rPr>
          <w:noProof/>
        </w:rPr>
        <w:t>igure 6</w:t>
      </w:r>
      <w:r>
        <w:rPr>
          <w:noProof/>
        </w:rPr>
        <w:t>: AHP result analysis</w:t>
      </w:r>
    </w:p>
    <w:p w14:paraId="77D7ADF2" w14:textId="77777777" w:rsidR="00ED6855" w:rsidRDefault="00ED6855" w:rsidP="00864154">
      <w:pPr>
        <w:rPr>
          <w:b/>
          <w:sz w:val="24"/>
          <w:szCs w:val="36"/>
        </w:rPr>
      </w:pPr>
    </w:p>
    <w:p w14:paraId="283906DD" w14:textId="610A8C5D" w:rsidR="00C81EE6" w:rsidRDefault="00C81EE6" w:rsidP="00864154">
      <w:pPr>
        <w:rPr>
          <w:sz w:val="24"/>
          <w:szCs w:val="36"/>
        </w:rPr>
      </w:pPr>
      <w:r>
        <w:rPr>
          <w:sz w:val="24"/>
          <w:szCs w:val="36"/>
        </w:rPr>
        <w:t>From figure</w:t>
      </w:r>
      <w:r w:rsidR="00DF511E">
        <w:rPr>
          <w:sz w:val="24"/>
          <w:szCs w:val="36"/>
        </w:rPr>
        <w:t xml:space="preserve"> 6</w:t>
      </w:r>
      <w:r>
        <w:rPr>
          <w:sz w:val="24"/>
          <w:szCs w:val="36"/>
        </w:rPr>
        <w:t xml:space="preserve"> in the appendix, we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w:t>
      </w:r>
    </w:p>
    <w:p w14:paraId="2EC92022" w14:textId="77777777" w:rsidR="00C81EE6" w:rsidRPr="00C81EE6" w:rsidRDefault="00C81EE6" w:rsidP="00864154">
      <w:pPr>
        <w:rPr>
          <w:sz w:val="24"/>
          <w:szCs w:val="36"/>
        </w:rPr>
      </w:pPr>
      <w:r>
        <w:rPr>
          <w:sz w:val="24"/>
          <w:szCs w:val="36"/>
        </w:rPr>
        <w:t xml:space="preserve">For both highest camera resolution and price, the medium ones are both attractive. </w:t>
      </w:r>
    </w:p>
    <w:p w14:paraId="74E275A4" w14:textId="77777777" w:rsidR="00D60425" w:rsidRDefault="00D60425" w:rsidP="00D60425">
      <w:pPr>
        <w:pStyle w:val="a5"/>
        <w:ind w:left="780" w:firstLineChars="0" w:firstLine="0"/>
        <w:rPr>
          <w:rFonts w:ascii="Times New Roman"/>
          <w:b/>
          <w:sz w:val="24"/>
          <w:szCs w:val="36"/>
          <w:lang w:eastAsia="zh-CN"/>
        </w:rPr>
      </w:pPr>
    </w:p>
    <w:p w14:paraId="2EC804BF" w14:textId="37B14008" w:rsidR="00D60425" w:rsidRDefault="00D60425" w:rsidP="00D60425">
      <w:pPr>
        <w:pStyle w:val="a5"/>
        <w:numPr>
          <w:ilvl w:val="1"/>
          <w:numId w:val="7"/>
        </w:numPr>
        <w:ind w:firstLineChars="0"/>
        <w:rPr>
          <w:rFonts w:ascii="Times New Roman"/>
          <w:b/>
          <w:sz w:val="24"/>
          <w:szCs w:val="36"/>
          <w:lang w:eastAsia="zh-CN"/>
        </w:rPr>
      </w:pPr>
      <w:r>
        <w:rPr>
          <w:rFonts w:ascii="Times New Roman"/>
          <w:b/>
          <w:sz w:val="24"/>
          <w:szCs w:val="36"/>
          <w:lang w:eastAsia="zh-CN"/>
        </w:rPr>
        <w:t>Linear Regression</w:t>
      </w:r>
      <w:r w:rsidR="0030646B" w:rsidRPr="0030646B">
        <w:rPr>
          <w:rFonts w:ascii="Times New Roman" w:eastAsia="宋体" w:hint="eastAsia"/>
          <w:b/>
          <w:sz w:val="24"/>
          <w:szCs w:val="24"/>
          <w:vertAlign w:val="superscript"/>
        </w:rPr>
        <w:t>[</w:t>
      </w:r>
      <w:r w:rsidR="0030646B" w:rsidRPr="0030646B">
        <w:rPr>
          <w:rFonts w:ascii="Times New Roman" w:eastAsia="宋体"/>
          <w:b/>
          <w:sz w:val="24"/>
          <w:szCs w:val="24"/>
          <w:vertAlign w:val="superscript"/>
        </w:rPr>
        <w:t>13</w:t>
      </w:r>
      <w:r w:rsidR="0030646B" w:rsidRPr="0030646B">
        <w:rPr>
          <w:rFonts w:ascii="Times New Roman" w:eastAsia="宋体" w:hint="eastAsia"/>
          <w:b/>
          <w:sz w:val="24"/>
          <w:szCs w:val="24"/>
          <w:vertAlign w:val="superscript"/>
        </w:rPr>
        <w:t>]</w:t>
      </w:r>
    </w:p>
    <w:p w14:paraId="4A6AEA14" w14:textId="77777777" w:rsidR="0000189C" w:rsidRDefault="0000189C" w:rsidP="0000189C">
      <w:pPr>
        <w:rPr>
          <w:b/>
          <w:sz w:val="24"/>
          <w:szCs w:val="36"/>
        </w:rPr>
      </w:pPr>
    </w:p>
    <w:p w14:paraId="02A2E12E" w14:textId="51F950C5" w:rsidR="0000189C" w:rsidRPr="0000189C" w:rsidRDefault="0000189C" w:rsidP="0000189C">
      <w:pPr>
        <w:rPr>
          <w:rFonts w:eastAsia="仿宋_GB2312"/>
          <w:sz w:val="24"/>
        </w:rPr>
      </w:pPr>
      <w:r>
        <w:rPr>
          <w:rFonts w:eastAsia="仿宋_GB2312"/>
          <w:sz w:val="24"/>
        </w:rPr>
        <w:t xml:space="preserve">The third </w:t>
      </w:r>
      <w:r w:rsidR="003B2AAD">
        <w:rPr>
          <w:rFonts w:eastAsia="仿宋_GB2312"/>
          <w:sz w:val="24"/>
        </w:rPr>
        <w:t xml:space="preserve">modeling </w:t>
      </w:r>
      <w:r>
        <w:rPr>
          <w:rFonts w:eastAsia="仿宋_GB2312"/>
          <w:sz w:val="24"/>
        </w:rPr>
        <w:t xml:space="preserve">method we use is linear regression. We can regard the properties of phones as independent variables, and the sales as dependent variables. Based on the samples, each data can be viewed as a mapping from the independent variables, which are the properties, to the dependent variables, which are sales. As each data is expressed numerical, we can </w:t>
      </w:r>
      <w:proofErr w:type="spellStart"/>
      <w:proofErr w:type="gramStart"/>
      <w:r>
        <w:rPr>
          <w:rFonts w:eastAsia="仿宋_GB2312"/>
          <w:sz w:val="24"/>
        </w:rPr>
        <w:t>ind</w:t>
      </w:r>
      <w:proofErr w:type="spellEnd"/>
      <w:proofErr w:type="gramEnd"/>
      <w:r>
        <w:rPr>
          <w:rFonts w:eastAsia="仿宋_GB2312"/>
          <w:sz w:val="24"/>
        </w:rPr>
        <w:t xml:space="preserve"> the function from the independent variables to the dependent variables through linear regression</w:t>
      </w:r>
      <w:r w:rsidR="003B2AAD">
        <w:rPr>
          <w:rFonts w:eastAsia="仿宋_GB2312"/>
          <w:sz w:val="24"/>
        </w:rPr>
        <w:t xml:space="preserve"> from the data</w:t>
      </w:r>
      <w:r>
        <w:rPr>
          <w:rFonts w:eastAsia="仿宋_GB2312"/>
          <w:sz w:val="24"/>
        </w:rPr>
        <w:t xml:space="preserve">. </w:t>
      </w:r>
    </w:p>
    <w:p w14:paraId="3DA54201" w14:textId="77777777" w:rsidR="00056768" w:rsidRDefault="00056768" w:rsidP="0000189C">
      <w:pPr>
        <w:rPr>
          <w:rFonts w:ascii="仿宋_GB2312" w:eastAsia="仿宋_GB2312"/>
          <w:sz w:val="24"/>
        </w:rPr>
      </w:pPr>
    </w:p>
    <w:p w14:paraId="07E20539" w14:textId="0BBD5ECE" w:rsidR="0000189C" w:rsidRDefault="0000189C" w:rsidP="0000189C">
      <w:pPr>
        <w:rPr>
          <w:rFonts w:eastAsia="仿宋_GB2312"/>
          <w:sz w:val="24"/>
        </w:rPr>
      </w:pPr>
      <w:r>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Pr>
          <w:rFonts w:eastAsia="仿宋_GB2312"/>
          <w:sz w:val="24"/>
        </w:rPr>
        <w:t xml:space="preserve"> respectively d</w:t>
      </w:r>
      <w:proofErr w:type="spellStart"/>
      <w:r>
        <w:rPr>
          <w:rFonts w:eastAsia="仿宋_GB2312"/>
          <w:sz w:val="24"/>
        </w:rPr>
        <w:t>enote</w:t>
      </w:r>
      <w:proofErr w:type="spellEnd"/>
      <w:r>
        <w:rPr>
          <w:rFonts w:eastAsia="仿宋_GB2312"/>
          <w:sz w:val="24"/>
        </w:rPr>
        <w:t xml:space="preserve"> </w:t>
      </w:r>
      <w:r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p>
    <w:p w14:paraId="04EF128F" w14:textId="77777777" w:rsidR="00DC7E74" w:rsidRDefault="00DC7E74" w:rsidP="0000189C">
      <w:pPr>
        <w:rPr>
          <w:rFonts w:eastAsia="仿宋_GB2312"/>
          <w:sz w:val="24"/>
        </w:rPr>
      </w:pPr>
    </w:p>
    <w:p w14:paraId="62A7A9ED" w14:textId="37B866AF" w:rsidR="00DC7E74" w:rsidRPr="0000189C" w:rsidRDefault="00D54AA2" w:rsidP="0000189C">
      <w:pPr>
        <w:rPr>
          <w:rFonts w:eastAsia="仿宋_GB2312"/>
          <w:sz w:val="24"/>
        </w:rPr>
      </w:pPr>
      <w:r>
        <w:rPr>
          <w:rFonts w:eastAsia="仿宋_GB2312"/>
          <w:sz w:val="24"/>
        </w:rPr>
        <w:t>We utilize</w:t>
      </w:r>
      <w:r w:rsidR="00314BE1">
        <w:rPr>
          <w:rFonts w:eastAsia="仿宋_GB2312"/>
          <w:sz w:val="24"/>
        </w:rPr>
        <w:t xml:space="preserve"> regression formula </w:t>
      </w:r>
      <w:r w:rsidR="00314BE1">
        <w:rPr>
          <w:rFonts w:eastAsia="仿宋_GB2312" w:hint="eastAsia"/>
          <w:sz w:val="24"/>
        </w:rPr>
        <w:t>20</w:t>
      </w:r>
      <w:r w:rsidR="00DC7E74">
        <w:rPr>
          <w:rFonts w:eastAsia="仿宋_GB2312"/>
          <w:sz w:val="24"/>
        </w:rPr>
        <w:t xml:space="preserve">, </w:t>
      </w:r>
    </w:p>
    <w:p w14:paraId="552EC8DB" w14:textId="38482409" w:rsidR="0000189C" w:rsidRPr="0000189C" w:rsidRDefault="00046027" w:rsidP="0000189C">
      <w:pPr>
        <w:snapToGrid w:val="0"/>
        <w:spacing w:line="180" w:lineRule="atLeast"/>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703296" behindDoc="0" locked="0" layoutInCell="1" allowOverlap="1" wp14:anchorId="50C90811" wp14:editId="4C658DE6">
                <wp:simplePos x="0" y="0"/>
                <wp:positionH relativeFrom="margin">
                  <wp:align>right</wp:align>
                </wp:positionH>
                <wp:positionV relativeFrom="paragraph">
                  <wp:posOffset>125095</wp:posOffset>
                </wp:positionV>
                <wp:extent cx="428625" cy="304800"/>
                <wp:effectExtent l="0" t="0" r="9525" b="0"/>
                <wp:wrapNone/>
                <wp:docPr id="1089" name="文本框 10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E4255" w14:textId="77777777" w:rsidR="003D1226" w:rsidRPr="008A1391" w:rsidRDefault="003D1226" w:rsidP="00A463EB">
                            <w:pPr>
                              <w:rPr>
                                <w:rFonts w:eastAsia="仿宋_GB2312"/>
                              </w:rPr>
                            </w:pPr>
                            <w:r>
                              <w:rPr>
                                <w:rFonts w:eastAsia="仿宋_GB2312"/>
                              </w:rPr>
                              <w:t>(</w:t>
                            </w:r>
                            <w:r>
                              <w:rPr>
                                <w:rFonts w:eastAsia="仿宋_GB2312" w:hint="eastAsia"/>
                              </w:rPr>
                              <w:t>20</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90811" id="文本框 1089" o:spid="_x0000_s1142" type="#_x0000_t202" style="position:absolute;margin-left:-17.45pt;margin-top:9.85pt;width:33.75pt;height:24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" fillcolor="white [3201]" stroked="f" strokeweight=".5pt">
                <v:path arrowok="t"/>
                <v:textbox>
                  <w:txbxContent>
                    <w:p w14:paraId="5CDE4255" w14:textId="77777777" w:rsidR="003D1226" w:rsidRPr="008A1391" w:rsidRDefault="003D1226" w:rsidP="00A463EB">
                      <w:pPr>
                        <w:rPr>
                          <w:rFonts w:eastAsia="仿宋_GB2312"/>
                        </w:rPr>
                      </w:pPr>
                      <w:r>
                        <w:rPr>
                          <w:rFonts w:eastAsia="仿宋_GB2312"/>
                        </w:rPr>
                        <w:t>(</w:t>
                      </w:r>
                      <w:r>
                        <w:rPr>
                          <w:rFonts w:eastAsia="仿宋_GB2312" w:hint="eastAsia"/>
                        </w:rPr>
                        <w:t>20</w:t>
                      </w:r>
                      <w:r>
                        <w:rPr>
                          <w:rFonts w:eastAsia="仿宋_GB2312"/>
                        </w:rPr>
                        <w:t>)</w:t>
                      </w:r>
                    </w:p>
                  </w:txbxContent>
                </v:textbox>
                <w10:wrap anchorx="margin"/>
              </v:shape>
            </w:pict>
          </mc:Fallback>
        </mc:AlternateContent>
      </w:r>
    </w:p>
    <w:p w14:paraId="7EDC58A4" w14:textId="1FF45308" w:rsidR="0000189C" w:rsidRPr="00D11088" w:rsidRDefault="001676A7" w:rsidP="0000189C">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ins w:id="173" w:author="Windows 用户" w:date="2018-09-20T19:23:00Z">
                      <w:rPr>
                        <w:rFonts w:ascii="Cambria Math" w:eastAsia="仿宋_GB2312" w:hAnsi="Cambria Math"/>
                        <w:i/>
                        <w:sz w:val="24"/>
                      </w:rPr>
                    </w:ins>
                  </m:ctrlPr>
                </m:dPr>
                <m:e>
                  <m:r>
                    <w:ins w:id="174" w:author="Windows 用户" w:date="2018-09-20T19:23:00Z">
                      <w:rPr>
                        <w:rFonts w:ascii="Cambria Math" w:eastAsia="仿宋_GB2312" w:hAnsi="Cambria Math"/>
                        <w:sz w:val="24"/>
                      </w:rPr>
                      <m:t>1,2</m:t>
                    </w:ins>
                  </m:r>
                </m:e>
              </m:d>
              <m:d>
                <m:dPr>
                  <m:begChr m:val="{"/>
                  <m:endChr m:val="}"/>
                  <m:ctrlPr>
                    <w:del w:id="175" w:author="Windows 用户" w:date="2018-09-20T19:23:00Z">
                      <w:rPr>
                        <w:rFonts w:ascii="Cambria Math" w:eastAsia="仿宋_GB2312" w:hAnsi="Cambria Math"/>
                        <w:i/>
                        <w:sz w:val="24"/>
                      </w:rPr>
                    </w:del>
                  </m:ctrlPr>
                </m:dPr>
                <m:e>
                  <m:r>
                    <w:del w:id="176" w:author="Windows 用户" w:date="2018-09-20T19:23:00Z">
                      <w:rPr>
                        <w:rFonts w:ascii="Cambria Math" w:eastAsia="仿宋_GB2312" w:hAnsi="Cambria Math"/>
                        <w:sz w:val="24"/>
                      </w:rPr>
                      <m:t>n∈</m:t>
                    </w:del>
                  </m:r>
                  <m:sSup>
                    <m:sSupPr>
                      <m:ctrlPr>
                        <w:del w:id="177" w:author="Windows 用户" w:date="2018-09-20T19:23:00Z">
                          <w:rPr>
                            <w:rFonts w:ascii="Cambria Math" w:eastAsia="仿宋_GB2312" w:hAnsi="Cambria Math"/>
                            <w:i/>
                            <w:sz w:val="24"/>
                          </w:rPr>
                        </w:del>
                      </m:ctrlPr>
                    </m:sSupPr>
                    <m:e>
                      <m:r>
                        <w:del w:id="178" w:author="Windows 用户" w:date="2018-09-20T19:23:00Z">
                          <w:rPr>
                            <w:rFonts w:ascii="Cambria Math" w:eastAsia="仿宋_GB2312" w:hAnsi="Cambria Math"/>
                            <w:sz w:val="24"/>
                          </w:rPr>
                          <m:t>N</m:t>
                        </w:del>
                      </m:r>
                    </m:e>
                    <m:sup>
                      <m:r>
                        <w:del w:id="179" w:author="Windows 用户" w:date="2018-09-20T19:23:00Z">
                          <w:rPr>
                            <w:rFonts w:ascii="Cambria Math" w:eastAsia="仿宋_GB2312" w:hAnsi="Cambria Math"/>
                            <w:sz w:val="24"/>
                          </w:rPr>
                          <m:t>*</m:t>
                        </w:del>
                      </m:r>
                    </m:sup>
                  </m:sSup>
                </m:e>
                <m:e>
                  <m:r>
                    <w:del w:id="180" w:author="Windows 用户" w:date="2018-09-20T19:23:00Z">
                      <w:rPr>
                        <w:rFonts w:ascii="Cambria Math" w:eastAsia="仿宋_GB2312" w:hAnsi="Cambria Math"/>
                        <w:sz w:val="24"/>
                      </w:rPr>
                      <m:t>n≤2</m:t>
                    </w:del>
                  </m:r>
                </m:e>
              </m:d>
            </m:e>
          </m:d>
        </m:oMath>
      </m:oMathPara>
    </w:p>
    <w:p w14:paraId="664178AC" w14:textId="77777777" w:rsidR="00D11088" w:rsidRPr="00176312" w:rsidRDefault="00D11088" w:rsidP="0000189C">
      <w:pPr>
        <w:snapToGrid w:val="0"/>
        <w:spacing w:line="180" w:lineRule="atLeast"/>
        <w:ind w:firstLineChars="200" w:firstLine="480"/>
        <w:contextualSpacing/>
        <w:jc w:val="left"/>
        <w:rPr>
          <w:rFonts w:ascii="仿宋_GB2312" w:eastAsia="仿宋_GB2312"/>
          <w:sz w:val="24"/>
        </w:rPr>
      </w:pPr>
    </w:p>
    <w:p w14:paraId="78BF4A4E" w14:textId="2FB2A7BD" w:rsidR="00DC7E74" w:rsidRDefault="00DC7E74" w:rsidP="00DC7E74">
      <w:pPr>
        <w:rPr>
          <w:rFonts w:eastAsia="仿宋_GB2312"/>
          <w:sz w:val="24"/>
        </w:rPr>
      </w:pPr>
      <w:r>
        <w:rPr>
          <w:rFonts w:eastAsia="仿宋_GB2312"/>
          <w:sz w:val="24"/>
        </w:rPr>
        <w:t xml:space="preserve">Let </w:t>
      </w:r>
      <m:oMath>
        <m:r>
          <w:rPr>
            <w:rFonts w:ascii="Cambria Math" w:eastAsia="仿宋_GB2312" w:hAnsi="Cambria Math"/>
            <w:sz w:val="24"/>
          </w:rPr>
          <m:t xml:space="preserve">X </m:t>
        </m:r>
      </m:oMath>
      <w:r>
        <w:rPr>
          <w:rFonts w:eastAsia="仿宋_GB2312"/>
          <w:sz w:val="24"/>
        </w:rPr>
        <w:t xml:space="preserve">denotes the independent variables matrix,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Pr>
          <w:rFonts w:eastAsia="仿宋_GB2312"/>
          <w:sz w:val="24"/>
        </w:rPr>
        <w:t xml:space="preserve">denote dependent variables matrixes, </w:t>
      </w:r>
      <m:oMath>
        <m:r>
          <w:rPr>
            <w:rFonts w:ascii="Cambria Math" w:eastAsia="仿宋_GB2312" w:hAnsi="Cambria Math"/>
            <w:sz w:val="24"/>
          </w:rPr>
          <m:t xml:space="preserve">β </m:t>
        </m:r>
      </m:oMath>
      <w:proofErr w:type="gramStart"/>
      <w:r>
        <w:rPr>
          <w:rFonts w:eastAsia="仿宋_GB2312"/>
          <w:sz w:val="24"/>
        </w:rPr>
        <w:t>denote</w:t>
      </w:r>
      <w:r w:rsidR="00CD3392">
        <w:rPr>
          <w:rFonts w:eastAsia="仿宋_GB2312"/>
          <w:sz w:val="24"/>
        </w:rPr>
        <w:t>s</w:t>
      </w:r>
      <w:proofErr w:type="gramEnd"/>
      <w:r>
        <w:rPr>
          <w:rFonts w:eastAsia="仿宋_GB2312"/>
          <w:sz w:val="24"/>
        </w:rPr>
        <w:t xml:space="preserve"> coefficient matrixes. We apply </w:t>
      </w:r>
      <w:r w:rsidRPr="00DC7E74">
        <w:rPr>
          <w:rFonts w:eastAsia="仿宋_GB2312"/>
          <w:sz w:val="24"/>
        </w:rPr>
        <w:t>Least Square Regression Method</w:t>
      </w:r>
      <w:r>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314BE1">
        <w:rPr>
          <w:rFonts w:eastAsia="仿宋_GB2312" w:hint="eastAsia"/>
          <w:sz w:val="24"/>
        </w:rPr>
        <w:t>1</w:t>
      </w:r>
      <w:r w:rsidR="00D54AA2">
        <w:rPr>
          <w:rFonts w:eastAsia="仿宋_GB2312"/>
          <w:sz w:val="24"/>
        </w:rPr>
        <w:t>:</w:t>
      </w:r>
    </w:p>
    <w:p w14:paraId="5D927AC9" w14:textId="21A92D63" w:rsidR="00D11088" w:rsidRPr="00DC7E74" w:rsidRDefault="00B55A50" w:rsidP="00DC7E74">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5344" behindDoc="0" locked="0" layoutInCell="1" allowOverlap="1" wp14:anchorId="4B474D1E" wp14:editId="1E1EE0F7">
                <wp:simplePos x="0" y="0"/>
                <wp:positionH relativeFrom="margin">
                  <wp:align>right</wp:align>
                </wp:positionH>
                <wp:positionV relativeFrom="paragraph">
                  <wp:posOffset>208915</wp:posOffset>
                </wp:positionV>
                <wp:extent cx="428625" cy="304800"/>
                <wp:effectExtent l="0" t="0" r="0" b="0"/>
                <wp:wrapNone/>
                <wp:docPr id="1090" name="文本框 10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6EA0EB" w14:textId="77777777" w:rsidR="003D1226" w:rsidRPr="008A1391" w:rsidRDefault="003D1226" w:rsidP="00A463EB">
                            <w:pPr>
                              <w:rPr>
                                <w:rFonts w:eastAsia="仿宋_GB2312"/>
                              </w:rPr>
                            </w:pPr>
                            <w:r>
                              <w:rPr>
                                <w:rFonts w:eastAsia="仿宋_GB2312"/>
                              </w:rPr>
                              <w:t>(2</w:t>
                            </w:r>
                            <w:r>
                              <w:rPr>
                                <w:rFonts w:eastAsia="仿宋_GB2312" w:hint="eastAsia"/>
                              </w:rPr>
                              <w:t>1</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74D1E" id="文本框 1090" o:spid="_x0000_s1143" type="#_x0000_t202" style="position:absolute;left:0;text-align:left;margin-left:-17.45pt;margin-top:16.45pt;width:33.75pt;height:24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8eT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" fillcolor="white [3201]" stroked="f" strokeweight=".5pt">
                <v:path arrowok="t"/>
                <v:textbox>
                  <w:txbxContent>
                    <w:p w14:paraId="036EA0EB" w14:textId="77777777" w:rsidR="003D1226" w:rsidRPr="008A1391" w:rsidRDefault="003D1226" w:rsidP="00A463EB">
                      <w:pPr>
                        <w:rPr>
                          <w:rFonts w:eastAsia="仿宋_GB2312"/>
                        </w:rPr>
                      </w:pPr>
                      <w:r>
                        <w:rPr>
                          <w:rFonts w:eastAsia="仿宋_GB2312"/>
                        </w:rPr>
                        <w:t>(2</w:t>
                      </w:r>
                      <w:r>
                        <w:rPr>
                          <w:rFonts w:eastAsia="仿宋_GB2312" w:hint="eastAsia"/>
                        </w:rPr>
                        <w:t>1</w:t>
                      </w:r>
                      <w:r>
                        <w:rPr>
                          <w:rFonts w:eastAsia="仿宋_GB2312"/>
                        </w:rPr>
                        <w:t>)</w:t>
                      </w:r>
                    </w:p>
                  </w:txbxContent>
                </v:textbox>
                <w10:wrap anchorx="margin"/>
              </v:shape>
            </w:pict>
          </mc:Fallback>
        </mc:AlternateContent>
      </w:r>
    </w:p>
    <w:p w14:paraId="577D52F3" w14:textId="77777777" w:rsidR="0000189C" w:rsidRPr="00D11088" w:rsidRDefault="0000189C" w:rsidP="0000189C">
      <w:pPr>
        <w:snapToGrid w:val="0"/>
        <w:spacing w:line="180" w:lineRule="atLeast"/>
        <w:ind w:firstLineChars="200" w:firstLine="480"/>
        <w:contextualSpacing/>
        <w:jc w:val="left"/>
        <w:rPr>
          <w:rFonts w:ascii="仿宋_GB2312" w:eastAsia="仿宋_GB2312"/>
          <w:sz w:val="24"/>
        </w:rPr>
      </w:pPr>
      <m:oMathPara>
        <m:oMath>
          <m:r>
            <w:rPr>
              <w:rFonts w:ascii="Cambria Math" w:eastAsia="仿宋_GB2312" w:hAnsi="Cambria Math"/>
              <w:sz w:val="24"/>
            </w:rPr>
            <w:lastRenderedPageBreak/>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14:paraId="7DE41DA0" w14:textId="77777777" w:rsidR="00D11088" w:rsidRPr="00176312" w:rsidRDefault="00D11088" w:rsidP="0000189C">
      <w:pPr>
        <w:snapToGrid w:val="0"/>
        <w:spacing w:line="180" w:lineRule="atLeast"/>
        <w:ind w:firstLineChars="200" w:firstLine="480"/>
        <w:contextualSpacing/>
        <w:jc w:val="left"/>
        <w:rPr>
          <w:rFonts w:ascii="仿宋_GB2312" w:eastAsia="仿宋_GB2312"/>
          <w:sz w:val="24"/>
        </w:rPr>
      </w:pPr>
    </w:p>
    <w:p w14:paraId="33516BCD" w14:textId="678C940D" w:rsidR="00DC7E74" w:rsidRPr="00DC7E74" w:rsidRDefault="00D92845" w:rsidP="00DC7E74">
      <w:pPr>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p>
    <w:p w14:paraId="55A167DF" w14:textId="77777777" w:rsidR="0000189C" w:rsidRDefault="0000189C" w:rsidP="0000189C">
      <w:pPr>
        <w:snapToGrid w:val="0"/>
        <w:spacing w:line="180" w:lineRule="atLeast"/>
        <w:ind w:firstLineChars="200" w:firstLine="480"/>
        <w:contextualSpacing/>
        <w:jc w:val="left"/>
        <w:rPr>
          <w:rFonts w:ascii="仿宋_GB2312" w:eastAsia="仿宋_GB2312"/>
          <w:sz w:val="24"/>
        </w:rPr>
      </w:pPr>
    </w:p>
    <w:p w14:paraId="2C1AAC08" w14:textId="77777777" w:rsidR="0000189C" w:rsidRPr="004C258E" w:rsidRDefault="004C258E" w:rsidP="0000189C">
      <w:pPr>
        <w:snapToGrid w:val="0"/>
        <w:spacing w:line="180" w:lineRule="atLeast"/>
        <w:ind w:firstLineChars="200" w:firstLine="420"/>
        <w:contextualSpacing/>
        <w:jc w:val="center"/>
        <w:rPr>
          <w:rFonts w:eastAsia="仿宋_GB2312"/>
        </w:rPr>
      </w:pPr>
      <w:r w:rsidRPr="004C258E">
        <w:rPr>
          <w:rFonts w:eastAsia="仿宋_GB2312" w:hint="eastAsia"/>
        </w:rPr>
        <w:t>T</w:t>
      </w:r>
      <w:r w:rsidR="006525B4">
        <w:rPr>
          <w:rFonts w:eastAsia="仿宋_GB2312"/>
        </w:rPr>
        <w:t>able 14</w:t>
      </w:r>
      <w:r w:rsidRPr="004C258E">
        <w:rPr>
          <w:rFonts w:eastAsia="仿宋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14:paraId="6513ADDB" w14:textId="77777777" w:rsidTr="004C258E">
        <w:trPr>
          <w:trHeight w:val="270"/>
          <w:jc w:val="center"/>
        </w:trPr>
        <w:tc>
          <w:tcPr>
            <w:tcW w:w="455" w:type="dxa"/>
          </w:tcPr>
          <w:p w14:paraId="16467677" w14:textId="77777777"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14:paraId="283B789E" w14:textId="77777777"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14:paraId="0C8F0085" w14:textId="77777777"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4C258E" w:rsidRPr="004C258E" w14:paraId="5D7B84D6" w14:textId="77777777" w:rsidTr="004C258E">
        <w:trPr>
          <w:trHeight w:val="270"/>
          <w:jc w:val="center"/>
        </w:trPr>
        <w:tc>
          <w:tcPr>
            <w:tcW w:w="455" w:type="dxa"/>
          </w:tcPr>
          <w:p w14:paraId="3F018599" w14:textId="77777777" w:rsidR="004C258E" w:rsidRPr="004C258E" w:rsidRDefault="001676A7"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14:paraId="386F0CA8" w14:textId="77777777" w:rsidR="004C258E" w:rsidRPr="004C258E" w:rsidRDefault="004C258E" w:rsidP="004C258E">
            <w:pPr>
              <w:widowControl/>
              <w:jc w:val="center"/>
              <w:rPr>
                <w:color w:val="000000"/>
                <w:kern w:val="0"/>
                <w:sz w:val="24"/>
              </w:rPr>
            </w:pPr>
            <w:r w:rsidRPr="004C258E">
              <w:rPr>
                <w:rFonts w:hint="eastAsia"/>
                <w:color w:val="000000"/>
                <w:sz w:val="24"/>
              </w:rPr>
              <w:t>0.017671</w:t>
            </w:r>
          </w:p>
        </w:tc>
        <w:tc>
          <w:tcPr>
            <w:tcW w:w="3837" w:type="dxa"/>
            <w:shd w:val="clear" w:color="auto" w:fill="auto"/>
            <w:noWrap/>
            <w:vAlign w:val="bottom"/>
            <w:hideMark/>
          </w:tcPr>
          <w:p w14:paraId="17456D37" w14:textId="77777777" w:rsidR="004C258E" w:rsidRPr="004C258E" w:rsidRDefault="004C258E" w:rsidP="004C258E">
            <w:pPr>
              <w:jc w:val="center"/>
              <w:rPr>
                <w:color w:val="000000"/>
                <w:sz w:val="24"/>
              </w:rPr>
            </w:pPr>
            <w:r w:rsidRPr="004C258E">
              <w:rPr>
                <w:rFonts w:hint="eastAsia"/>
                <w:color w:val="000000"/>
                <w:sz w:val="24"/>
              </w:rPr>
              <w:t>0.018321</w:t>
            </w:r>
          </w:p>
        </w:tc>
      </w:tr>
      <w:tr w:rsidR="004C258E" w:rsidRPr="004C258E" w14:paraId="36E6528B" w14:textId="77777777" w:rsidTr="004C258E">
        <w:trPr>
          <w:trHeight w:val="270"/>
          <w:jc w:val="center"/>
        </w:trPr>
        <w:tc>
          <w:tcPr>
            <w:tcW w:w="455" w:type="dxa"/>
          </w:tcPr>
          <w:p w14:paraId="66A3E5E0" w14:textId="77777777" w:rsidR="004C258E" w:rsidRPr="004C258E" w:rsidRDefault="001676A7"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14:paraId="38B69DF0" w14:textId="77777777" w:rsidR="004C258E" w:rsidRPr="004C258E" w:rsidRDefault="004C258E" w:rsidP="004C258E">
            <w:pPr>
              <w:jc w:val="center"/>
              <w:rPr>
                <w:color w:val="000000"/>
                <w:sz w:val="24"/>
              </w:rPr>
            </w:pPr>
            <w:r w:rsidRPr="004C258E">
              <w:rPr>
                <w:rFonts w:hint="eastAsia"/>
                <w:color w:val="000000"/>
                <w:sz w:val="24"/>
              </w:rPr>
              <w:t>7.71E-10</w:t>
            </w:r>
          </w:p>
        </w:tc>
        <w:tc>
          <w:tcPr>
            <w:tcW w:w="3837" w:type="dxa"/>
            <w:shd w:val="clear" w:color="auto" w:fill="auto"/>
            <w:noWrap/>
            <w:vAlign w:val="bottom"/>
            <w:hideMark/>
          </w:tcPr>
          <w:p w14:paraId="50D5D8AD" w14:textId="77777777" w:rsidR="004C258E" w:rsidRPr="004C258E" w:rsidRDefault="004C258E" w:rsidP="004C258E">
            <w:pPr>
              <w:jc w:val="center"/>
              <w:rPr>
                <w:color w:val="000000"/>
                <w:sz w:val="24"/>
              </w:rPr>
            </w:pPr>
            <w:r w:rsidRPr="004C258E">
              <w:rPr>
                <w:rFonts w:hint="eastAsia"/>
                <w:color w:val="000000"/>
                <w:sz w:val="24"/>
              </w:rPr>
              <w:t>6.24E-10</w:t>
            </w:r>
          </w:p>
        </w:tc>
      </w:tr>
      <w:tr w:rsidR="004C258E" w:rsidRPr="004C258E" w14:paraId="20053D2C" w14:textId="77777777" w:rsidTr="004C258E">
        <w:trPr>
          <w:trHeight w:val="270"/>
          <w:jc w:val="center"/>
        </w:trPr>
        <w:tc>
          <w:tcPr>
            <w:tcW w:w="455" w:type="dxa"/>
          </w:tcPr>
          <w:p w14:paraId="3CF97557" w14:textId="77777777" w:rsidR="004C258E" w:rsidRPr="004C258E" w:rsidRDefault="001676A7"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14:paraId="49175216" w14:textId="77777777" w:rsidR="004C258E" w:rsidRPr="004C258E" w:rsidRDefault="004C258E" w:rsidP="004C258E">
            <w:pPr>
              <w:jc w:val="center"/>
              <w:rPr>
                <w:color w:val="000000"/>
                <w:sz w:val="24"/>
              </w:rPr>
            </w:pPr>
            <w:r w:rsidRPr="004C258E">
              <w:rPr>
                <w:rFonts w:hint="eastAsia"/>
                <w:color w:val="000000"/>
                <w:sz w:val="24"/>
              </w:rPr>
              <w:t>1.83E-06</w:t>
            </w:r>
          </w:p>
        </w:tc>
        <w:tc>
          <w:tcPr>
            <w:tcW w:w="3837" w:type="dxa"/>
            <w:shd w:val="clear" w:color="auto" w:fill="auto"/>
            <w:noWrap/>
            <w:vAlign w:val="bottom"/>
            <w:hideMark/>
          </w:tcPr>
          <w:p w14:paraId="1EB4FAC6" w14:textId="77777777" w:rsidR="004C258E" w:rsidRPr="004C258E" w:rsidRDefault="004C258E" w:rsidP="004C258E">
            <w:pPr>
              <w:jc w:val="center"/>
              <w:rPr>
                <w:color w:val="000000"/>
                <w:sz w:val="24"/>
              </w:rPr>
            </w:pPr>
            <w:r w:rsidRPr="004C258E">
              <w:rPr>
                <w:rFonts w:hint="eastAsia"/>
                <w:color w:val="000000"/>
                <w:sz w:val="24"/>
              </w:rPr>
              <w:t>1.68E-06</w:t>
            </w:r>
          </w:p>
        </w:tc>
      </w:tr>
      <w:tr w:rsidR="004C258E" w:rsidRPr="004C258E" w14:paraId="0D16918A" w14:textId="77777777" w:rsidTr="004C258E">
        <w:trPr>
          <w:trHeight w:val="270"/>
          <w:jc w:val="center"/>
        </w:trPr>
        <w:tc>
          <w:tcPr>
            <w:tcW w:w="455" w:type="dxa"/>
          </w:tcPr>
          <w:p w14:paraId="04088027" w14:textId="77777777" w:rsidR="004C258E" w:rsidRPr="004C258E" w:rsidRDefault="001676A7"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14:paraId="5529105D" w14:textId="77777777" w:rsidR="004C258E" w:rsidRPr="004C258E" w:rsidRDefault="004C258E" w:rsidP="004C258E">
            <w:pPr>
              <w:jc w:val="center"/>
              <w:rPr>
                <w:color w:val="000000"/>
                <w:sz w:val="24"/>
              </w:rPr>
            </w:pPr>
            <w:r w:rsidRPr="004C258E">
              <w:rPr>
                <w:rFonts w:hint="eastAsia"/>
                <w:color w:val="000000"/>
                <w:sz w:val="24"/>
              </w:rPr>
              <w:t>-0.00055</w:t>
            </w:r>
          </w:p>
        </w:tc>
        <w:tc>
          <w:tcPr>
            <w:tcW w:w="3837" w:type="dxa"/>
            <w:shd w:val="clear" w:color="auto" w:fill="auto"/>
            <w:noWrap/>
            <w:vAlign w:val="bottom"/>
            <w:hideMark/>
          </w:tcPr>
          <w:p w14:paraId="2365A278" w14:textId="77777777" w:rsidR="004C258E" w:rsidRPr="004C258E" w:rsidRDefault="004C258E" w:rsidP="004C258E">
            <w:pPr>
              <w:jc w:val="center"/>
              <w:rPr>
                <w:color w:val="000000"/>
                <w:sz w:val="24"/>
              </w:rPr>
            </w:pPr>
            <w:r w:rsidRPr="004C258E">
              <w:rPr>
                <w:rFonts w:hint="eastAsia"/>
                <w:color w:val="000000"/>
                <w:sz w:val="24"/>
              </w:rPr>
              <w:t>-0.00053</w:t>
            </w:r>
          </w:p>
        </w:tc>
      </w:tr>
      <w:tr w:rsidR="004C258E" w:rsidRPr="004C258E" w14:paraId="291F8517" w14:textId="77777777" w:rsidTr="004C258E">
        <w:trPr>
          <w:trHeight w:val="270"/>
          <w:jc w:val="center"/>
        </w:trPr>
        <w:tc>
          <w:tcPr>
            <w:tcW w:w="455" w:type="dxa"/>
          </w:tcPr>
          <w:p w14:paraId="35DA1A99" w14:textId="77777777" w:rsidR="004C258E" w:rsidRPr="004C258E" w:rsidRDefault="001676A7"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14:paraId="0B3B33A8" w14:textId="77777777" w:rsidR="004C258E" w:rsidRPr="004C258E" w:rsidRDefault="004C258E" w:rsidP="004C258E">
            <w:pPr>
              <w:jc w:val="center"/>
              <w:rPr>
                <w:color w:val="000000"/>
                <w:sz w:val="24"/>
              </w:rPr>
            </w:pPr>
            <w:r w:rsidRPr="004C258E">
              <w:rPr>
                <w:rFonts w:hint="eastAsia"/>
                <w:color w:val="000000"/>
                <w:sz w:val="24"/>
              </w:rPr>
              <w:t>8.85E-06</w:t>
            </w:r>
          </w:p>
        </w:tc>
        <w:tc>
          <w:tcPr>
            <w:tcW w:w="3837" w:type="dxa"/>
            <w:shd w:val="clear" w:color="auto" w:fill="auto"/>
            <w:noWrap/>
            <w:vAlign w:val="bottom"/>
          </w:tcPr>
          <w:p w14:paraId="79395FDC" w14:textId="77777777" w:rsidR="004C258E" w:rsidRPr="004C258E" w:rsidRDefault="004C258E" w:rsidP="004C258E">
            <w:pPr>
              <w:jc w:val="center"/>
              <w:rPr>
                <w:color w:val="000000"/>
                <w:sz w:val="24"/>
              </w:rPr>
            </w:pPr>
            <w:r w:rsidRPr="004C258E">
              <w:rPr>
                <w:rFonts w:hint="eastAsia"/>
                <w:color w:val="000000"/>
                <w:sz w:val="24"/>
              </w:rPr>
              <w:t>8.64E-06</w:t>
            </w:r>
          </w:p>
        </w:tc>
      </w:tr>
      <w:tr w:rsidR="004C258E" w:rsidRPr="004C258E" w14:paraId="432197E6" w14:textId="77777777" w:rsidTr="004C258E">
        <w:trPr>
          <w:trHeight w:val="270"/>
          <w:jc w:val="center"/>
        </w:trPr>
        <w:tc>
          <w:tcPr>
            <w:tcW w:w="455" w:type="dxa"/>
          </w:tcPr>
          <w:p w14:paraId="39419B19" w14:textId="77777777" w:rsidR="004C258E" w:rsidRPr="004C258E" w:rsidRDefault="001676A7"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14:paraId="24E7DC76" w14:textId="77777777" w:rsidR="004C258E" w:rsidRPr="004C258E" w:rsidRDefault="004C258E" w:rsidP="004C258E">
            <w:pPr>
              <w:jc w:val="center"/>
              <w:rPr>
                <w:color w:val="000000"/>
                <w:sz w:val="24"/>
              </w:rPr>
            </w:pPr>
            <w:r w:rsidRPr="004C258E">
              <w:rPr>
                <w:rFonts w:hint="eastAsia"/>
                <w:color w:val="000000"/>
                <w:sz w:val="24"/>
              </w:rPr>
              <w:t>-0.00062</w:t>
            </w:r>
          </w:p>
        </w:tc>
        <w:tc>
          <w:tcPr>
            <w:tcW w:w="3837" w:type="dxa"/>
            <w:shd w:val="clear" w:color="auto" w:fill="auto"/>
            <w:noWrap/>
            <w:vAlign w:val="bottom"/>
          </w:tcPr>
          <w:p w14:paraId="6E014E31" w14:textId="77777777" w:rsidR="004C258E" w:rsidRPr="004C258E" w:rsidRDefault="004C258E" w:rsidP="004C258E">
            <w:pPr>
              <w:jc w:val="center"/>
              <w:rPr>
                <w:color w:val="000000"/>
                <w:sz w:val="24"/>
              </w:rPr>
            </w:pPr>
            <w:r w:rsidRPr="004C258E">
              <w:rPr>
                <w:rFonts w:hint="eastAsia"/>
                <w:color w:val="000000"/>
                <w:sz w:val="24"/>
              </w:rPr>
              <w:t>-0.00081</w:t>
            </w:r>
          </w:p>
        </w:tc>
      </w:tr>
      <w:tr w:rsidR="004C258E" w:rsidRPr="004C258E" w14:paraId="31235667" w14:textId="77777777" w:rsidTr="004C258E">
        <w:trPr>
          <w:trHeight w:val="270"/>
          <w:jc w:val="center"/>
        </w:trPr>
        <w:tc>
          <w:tcPr>
            <w:tcW w:w="455" w:type="dxa"/>
          </w:tcPr>
          <w:p w14:paraId="7ACD342F" w14:textId="77777777" w:rsidR="004C258E" w:rsidRPr="004C258E" w:rsidRDefault="001676A7"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14:paraId="2D57E2EA" w14:textId="77777777" w:rsidR="004C258E" w:rsidRPr="004C258E" w:rsidRDefault="004C258E" w:rsidP="004C258E">
            <w:pPr>
              <w:jc w:val="center"/>
              <w:rPr>
                <w:color w:val="000000"/>
                <w:sz w:val="24"/>
              </w:rPr>
            </w:pPr>
            <w:r w:rsidRPr="004C258E">
              <w:rPr>
                <w:rFonts w:hint="eastAsia"/>
                <w:color w:val="000000"/>
                <w:sz w:val="24"/>
              </w:rPr>
              <w:t>2.61E-06</w:t>
            </w:r>
          </w:p>
        </w:tc>
        <w:tc>
          <w:tcPr>
            <w:tcW w:w="3837" w:type="dxa"/>
            <w:shd w:val="clear" w:color="auto" w:fill="auto"/>
            <w:noWrap/>
            <w:vAlign w:val="bottom"/>
            <w:hideMark/>
          </w:tcPr>
          <w:p w14:paraId="1FA8FDF5" w14:textId="77777777" w:rsidR="004C258E" w:rsidRPr="004C258E" w:rsidRDefault="004C258E" w:rsidP="004C258E">
            <w:pPr>
              <w:jc w:val="center"/>
              <w:rPr>
                <w:color w:val="000000"/>
                <w:sz w:val="24"/>
              </w:rPr>
            </w:pPr>
            <w:r w:rsidRPr="004C258E">
              <w:rPr>
                <w:color w:val="000000"/>
                <w:sz w:val="24"/>
              </w:rPr>
              <w:t>-9.50E-06</w:t>
            </w:r>
          </w:p>
        </w:tc>
      </w:tr>
    </w:tbl>
    <w:p w14:paraId="33B68250" w14:textId="77777777" w:rsidR="00D11088" w:rsidRDefault="00D11088" w:rsidP="00DC7E74">
      <w:pPr>
        <w:rPr>
          <w:rFonts w:eastAsia="仿宋_GB2312"/>
          <w:sz w:val="24"/>
        </w:rPr>
      </w:pPr>
    </w:p>
    <w:p w14:paraId="7BB2092E" w14:textId="2EDB68E7" w:rsidR="00DC7E74" w:rsidRPr="00DC7E74" w:rsidRDefault="00DC7E74" w:rsidP="00DC7E74">
      <w:pPr>
        <w:rPr>
          <w:rFonts w:eastAsia="仿宋_GB2312"/>
          <w:sz w:val="24"/>
        </w:rPr>
      </w:pPr>
      <w:r>
        <w:rPr>
          <w:rFonts w:eastAsia="仿宋_GB2312"/>
          <w:sz w:val="24"/>
        </w:rPr>
        <w:t xml:space="preserve">Point estimation possesses a drawback that it cannot express the accuracy of the </w:t>
      </w:r>
      <w:r w:rsidR="00AA5D78">
        <w:rPr>
          <w:rFonts w:eastAsia="仿宋_GB2312"/>
          <w:sz w:val="24"/>
        </w:rPr>
        <w:t xml:space="preserve">data </w:t>
      </w:r>
      <w:r>
        <w:rPr>
          <w:rFonts w:eastAsia="仿宋_GB2312"/>
          <w:sz w:val="24"/>
        </w:rPr>
        <w:t>obtained</w:t>
      </w:r>
      <w:r w:rsidR="00D54AA2">
        <w:rPr>
          <w:rFonts w:eastAsia="仿宋_GB2312"/>
          <w:sz w:val="24"/>
        </w:rPr>
        <w:t>, 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314BE1">
        <w:rPr>
          <w:rFonts w:eastAsia="仿宋_GB2312" w:hint="eastAsia"/>
          <w:sz w:val="24"/>
        </w:rPr>
        <w:t>2</w:t>
      </w:r>
      <w:r w:rsidR="00D54AA2">
        <w:rPr>
          <w:rFonts w:eastAsia="仿宋_GB2312"/>
          <w:sz w:val="24"/>
        </w:rPr>
        <w:t>:</w:t>
      </w:r>
    </w:p>
    <w:p w14:paraId="78172CE8" w14:textId="7EB86018" w:rsidR="00DC7E74" w:rsidRPr="00AA5D78" w:rsidRDefault="00B55A50" w:rsidP="0000189C">
      <w:pPr>
        <w:widowControl/>
        <w:snapToGrid w:val="0"/>
        <w:spacing w:line="180" w:lineRule="atLeast"/>
        <w:ind w:firstLineChars="200" w:firstLine="480"/>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707392" behindDoc="0" locked="0" layoutInCell="1" allowOverlap="1" wp14:anchorId="096642AE" wp14:editId="29A01E55">
                <wp:simplePos x="0" y="0"/>
                <wp:positionH relativeFrom="margin">
                  <wp:align>right</wp:align>
                </wp:positionH>
                <wp:positionV relativeFrom="paragraph">
                  <wp:posOffset>76200</wp:posOffset>
                </wp:positionV>
                <wp:extent cx="428625" cy="304800"/>
                <wp:effectExtent l="0" t="0" r="0" b="0"/>
                <wp:wrapNone/>
                <wp:docPr id="1091" name="文本框 10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7D019" w14:textId="77777777" w:rsidR="003D1226" w:rsidRPr="008A1391" w:rsidRDefault="003D1226" w:rsidP="00A463EB">
                            <w:pPr>
                              <w:rPr>
                                <w:rFonts w:eastAsia="仿宋_GB2312"/>
                              </w:rPr>
                            </w:pPr>
                            <w:r>
                              <w:rPr>
                                <w:rFonts w:eastAsia="仿宋_GB2312"/>
                              </w:rPr>
                              <w:t>(2</w:t>
                            </w:r>
                            <w:r>
                              <w:rPr>
                                <w:rFonts w:eastAsia="仿宋_GB2312" w:hint="eastAsia"/>
                              </w:rPr>
                              <w:t>2</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642AE" id="文本框 1091" o:spid="_x0000_s1144" type="#_x0000_t202" style="position:absolute;left:0;text-align:left;margin-left:-17.45pt;margin-top:6pt;width:33.75pt;height:24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" fillcolor="white [3201]" stroked="f" strokeweight=".5pt">
                <v:path arrowok="t"/>
                <v:textbox>
                  <w:txbxContent>
                    <w:p w14:paraId="5707D019" w14:textId="77777777" w:rsidR="003D1226" w:rsidRPr="008A1391" w:rsidRDefault="003D1226" w:rsidP="00A463EB">
                      <w:pPr>
                        <w:rPr>
                          <w:rFonts w:eastAsia="仿宋_GB2312"/>
                        </w:rPr>
                      </w:pPr>
                      <w:r>
                        <w:rPr>
                          <w:rFonts w:eastAsia="仿宋_GB2312"/>
                        </w:rPr>
                        <w:t>(2</w:t>
                      </w:r>
                      <w:r>
                        <w:rPr>
                          <w:rFonts w:eastAsia="仿宋_GB2312" w:hint="eastAsia"/>
                        </w:rPr>
                        <w:t>2</w:t>
                      </w:r>
                      <w:r>
                        <w:rPr>
                          <w:rFonts w:eastAsia="仿宋_GB2312"/>
                        </w:rPr>
                        <w:t>)</w:t>
                      </w:r>
                    </w:p>
                  </w:txbxContent>
                </v:textbox>
                <w10:wrap anchorx="margin"/>
              </v:shape>
            </w:pict>
          </mc:Fallback>
        </mc:AlternateContent>
      </w:r>
    </w:p>
    <w:p w14:paraId="2C22C295" w14:textId="77777777" w:rsidR="0000189C" w:rsidRPr="00D11088" w:rsidRDefault="0000189C" w:rsidP="0000189C">
      <w:pPr>
        <w:widowControl/>
        <w:snapToGrid w:val="0"/>
        <w:spacing w:line="180" w:lineRule="atLeast"/>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14:paraId="4C8FA32C" w14:textId="77777777" w:rsidR="00D11088" w:rsidRPr="00176312" w:rsidRDefault="00D11088" w:rsidP="0000189C">
      <w:pPr>
        <w:widowControl/>
        <w:snapToGrid w:val="0"/>
        <w:spacing w:line="180" w:lineRule="atLeast"/>
        <w:contextualSpacing/>
        <w:jc w:val="left"/>
        <w:rPr>
          <w:rFonts w:ascii="仿宋_GB2312" w:eastAsia="仿宋_GB2312"/>
          <w:i/>
          <w:sz w:val="24"/>
        </w:rPr>
      </w:pPr>
    </w:p>
    <w:p w14:paraId="3D73AF0B" w14:textId="4296CB9F" w:rsidR="00AA5D78" w:rsidRDefault="00AA5D78" w:rsidP="00AA5D78">
      <w:pPr>
        <w:rPr>
          <w:rFonts w:eastAsia="仿宋_GB2312"/>
          <w:sz w:val="24"/>
        </w:rPr>
      </w:pPr>
      <m:oMath>
        <m:r>
          <w:rPr>
            <w:rFonts w:ascii="Cambria Math" w:eastAsia="仿宋_GB2312" w:hAnsi="Cambria Math"/>
            <w:sz w:val="24"/>
          </w:rPr>
          <m:t xml:space="preserve">θ </m:t>
        </m:r>
      </m:oMath>
      <w:proofErr w:type="gramStart"/>
      <w:r w:rsidRPr="00AA5D78">
        <w:rPr>
          <w:rFonts w:eastAsia="仿宋_GB2312"/>
          <w:sz w:val="24"/>
        </w:rPr>
        <w:t>denotes</w:t>
      </w:r>
      <w:proofErr w:type="gramEnd"/>
      <w:r>
        <w:rPr>
          <w:rFonts w:eastAsia="仿宋_GB2312"/>
          <w:sz w:val="24"/>
        </w:rPr>
        <w:t xml:space="preserve"> the parameters to be estimated of the ensemble; </w:t>
      </w:r>
      <m:oMath>
        <m:r>
          <w:rPr>
            <w:rFonts w:ascii="Cambria Math" w:eastAsia="仿宋_GB2312" w:hAnsi="Cambria Math" w:hint="eastAsia"/>
            <w:sz w:val="24"/>
          </w:rPr>
          <m:t>P</m:t>
        </m:r>
      </m:oMath>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 xml:space="preserve"> </m:t>
        </m:r>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r>
          <w:rPr>
            <w:rFonts w:ascii="Cambria Math" w:eastAsia="仿宋_GB2312" w:hAnsi="Cambria Math"/>
            <w:sz w:val="24"/>
          </w:rPr>
          <m:t xml:space="preserve"> </m:t>
        </m:r>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314BE1">
        <w:rPr>
          <w:rFonts w:eastAsia="仿宋_GB2312" w:hint="eastAsia"/>
          <w:sz w:val="24"/>
        </w:rPr>
        <w:t>3</w:t>
      </w:r>
    </w:p>
    <w:p w14:paraId="1A0F0D98" w14:textId="69B6B79B" w:rsidR="00D11088" w:rsidRPr="00AA5D78" w:rsidRDefault="00B55A50" w:rsidP="00AA5D78">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9440" behindDoc="0" locked="0" layoutInCell="1" allowOverlap="1" wp14:anchorId="3318CB54" wp14:editId="486BC6CE">
                <wp:simplePos x="0" y="0"/>
                <wp:positionH relativeFrom="margin">
                  <wp:align>right</wp:align>
                </wp:positionH>
                <wp:positionV relativeFrom="paragraph">
                  <wp:posOffset>104775</wp:posOffset>
                </wp:positionV>
                <wp:extent cx="428625" cy="304800"/>
                <wp:effectExtent l="0" t="0" r="0" b="0"/>
                <wp:wrapNone/>
                <wp:docPr id="1092" name="文本框 10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825705" w14:textId="77777777" w:rsidR="003D1226" w:rsidRPr="008A1391" w:rsidRDefault="003D1226" w:rsidP="00A463EB">
                            <w:pPr>
                              <w:rPr>
                                <w:rFonts w:eastAsia="仿宋_GB2312"/>
                              </w:rPr>
                            </w:pPr>
                            <w:r>
                              <w:rPr>
                                <w:rFonts w:eastAsia="仿宋_GB2312"/>
                              </w:rPr>
                              <w:t>(2</w:t>
                            </w:r>
                            <w:r>
                              <w:rPr>
                                <w:rFonts w:eastAsia="仿宋_GB2312" w:hint="eastAsia"/>
                              </w:rPr>
                              <w:t>3</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8CB54" id="文本框 1092" o:spid="_x0000_s1145" type="#_x0000_t202" style="position:absolute;left:0;text-align:left;margin-left:-17.45pt;margin-top:8.25pt;width:33.75pt;height:24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FE/rA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" fillcolor="white [3201]" stroked="f" strokeweight=".5pt">
                <v:path arrowok="t"/>
                <v:textbox>
                  <w:txbxContent>
                    <w:p w14:paraId="30825705" w14:textId="77777777" w:rsidR="003D1226" w:rsidRPr="008A1391" w:rsidRDefault="003D1226" w:rsidP="00A463EB">
                      <w:pPr>
                        <w:rPr>
                          <w:rFonts w:eastAsia="仿宋_GB2312"/>
                        </w:rPr>
                      </w:pPr>
                      <w:r>
                        <w:rPr>
                          <w:rFonts w:eastAsia="仿宋_GB2312"/>
                        </w:rPr>
                        <w:t>(2</w:t>
                      </w:r>
                      <w:r>
                        <w:rPr>
                          <w:rFonts w:eastAsia="仿宋_GB2312" w:hint="eastAsia"/>
                        </w:rPr>
                        <w:t>3</w:t>
                      </w:r>
                      <w:r>
                        <w:rPr>
                          <w:rFonts w:eastAsia="仿宋_GB2312"/>
                        </w:rPr>
                        <w:t>)</w:t>
                      </w:r>
                    </w:p>
                  </w:txbxContent>
                </v:textbox>
                <w10:wrap anchorx="margin"/>
              </v:shape>
            </w:pict>
          </mc:Fallback>
        </mc:AlternateContent>
      </w:r>
    </w:p>
    <w:p w14:paraId="4E893677" w14:textId="77777777" w:rsidR="0000189C" w:rsidRPr="00D11088" w:rsidRDefault="0000189C" w:rsidP="0000189C">
      <w:pPr>
        <w:widowControl/>
        <w:snapToGrid w:val="0"/>
        <w:spacing w:line="180" w:lineRule="atLeast"/>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14:paraId="00FB608E" w14:textId="77777777" w:rsidR="00D11088" w:rsidRPr="00176312" w:rsidRDefault="00D11088" w:rsidP="0000189C">
      <w:pPr>
        <w:widowControl/>
        <w:snapToGrid w:val="0"/>
        <w:spacing w:line="180" w:lineRule="atLeast"/>
        <w:contextualSpacing/>
        <w:jc w:val="left"/>
        <w:rPr>
          <w:rFonts w:ascii="仿宋_GB2312" w:eastAsia="仿宋_GB2312"/>
          <w:i/>
          <w:sz w:val="24"/>
        </w:rPr>
      </w:pPr>
    </w:p>
    <w:p w14:paraId="46B3DB96" w14:textId="54F7E731" w:rsidR="00AA5D78" w:rsidRDefault="00AA5D78" w:rsidP="00AA5D78">
      <w:pPr>
        <w:rPr>
          <w:rFonts w:eastAsia="仿宋_GB2312"/>
          <w:sz w:val="24"/>
        </w:rPr>
      </w:pPr>
      <w:r>
        <w:rPr>
          <w:rFonts w:eastAsia="仿宋_GB2312"/>
          <w:sz w:val="24"/>
        </w:rPr>
        <w:t xml:space="preserve">With MATLAB program, we set </w:t>
      </w:r>
      <m:oMath>
        <m:r>
          <w:rPr>
            <w:rFonts w:ascii="Cambria Math" w:eastAsia="仿宋_GB2312" w:hAnsi="Cambria Math"/>
            <w:sz w:val="24"/>
          </w:rPr>
          <m:t xml:space="preserve">α </m:t>
        </m:r>
      </m:oMath>
      <w:r>
        <w:rPr>
          <w:rFonts w:eastAsia="仿宋_GB2312"/>
          <w:sz w:val="24"/>
        </w:rPr>
        <w:t>as 0.95, under which the regression coefficien</w:t>
      </w:r>
      <w:r w:rsidR="006525B4">
        <w:rPr>
          <w:rFonts w:eastAsia="仿宋_GB2312"/>
          <w:sz w:val="24"/>
        </w:rPr>
        <w:t xml:space="preserve">t bound is </w:t>
      </w:r>
      <w:r w:rsidR="003A4C1E">
        <w:rPr>
          <w:rFonts w:eastAsia="仿宋_GB2312"/>
          <w:sz w:val="24"/>
        </w:rPr>
        <w:t>shown in</w:t>
      </w:r>
      <w:r w:rsidR="006525B4">
        <w:rPr>
          <w:rFonts w:eastAsia="仿宋_GB2312"/>
          <w:sz w:val="24"/>
        </w:rPr>
        <w:t xml:space="preserve"> table 15</w:t>
      </w:r>
      <w:r w:rsidR="003A4C1E">
        <w:rPr>
          <w:rFonts w:eastAsia="仿宋_GB2312"/>
          <w:sz w:val="24"/>
        </w:rPr>
        <w:t>:</w:t>
      </w:r>
    </w:p>
    <w:p w14:paraId="7CFBE594" w14:textId="77777777" w:rsidR="00D11088" w:rsidRPr="00AA5D78" w:rsidRDefault="00D11088" w:rsidP="00AA5D78">
      <w:pPr>
        <w:rPr>
          <w:rFonts w:eastAsia="仿宋_GB2312"/>
          <w:sz w:val="24"/>
        </w:rPr>
      </w:pPr>
    </w:p>
    <w:p w14:paraId="66A34D22" w14:textId="77777777" w:rsidR="00076284" w:rsidRPr="004C258E" w:rsidRDefault="00076284" w:rsidP="00076284">
      <w:pPr>
        <w:snapToGrid w:val="0"/>
        <w:spacing w:line="180" w:lineRule="atLeast"/>
        <w:ind w:firstLineChars="200" w:firstLine="420"/>
        <w:contextualSpacing/>
        <w:jc w:val="center"/>
        <w:rPr>
          <w:rFonts w:eastAsia="仿宋_GB2312"/>
        </w:rPr>
      </w:pPr>
      <w:r w:rsidRPr="004C258E">
        <w:rPr>
          <w:rFonts w:eastAsia="仿宋_GB2312" w:hint="eastAsia"/>
        </w:rPr>
        <w:t>T</w:t>
      </w:r>
      <w:r w:rsidR="006525B4">
        <w:rPr>
          <w:rFonts w:eastAsia="仿宋_GB2312"/>
        </w:rPr>
        <w:t>able 15</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B24D11" w:rsidRPr="004C258E" w14:paraId="40E46C9C" w14:textId="77777777" w:rsidTr="001A2278">
        <w:trPr>
          <w:trHeight w:val="270"/>
          <w:jc w:val="center"/>
        </w:trPr>
        <w:tc>
          <w:tcPr>
            <w:tcW w:w="455" w:type="dxa"/>
          </w:tcPr>
          <w:p w14:paraId="21D3009F" w14:textId="77777777" w:rsidR="00B24D11" w:rsidRPr="00B24D11" w:rsidRDefault="00B24D11" w:rsidP="00B24D11">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14:paraId="36CBA37C" w14:textId="77777777" w:rsidR="00B24D11" w:rsidRPr="00B24D11" w:rsidRDefault="00B24D11" w:rsidP="00B24D11">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14:paraId="3D4BB014" w14:textId="77777777" w:rsidR="00B24D11" w:rsidRPr="00B24D11" w:rsidRDefault="00B24D11" w:rsidP="00B24D11">
            <w:pPr>
              <w:jc w:val="center"/>
              <w:rPr>
                <w:color w:val="000000"/>
                <w:sz w:val="24"/>
              </w:rPr>
            </w:pPr>
            <w:r w:rsidRPr="00B24D11">
              <w:rPr>
                <w:color w:val="000000"/>
                <w:sz w:val="24"/>
              </w:rPr>
              <w:t>Convert Rate Lower Bound</w:t>
            </w:r>
          </w:p>
        </w:tc>
        <w:tc>
          <w:tcPr>
            <w:tcW w:w="1701" w:type="dxa"/>
            <w:vAlign w:val="center"/>
          </w:tcPr>
          <w:p w14:paraId="1BAEB58D" w14:textId="77777777" w:rsidR="00B24D11" w:rsidRPr="00B24D11" w:rsidRDefault="00B24D11" w:rsidP="00B24D11">
            <w:pPr>
              <w:jc w:val="center"/>
              <w:rPr>
                <w:color w:val="000000"/>
                <w:sz w:val="24"/>
              </w:rPr>
            </w:pPr>
            <w:r w:rsidRPr="00B24D11">
              <w:rPr>
                <w:color w:val="000000"/>
                <w:sz w:val="24"/>
              </w:rPr>
              <w:t>Click Rate Upper Bound</w:t>
            </w:r>
          </w:p>
        </w:tc>
        <w:tc>
          <w:tcPr>
            <w:tcW w:w="1701" w:type="dxa"/>
            <w:vAlign w:val="center"/>
          </w:tcPr>
          <w:p w14:paraId="1877A43D" w14:textId="77777777" w:rsidR="00B24D11" w:rsidRPr="00B24D11" w:rsidRDefault="00B24D11" w:rsidP="00B24D11">
            <w:pPr>
              <w:jc w:val="center"/>
              <w:rPr>
                <w:color w:val="000000"/>
                <w:sz w:val="24"/>
              </w:rPr>
            </w:pPr>
            <w:r w:rsidRPr="00B24D11">
              <w:rPr>
                <w:color w:val="000000"/>
                <w:sz w:val="24"/>
              </w:rPr>
              <w:t>Convert Rate Upper Bound</w:t>
            </w:r>
          </w:p>
        </w:tc>
      </w:tr>
      <w:tr w:rsidR="009F201C" w:rsidRPr="004C258E" w14:paraId="2952BD2C" w14:textId="77777777" w:rsidTr="009F201C">
        <w:trPr>
          <w:trHeight w:val="270"/>
          <w:jc w:val="center"/>
        </w:trPr>
        <w:tc>
          <w:tcPr>
            <w:tcW w:w="455" w:type="dxa"/>
          </w:tcPr>
          <w:p w14:paraId="16277C35" w14:textId="77777777" w:rsidR="009F201C" w:rsidRPr="00B24D11" w:rsidRDefault="001676A7"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14:paraId="03D4C770" w14:textId="77777777" w:rsidR="009F201C" w:rsidRPr="00B24D11" w:rsidRDefault="009F201C" w:rsidP="004E0CF1">
            <w:pPr>
              <w:widowControl/>
              <w:jc w:val="center"/>
              <w:rPr>
                <w:color w:val="000000"/>
                <w:kern w:val="0"/>
                <w:sz w:val="24"/>
              </w:rPr>
            </w:pPr>
            <w:r w:rsidRPr="00B24D11">
              <w:rPr>
                <w:color w:val="000000"/>
                <w:sz w:val="24"/>
              </w:rPr>
              <w:t>0.013262</w:t>
            </w:r>
          </w:p>
        </w:tc>
        <w:tc>
          <w:tcPr>
            <w:tcW w:w="1701" w:type="dxa"/>
            <w:shd w:val="clear" w:color="auto" w:fill="auto"/>
            <w:noWrap/>
            <w:vAlign w:val="bottom"/>
          </w:tcPr>
          <w:p w14:paraId="14F3C06C" w14:textId="77777777" w:rsidR="009F201C" w:rsidRPr="00B24D11" w:rsidRDefault="009F201C" w:rsidP="004E0CF1">
            <w:pPr>
              <w:widowControl/>
              <w:jc w:val="center"/>
              <w:rPr>
                <w:color w:val="000000"/>
                <w:kern w:val="0"/>
                <w:sz w:val="24"/>
              </w:rPr>
            </w:pPr>
            <w:r w:rsidRPr="00B24D11">
              <w:rPr>
                <w:color w:val="000000"/>
                <w:sz w:val="24"/>
              </w:rPr>
              <w:t>0.013966</w:t>
            </w:r>
          </w:p>
        </w:tc>
        <w:tc>
          <w:tcPr>
            <w:tcW w:w="1701" w:type="dxa"/>
            <w:vAlign w:val="bottom"/>
          </w:tcPr>
          <w:p w14:paraId="6629B391" w14:textId="77777777" w:rsidR="009F201C" w:rsidRPr="00B24D11" w:rsidRDefault="009F201C" w:rsidP="004E0CF1">
            <w:pPr>
              <w:jc w:val="center"/>
              <w:rPr>
                <w:color w:val="000000"/>
                <w:sz w:val="24"/>
              </w:rPr>
            </w:pPr>
            <w:r w:rsidRPr="00B24D11">
              <w:rPr>
                <w:color w:val="000000"/>
                <w:sz w:val="24"/>
              </w:rPr>
              <w:t>0.02208</w:t>
            </w:r>
          </w:p>
        </w:tc>
        <w:tc>
          <w:tcPr>
            <w:tcW w:w="1701" w:type="dxa"/>
            <w:vAlign w:val="bottom"/>
          </w:tcPr>
          <w:p w14:paraId="68DAB4B0" w14:textId="77777777" w:rsidR="009F201C" w:rsidRPr="00B24D11" w:rsidRDefault="009F201C" w:rsidP="004E0CF1">
            <w:pPr>
              <w:widowControl/>
              <w:jc w:val="center"/>
              <w:rPr>
                <w:color w:val="000000"/>
                <w:kern w:val="0"/>
                <w:sz w:val="24"/>
              </w:rPr>
            </w:pPr>
            <w:r w:rsidRPr="00B24D11">
              <w:rPr>
                <w:color w:val="000000"/>
                <w:sz w:val="24"/>
              </w:rPr>
              <w:t>0.022677</w:t>
            </w:r>
          </w:p>
        </w:tc>
      </w:tr>
      <w:tr w:rsidR="009F201C" w:rsidRPr="004C258E" w14:paraId="54756123" w14:textId="77777777" w:rsidTr="009F201C">
        <w:trPr>
          <w:trHeight w:val="270"/>
          <w:jc w:val="center"/>
        </w:trPr>
        <w:tc>
          <w:tcPr>
            <w:tcW w:w="455" w:type="dxa"/>
          </w:tcPr>
          <w:p w14:paraId="663016C6" w14:textId="77777777" w:rsidR="009F201C" w:rsidRPr="00B24D11" w:rsidRDefault="001676A7"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14:paraId="5DE6A94E" w14:textId="77777777" w:rsidR="009F201C" w:rsidRPr="00B24D11" w:rsidRDefault="004E0CF1" w:rsidP="004E0CF1">
            <w:pPr>
              <w:jc w:val="center"/>
              <w:rPr>
                <w:color w:val="000000"/>
                <w:sz w:val="24"/>
              </w:rPr>
            </w:pPr>
            <w:r w:rsidRPr="00B24D11">
              <w:rPr>
                <w:color w:val="000000"/>
                <w:sz w:val="24"/>
              </w:rPr>
              <w:t>-5.27E-10</w:t>
            </w:r>
          </w:p>
        </w:tc>
        <w:tc>
          <w:tcPr>
            <w:tcW w:w="1701" w:type="dxa"/>
            <w:shd w:val="clear" w:color="auto" w:fill="auto"/>
            <w:noWrap/>
            <w:vAlign w:val="bottom"/>
          </w:tcPr>
          <w:p w14:paraId="74FA0D71" w14:textId="77777777" w:rsidR="009F201C" w:rsidRPr="00B24D11" w:rsidRDefault="009F201C" w:rsidP="004E0CF1">
            <w:pPr>
              <w:jc w:val="center"/>
              <w:rPr>
                <w:color w:val="000000"/>
                <w:sz w:val="24"/>
              </w:rPr>
            </w:pPr>
            <w:r w:rsidRPr="00B24D11">
              <w:rPr>
                <w:color w:val="000000"/>
                <w:sz w:val="24"/>
              </w:rPr>
              <w:t>-6.58E-10</w:t>
            </w:r>
          </w:p>
        </w:tc>
        <w:tc>
          <w:tcPr>
            <w:tcW w:w="1701" w:type="dxa"/>
            <w:vAlign w:val="bottom"/>
          </w:tcPr>
          <w:p w14:paraId="37E2AEC6" w14:textId="77777777" w:rsidR="009F201C" w:rsidRPr="00B24D11" w:rsidRDefault="009F201C" w:rsidP="004E0CF1">
            <w:pPr>
              <w:jc w:val="center"/>
              <w:rPr>
                <w:color w:val="000000"/>
                <w:sz w:val="24"/>
              </w:rPr>
            </w:pPr>
            <w:r w:rsidRPr="00B24D11">
              <w:rPr>
                <w:color w:val="000000"/>
                <w:sz w:val="24"/>
              </w:rPr>
              <w:t>2.07E-09</w:t>
            </w:r>
          </w:p>
        </w:tc>
        <w:tc>
          <w:tcPr>
            <w:tcW w:w="1701" w:type="dxa"/>
            <w:vAlign w:val="bottom"/>
          </w:tcPr>
          <w:p w14:paraId="0E57AC30" w14:textId="77777777" w:rsidR="009F201C" w:rsidRPr="00B24D11" w:rsidRDefault="009F201C" w:rsidP="004E0CF1">
            <w:pPr>
              <w:jc w:val="center"/>
              <w:rPr>
                <w:color w:val="000000"/>
                <w:sz w:val="24"/>
              </w:rPr>
            </w:pPr>
            <w:r w:rsidRPr="00B24D11">
              <w:rPr>
                <w:color w:val="000000"/>
                <w:sz w:val="24"/>
              </w:rPr>
              <w:t>1.91E-09</w:t>
            </w:r>
          </w:p>
        </w:tc>
      </w:tr>
      <w:tr w:rsidR="009F201C" w:rsidRPr="004C258E" w14:paraId="7B1E4973" w14:textId="77777777" w:rsidTr="009F201C">
        <w:trPr>
          <w:trHeight w:val="270"/>
          <w:jc w:val="center"/>
        </w:trPr>
        <w:tc>
          <w:tcPr>
            <w:tcW w:w="455" w:type="dxa"/>
          </w:tcPr>
          <w:p w14:paraId="361C624B" w14:textId="77777777" w:rsidR="009F201C" w:rsidRPr="00B24D11" w:rsidRDefault="001676A7"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14:paraId="79F3A445" w14:textId="77777777" w:rsidR="009F201C" w:rsidRPr="00B24D11" w:rsidRDefault="004E0CF1" w:rsidP="004E0CF1">
            <w:pPr>
              <w:jc w:val="center"/>
              <w:rPr>
                <w:color w:val="000000"/>
                <w:sz w:val="24"/>
              </w:rPr>
            </w:pPr>
            <w:r w:rsidRPr="00B24D11">
              <w:rPr>
                <w:color w:val="000000"/>
                <w:sz w:val="24"/>
              </w:rPr>
              <w:t>-2.08E-06</w:t>
            </w:r>
          </w:p>
        </w:tc>
        <w:tc>
          <w:tcPr>
            <w:tcW w:w="1701" w:type="dxa"/>
            <w:shd w:val="clear" w:color="auto" w:fill="auto"/>
            <w:noWrap/>
            <w:vAlign w:val="bottom"/>
          </w:tcPr>
          <w:p w14:paraId="12F1E0C8" w14:textId="77777777" w:rsidR="009F201C" w:rsidRPr="00B24D11" w:rsidRDefault="009F201C" w:rsidP="004E0CF1">
            <w:pPr>
              <w:jc w:val="center"/>
              <w:rPr>
                <w:color w:val="000000"/>
                <w:sz w:val="24"/>
              </w:rPr>
            </w:pPr>
            <w:r w:rsidRPr="00B24D11">
              <w:rPr>
                <w:color w:val="000000"/>
                <w:sz w:val="24"/>
              </w:rPr>
              <w:t>-2.20E-06</w:t>
            </w:r>
          </w:p>
        </w:tc>
        <w:tc>
          <w:tcPr>
            <w:tcW w:w="1701" w:type="dxa"/>
            <w:vAlign w:val="bottom"/>
          </w:tcPr>
          <w:p w14:paraId="644919EB" w14:textId="77777777" w:rsidR="009F201C" w:rsidRPr="00B24D11" w:rsidRDefault="009F201C" w:rsidP="004E0CF1">
            <w:pPr>
              <w:jc w:val="center"/>
              <w:rPr>
                <w:color w:val="000000"/>
                <w:sz w:val="24"/>
              </w:rPr>
            </w:pPr>
            <w:r w:rsidRPr="00B24D11">
              <w:rPr>
                <w:color w:val="000000"/>
                <w:sz w:val="24"/>
              </w:rPr>
              <w:t>5.75E-06</w:t>
            </w:r>
          </w:p>
        </w:tc>
        <w:tc>
          <w:tcPr>
            <w:tcW w:w="1701" w:type="dxa"/>
            <w:vAlign w:val="bottom"/>
          </w:tcPr>
          <w:p w14:paraId="63742E3A" w14:textId="77777777" w:rsidR="009F201C" w:rsidRPr="00B24D11" w:rsidRDefault="009F201C" w:rsidP="004E0CF1">
            <w:pPr>
              <w:jc w:val="center"/>
              <w:rPr>
                <w:color w:val="000000"/>
                <w:sz w:val="24"/>
              </w:rPr>
            </w:pPr>
            <w:r w:rsidRPr="00B24D11">
              <w:rPr>
                <w:color w:val="000000"/>
                <w:sz w:val="24"/>
              </w:rPr>
              <w:t>5.55E-06</w:t>
            </w:r>
          </w:p>
        </w:tc>
      </w:tr>
      <w:tr w:rsidR="009F201C" w:rsidRPr="004C258E" w14:paraId="575C1463" w14:textId="77777777" w:rsidTr="009F201C">
        <w:trPr>
          <w:trHeight w:val="270"/>
          <w:jc w:val="center"/>
        </w:trPr>
        <w:tc>
          <w:tcPr>
            <w:tcW w:w="455" w:type="dxa"/>
          </w:tcPr>
          <w:p w14:paraId="53F4AD93" w14:textId="77777777" w:rsidR="009F201C" w:rsidRPr="00B24D11" w:rsidRDefault="001676A7"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14:paraId="6CB3B059" w14:textId="77777777" w:rsidR="009F201C" w:rsidRPr="00B24D11" w:rsidRDefault="009F201C" w:rsidP="004E0CF1">
            <w:pPr>
              <w:jc w:val="center"/>
              <w:rPr>
                <w:color w:val="000000"/>
                <w:sz w:val="24"/>
              </w:rPr>
            </w:pPr>
            <w:r w:rsidRPr="00B24D11">
              <w:rPr>
                <w:color w:val="000000"/>
                <w:sz w:val="24"/>
              </w:rPr>
              <w:t>-0.0014</w:t>
            </w:r>
          </w:p>
        </w:tc>
        <w:tc>
          <w:tcPr>
            <w:tcW w:w="1701" w:type="dxa"/>
            <w:shd w:val="clear" w:color="auto" w:fill="auto"/>
            <w:noWrap/>
            <w:vAlign w:val="bottom"/>
          </w:tcPr>
          <w:p w14:paraId="44813F44" w14:textId="77777777" w:rsidR="009F201C" w:rsidRPr="00B24D11" w:rsidRDefault="009F201C" w:rsidP="004E0CF1">
            <w:pPr>
              <w:jc w:val="center"/>
              <w:rPr>
                <w:color w:val="000000"/>
                <w:sz w:val="24"/>
              </w:rPr>
            </w:pPr>
            <w:r w:rsidRPr="00B24D11">
              <w:rPr>
                <w:color w:val="000000"/>
                <w:sz w:val="24"/>
              </w:rPr>
              <w:t>-0.00136</w:t>
            </w:r>
          </w:p>
        </w:tc>
        <w:tc>
          <w:tcPr>
            <w:tcW w:w="1701" w:type="dxa"/>
            <w:vAlign w:val="bottom"/>
          </w:tcPr>
          <w:p w14:paraId="2D64F423" w14:textId="77777777" w:rsidR="009F201C" w:rsidRPr="00B24D11" w:rsidRDefault="009F201C" w:rsidP="004E0CF1">
            <w:pPr>
              <w:jc w:val="center"/>
              <w:rPr>
                <w:color w:val="000000"/>
                <w:sz w:val="24"/>
              </w:rPr>
            </w:pPr>
            <w:r w:rsidRPr="00B24D11">
              <w:rPr>
                <w:color w:val="000000"/>
                <w:sz w:val="24"/>
              </w:rPr>
              <w:t>0.0003</w:t>
            </w:r>
          </w:p>
        </w:tc>
        <w:tc>
          <w:tcPr>
            <w:tcW w:w="1701" w:type="dxa"/>
            <w:vAlign w:val="bottom"/>
          </w:tcPr>
          <w:p w14:paraId="14F6B3CA" w14:textId="77777777" w:rsidR="009F201C" w:rsidRPr="00B24D11" w:rsidRDefault="009F201C" w:rsidP="004E0CF1">
            <w:pPr>
              <w:jc w:val="center"/>
              <w:rPr>
                <w:color w:val="000000"/>
                <w:sz w:val="24"/>
              </w:rPr>
            </w:pPr>
            <w:r w:rsidRPr="00B24D11">
              <w:rPr>
                <w:color w:val="000000"/>
                <w:sz w:val="24"/>
              </w:rPr>
              <w:t>0.000311</w:t>
            </w:r>
          </w:p>
        </w:tc>
      </w:tr>
      <w:tr w:rsidR="009F201C" w:rsidRPr="004C258E" w14:paraId="2BA46B7D" w14:textId="77777777" w:rsidTr="009F201C">
        <w:trPr>
          <w:trHeight w:val="270"/>
          <w:jc w:val="center"/>
        </w:trPr>
        <w:tc>
          <w:tcPr>
            <w:tcW w:w="455" w:type="dxa"/>
          </w:tcPr>
          <w:p w14:paraId="0287092A" w14:textId="77777777" w:rsidR="009F201C" w:rsidRPr="00B24D11" w:rsidRDefault="001676A7" w:rsidP="009F201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14:paraId="117732A7" w14:textId="77777777" w:rsidR="009F201C" w:rsidRPr="00B24D11" w:rsidRDefault="004E0CF1" w:rsidP="004E0CF1">
            <w:pPr>
              <w:jc w:val="center"/>
              <w:rPr>
                <w:color w:val="000000"/>
                <w:sz w:val="24"/>
              </w:rPr>
            </w:pPr>
            <w:r w:rsidRPr="00B24D11">
              <w:rPr>
                <w:color w:val="000000"/>
                <w:sz w:val="24"/>
              </w:rPr>
              <w:t>-3.08E-05</w:t>
            </w:r>
          </w:p>
        </w:tc>
        <w:tc>
          <w:tcPr>
            <w:tcW w:w="1701" w:type="dxa"/>
            <w:shd w:val="clear" w:color="auto" w:fill="auto"/>
            <w:noWrap/>
            <w:vAlign w:val="bottom"/>
          </w:tcPr>
          <w:p w14:paraId="24DEF276" w14:textId="77777777" w:rsidR="009F201C" w:rsidRPr="00B24D11" w:rsidRDefault="009F201C" w:rsidP="004E0CF1">
            <w:pPr>
              <w:jc w:val="center"/>
              <w:rPr>
                <w:color w:val="000000"/>
                <w:sz w:val="24"/>
              </w:rPr>
            </w:pPr>
            <w:r w:rsidRPr="00B24D11">
              <w:rPr>
                <w:color w:val="000000"/>
                <w:sz w:val="24"/>
              </w:rPr>
              <w:t>-3.06E-05</w:t>
            </w:r>
          </w:p>
        </w:tc>
        <w:tc>
          <w:tcPr>
            <w:tcW w:w="1701" w:type="dxa"/>
            <w:vAlign w:val="bottom"/>
          </w:tcPr>
          <w:p w14:paraId="18084F6B" w14:textId="77777777" w:rsidR="009F201C" w:rsidRPr="00B24D11" w:rsidRDefault="009F201C" w:rsidP="004E0CF1">
            <w:pPr>
              <w:jc w:val="center"/>
              <w:rPr>
                <w:color w:val="000000"/>
                <w:sz w:val="24"/>
              </w:rPr>
            </w:pPr>
            <w:r w:rsidRPr="00B24D11">
              <w:rPr>
                <w:color w:val="000000"/>
                <w:sz w:val="24"/>
              </w:rPr>
              <w:t>4.85E-05</w:t>
            </w:r>
          </w:p>
        </w:tc>
        <w:tc>
          <w:tcPr>
            <w:tcW w:w="1701" w:type="dxa"/>
            <w:vAlign w:val="bottom"/>
          </w:tcPr>
          <w:p w14:paraId="11DB7857" w14:textId="77777777" w:rsidR="009F201C" w:rsidRPr="00B24D11" w:rsidRDefault="009F201C" w:rsidP="004E0CF1">
            <w:pPr>
              <w:jc w:val="center"/>
              <w:rPr>
                <w:color w:val="000000"/>
                <w:sz w:val="24"/>
              </w:rPr>
            </w:pPr>
            <w:r w:rsidRPr="00B24D11">
              <w:rPr>
                <w:color w:val="000000"/>
                <w:sz w:val="24"/>
              </w:rPr>
              <w:t>4.78E-05</w:t>
            </w:r>
          </w:p>
        </w:tc>
      </w:tr>
      <w:tr w:rsidR="009F201C" w:rsidRPr="004C258E" w14:paraId="2525D57B" w14:textId="77777777" w:rsidTr="009F201C">
        <w:trPr>
          <w:trHeight w:val="270"/>
          <w:jc w:val="center"/>
        </w:trPr>
        <w:tc>
          <w:tcPr>
            <w:tcW w:w="455" w:type="dxa"/>
          </w:tcPr>
          <w:p w14:paraId="5DBC51A1" w14:textId="77777777" w:rsidR="009F201C" w:rsidRPr="00B24D11" w:rsidRDefault="001676A7" w:rsidP="009F201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14:paraId="1C9488AC" w14:textId="77777777" w:rsidR="009F201C" w:rsidRPr="00B24D11" w:rsidRDefault="009F201C" w:rsidP="004E0CF1">
            <w:pPr>
              <w:jc w:val="center"/>
              <w:rPr>
                <w:color w:val="000000"/>
                <w:sz w:val="24"/>
              </w:rPr>
            </w:pPr>
            <w:r w:rsidRPr="00B24D11">
              <w:rPr>
                <w:color w:val="000000"/>
                <w:sz w:val="24"/>
              </w:rPr>
              <w:t>-0.00195</w:t>
            </w:r>
          </w:p>
        </w:tc>
        <w:tc>
          <w:tcPr>
            <w:tcW w:w="1701" w:type="dxa"/>
            <w:shd w:val="clear" w:color="auto" w:fill="auto"/>
            <w:noWrap/>
            <w:vAlign w:val="bottom"/>
          </w:tcPr>
          <w:p w14:paraId="094BF9A4" w14:textId="77777777" w:rsidR="009F201C" w:rsidRPr="00B24D11" w:rsidRDefault="009F201C" w:rsidP="004E0CF1">
            <w:pPr>
              <w:jc w:val="center"/>
              <w:rPr>
                <w:color w:val="000000"/>
                <w:sz w:val="24"/>
              </w:rPr>
            </w:pPr>
            <w:r w:rsidRPr="00B24D11">
              <w:rPr>
                <w:color w:val="000000"/>
                <w:sz w:val="24"/>
              </w:rPr>
              <w:t>-0.00212</w:t>
            </w:r>
          </w:p>
        </w:tc>
        <w:tc>
          <w:tcPr>
            <w:tcW w:w="1701" w:type="dxa"/>
            <w:vAlign w:val="bottom"/>
          </w:tcPr>
          <w:p w14:paraId="42B4C32C" w14:textId="77777777" w:rsidR="009F201C" w:rsidRPr="00B24D11" w:rsidRDefault="009F201C" w:rsidP="004E0CF1">
            <w:pPr>
              <w:jc w:val="center"/>
              <w:rPr>
                <w:color w:val="000000"/>
                <w:sz w:val="24"/>
              </w:rPr>
            </w:pPr>
            <w:r w:rsidRPr="00B24D11">
              <w:rPr>
                <w:color w:val="000000"/>
                <w:sz w:val="24"/>
              </w:rPr>
              <w:t>0.000702</w:t>
            </w:r>
          </w:p>
        </w:tc>
        <w:tc>
          <w:tcPr>
            <w:tcW w:w="1701" w:type="dxa"/>
            <w:vAlign w:val="bottom"/>
          </w:tcPr>
          <w:p w14:paraId="2BB04A79" w14:textId="77777777" w:rsidR="009F201C" w:rsidRPr="00B24D11" w:rsidRDefault="009F201C" w:rsidP="004E0CF1">
            <w:pPr>
              <w:jc w:val="center"/>
              <w:rPr>
                <w:color w:val="000000"/>
                <w:sz w:val="24"/>
              </w:rPr>
            </w:pPr>
            <w:r w:rsidRPr="00B24D11">
              <w:rPr>
                <w:color w:val="000000"/>
                <w:sz w:val="24"/>
              </w:rPr>
              <w:t>0.000499</w:t>
            </w:r>
          </w:p>
        </w:tc>
      </w:tr>
      <w:tr w:rsidR="009F201C" w:rsidRPr="004C258E" w14:paraId="7DB82005" w14:textId="77777777" w:rsidTr="009F201C">
        <w:trPr>
          <w:trHeight w:val="270"/>
          <w:jc w:val="center"/>
        </w:trPr>
        <w:tc>
          <w:tcPr>
            <w:tcW w:w="455" w:type="dxa"/>
          </w:tcPr>
          <w:p w14:paraId="377B9B23" w14:textId="77777777" w:rsidR="009F201C" w:rsidRPr="00B24D11" w:rsidRDefault="001676A7"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14:paraId="1BFB642F" w14:textId="77777777" w:rsidR="009F201C" w:rsidRPr="00B24D11" w:rsidRDefault="009F201C" w:rsidP="004E0CF1">
            <w:pPr>
              <w:jc w:val="center"/>
              <w:rPr>
                <w:color w:val="000000"/>
                <w:sz w:val="24"/>
              </w:rPr>
            </w:pPr>
            <w:r w:rsidRPr="00B24D11">
              <w:rPr>
                <w:color w:val="000000"/>
                <w:sz w:val="24"/>
              </w:rPr>
              <w:t>-0.00019</w:t>
            </w:r>
          </w:p>
        </w:tc>
        <w:tc>
          <w:tcPr>
            <w:tcW w:w="1701" w:type="dxa"/>
            <w:shd w:val="clear" w:color="auto" w:fill="auto"/>
            <w:noWrap/>
            <w:vAlign w:val="bottom"/>
          </w:tcPr>
          <w:p w14:paraId="163F2A15" w14:textId="77777777" w:rsidR="009F201C" w:rsidRPr="00B24D11" w:rsidRDefault="009F201C" w:rsidP="004E0CF1">
            <w:pPr>
              <w:jc w:val="center"/>
              <w:rPr>
                <w:color w:val="000000"/>
                <w:sz w:val="24"/>
              </w:rPr>
            </w:pPr>
            <w:r w:rsidRPr="00B24D11">
              <w:rPr>
                <w:color w:val="000000"/>
                <w:sz w:val="24"/>
              </w:rPr>
              <w:t>-0.00019</w:t>
            </w:r>
          </w:p>
        </w:tc>
        <w:tc>
          <w:tcPr>
            <w:tcW w:w="1701" w:type="dxa"/>
            <w:vAlign w:val="bottom"/>
          </w:tcPr>
          <w:p w14:paraId="103E144A" w14:textId="77777777" w:rsidR="009F201C" w:rsidRPr="00B24D11" w:rsidRDefault="009F201C" w:rsidP="004E0CF1">
            <w:pPr>
              <w:jc w:val="center"/>
              <w:rPr>
                <w:color w:val="000000"/>
                <w:sz w:val="24"/>
              </w:rPr>
            </w:pPr>
            <w:r w:rsidRPr="00B24D11">
              <w:rPr>
                <w:color w:val="000000"/>
                <w:sz w:val="24"/>
              </w:rPr>
              <w:t>0.00019</w:t>
            </w:r>
          </w:p>
        </w:tc>
        <w:tc>
          <w:tcPr>
            <w:tcW w:w="1701" w:type="dxa"/>
            <w:vAlign w:val="bottom"/>
          </w:tcPr>
          <w:p w14:paraId="389D1840" w14:textId="77777777" w:rsidR="009F201C" w:rsidRPr="00B24D11" w:rsidRDefault="009F201C" w:rsidP="004E0CF1">
            <w:pPr>
              <w:jc w:val="center"/>
              <w:rPr>
                <w:color w:val="000000"/>
                <w:sz w:val="24"/>
              </w:rPr>
            </w:pPr>
            <w:r w:rsidRPr="00B24D11">
              <w:rPr>
                <w:color w:val="000000"/>
                <w:sz w:val="24"/>
              </w:rPr>
              <w:t>0.000185</w:t>
            </w:r>
          </w:p>
        </w:tc>
      </w:tr>
    </w:tbl>
    <w:p w14:paraId="1BB158AE" w14:textId="77777777" w:rsidR="009F201C" w:rsidRDefault="009F201C" w:rsidP="0000189C">
      <w:pPr>
        <w:snapToGrid w:val="0"/>
        <w:spacing w:line="180" w:lineRule="atLeast"/>
        <w:ind w:firstLineChars="200" w:firstLine="480"/>
        <w:contextualSpacing/>
        <w:jc w:val="left"/>
        <w:rPr>
          <w:rFonts w:eastAsia="仿宋_GB2312"/>
          <w:sz w:val="24"/>
        </w:rPr>
      </w:pPr>
    </w:p>
    <w:p w14:paraId="7DA3BE3C" w14:textId="5F95978D" w:rsidR="00BC1D5D" w:rsidRDefault="00BC1D5D" w:rsidP="00CD3392">
      <w:pPr>
        <w:snapToGrid w:val="0"/>
        <w:spacing w:line="180" w:lineRule="atLeast"/>
        <w:contextualSpacing/>
        <w:jc w:val="left"/>
        <w:rPr>
          <w:rFonts w:eastAsia="仿宋_GB2312"/>
          <w:sz w:val="24"/>
        </w:rPr>
      </w:pPr>
      <w:r w:rsidRPr="00BC1D5D">
        <w:rPr>
          <w:rFonts w:eastAsia="仿宋_GB2312"/>
          <w:sz w:val="24"/>
        </w:rPr>
        <w:t>Residual graph</w:t>
      </w:r>
      <w:r w:rsidR="00C1097C">
        <w:rPr>
          <w:rFonts w:eastAsia="仿宋_GB2312"/>
          <w:sz w:val="24"/>
        </w:rPr>
        <w:t>s</w:t>
      </w:r>
      <w:r w:rsidR="003A4C1E">
        <w:rPr>
          <w:rFonts w:eastAsia="仿宋_GB2312" w:hint="eastAsia"/>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w:t>
      </w:r>
      <w:r w:rsidR="003A4C1E">
        <w:rPr>
          <w:rFonts w:eastAsia="仿宋_GB2312"/>
          <w:sz w:val="24"/>
        </w:rPr>
        <w:t xml:space="preserve"> </w:t>
      </w:r>
      <w:r w:rsidR="00CD3392">
        <w:rPr>
          <w:rFonts w:eastAsia="仿宋_GB2312"/>
          <w:sz w:val="24"/>
        </w:rPr>
        <w:t>are</w:t>
      </w:r>
      <w:r w:rsidR="003A4C1E">
        <w:rPr>
          <w:rFonts w:eastAsia="仿宋_GB2312"/>
          <w:sz w:val="24"/>
        </w:rPr>
        <w:t xml:space="preserve"> as </w:t>
      </w:r>
      <w:r w:rsidR="003A4C1E">
        <w:rPr>
          <w:rFonts w:eastAsia="仿宋_GB2312"/>
          <w:sz w:val="24"/>
        </w:rPr>
        <w:lastRenderedPageBreak/>
        <w:t>presented in table 16:</w:t>
      </w:r>
    </w:p>
    <w:p w14:paraId="0DC5F864" w14:textId="77777777" w:rsidR="00C1097C" w:rsidRDefault="00C1097C" w:rsidP="0000189C">
      <w:pPr>
        <w:snapToGrid w:val="0"/>
        <w:spacing w:line="180" w:lineRule="atLeast"/>
        <w:ind w:firstLineChars="200" w:firstLine="480"/>
        <w:contextualSpacing/>
        <w:jc w:val="left"/>
        <w:rPr>
          <w:rFonts w:eastAsia="仿宋_GB2312"/>
          <w:sz w:val="24"/>
        </w:rPr>
      </w:pPr>
    </w:p>
    <w:p w14:paraId="7ED6B9B7" w14:textId="77777777" w:rsidR="00C1097C" w:rsidRDefault="00C1097C" w:rsidP="0000189C">
      <w:pPr>
        <w:snapToGrid w:val="0"/>
        <w:spacing w:line="180" w:lineRule="atLeast"/>
        <w:ind w:firstLineChars="200" w:firstLine="480"/>
        <w:contextualSpacing/>
        <w:jc w:val="left"/>
        <w:rPr>
          <w:rFonts w:eastAsia="仿宋_GB2312"/>
          <w:sz w:val="24"/>
        </w:rPr>
      </w:pPr>
      <w:r w:rsidRPr="00C1097C">
        <w:rPr>
          <w:rFonts w:eastAsia="仿宋_GB2312"/>
          <w:noProof/>
          <w:sz w:val="24"/>
        </w:rPr>
        <w:drawing>
          <wp:inline distT="0" distB="0" distL="0" distR="0" wp14:anchorId="593D1F3E" wp14:editId="18E4838A">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14:paraId="0E9F93D3" w14:textId="27E871DD" w:rsidR="00D11088" w:rsidRPr="006525B4" w:rsidRDefault="006525B4" w:rsidP="006525B4">
      <w:pPr>
        <w:snapToGrid w:val="0"/>
        <w:spacing w:line="180" w:lineRule="atLeast"/>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xml:space="preserve">: Residual Case Order Plot of Linear </w:t>
      </w:r>
      <w:proofErr w:type="spellStart"/>
      <w:r w:rsidRPr="006525B4">
        <w:rPr>
          <w:rFonts w:eastAsia="仿宋_GB2312"/>
        </w:rPr>
        <w:t>Regressionn</w:t>
      </w:r>
      <w:proofErr w:type="spellEnd"/>
    </w:p>
    <w:p w14:paraId="1AF6C053" w14:textId="77777777" w:rsidR="006525B4" w:rsidRPr="00BC1D5D" w:rsidRDefault="006525B4" w:rsidP="0000189C">
      <w:pPr>
        <w:snapToGrid w:val="0"/>
        <w:spacing w:line="180" w:lineRule="atLeast"/>
        <w:ind w:firstLineChars="200" w:firstLine="480"/>
        <w:contextualSpacing/>
        <w:jc w:val="left"/>
        <w:rPr>
          <w:rFonts w:eastAsia="仿宋_GB2312"/>
          <w:sz w:val="24"/>
        </w:rPr>
      </w:pPr>
    </w:p>
    <w:p w14:paraId="073CEC40" w14:textId="265FD6F3" w:rsidR="000A77B7" w:rsidRPr="004C258E" w:rsidDel="00F86E22" w:rsidRDefault="000A77B7" w:rsidP="000A77B7">
      <w:pPr>
        <w:snapToGrid w:val="0"/>
        <w:spacing w:line="180" w:lineRule="atLeast"/>
        <w:ind w:firstLineChars="200" w:firstLine="420"/>
        <w:contextualSpacing/>
        <w:jc w:val="center"/>
        <w:rPr>
          <w:del w:id="181" w:author="Windows 用户" w:date="2018-09-20T19:35:00Z"/>
          <w:rFonts w:eastAsia="仿宋_GB2312"/>
        </w:rPr>
      </w:pPr>
      <w:del w:id="182" w:author="Windows 用户" w:date="2018-09-20T19:35:00Z">
        <w:r w:rsidRPr="004C258E" w:rsidDel="00F86E22">
          <w:rPr>
            <w:rFonts w:eastAsia="仿宋_GB2312" w:hint="eastAsia"/>
          </w:rPr>
          <w:delText>T</w:delText>
        </w:r>
        <w:r w:rsidR="006525B4" w:rsidDel="00F86E22">
          <w:rPr>
            <w:rFonts w:eastAsia="仿宋_GB2312"/>
          </w:rPr>
          <w:delText>able 16</w:delText>
        </w:r>
        <w:r w:rsidRPr="004C258E" w:rsidDel="00F86E22">
          <w:rPr>
            <w:rFonts w:eastAsia="仿宋_GB2312"/>
          </w:rPr>
          <w:delText xml:space="preserve">: Linear Regression </w:delText>
        </w:r>
        <w:r w:rsidDel="00F86E22">
          <w:rPr>
            <w:rFonts w:eastAsia="仿宋_GB2312"/>
          </w:rPr>
          <w:delText>Correlation Coefficient</w:delText>
        </w:r>
      </w:del>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0A77B7" w:rsidRPr="00176312" w:rsidDel="00F86E22" w14:paraId="312E7D10" w14:textId="16167AEE" w:rsidTr="000A77B7">
        <w:trPr>
          <w:trHeight w:val="270"/>
          <w:jc w:val="center"/>
          <w:del w:id="183" w:author="Windows 用户" w:date="2018-09-20T19:35:00Z"/>
        </w:trPr>
        <w:tc>
          <w:tcPr>
            <w:tcW w:w="1369" w:type="dxa"/>
            <w:shd w:val="clear" w:color="auto" w:fill="auto"/>
            <w:noWrap/>
            <w:vAlign w:val="bottom"/>
            <w:hideMark/>
          </w:tcPr>
          <w:p w14:paraId="473FFA4A" w14:textId="532D458B" w:rsidR="000A77B7" w:rsidRPr="004C258E" w:rsidDel="00F86E22" w:rsidRDefault="000A77B7" w:rsidP="000A77B7">
            <w:pPr>
              <w:widowControl/>
              <w:snapToGrid w:val="0"/>
              <w:spacing w:line="180" w:lineRule="atLeast"/>
              <w:contextualSpacing/>
              <w:jc w:val="center"/>
              <w:rPr>
                <w:del w:id="184" w:author="Windows 用户" w:date="2018-09-20T19:35:00Z"/>
                <w:color w:val="000000"/>
                <w:kern w:val="0"/>
                <w:sz w:val="24"/>
              </w:rPr>
            </w:pPr>
            <w:del w:id="185" w:author="Windows 用户" w:date="2018-09-20T19:35:00Z">
              <w:r w:rsidRPr="004C258E" w:rsidDel="00F86E22">
                <w:rPr>
                  <w:color w:val="000000"/>
                  <w:kern w:val="0"/>
                  <w:sz w:val="24"/>
                </w:rPr>
                <w:delText>Click Rate</w:delText>
              </w:r>
            </w:del>
          </w:p>
        </w:tc>
        <w:tc>
          <w:tcPr>
            <w:tcW w:w="1609" w:type="dxa"/>
            <w:shd w:val="clear" w:color="auto" w:fill="auto"/>
            <w:noWrap/>
            <w:vAlign w:val="bottom"/>
            <w:hideMark/>
          </w:tcPr>
          <w:p w14:paraId="7C71B4B5" w14:textId="2B7DD9BA" w:rsidR="000A77B7" w:rsidRPr="004C258E" w:rsidDel="00F86E22" w:rsidRDefault="000A77B7" w:rsidP="000A77B7">
            <w:pPr>
              <w:widowControl/>
              <w:snapToGrid w:val="0"/>
              <w:spacing w:line="180" w:lineRule="atLeast"/>
              <w:contextualSpacing/>
              <w:jc w:val="center"/>
              <w:rPr>
                <w:del w:id="186" w:author="Windows 用户" w:date="2018-09-20T19:35:00Z"/>
                <w:color w:val="000000"/>
                <w:kern w:val="0"/>
                <w:sz w:val="24"/>
              </w:rPr>
            </w:pPr>
            <w:del w:id="187" w:author="Windows 用户" w:date="2018-09-20T19:35:00Z">
              <w:r w:rsidRPr="004C258E" w:rsidDel="00F86E22">
                <w:rPr>
                  <w:color w:val="000000"/>
                  <w:kern w:val="0"/>
                  <w:sz w:val="24"/>
                </w:rPr>
                <w:delText>Convert Rate</w:delText>
              </w:r>
            </w:del>
          </w:p>
        </w:tc>
      </w:tr>
      <w:tr w:rsidR="000A77B7" w:rsidRPr="00176312" w:rsidDel="00F86E22" w14:paraId="20F5CEA0" w14:textId="3B9B5E6E" w:rsidTr="000A77B7">
        <w:trPr>
          <w:trHeight w:val="270"/>
          <w:jc w:val="center"/>
          <w:del w:id="188" w:author="Windows 用户" w:date="2018-09-20T19:35:00Z"/>
        </w:trPr>
        <w:tc>
          <w:tcPr>
            <w:tcW w:w="1369" w:type="dxa"/>
            <w:shd w:val="clear" w:color="auto" w:fill="auto"/>
            <w:noWrap/>
            <w:vAlign w:val="bottom"/>
            <w:hideMark/>
          </w:tcPr>
          <w:p w14:paraId="5F80ABA6" w14:textId="228156BF" w:rsidR="000A77B7" w:rsidRPr="000A77B7" w:rsidDel="00F86E22" w:rsidRDefault="000A77B7" w:rsidP="000A77B7">
            <w:pPr>
              <w:widowControl/>
              <w:jc w:val="right"/>
              <w:rPr>
                <w:del w:id="189" w:author="Windows 用户" w:date="2018-09-20T19:35:00Z"/>
                <w:color w:val="000000"/>
                <w:kern w:val="0"/>
                <w:sz w:val="22"/>
                <w:szCs w:val="22"/>
              </w:rPr>
            </w:pPr>
            <w:del w:id="190" w:author="Windows 用户" w:date="2018-09-20T19:35:00Z">
              <w:r w:rsidDel="00F86E22">
                <w:rPr>
                  <w:rFonts w:hint="eastAsia"/>
                  <w:color w:val="000000"/>
                  <w:sz w:val="22"/>
                  <w:szCs w:val="22"/>
                </w:rPr>
                <w:delText>0.011722</w:delText>
              </w:r>
            </w:del>
          </w:p>
        </w:tc>
        <w:tc>
          <w:tcPr>
            <w:tcW w:w="1609" w:type="dxa"/>
            <w:shd w:val="clear" w:color="auto" w:fill="auto"/>
            <w:noWrap/>
            <w:vAlign w:val="bottom"/>
            <w:hideMark/>
          </w:tcPr>
          <w:p w14:paraId="6645DB2A" w14:textId="5A52F55A" w:rsidR="000A77B7" w:rsidRPr="000A77B7" w:rsidDel="00F86E22" w:rsidRDefault="000A77B7" w:rsidP="000A77B7">
            <w:pPr>
              <w:widowControl/>
              <w:jc w:val="right"/>
              <w:rPr>
                <w:del w:id="191" w:author="Windows 用户" w:date="2018-09-20T19:35:00Z"/>
                <w:color w:val="000000"/>
                <w:kern w:val="0"/>
                <w:sz w:val="22"/>
                <w:szCs w:val="22"/>
              </w:rPr>
            </w:pPr>
            <w:del w:id="192" w:author="Windows 用户" w:date="2018-09-20T19:35:00Z">
              <w:r w:rsidDel="00F86E22">
                <w:rPr>
                  <w:rFonts w:hint="eastAsia"/>
                  <w:color w:val="000000"/>
                  <w:sz w:val="22"/>
                  <w:szCs w:val="22"/>
                </w:rPr>
                <w:delText>0.011268</w:delText>
              </w:r>
            </w:del>
          </w:p>
        </w:tc>
      </w:tr>
    </w:tbl>
    <w:p w14:paraId="59F52467" w14:textId="77777777" w:rsidR="00F86E22" w:rsidRDefault="00F86E22" w:rsidP="0000189C">
      <w:pPr>
        <w:rPr>
          <w:ins w:id="193" w:author="Windows 用户" w:date="2018-09-20T19:35:00Z"/>
          <w:sz w:val="24"/>
          <w:szCs w:val="36"/>
        </w:rPr>
      </w:pPr>
    </w:p>
    <w:p w14:paraId="1FD62370" w14:textId="77777777" w:rsidR="00F86E22" w:rsidRDefault="00F86E22" w:rsidP="00F86E22">
      <w:pPr>
        <w:rPr>
          <w:ins w:id="194" w:author="Windows 用户" w:date="2018-09-20T19:35:00Z"/>
          <w:rFonts w:eastAsia="仿宋_GB2312"/>
          <w:sz w:val="24"/>
        </w:rPr>
      </w:pPr>
      <w:ins w:id="195" w:author="Windows 用户" w:date="2018-09-20T19:35:00Z">
        <w:r>
          <w:rPr>
            <w:rFonts w:eastAsia="仿宋_GB2312"/>
            <w:sz w:val="24"/>
          </w:rPr>
          <w:t xml:space="preserve">The comparison between the distinction result and the real result is shown in table 17, which shows the accuracy of the distinction. In light of the fact that the accuracy is relative low, which is insufficient to reveal the features of each variables precisely, we consider to take the advantage of other methods. </w:t>
        </w:r>
      </w:ins>
    </w:p>
    <w:p w14:paraId="751A31BD" w14:textId="77777777" w:rsidR="00F86E22" w:rsidRPr="00E91EF8" w:rsidRDefault="00F86E22" w:rsidP="00F86E22">
      <w:pPr>
        <w:rPr>
          <w:ins w:id="196" w:author="Windows 用户" w:date="2018-09-20T19:35:00Z"/>
          <w:bCs/>
          <w:color w:val="000000"/>
          <w:sz w:val="24"/>
        </w:rPr>
      </w:pPr>
    </w:p>
    <w:p w14:paraId="08F30664" w14:textId="77777777" w:rsidR="00F86E22" w:rsidRPr="004C258E" w:rsidRDefault="00F86E22" w:rsidP="00F86E22">
      <w:pPr>
        <w:snapToGrid w:val="0"/>
        <w:spacing w:line="180" w:lineRule="atLeast"/>
        <w:ind w:firstLineChars="200" w:firstLine="420"/>
        <w:contextualSpacing/>
        <w:jc w:val="center"/>
        <w:rPr>
          <w:ins w:id="197" w:author="Windows 用户" w:date="2018-09-20T19:35:00Z"/>
          <w:rFonts w:eastAsia="仿宋_GB2312"/>
        </w:rPr>
      </w:pPr>
      <w:ins w:id="198" w:author="Windows 用户" w:date="2018-09-20T19:35:00Z">
        <w:r w:rsidRPr="004C258E">
          <w:rPr>
            <w:rFonts w:eastAsia="仿宋_GB2312" w:hint="eastAsia"/>
          </w:rPr>
          <w:t>T</w:t>
        </w:r>
        <w:r>
          <w:rPr>
            <w:rFonts w:eastAsia="仿宋_GB2312"/>
          </w:rPr>
          <w:t>able 17</w:t>
        </w:r>
        <w:r w:rsidRPr="004C258E">
          <w:rPr>
            <w:rFonts w:eastAsia="仿宋_GB2312"/>
          </w:rPr>
          <w:t xml:space="preserve">: Linear Regression </w:t>
        </w:r>
        <w:r>
          <w:rPr>
            <w:rFonts w:eastAsia="仿宋_GB2312"/>
          </w:rPr>
          <w:t>Correlation Coefficient</w:t>
        </w:r>
      </w:ins>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F86E22" w:rsidRPr="00176312" w14:paraId="1FE46805" w14:textId="77777777" w:rsidTr="003D1226">
        <w:trPr>
          <w:trHeight w:val="270"/>
          <w:jc w:val="center"/>
          <w:ins w:id="199" w:author="Windows 用户" w:date="2018-09-20T19:35:00Z"/>
        </w:trPr>
        <w:tc>
          <w:tcPr>
            <w:tcW w:w="1369" w:type="dxa"/>
            <w:shd w:val="clear" w:color="auto" w:fill="auto"/>
            <w:noWrap/>
            <w:vAlign w:val="bottom"/>
            <w:hideMark/>
          </w:tcPr>
          <w:p w14:paraId="6E48DF00" w14:textId="77777777" w:rsidR="00F86E22" w:rsidRPr="004C258E" w:rsidRDefault="00F86E22" w:rsidP="003D1226">
            <w:pPr>
              <w:widowControl/>
              <w:snapToGrid w:val="0"/>
              <w:spacing w:line="180" w:lineRule="atLeast"/>
              <w:contextualSpacing/>
              <w:jc w:val="center"/>
              <w:rPr>
                <w:ins w:id="200" w:author="Windows 用户" w:date="2018-09-20T19:35:00Z"/>
                <w:color w:val="000000"/>
                <w:kern w:val="0"/>
                <w:sz w:val="24"/>
              </w:rPr>
            </w:pPr>
            <w:ins w:id="201" w:author="Windows 用户" w:date="2018-09-20T19:35:00Z">
              <w:r w:rsidRPr="004C258E">
                <w:rPr>
                  <w:color w:val="000000"/>
                  <w:kern w:val="0"/>
                  <w:sz w:val="24"/>
                </w:rPr>
                <w:t>Click Rate</w:t>
              </w:r>
            </w:ins>
          </w:p>
        </w:tc>
        <w:tc>
          <w:tcPr>
            <w:tcW w:w="1609" w:type="dxa"/>
            <w:shd w:val="clear" w:color="auto" w:fill="auto"/>
            <w:noWrap/>
            <w:vAlign w:val="bottom"/>
            <w:hideMark/>
          </w:tcPr>
          <w:p w14:paraId="7C9FF76F" w14:textId="77777777" w:rsidR="00F86E22" w:rsidRPr="004C258E" w:rsidRDefault="00F86E22" w:rsidP="003D1226">
            <w:pPr>
              <w:widowControl/>
              <w:snapToGrid w:val="0"/>
              <w:spacing w:line="180" w:lineRule="atLeast"/>
              <w:contextualSpacing/>
              <w:jc w:val="center"/>
              <w:rPr>
                <w:ins w:id="202" w:author="Windows 用户" w:date="2018-09-20T19:35:00Z"/>
                <w:color w:val="000000"/>
                <w:kern w:val="0"/>
                <w:sz w:val="24"/>
              </w:rPr>
            </w:pPr>
            <w:ins w:id="203" w:author="Windows 用户" w:date="2018-09-20T19:35:00Z">
              <w:r w:rsidRPr="004C258E">
                <w:rPr>
                  <w:color w:val="000000"/>
                  <w:kern w:val="0"/>
                  <w:sz w:val="24"/>
                </w:rPr>
                <w:t>Convert Rate</w:t>
              </w:r>
            </w:ins>
          </w:p>
        </w:tc>
      </w:tr>
      <w:tr w:rsidR="00F86E22" w:rsidRPr="00176312" w14:paraId="04FBCD85" w14:textId="77777777" w:rsidTr="003D1226">
        <w:trPr>
          <w:trHeight w:val="270"/>
          <w:jc w:val="center"/>
          <w:ins w:id="204" w:author="Windows 用户" w:date="2018-09-20T19:35:00Z"/>
        </w:trPr>
        <w:tc>
          <w:tcPr>
            <w:tcW w:w="1369" w:type="dxa"/>
            <w:shd w:val="clear" w:color="auto" w:fill="auto"/>
            <w:noWrap/>
            <w:vAlign w:val="bottom"/>
            <w:hideMark/>
          </w:tcPr>
          <w:p w14:paraId="187743B0" w14:textId="77777777" w:rsidR="00F86E22" w:rsidRPr="000A77B7" w:rsidRDefault="00F86E22" w:rsidP="003D1226">
            <w:pPr>
              <w:widowControl/>
              <w:jc w:val="right"/>
              <w:rPr>
                <w:ins w:id="205" w:author="Windows 用户" w:date="2018-09-20T19:35:00Z"/>
                <w:color w:val="000000"/>
                <w:kern w:val="0"/>
                <w:sz w:val="22"/>
                <w:szCs w:val="22"/>
              </w:rPr>
            </w:pPr>
            <w:ins w:id="206" w:author="Windows 用户" w:date="2018-09-20T19:35:00Z">
              <w:r>
                <w:rPr>
                  <w:rFonts w:hint="eastAsia"/>
                  <w:color w:val="000000"/>
                  <w:sz w:val="22"/>
                  <w:szCs w:val="22"/>
                </w:rPr>
                <w:t>0.</w:t>
              </w:r>
              <w:r>
                <w:rPr>
                  <w:color w:val="000000"/>
                  <w:sz w:val="22"/>
                  <w:szCs w:val="22"/>
                </w:rPr>
                <w:t>115124</w:t>
              </w:r>
            </w:ins>
          </w:p>
        </w:tc>
        <w:tc>
          <w:tcPr>
            <w:tcW w:w="1609" w:type="dxa"/>
            <w:shd w:val="clear" w:color="auto" w:fill="auto"/>
            <w:noWrap/>
            <w:vAlign w:val="bottom"/>
            <w:hideMark/>
          </w:tcPr>
          <w:p w14:paraId="326C6F6F" w14:textId="77777777" w:rsidR="00F86E22" w:rsidRPr="000A77B7" w:rsidRDefault="00F86E22" w:rsidP="003D1226">
            <w:pPr>
              <w:widowControl/>
              <w:jc w:val="right"/>
              <w:rPr>
                <w:ins w:id="207" w:author="Windows 用户" w:date="2018-09-20T19:35:00Z"/>
                <w:color w:val="000000"/>
                <w:kern w:val="0"/>
                <w:sz w:val="22"/>
                <w:szCs w:val="22"/>
              </w:rPr>
            </w:pPr>
            <w:ins w:id="208" w:author="Windows 用户" w:date="2018-09-20T19:35:00Z">
              <w:r>
                <w:rPr>
                  <w:rFonts w:hint="eastAsia"/>
                  <w:color w:val="000000"/>
                  <w:sz w:val="22"/>
                  <w:szCs w:val="22"/>
                </w:rPr>
                <w:t>0.</w:t>
              </w:r>
              <w:r>
                <w:rPr>
                  <w:color w:val="000000"/>
                  <w:sz w:val="22"/>
                  <w:szCs w:val="22"/>
                </w:rPr>
                <w:t>162528</w:t>
              </w:r>
            </w:ins>
          </w:p>
        </w:tc>
      </w:tr>
    </w:tbl>
    <w:p w14:paraId="2C825A7C" w14:textId="77777777" w:rsidR="00F86E22" w:rsidRPr="00BC3EF6" w:rsidRDefault="00F86E22" w:rsidP="0000189C">
      <w:pPr>
        <w:rPr>
          <w:ins w:id="209" w:author="Windows 用户" w:date="2018-09-20T19:26:00Z"/>
          <w:sz w:val="24"/>
          <w:szCs w:val="36"/>
          <w:rPrChange w:id="210" w:author="Windows 用户" w:date="2018-09-20T19:26:00Z">
            <w:rPr>
              <w:ins w:id="211" w:author="Windows 用户" w:date="2018-09-20T19:26:00Z"/>
              <w:b/>
              <w:sz w:val="24"/>
              <w:szCs w:val="36"/>
            </w:rPr>
          </w:rPrChange>
        </w:rPr>
      </w:pPr>
    </w:p>
    <w:p w14:paraId="188C265B" w14:textId="77777777" w:rsidR="00BC3EF6" w:rsidRPr="0000189C" w:rsidRDefault="00BC3EF6" w:rsidP="0000189C">
      <w:pPr>
        <w:rPr>
          <w:b/>
          <w:sz w:val="24"/>
          <w:szCs w:val="36"/>
        </w:rPr>
      </w:pPr>
    </w:p>
    <w:p w14:paraId="75BAD6CB" w14:textId="0954D687" w:rsidR="00D60425" w:rsidRPr="00411A6E" w:rsidRDefault="007D5CA9" w:rsidP="00D60425">
      <w:pPr>
        <w:pStyle w:val="a5"/>
        <w:numPr>
          <w:ilvl w:val="1"/>
          <w:numId w:val="7"/>
        </w:numPr>
        <w:ind w:firstLineChars="0"/>
        <w:rPr>
          <w:rFonts w:ascii="Times New Roman"/>
          <w:b/>
          <w:sz w:val="24"/>
          <w:szCs w:val="36"/>
          <w:lang w:eastAsia="zh-CN"/>
        </w:rPr>
      </w:pPr>
      <w:r>
        <w:rPr>
          <w:rFonts w:ascii="Times New Roman"/>
          <w:b/>
          <w:sz w:val="24"/>
          <w:szCs w:val="36"/>
          <w:lang w:eastAsia="zh-CN"/>
        </w:rPr>
        <w:t>KNN Algorithm</w:t>
      </w:r>
      <w:r w:rsidR="0030646B" w:rsidRPr="0030646B">
        <w:rPr>
          <w:rFonts w:ascii="Times New Roman" w:eastAsia="宋体" w:hint="eastAsia"/>
          <w:b/>
          <w:sz w:val="24"/>
          <w:szCs w:val="24"/>
          <w:vertAlign w:val="superscript"/>
        </w:rPr>
        <w:t>[</w:t>
      </w:r>
      <w:r w:rsidR="0030646B" w:rsidRPr="0030646B">
        <w:rPr>
          <w:rFonts w:ascii="Times New Roman" w:eastAsia="宋体"/>
          <w:b/>
          <w:sz w:val="24"/>
          <w:szCs w:val="24"/>
          <w:vertAlign w:val="superscript"/>
        </w:rPr>
        <w:t>14</w:t>
      </w:r>
      <w:r w:rsidR="0030646B" w:rsidRPr="0030646B">
        <w:rPr>
          <w:rFonts w:ascii="Times New Roman" w:eastAsia="宋体" w:hint="eastAsia"/>
          <w:b/>
          <w:sz w:val="24"/>
          <w:szCs w:val="24"/>
          <w:vertAlign w:val="superscript"/>
        </w:rPr>
        <w:t>]</w:t>
      </w:r>
    </w:p>
    <w:p w14:paraId="1BCF2FDF" w14:textId="77777777" w:rsidR="00801B61" w:rsidRDefault="00801B61" w:rsidP="00D60425">
      <w:pPr>
        <w:rPr>
          <w:b/>
          <w:bCs/>
          <w:color w:val="000000"/>
          <w:sz w:val="24"/>
        </w:rPr>
      </w:pPr>
    </w:p>
    <w:p w14:paraId="766C36E1" w14:textId="3D353EC0" w:rsidR="00E91EF8" w:rsidRDefault="00E91EF8" w:rsidP="00E91EF8">
      <w:pPr>
        <w:snapToGrid w:val="0"/>
        <w:spacing w:line="180" w:lineRule="atLeast"/>
        <w:contextualSpacing/>
        <w:jc w:val="left"/>
        <w:rPr>
          <w:rFonts w:eastAsia="仿宋_GB2312"/>
          <w:sz w:val="24"/>
        </w:rPr>
      </w:pPr>
      <w:r>
        <w:rPr>
          <w:rFonts w:eastAsia="仿宋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仿宋_GB2312"/>
          <w:sz w:val="24"/>
        </w:rPr>
        <w:t xml:space="preserve"> characteristics of each sample</w:t>
      </w:r>
      <w:r>
        <w:rPr>
          <w:rFonts w:eastAsia="仿宋_GB2312"/>
          <w:sz w:val="24"/>
        </w:rPr>
        <w:t xml:space="preserve"> to obtain the common properties of the phones under similar sales condition to determine the relationship. </w:t>
      </w:r>
    </w:p>
    <w:p w14:paraId="308250C6" w14:textId="77777777" w:rsidR="00E91EF8" w:rsidRPr="0087785F" w:rsidRDefault="00E91EF8" w:rsidP="00E91EF8">
      <w:pPr>
        <w:snapToGrid w:val="0"/>
        <w:spacing w:line="180" w:lineRule="atLeast"/>
        <w:contextualSpacing/>
        <w:jc w:val="left"/>
        <w:rPr>
          <w:rFonts w:eastAsia="仿宋_GB2312"/>
          <w:sz w:val="24"/>
        </w:rPr>
      </w:pPr>
    </w:p>
    <w:p w14:paraId="1261794D" w14:textId="4838EEF7" w:rsidR="00E91EF8" w:rsidRDefault="0087785F" w:rsidP="00E91EF8">
      <w:pPr>
        <w:snapToGrid w:val="0"/>
        <w:spacing w:line="180" w:lineRule="atLeast"/>
        <w:contextualSpacing/>
        <w:jc w:val="left"/>
        <w:rPr>
          <w:rFonts w:eastAsia="仿宋_GB2312"/>
          <w:sz w:val="24"/>
        </w:rPr>
      </w:pPr>
      <w:r>
        <w:rPr>
          <w:rFonts w:eastAsia="仿宋_GB2312"/>
          <w:sz w:val="24"/>
        </w:rPr>
        <w:t>We utilize</w:t>
      </w:r>
      <w:r w:rsidR="00E91EF8">
        <w:rPr>
          <w:rFonts w:eastAsia="仿宋_GB2312"/>
          <w:sz w:val="24"/>
        </w:rPr>
        <w:t xml:space="preserve"> </w:t>
      </w:r>
      <w:proofErr w:type="spellStart"/>
      <w:r w:rsidR="00E91EF8" w:rsidRPr="00E91EF8">
        <w:rPr>
          <w:rFonts w:eastAsia="仿宋_GB2312"/>
          <w:sz w:val="24"/>
        </w:rPr>
        <w:t>Mahalanobis</w:t>
      </w:r>
      <w:proofErr w:type="spellEnd"/>
      <w:r w:rsidR="00E91EF8" w:rsidRPr="00E91EF8">
        <w:rPr>
          <w:rFonts w:eastAsia="仿宋_GB2312"/>
          <w:sz w:val="24"/>
        </w:rPr>
        <w:t xml:space="preserve"> distance</w:t>
      </w:r>
      <w:r w:rsidR="00E91EF8">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sidR="00E91EF8">
        <w:rPr>
          <w:rFonts w:eastAsia="仿宋_GB2312"/>
          <w:sz w:val="24"/>
        </w:rPr>
        <w:t xml:space="preserve"> features eradicating the dimension of each independent variables. The formul</w:t>
      </w:r>
      <w:r w:rsidR="00314BE1">
        <w:rPr>
          <w:rFonts w:eastAsia="仿宋_GB2312"/>
          <w:sz w:val="24"/>
        </w:rPr>
        <w:t>a is as the following formula 2</w:t>
      </w:r>
      <w:r w:rsidR="00314BE1">
        <w:rPr>
          <w:rFonts w:eastAsia="仿宋_GB2312" w:hint="eastAsia"/>
          <w:sz w:val="24"/>
        </w:rPr>
        <w:t>4</w:t>
      </w:r>
      <w:r w:rsidR="00E91EF8">
        <w:rPr>
          <w:rFonts w:eastAsia="仿宋_GB2312"/>
          <w:sz w:val="24"/>
        </w:rPr>
        <w:t xml:space="preserve">. </w:t>
      </w:r>
    </w:p>
    <w:p w14:paraId="40772962" w14:textId="77777777" w:rsidR="00056768" w:rsidRDefault="00056768" w:rsidP="00E91EF8">
      <w:pPr>
        <w:snapToGrid w:val="0"/>
        <w:spacing w:line="180" w:lineRule="atLeast"/>
        <w:contextualSpacing/>
        <w:jc w:val="left"/>
        <w:rPr>
          <w:rFonts w:eastAsia="仿宋_GB2312"/>
          <w:sz w:val="24"/>
        </w:rPr>
      </w:pPr>
    </w:p>
    <w:p w14:paraId="367B6719" w14:textId="4F1FB1D7" w:rsidR="00E91EF8" w:rsidRPr="00BC1D5D" w:rsidRDefault="00B55A50" w:rsidP="00E91EF8">
      <w:pPr>
        <w:snapToGrid w:val="0"/>
        <w:spacing w:line="180" w:lineRule="atLeast"/>
        <w:ind w:firstLineChars="200" w:firstLine="480"/>
        <w:contextualSpacing/>
        <w:jc w:val="cente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11488" behindDoc="0" locked="0" layoutInCell="1" allowOverlap="1" wp14:anchorId="1196FBD5" wp14:editId="764BA5AC">
                <wp:simplePos x="0" y="0"/>
                <wp:positionH relativeFrom="margin">
                  <wp:align>right</wp:align>
                </wp:positionH>
                <wp:positionV relativeFrom="paragraph">
                  <wp:posOffset>38100</wp:posOffset>
                </wp:positionV>
                <wp:extent cx="428625" cy="304800"/>
                <wp:effectExtent l="0" t="0" r="0" b="0"/>
                <wp:wrapNone/>
                <wp:docPr id="1093" name="文本框 1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7258D2" w14:textId="77777777" w:rsidR="003D1226" w:rsidRPr="008A1391" w:rsidRDefault="003D1226" w:rsidP="00A463EB">
                            <w:pPr>
                              <w:rPr>
                                <w:rFonts w:eastAsia="仿宋_GB2312"/>
                              </w:rPr>
                            </w:pPr>
                            <w:r>
                              <w:rPr>
                                <w:rFonts w:eastAsia="仿宋_GB2312"/>
                              </w:rPr>
                              <w:t>(2</w:t>
                            </w:r>
                            <w:r>
                              <w:rPr>
                                <w:rFonts w:eastAsia="仿宋_GB2312" w:hint="eastAsia"/>
                              </w:rPr>
                              <w:t>4</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6FBD5" id="文本框 1093" o:spid="_x0000_s1146" type="#_x0000_t202" style="position:absolute;left:0;text-align:left;margin-left:-17.45pt;margin-top:3pt;width:33.75pt;height:2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bSqw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" fillcolor="white [3201]" stroked="f" strokeweight=".5pt">
                <v:path arrowok="t"/>
                <v:textbox>
                  <w:txbxContent>
                    <w:p w14:paraId="2B7258D2" w14:textId="77777777" w:rsidR="003D1226" w:rsidRPr="008A1391" w:rsidRDefault="003D1226" w:rsidP="00A463EB">
                      <w:pPr>
                        <w:rPr>
                          <w:rFonts w:eastAsia="仿宋_GB2312"/>
                        </w:rPr>
                      </w:pPr>
                      <w:r>
                        <w:rPr>
                          <w:rFonts w:eastAsia="仿宋_GB2312"/>
                        </w:rPr>
                        <w:t>(2</w:t>
                      </w:r>
                      <w:r>
                        <w:rPr>
                          <w:rFonts w:eastAsia="仿宋_GB2312" w:hint="eastAsia"/>
                        </w:rPr>
                        <w:t>4</w:t>
                      </w:r>
                      <w:r>
                        <w:rPr>
                          <w:rFonts w:eastAsia="仿宋_GB2312"/>
                        </w:rPr>
                        <w:t>)</w:t>
                      </w:r>
                    </w:p>
                  </w:txbxContent>
                </v:textbox>
                <w10:wrap anchorx="margin"/>
              </v:shape>
            </w:pict>
          </mc:Fallback>
        </mc:AlternateContent>
      </w:r>
      <w:r w:rsidR="00E91EF8" w:rsidRPr="00056768">
        <w:rPr>
          <w:rFonts w:eastAsia="仿宋_GB2312"/>
          <w:sz w:val="24"/>
        </w:rPr>
        <w:object w:dxaOrig="7663" w:dyaOrig="1154" w14:anchorId="6847E4C8">
          <v:shape id="_x0000_i1026" type="#_x0000_t75" style="width:153pt;height:23.25pt" o:ole="">
            <v:imagedata r:id="rId17" o:title=""/>
          </v:shape>
          <o:OLEObject Type="Embed" ProgID="Unknown" ShapeID="_x0000_i1026" DrawAspect="Content" ObjectID="_1598980150" r:id="rId18"/>
        </w:object>
      </w:r>
    </w:p>
    <w:p w14:paraId="372F0366" w14:textId="77777777" w:rsidR="00056768" w:rsidRPr="00056768" w:rsidRDefault="00056768" w:rsidP="00D60425">
      <w:pPr>
        <w:rPr>
          <w:rFonts w:eastAsia="仿宋_GB2312"/>
          <w:sz w:val="24"/>
        </w:rPr>
      </w:pPr>
    </w:p>
    <w:p w14:paraId="21A22750" w14:textId="7D722360" w:rsidR="00E91EF8" w:rsidRDefault="00E91EF8" w:rsidP="00D60425">
      <w:pPr>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proofErr w:type="spellStart"/>
      <w:r w:rsidRPr="00056768">
        <w:rPr>
          <w:rFonts w:eastAsia="仿宋_GB2312"/>
          <w:sz w:val="24"/>
        </w:rPr>
        <w:t>nd</w:t>
      </w:r>
      <w:proofErr w:type="spellEnd"/>
      <m:oMath>
        <m:r>
          <m:rPr>
            <m:sty m:val="p"/>
          </m:rPr>
          <w:rPr>
            <w:rFonts w:ascii="Cambria Math" w:eastAsia="仿宋_GB2312" w:hAnsi="Cambria Math"/>
            <w:sz w:val="24"/>
          </w:rPr>
          <m:t xml:space="preserve"> </m:t>
        </m:r>
        <m:r>
          <w:rPr>
            <w:rFonts w:ascii="Cambria Math" w:eastAsia="仿宋_GB2312" w:hAnsi="Cambria Math"/>
            <w:sz w:val="24"/>
          </w:rPr>
          <m:t xml:space="preserve">y </m:t>
        </m:r>
      </m:oMath>
      <w:r>
        <w:rPr>
          <w:rFonts w:eastAsia="仿宋_GB2312" w:hint="cs"/>
          <w:sz w:val="24"/>
        </w:rPr>
        <w:t>d</w:t>
      </w:r>
      <w:proofErr w:type="spellStart"/>
      <w:r>
        <w:rPr>
          <w:rFonts w:eastAsia="仿宋_GB2312"/>
          <w:sz w:val="24"/>
        </w:rPr>
        <w:t>enote</w:t>
      </w:r>
      <w:proofErr w:type="spellEnd"/>
      <w:r>
        <w:rPr>
          <w:rFonts w:eastAsia="仿宋_GB2312"/>
          <w:sz w:val="24"/>
        </w:rPr>
        <w:t xml:space="preserve"> two row vectors; </w:t>
      </w:r>
      <m:oMath>
        <m:r>
          <w:rPr>
            <w:rFonts w:ascii="Cambria Math" w:eastAsia="仿宋_GB2312" w:hAnsi="Cambria Math"/>
            <w:sz w:val="24"/>
          </w:rPr>
          <m:t>Σ</m:t>
        </m:r>
      </m:oMath>
      <w:r w:rsidR="00FA3D57">
        <w:rPr>
          <w:rFonts w:eastAsia="仿宋_GB2312" w:hint="eastAsia"/>
          <w:sz w:val="24"/>
        </w:rPr>
        <w:t xml:space="preserve"> </w:t>
      </w:r>
      <w:r>
        <w:rPr>
          <w:rFonts w:eastAsia="仿宋_GB2312"/>
          <w:sz w:val="24"/>
        </w:rPr>
        <w:t xml:space="preserve">denotes the </w:t>
      </w:r>
      <w:r w:rsidRPr="00E91EF8">
        <w:rPr>
          <w:rFonts w:eastAsia="仿宋_GB2312"/>
          <w:sz w:val="24"/>
        </w:rPr>
        <w:t xml:space="preserve">covariance </w:t>
      </w:r>
      <w:r w:rsidRPr="00E91EF8">
        <w:rPr>
          <w:rFonts w:eastAsia="仿宋_GB2312"/>
          <w:sz w:val="24"/>
        </w:rPr>
        <w:lastRenderedPageBreak/>
        <w:t>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i/>
                <w:sz w:val="24"/>
              </w:rPr>
            </m:ctrlPr>
          </m:dPr>
          <m:e>
            <m:r>
              <w:rPr>
                <w:rFonts w:ascii="Cambria Math" w:eastAsia="仿宋_GB2312" w:hAnsi="Cambria Math"/>
                <w:sz w:val="24"/>
              </w:rPr>
              <m:t>x,y</m:t>
            </m:r>
          </m:e>
        </m:d>
      </m:oMath>
      <w:r>
        <w:rPr>
          <w:rFonts w:eastAsia="仿宋_GB2312"/>
          <w:sz w:val="24"/>
        </w:rPr>
        <w:t xml:space="preserve">denotes the obtained </w:t>
      </w:r>
      <w:proofErr w:type="spellStart"/>
      <w:r w:rsidRPr="00E91EF8">
        <w:rPr>
          <w:rFonts w:eastAsia="仿宋_GB2312"/>
          <w:sz w:val="24"/>
        </w:rPr>
        <w:t>Mahalanobis</w:t>
      </w:r>
      <w:proofErr w:type="spellEnd"/>
      <w:r w:rsidRPr="00E91EF8">
        <w:rPr>
          <w:rFonts w:eastAsia="仿宋_GB2312"/>
          <w:sz w:val="24"/>
        </w:rPr>
        <w:t xml:space="preserve"> distance</w:t>
      </w:r>
      <w:r>
        <w:rPr>
          <w:rFonts w:eastAsia="仿宋_GB2312"/>
          <w:sz w:val="24"/>
        </w:rPr>
        <w:t xml:space="preserve"> of the data. </w:t>
      </w:r>
    </w:p>
    <w:p w14:paraId="64CAF7EF" w14:textId="77777777" w:rsidR="00E91EF8" w:rsidRPr="00FA3D57" w:rsidRDefault="00E91EF8" w:rsidP="00D60425">
      <w:pPr>
        <w:rPr>
          <w:rFonts w:eastAsia="仿宋_GB2312"/>
          <w:sz w:val="24"/>
        </w:rPr>
      </w:pPr>
    </w:p>
    <w:p w14:paraId="59967DCA" w14:textId="758589D1" w:rsidR="00E91EF8" w:rsidDel="00F86E22" w:rsidRDefault="00E91EF8" w:rsidP="00D60425">
      <w:pPr>
        <w:rPr>
          <w:del w:id="212" w:author="Windows 用户" w:date="2018-09-20T19:35:00Z"/>
          <w:rFonts w:eastAsia="仿宋_GB2312"/>
          <w:sz w:val="24"/>
        </w:rPr>
      </w:pPr>
      <w:del w:id="213" w:author="Windows 用户" w:date="2018-09-20T19:35:00Z">
        <w:r w:rsidDel="00F86E22">
          <w:rPr>
            <w:rFonts w:eastAsia="仿宋_GB2312"/>
            <w:sz w:val="24"/>
          </w:rPr>
          <w:delText xml:space="preserve">The comparison between the distinction result and the </w:delText>
        </w:r>
        <w:r w:rsidR="00187F48" w:rsidDel="00F86E22">
          <w:rPr>
            <w:rFonts w:eastAsia="仿宋_GB2312"/>
            <w:sz w:val="24"/>
          </w:rPr>
          <w:delText>real result is shown in table 17</w:delText>
        </w:r>
        <w:r w:rsidR="00056768" w:rsidDel="00F86E22">
          <w:rPr>
            <w:rFonts w:eastAsia="仿宋_GB2312"/>
            <w:sz w:val="24"/>
          </w:rPr>
          <w:delText>, which shows the accuracy of the distinction. In light of the fact that the accuracy is relative low, which is insufficient to reveal the features of each variables precisely, we consider to take the advantage of other method</w:delText>
        </w:r>
        <w:r w:rsidR="007D5CA9" w:rsidDel="00F86E22">
          <w:rPr>
            <w:rFonts w:eastAsia="仿宋_GB2312"/>
            <w:sz w:val="24"/>
          </w:rPr>
          <w:delText>s</w:delText>
        </w:r>
        <w:r w:rsidR="00056768" w:rsidDel="00F86E22">
          <w:rPr>
            <w:rFonts w:eastAsia="仿宋_GB2312"/>
            <w:sz w:val="24"/>
          </w:rPr>
          <w:delText xml:space="preserve">. </w:delText>
        </w:r>
      </w:del>
    </w:p>
    <w:p w14:paraId="7D6492C9" w14:textId="1F04FEC7" w:rsidR="00056768" w:rsidRPr="00E91EF8" w:rsidDel="00F86E22" w:rsidRDefault="00056768" w:rsidP="00D60425">
      <w:pPr>
        <w:rPr>
          <w:del w:id="214" w:author="Windows 用户" w:date="2018-09-20T19:35:00Z"/>
          <w:bCs/>
          <w:color w:val="000000"/>
          <w:sz w:val="24"/>
        </w:rPr>
      </w:pPr>
    </w:p>
    <w:p w14:paraId="16601226" w14:textId="0EEB58B4" w:rsidR="00581F6F" w:rsidRPr="004C258E" w:rsidDel="00F86E22" w:rsidRDefault="00581F6F" w:rsidP="00581F6F">
      <w:pPr>
        <w:snapToGrid w:val="0"/>
        <w:spacing w:line="180" w:lineRule="atLeast"/>
        <w:ind w:firstLineChars="200" w:firstLine="420"/>
        <w:contextualSpacing/>
        <w:jc w:val="center"/>
        <w:rPr>
          <w:del w:id="215" w:author="Windows 用户" w:date="2018-09-20T19:35:00Z"/>
          <w:rFonts w:eastAsia="仿宋_GB2312"/>
        </w:rPr>
      </w:pPr>
      <w:del w:id="216" w:author="Windows 用户" w:date="2018-09-20T19:35:00Z">
        <w:r w:rsidRPr="004C258E" w:rsidDel="00F86E22">
          <w:rPr>
            <w:rFonts w:eastAsia="仿宋_GB2312" w:hint="eastAsia"/>
          </w:rPr>
          <w:delText>T</w:delText>
        </w:r>
        <w:r w:rsidR="00187F48" w:rsidDel="00F86E22">
          <w:rPr>
            <w:rFonts w:eastAsia="仿宋_GB2312"/>
          </w:rPr>
          <w:delText>able 17</w:delText>
        </w:r>
        <w:r w:rsidRPr="004C258E" w:rsidDel="00F86E22">
          <w:rPr>
            <w:rFonts w:eastAsia="仿宋_GB2312"/>
          </w:rPr>
          <w:delText xml:space="preserve">: Linear Regression </w:delText>
        </w:r>
        <w:r w:rsidDel="00F86E22">
          <w:rPr>
            <w:rFonts w:eastAsia="仿宋_GB2312"/>
          </w:rPr>
          <w:delText>Correlation Coefficient</w:delText>
        </w:r>
      </w:del>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581F6F" w:rsidRPr="00176312" w:rsidDel="00F86E22" w14:paraId="02B37D4E" w14:textId="2F16FE2A" w:rsidTr="001A2278">
        <w:trPr>
          <w:trHeight w:val="270"/>
          <w:jc w:val="center"/>
          <w:del w:id="217" w:author="Windows 用户" w:date="2018-09-20T19:35:00Z"/>
        </w:trPr>
        <w:tc>
          <w:tcPr>
            <w:tcW w:w="1369" w:type="dxa"/>
            <w:shd w:val="clear" w:color="auto" w:fill="auto"/>
            <w:noWrap/>
            <w:vAlign w:val="bottom"/>
            <w:hideMark/>
          </w:tcPr>
          <w:p w14:paraId="7EA4E948" w14:textId="7C413A69" w:rsidR="00581F6F" w:rsidRPr="004C258E" w:rsidDel="00F86E22" w:rsidRDefault="00581F6F" w:rsidP="001A2278">
            <w:pPr>
              <w:widowControl/>
              <w:snapToGrid w:val="0"/>
              <w:spacing w:line="180" w:lineRule="atLeast"/>
              <w:contextualSpacing/>
              <w:jc w:val="center"/>
              <w:rPr>
                <w:del w:id="218" w:author="Windows 用户" w:date="2018-09-20T19:35:00Z"/>
                <w:color w:val="000000"/>
                <w:kern w:val="0"/>
                <w:sz w:val="24"/>
              </w:rPr>
            </w:pPr>
            <w:del w:id="219" w:author="Windows 用户" w:date="2018-09-20T19:35:00Z">
              <w:r w:rsidRPr="004C258E" w:rsidDel="00F86E22">
                <w:rPr>
                  <w:color w:val="000000"/>
                  <w:kern w:val="0"/>
                  <w:sz w:val="24"/>
                </w:rPr>
                <w:delText>Click Rate</w:delText>
              </w:r>
            </w:del>
          </w:p>
        </w:tc>
        <w:tc>
          <w:tcPr>
            <w:tcW w:w="1609" w:type="dxa"/>
            <w:shd w:val="clear" w:color="auto" w:fill="auto"/>
            <w:noWrap/>
            <w:vAlign w:val="bottom"/>
            <w:hideMark/>
          </w:tcPr>
          <w:p w14:paraId="1796792D" w14:textId="34334CD3" w:rsidR="00581F6F" w:rsidRPr="004C258E" w:rsidDel="00F86E22" w:rsidRDefault="00581F6F" w:rsidP="001A2278">
            <w:pPr>
              <w:widowControl/>
              <w:snapToGrid w:val="0"/>
              <w:spacing w:line="180" w:lineRule="atLeast"/>
              <w:contextualSpacing/>
              <w:jc w:val="center"/>
              <w:rPr>
                <w:del w:id="220" w:author="Windows 用户" w:date="2018-09-20T19:35:00Z"/>
                <w:color w:val="000000"/>
                <w:kern w:val="0"/>
                <w:sz w:val="24"/>
              </w:rPr>
            </w:pPr>
            <w:del w:id="221" w:author="Windows 用户" w:date="2018-09-20T19:35:00Z">
              <w:r w:rsidRPr="004C258E" w:rsidDel="00F86E22">
                <w:rPr>
                  <w:color w:val="000000"/>
                  <w:kern w:val="0"/>
                  <w:sz w:val="24"/>
                </w:rPr>
                <w:delText>Convert Rate</w:delText>
              </w:r>
            </w:del>
          </w:p>
        </w:tc>
      </w:tr>
      <w:tr w:rsidR="00581F6F" w:rsidRPr="00176312" w:rsidDel="00F86E22" w14:paraId="0D5A298F" w14:textId="62E872A8" w:rsidTr="001A2278">
        <w:trPr>
          <w:trHeight w:val="270"/>
          <w:jc w:val="center"/>
          <w:del w:id="222" w:author="Windows 用户" w:date="2018-09-20T19:35:00Z"/>
        </w:trPr>
        <w:tc>
          <w:tcPr>
            <w:tcW w:w="1369" w:type="dxa"/>
            <w:shd w:val="clear" w:color="auto" w:fill="auto"/>
            <w:noWrap/>
            <w:vAlign w:val="bottom"/>
            <w:hideMark/>
          </w:tcPr>
          <w:p w14:paraId="3ADAD787" w14:textId="3EA7B5A3" w:rsidR="00581F6F" w:rsidRPr="000A77B7" w:rsidDel="00F86E22" w:rsidRDefault="00581F6F" w:rsidP="00581F6F">
            <w:pPr>
              <w:widowControl/>
              <w:jc w:val="right"/>
              <w:rPr>
                <w:del w:id="223" w:author="Windows 用户" w:date="2018-09-20T19:35:00Z"/>
                <w:color w:val="000000"/>
                <w:kern w:val="0"/>
                <w:sz w:val="22"/>
                <w:szCs w:val="22"/>
              </w:rPr>
            </w:pPr>
            <w:del w:id="224" w:author="Windows 用户" w:date="2018-09-20T19:35:00Z">
              <w:r w:rsidDel="00F86E22">
                <w:rPr>
                  <w:rFonts w:hint="eastAsia"/>
                  <w:color w:val="000000"/>
                  <w:sz w:val="22"/>
                  <w:szCs w:val="22"/>
                </w:rPr>
                <w:delText>0.</w:delText>
              </w:r>
              <w:r w:rsidDel="00F86E22">
                <w:rPr>
                  <w:color w:val="000000"/>
                  <w:sz w:val="22"/>
                  <w:szCs w:val="22"/>
                </w:rPr>
                <w:delText>115124</w:delText>
              </w:r>
            </w:del>
          </w:p>
        </w:tc>
        <w:tc>
          <w:tcPr>
            <w:tcW w:w="1609" w:type="dxa"/>
            <w:shd w:val="clear" w:color="auto" w:fill="auto"/>
            <w:noWrap/>
            <w:vAlign w:val="bottom"/>
            <w:hideMark/>
          </w:tcPr>
          <w:p w14:paraId="788B26BD" w14:textId="4D08BA86" w:rsidR="00581F6F" w:rsidRPr="000A77B7" w:rsidDel="00F86E22" w:rsidRDefault="00581F6F" w:rsidP="00581F6F">
            <w:pPr>
              <w:widowControl/>
              <w:jc w:val="right"/>
              <w:rPr>
                <w:del w:id="225" w:author="Windows 用户" w:date="2018-09-20T19:35:00Z"/>
                <w:color w:val="000000"/>
                <w:kern w:val="0"/>
                <w:sz w:val="22"/>
                <w:szCs w:val="22"/>
              </w:rPr>
            </w:pPr>
            <w:del w:id="226" w:author="Windows 用户" w:date="2018-09-20T19:35:00Z">
              <w:r w:rsidDel="00F86E22">
                <w:rPr>
                  <w:rFonts w:hint="eastAsia"/>
                  <w:color w:val="000000"/>
                  <w:sz w:val="22"/>
                  <w:szCs w:val="22"/>
                </w:rPr>
                <w:delText>0.</w:delText>
              </w:r>
              <w:r w:rsidDel="00F86E22">
                <w:rPr>
                  <w:color w:val="000000"/>
                  <w:sz w:val="22"/>
                  <w:szCs w:val="22"/>
                </w:rPr>
                <w:delText>162528</w:delText>
              </w:r>
            </w:del>
          </w:p>
        </w:tc>
      </w:tr>
    </w:tbl>
    <w:p w14:paraId="56F90107" w14:textId="77777777" w:rsidR="00E91EF8" w:rsidRDefault="00E91EF8" w:rsidP="00D60425">
      <w:pPr>
        <w:rPr>
          <w:ins w:id="227" w:author="Windows 用户" w:date="2018-09-19T18:33:00Z"/>
          <w:b/>
          <w:bCs/>
          <w:color w:val="000000"/>
          <w:sz w:val="24"/>
        </w:rPr>
      </w:pPr>
    </w:p>
    <w:p w14:paraId="29DD9832" w14:textId="3F037F72" w:rsidR="00503B31" w:rsidRPr="00503B31" w:rsidRDefault="00503B31" w:rsidP="00D60425">
      <w:pPr>
        <w:rPr>
          <w:ins w:id="228" w:author="Windows 用户" w:date="2018-09-19T18:33:00Z"/>
          <w:sz w:val="24"/>
          <w:szCs w:val="36"/>
          <w:rPrChange w:id="229" w:author="Windows 用户" w:date="2018-09-19T18:33:00Z">
            <w:rPr>
              <w:ins w:id="230" w:author="Windows 用户" w:date="2018-09-19T18:33:00Z"/>
              <w:b/>
              <w:bCs/>
              <w:color w:val="000000"/>
              <w:sz w:val="24"/>
            </w:rPr>
          </w:rPrChange>
        </w:rPr>
      </w:pPr>
      <w:ins w:id="231" w:author="Windows 用户" w:date="2018-09-19T18:33:00Z">
        <w:r>
          <w:rPr>
            <w:sz w:val="24"/>
            <w:szCs w:val="36"/>
          </w:rPr>
          <w:t xml:space="preserve">For the click rate, we correctly categorized </w:t>
        </w:r>
      </w:ins>
      <w:ins w:id="232" w:author="Windows 用户" w:date="2018-09-19T18:34:00Z">
        <w:r>
          <w:rPr>
            <w:sz w:val="24"/>
            <w:szCs w:val="36"/>
          </w:rPr>
          <w:t>51</w:t>
        </w:r>
      </w:ins>
      <w:ins w:id="233" w:author="Windows 用户" w:date="2018-09-19T18:33:00Z">
        <w:r>
          <w:rPr>
            <w:sz w:val="24"/>
            <w:szCs w:val="36"/>
          </w:rPr>
          <w:t xml:space="preserve"> samples out of 444, achieving an accuracy of </w:t>
        </w:r>
      </w:ins>
      <w:ins w:id="234" w:author="Windows 用户" w:date="2018-09-19T18:34:00Z">
        <w:r>
          <w:rPr>
            <w:sz w:val="24"/>
            <w:szCs w:val="36"/>
          </w:rPr>
          <w:t>11</w:t>
        </w:r>
      </w:ins>
      <w:ins w:id="235" w:author="Windows 用户" w:date="2018-09-19T18:33:00Z">
        <w:r>
          <w:rPr>
            <w:sz w:val="24"/>
            <w:szCs w:val="36"/>
          </w:rPr>
          <w:t xml:space="preserve">%; for the convert rate, we correctly categorized </w:t>
        </w:r>
      </w:ins>
      <w:ins w:id="236" w:author="Windows 用户" w:date="2018-09-19T18:34:00Z">
        <w:r>
          <w:rPr>
            <w:sz w:val="24"/>
            <w:szCs w:val="36"/>
          </w:rPr>
          <w:t>72</w:t>
        </w:r>
      </w:ins>
      <w:ins w:id="237" w:author="Windows 用户" w:date="2018-09-19T18:33:00Z">
        <w:r>
          <w:rPr>
            <w:sz w:val="24"/>
            <w:szCs w:val="36"/>
          </w:rPr>
          <w:t xml:space="preserve"> samples out of 444, achieving an accuracy of</w:t>
        </w:r>
      </w:ins>
      <w:ins w:id="238" w:author="Windows 用户" w:date="2018-09-19T18:34:00Z">
        <w:r>
          <w:rPr>
            <w:sz w:val="24"/>
            <w:szCs w:val="36"/>
          </w:rPr>
          <w:t xml:space="preserve"> 16</w:t>
        </w:r>
      </w:ins>
      <w:ins w:id="239" w:author="Windows 用户" w:date="2018-09-19T18:33:00Z">
        <w:r>
          <w:rPr>
            <w:sz w:val="24"/>
            <w:szCs w:val="36"/>
          </w:rPr>
          <w:t xml:space="preserve">%, which is </w:t>
        </w:r>
      </w:ins>
      <w:ins w:id="240" w:author="Windows 用户" w:date="2018-09-19T18:35:00Z">
        <w:r>
          <w:rPr>
            <w:sz w:val="24"/>
            <w:szCs w:val="36"/>
          </w:rPr>
          <w:t>too low for further application</w:t>
        </w:r>
      </w:ins>
      <w:ins w:id="241" w:author="Windows 用户" w:date="2018-09-19T18:33:00Z">
        <w:r>
          <w:rPr>
            <w:sz w:val="24"/>
            <w:szCs w:val="36"/>
          </w:rPr>
          <w:t xml:space="preserve">. </w:t>
        </w:r>
      </w:ins>
      <w:ins w:id="242" w:author="Windows 用户" w:date="2018-09-19T18:35:00Z">
        <w:r>
          <w:rPr>
            <w:sz w:val="24"/>
            <w:szCs w:val="36"/>
          </w:rPr>
          <w:t xml:space="preserve">Thus, we made an optimization in 5.2. </w:t>
        </w:r>
      </w:ins>
    </w:p>
    <w:p w14:paraId="073C282A" w14:textId="77777777" w:rsidR="00503B31" w:rsidRDefault="00503B31" w:rsidP="00D60425">
      <w:pPr>
        <w:rPr>
          <w:b/>
          <w:bCs/>
          <w:color w:val="000000"/>
          <w:sz w:val="24"/>
        </w:rPr>
      </w:pPr>
    </w:p>
    <w:p w14:paraId="29A95E95" w14:textId="77777777" w:rsidR="009F1835" w:rsidRPr="009F1835" w:rsidRDefault="009F1835" w:rsidP="009F1835">
      <w:pPr>
        <w:pStyle w:val="a5"/>
        <w:numPr>
          <w:ilvl w:val="0"/>
          <w:numId w:val="7"/>
        </w:numPr>
        <w:spacing w:line="360" w:lineRule="auto"/>
        <w:ind w:firstLineChars="0"/>
        <w:rPr>
          <w:rFonts w:ascii="Times New Roman"/>
          <w:b/>
          <w:sz w:val="36"/>
          <w:szCs w:val="36"/>
        </w:rPr>
      </w:pPr>
      <w:r w:rsidRPr="009F1835">
        <w:rPr>
          <w:rFonts w:ascii="Times New Roman"/>
          <w:b/>
          <w:sz w:val="36"/>
          <w:szCs w:val="36"/>
        </w:rPr>
        <w:t>Optimization</w:t>
      </w:r>
    </w:p>
    <w:p w14:paraId="619E4954" w14:textId="77777777" w:rsidR="00BF2B60" w:rsidRPr="00BF2B60" w:rsidRDefault="00BF2B60" w:rsidP="00BF2B60">
      <w:pPr>
        <w:spacing w:line="360" w:lineRule="auto"/>
        <w:rPr>
          <w:b/>
          <w:sz w:val="24"/>
          <w:szCs w:val="36"/>
        </w:rPr>
      </w:pPr>
    </w:p>
    <w:p w14:paraId="106FF522" w14:textId="4984F4AE" w:rsidR="009F1835" w:rsidRDefault="009F1835" w:rsidP="009F1835">
      <w:pPr>
        <w:pStyle w:val="a5"/>
        <w:numPr>
          <w:ilvl w:val="1"/>
          <w:numId w:val="7"/>
        </w:numPr>
        <w:spacing w:line="360" w:lineRule="auto"/>
        <w:ind w:firstLineChars="0"/>
        <w:rPr>
          <w:rFonts w:ascii="Times New Roman"/>
          <w:b/>
          <w:sz w:val="24"/>
          <w:szCs w:val="36"/>
          <w:lang w:eastAsia="zh-CN"/>
        </w:rPr>
      </w:pPr>
      <w:r>
        <w:rPr>
          <w:rFonts w:ascii="Times New Roman"/>
          <w:b/>
          <w:sz w:val="24"/>
          <w:szCs w:val="36"/>
          <w:lang w:eastAsia="zh-CN"/>
        </w:rPr>
        <w:t>Principal Component Regression</w:t>
      </w:r>
      <w:r w:rsidR="0030646B" w:rsidRPr="0030646B">
        <w:rPr>
          <w:rFonts w:ascii="Times New Roman" w:eastAsia="宋体"/>
          <w:b/>
          <w:sz w:val="24"/>
          <w:szCs w:val="24"/>
          <w:vertAlign w:val="superscript"/>
        </w:rPr>
        <w:t>[15]</w:t>
      </w:r>
    </w:p>
    <w:p w14:paraId="321BD61F" w14:textId="77777777" w:rsidR="009F1835" w:rsidRDefault="009F1835" w:rsidP="009F1835">
      <w:pPr>
        <w:rPr>
          <w:rFonts w:eastAsia="仿宋_GB2312"/>
          <w:sz w:val="24"/>
        </w:rPr>
      </w:pPr>
    </w:p>
    <w:p w14:paraId="70F222A6" w14:textId="77777777" w:rsidR="00C23900" w:rsidRDefault="00C23900" w:rsidP="00C23900">
      <w:pPr>
        <w:rPr>
          <w:rFonts w:eastAsia="仿宋_GB2312"/>
          <w:sz w:val="24"/>
        </w:rPr>
      </w:pPr>
      <w:r>
        <w:rPr>
          <w:rFonts w:eastAsia="仿宋_GB2312"/>
          <w:sz w:val="24"/>
        </w:rPr>
        <w:t xml:space="preserve">We can still do as part 4.3, regarding the sales condition as dependent variables and the properties of phones as independent variables. We try to reduce the dimensionality, diminishing the vast amount of the original data and variables into less data and variables, while the new variables can retain the information in the original data by and large. </w:t>
      </w:r>
    </w:p>
    <w:p w14:paraId="14282DC6" w14:textId="77777777" w:rsidR="00C23900" w:rsidRDefault="00C23900" w:rsidP="00C23900">
      <w:pPr>
        <w:rPr>
          <w:rFonts w:eastAsia="仿宋_GB2312"/>
          <w:sz w:val="24"/>
        </w:rPr>
      </w:pPr>
    </w:p>
    <w:p w14:paraId="6470B4F5" w14:textId="73BF68F0" w:rsidR="00C23900" w:rsidRDefault="00B31F49" w:rsidP="00C23900">
      <w:pPr>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 xml:space="preserve">X </m:t>
        </m:r>
      </m:oMath>
      <w:r w:rsidR="00C23900">
        <w:rPr>
          <w:rFonts w:eastAsia="仿宋_GB2312"/>
          <w:sz w:val="24"/>
        </w:rPr>
        <w:t>to denote independent variables matrixes</w:t>
      </w:r>
      <w:proofErr w:type="gramStart"/>
      <w:r w:rsidR="00C23900">
        <w:rPr>
          <w:rFonts w:eastAsia="仿宋_GB2312"/>
          <w:sz w:val="24"/>
        </w:rPr>
        <w:t xml:space="preserve">, </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C23900">
        <w:rPr>
          <w:rFonts w:eastAsia="仿宋_GB2312" w:hint="eastAsia"/>
          <w:sz w:val="24"/>
        </w:rPr>
        <w:t>.</w:t>
      </w:r>
      <w:r w:rsidR="00C23900">
        <w:rPr>
          <w:rFonts w:eastAsia="仿宋_GB2312"/>
          <w:sz w:val="24"/>
        </w:rPr>
        <w:t xml:space="preserve"> The original variables </w:t>
      </w:r>
      <w:proofErr w:type="gramStart"/>
      <w:r w:rsidR="00C23900">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t</w:t>
      </w:r>
      <w:proofErr w:type="spellStart"/>
      <w:r>
        <w:rPr>
          <w:rFonts w:eastAsia="仿宋_GB2312"/>
          <w:sz w:val="24"/>
        </w:rPr>
        <w:t>o</w:t>
      </w:r>
      <w:proofErr w:type="spellEnd"/>
      <w:r>
        <w:rPr>
          <w:rFonts w:eastAsia="仿宋_GB2312"/>
          <w:sz w:val="24"/>
        </w:rPr>
        <w:t xml:space="preserve"> denote the number of samples and </w:t>
      </w:r>
      <w:proofErr w:type="spellStart"/>
      <w:r w:rsidR="00C23900">
        <w:rPr>
          <w:rFonts w:eastAsia="仿宋_GB2312"/>
          <w:sz w:val="24"/>
        </w:rPr>
        <w:t xml:space="preserve">use </w:t>
      </w:r>
      <m:oMath>
        <m:r>
          <w:rPr>
            <w:rFonts w:ascii="Cambria Math" w:eastAsia="仿宋_GB2312" w:hAnsi="Cambria Math"/>
            <w:sz w:val="24"/>
          </w:rPr>
          <m:t xml:space="preserve">l </m:t>
        </m:r>
      </m:oMath>
      <w:r w:rsidR="00C23900">
        <w:rPr>
          <w:rFonts w:eastAsia="仿宋_GB2312"/>
          <w:sz w:val="24"/>
        </w:rPr>
        <w:t>to denote the numbe</w:t>
      </w:r>
      <w:r>
        <w:rPr>
          <w:rFonts w:eastAsia="仿宋_GB2312"/>
          <w:sz w:val="24"/>
        </w:rPr>
        <w:t>r</w:t>
      </w:r>
      <w:proofErr w:type="spellEnd"/>
      <w:r>
        <w:rPr>
          <w:rFonts w:eastAsia="仿宋_GB2312"/>
          <w:sz w:val="24"/>
        </w:rPr>
        <w:t xml:space="preserve"> of variables in each sample</w:t>
      </w:r>
      <w:r w:rsidR="00C23900">
        <w:rPr>
          <w:rFonts w:eastAsia="仿宋_GB2312"/>
          <w:sz w:val="24"/>
        </w:rPr>
        <w:t xml:space="preserve">. </w:t>
      </w:r>
    </w:p>
    <w:p w14:paraId="52DB0567" w14:textId="77777777" w:rsidR="00C23900" w:rsidRPr="00B31F49" w:rsidRDefault="00C23900" w:rsidP="009F1835">
      <w:pPr>
        <w:rPr>
          <w:rFonts w:eastAsia="仿宋_GB2312"/>
          <w:sz w:val="24"/>
        </w:rPr>
      </w:pPr>
    </w:p>
    <w:p w14:paraId="376B178F" w14:textId="34FE6BB3" w:rsidR="00E843A9" w:rsidDel="00236258" w:rsidRDefault="00C23900" w:rsidP="00BE30CE">
      <w:pPr>
        <w:snapToGrid w:val="0"/>
        <w:spacing w:line="180" w:lineRule="atLeast"/>
        <w:contextualSpacing/>
        <w:rPr>
          <w:del w:id="243" w:author="Windows 用户" w:date="2018-09-20T19:53:00Z"/>
          <w:rFonts w:eastAsia="仿宋_GB2312"/>
          <w:sz w:val="24"/>
        </w:rPr>
      </w:pPr>
      <w:del w:id="244" w:author="Windows 用户" w:date="2018-09-20T19:53:00Z">
        <w:r w:rsidDel="00236258">
          <w:rPr>
            <w:rFonts w:eastAsia="仿宋_GB2312"/>
            <w:sz w:val="24"/>
          </w:rPr>
          <w:delText>After the work in part 3.4,</w:delText>
        </w:r>
        <w:r w:rsidR="00B31F49" w:rsidDel="00236258">
          <w:rPr>
            <w:rFonts w:eastAsia="仿宋_GB2312"/>
            <w:sz w:val="24"/>
          </w:rPr>
          <w:delText xml:space="preserve"> </w:delText>
        </w:r>
        <w:r w:rsidDel="00236258">
          <w:rPr>
            <w:rFonts w:eastAsia="仿宋_GB2312"/>
            <w:sz w:val="24"/>
          </w:rPr>
          <w:delText>we a</w:delText>
        </w:r>
        <w:r w:rsidR="00BE30CE" w:rsidDel="00236258">
          <w:rPr>
            <w:rFonts w:eastAsia="仿宋_GB2312"/>
            <w:sz w:val="24"/>
          </w:rPr>
          <w:delText>pply the contribution rate formula and the total contribution rate formula 2</w:delText>
        </w:r>
        <w:r w:rsidR="00314BE1" w:rsidDel="00236258">
          <w:rPr>
            <w:rFonts w:eastAsia="仿宋_GB2312" w:hint="eastAsia"/>
            <w:sz w:val="24"/>
          </w:rPr>
          <w:delText>5</w:delText>
        </w:r>
        <w:r w:rsidR="00314BE1" w:rsidDel="00236258">
          <w:rPr>
            <w:rFonts w:eastAsia="仿宋_GB2312"/>
            <w:sz w:val="24"/>
          </w:rPr>
          <w:delText>-2</w:delText>
        </w:r>
        <w:r w:rsidR="00314BE1" w:rsidDel="00236258">
          <w:rPr>
            <w:rFonts w:eastAsia="仿宋_GB2312" w:hint="eastAsia"/>
            <w:sz w:val="24"/>
          </w:rPr>
          <w:delText>6</w:delText>
        </w:r>
        <w:r w:rsidR="00CD3392" w:rsidDel="00236258">
          <w:rPr>
            <w:rFonts w:eastAsia="仿宋_GB2312"/>
            <w:sz w:val="24"/>
          </w:rPr>
          <w:delText xml:space="preserve">. </w:delText>
        </w:r>
      </w:del>
    </w:p>
    <w:p w14:paraId="2273AC4E" w14:textId="1F768BF2" w:rsidR="00564CDE" w:rsidDel="00236258" w:rsidRDefault="00564CDE" w:rsidP="00BE30CE">
      <w:pPr>
        <w:snapToGrid w:val="0"/>
        <w:spacing w:line="180" w:lineRule="atLeast"/>
        <w:contextualSpacing/>
        <w:rPr>
          <w:del w:id="245" w:author="Windows 用户" w:date="2018-09-20T19:53:00Z"/>
          <w:rFonts w:ascii="仿宋_GB2312" w:eastAsia="仿宋_GB2312"/>
          <w:sz w:val="24"/>
        </w:rPr>
      </w:pPr>
    </w:p>
    <w:p w14:paraId="4AA600A1" w14:textId="0A383D11" w:rsidR="00E843A9" w:rsidDel="00236258" w:rsidRDefault="00B55A50" w:rsidP="00E843A9">
      <w:pPr>
        <w:snapToGrid w:val="0"/>
        <w:spacing w:line="180" w:lineRule="atLeast"/>
        <w:ind w:firstLineChars="200" w:firstLine="480"/>
        <w:contextualSpacing/>
        <w:jc w:val="center"/>
        <w:rPr>
          <w:del w:id="246" w:author="Windows 用户" w:date="2018-09-20T19:53:00Z"/>
          <w:rFonts w:ascii="仿宋_GB2312" w:eastAsia="仿宋_GB2312"/>
          <w:sz w:val="24"/>
        </w:rPr>
      </w:pPr>
      <w:del w:id="247" w:author="Windows 用户" w:date="2018-09-20T19:53:00Z">
        <w:r w:rsidDel="00236258">
          <w:rPr>
            <w:rFonts w:ascii="仿宋_GB2312" w:eastAsia="仿宋_GB2312"/>
            <w:noProof/>
            <w:sz w:val="24"/>
            <w:szCs w:val="21"/>
          </w:rPr>
          <mc:AlternateContent>
            <mc:Choice Requires="wps">
              <w:drawing>
                <wp:anchor distT="0" distB="0" distL="114300" distR="114300" simplePos="0" relativeHeight="251665408" behindDoc="0" locked="0" layoutInCell="1" allowOverlap="1" wp14:anchorId="2920B4A9" wp14:editId="6AB07B8E">
                  <wp:simplePos x="0" y="0"/>
                  <wp:positionH relativeFrom="margin">
                    <wp:align>right</wp:align>
                  </wp:positionH>
                  <wp:positionV relativeFrom="paragraph">
                    <wp:posOffset>379730</wp:posOffset>
                  </wp:positionV>
                  <wp:extent cx="657225" cy="304800"/>
                  <wp:effectExtent l="0" t="0" r="0" b="0"/>
                  <wp:wrapNone/>
                  <wp:docPr id="213" name="文本框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2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4F036" w14:textId="77777777" w:rsidR="003D1226" w:rsidRPr="00A463EB" w:rsidRDefault="003D1226" w:rsidP="00E843A9">
                              <w:pPr>
                                <w:rPr>
                                  <w:rFonts w:eastAsia="仿宋_GB2312"/>
                                </w:rPr>
                              </w:pPr>
                              <w:r w:rsidRPr="00A463EB">
                                <w:rPr>
                                  <w:rFonts w:eastAsia="仿宋_GB2312"/>
                                </w:rPr>
                                <w:t>(2</w:t>
                              </w:r>
                              <w:r>
                                <w:rPr>
                                  <w:rFonts w:eastAsia="仿宋_GB2312" w:hint="eastAsia"/>
                                </w:rPr>
                                <w:t>5</w:t>
                              </w:r>
                              <w:r w:rsidRPr="00A463EB">
                                <w:rPr>
                                  <w:rFonts w:eastAsia="仿宋_GB2312"/>
                                </w:rPr>
                                <w:t>-2</w:t>
                              </w:r>
                              <w:r>
                                <w:rPr>
                                  <w:rFonts w:eastAsia="仿宋_GB2312" w:hint="eastAsia"/>
                                </w:rPr>
                                <w:t>6</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0B4A9" id="文本框 213" o:spid="_x0000_s1147" type="#_x0000_t202" style="position:absolute;left:0;text-align:left;margin-left:.55pt;margin-top:29.9pt;width:51.75pt;height:2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" fillcolor="white [3201]" stroked="f" strokeweight=".5pt">
                  <v:path arrowok="t"/>
                  <v:textbox>
                    <w:txbxContent>
                      <w:p w14:paraId="3A64F036" w14:textId="77777777" w:rsidR="003D1226" w:rsidRPr="00A463EB" w:rsidRDefault="003D1226" w:rsidP="00E843A9">
                        <w:pPr>
                          <w:rPr>
                            <w:rFonts w:eastAsia="仿宋_GB2312"/>
                          </w:rPr>
                        </w:pPr>
                        <w:r w:rsidRPr="00A463EB">
                          <w:rPr>
                            <w:rFonts w:eastAsia="仿宋_GB2312"/>
                          </w:rPr>
                          <w:t>(2</w:t>
                        </w:r>
                        <w:r>
                          <w:rPr>
                            <w:rFonts w:eastAsia="仿宋_GB2312" w:hint="eastAsia"/>
                          </w:rPr>
                          <w:t>5</w:t>
                        </w:r>
                        <w:r w:rsidRPr="00A463EB">
                          <w:rPr>
                            <w:rFonts w:eastAsia="仿宋_GB2312"/>
                          </w:rPr>
                          <w:t>-2</w:t>
                        </w:r>
                        <w:r>
                          <w:rPr>
                            <w:rFonts w:eastAsia="仿宋_GB2312" w:hint="eastAsia"/>
                          </w:rPr>
                          <w:t>6</w:t>
                        </w:r>
                        <w:r w:rsidRPr="00A463EB">
                          <w:rPr>
                            <w:rFonts w:eastAsia="仿宋_GB2312"/>
                          </w:rPr>
                          <w:t>)</w:t>
                        </w:r>
                      </w:p>
                    </w:txbxContent>
                  </v:textbox>
                  <w10:wrap anchorx="margin"/>
                </v:shape>
              </w:pict>
            </mc:Fallback>
          </mc:AlternateContent>
        </w:r>
        <w:r w:rsidR="00E843A9" w:rsidRPr="00176312" w:rsidDel="00236258">
          <w:rPr>
            <w:rFonts w:ascii="仿宋_GB2312" w:eastAsia="仿宋_GB2312"/>
            <w:noProof/>
            <w:sz w:val="24"/>
          </w:rPr>
          <w:drawing>
            <wp:inline distT="0" distB="0" distL="0" distR="0" wp14:anchorId="66BF6F5D" wp14:editId="592036EC">
              <wp:extent cx="1106557" cy="762000"/>
              <wp:effectExtent l="0" t="0" r="0" b="0"/>
              <wp:docPr id="27" name="图片 27" descr="C:\Users\ami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min\Deskto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0200" cy="771395"/>
                      </a:xfrm>
                      <a:prstGeom prst="rect">
                        <a:avLst/>
                      </a:prstGeom>
                      <a:noFill/>
                      <a:ln>
                        <a:noFill/>
                      </a:ln>
                    </pic:spPr>
                  </pic:pic>
                </a:graphicData>
              </a:graphic>
            </wp:inline>
          </w:drawing>
        </w:r>
        <w:r w:rsidR="00BE30CE" w:rsidRPr="00BE30CE" w:rsidDel="00236258">
          <w:rPr>
            <w:rFonts w:eastAsia="仿宋_GB2312"/>
            <w:sz w:val="24"/>
          </w:rPr>
          <w:delText>and</w:delText>
        </w:r>
        <w:r w:rsidR="00E843A9" w:rsidRPr="00176312" w:rsidDel="00236258">
          <w:rPr>
            <w:rFonts w:ascii="仿宋_GB2312" w:eastAsia="仿宋_GB2312"/>
            <w:noProof/>
            <w:sz w:val="24"/>
          </w:rPr>
          <w:drawing>
            <wp:inline distT="0" distB="0" distL="0" distR="0" wp14:anchorId="43E7EA67" wp14:editId="3318561F">
              <wp:extent cx="909638" cy="770879"/>
              <wp:effectExtent l="0" t="0" r="5080" b="0"/>
              <wp:docPr id="28" name="图片 28" descr="C:\Users\ami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min\Desktop\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6387" cy="802022"/>
                      </a:xfrm>
                      <a:prstGeom prst="rect">
                        <a:avLst/>
                      </a:prstGeom>
                      <a:noFill/>
                      <a:ln>
                        <a:noFill/>
                      </a:ln>
                    </pic:spPr>
                  </pic:pic>
                </a:graphicData>
              </a:graphic>
            </wp:inline>
          </w:drawing>
        </w:r>
      </w:del>
    </w:p>
    <w:p w14:paraId="5D730797" w14:textId="77777777" w:rsidR="00564CDE" w:rsidRPr="00176312" w:rsidRDefault="00564CDE" w:rsidP="00BF2B60">
      <w:pPr>
        <w:snapToGrid w:val="0"/>
        <w:spacing w:line="180" w:lineRule="atLeast"/>
        <w:ind w:firstLineChars="200" w:firstLine="480"/>
        <w:contextualSpacing/>
        <w:rPr>
          <w:rFonts w:ascii="仿宋_GB2312" w:eastAsia="仿宋_GB2312"/>
          <w:sz w:val="24"/>
        </w:rPr>
      </w:pPr>
    </w:p>
    <w:p w14:paraId="20F7034D" w14:textId="33B8FFFB" w:rsidR="00BE30CE" w:rsidDel="00236258" w:rsidRDefault="00BE30CE" w:rsidP="00BE30CE">
      <w:pPr>
        <w:snapToGrid w:val="0"/>
        <w:spacing w:line="180" w:lineRule="atLeast"/>
        <w:contextualSpacing/>
        <w:rPr>
          <w:del w:id="248" w:author="Windows 用户" w:date="2018-09-20T19:52:00Z"/>
          <w:rFonts w:ascii="仿宋_GB2312" w:eastAsia="仿宋_GB2312"/>
          <w:sz w:val="24"/>
        </w:rPr>
      </w:pPr>
      <w:del w:id="249" w:author="Windows 用户" w:date="2018-09-20T19:52:00Z">
        <w:r w:rsidDel="00236258">
          <w:rPr>
            <w:rFonts w:eastAsia="仿宋_GB2312"/>
            <w:sz w:val="24"/>
          </w:rPr>
          <w:delText xml:space="preserve">We obtain the total contribution rate until the fourteenth </w:delText>
        </w:r>
        <w:r w:rsidR="00444DE3" w:rsidDel="00236258">
          <w:rPr>
            <w:rFonts w:eastAsia="仿宋_GB2312"/>
            <w:sz w:val="24"/>
          </w:rPr>
          <w:delText>principal</w:delText>
        </w:r>
        <w:r w:rsidDel="00236258">
          <w:rPr>
            <w:rFonts w:eastAsia="仿宋_GB2312"/>
            <w:sz w:val="24"/>
          </w:rPr>
          <w:delText xml:space="preserve"> component is 81.45%, which is larger than 80%. Therefore, we take the </w:delText>
        </w:r>
        <w:r w:rsidR="001A2328" w:rsidDel="00236258">
          <w:rPr>
            <w:rFonts w:eastAsia="仿宋_GB2312"/>
            <w:sz w:val="24"/>
          </w:rPr>
          <w:delText xml:space="preserve">first fourteenth eigenvalue as the </w:delText>
        </w:r>
        <w:r w:rsidR="00444DE3" w:rsidDel="00236258">
          <w:rPr>
            <w:rFonts w:eastAsia="仿宋_GB2312"/>
            <w:sz w:val="24"/>
          </w:rPr>
          <w:delText>principal</w:delText>
        </w:r>
        <w:r w:rsidR="001A2328" w:rsidDel="00236258">
          <w:rPr>
            <w:rFonts w:eastAsia="仿宋_GB2312"/>
            <w:sz w:val="24"/>
          </w:rPr>
          <w:delText xml:space="preserve"> component. Suppose the </w:delText>
        </w:r>
        <w:r w:rsidR="00444DE3" w:rsidDel="00236258">
          <w:rPr>
            <w:rFonts w:eastAsia="仿宋_GB2312"/>
            <w:sz w:val="24"/>
          </w:rPr>
          <w:delText>principal</w:delText>
        </w:r>
        <w:r w:rsidR="001A2328" w:rsidDel="00236258">
          <w:rPr>
            <w:rFonts w:eastAsia="仿宋_GB2312"/>
            <w:sz w:val="24"/>
          </w:rPr>
          <w:delText xml:space="preserve"> component is formula set 2</w:delText>
        </w:r>
        <w:r w:rsidR="00314BE1" w:rsidDel="00236258">
          <w:rPr>
            <w:rFonts w:eastAsia="仿宋_GB2312" w:hint="eastAsia"/>
            <w:sz w:val="24"/>
          </w:rPr>
          <w:delText>7</w:delText>
        </w:r>
      </w:del>
    </w:p>
    <w:p w14:paraId="3F46537A" w14:textId="5B411A9F" w:rsidR="001A2328" w:rsidDel="00236258" w:rsidRDefault="001A2328" w:rsidP="00E843A9">
      <w:pPr>
        <w:snapToGrid w:val="0"/>
        <w:spacing w:line="180" w:lineRule="atLeast"/>
        <w:ind w:firstLineChars="200" w:firstLine="480"/>
        <w:contextualSpacing/>
        <w:jc w:val="left"/>
        <w:rPr>
          <w:del w:id="250" w:author="Windows 用户" w:date="2018-09-20T19:52:00Z"/>
          <w:rFonts w:ascii="仿宋_GB2312" w:eastAsia="仿宋_GB2312"/>
          <w:sz w:val="24"/>
        </w:rPr>
      </w:pPr>
    </w:p>
    <w:p w14:paraId="07FD3322" w14:textId="71B6E49E" w:rsidR="00E843A9" w:rsidRPr="00176312" w:rsidDel="00236258" w:rsidRDefault="001676A7" w:rsidP="00E843A9">
      <w:pPr>
        <w:snapToGrid w:val="0"/>
        <w:spacing w:line="180" w:lineRule="atLeast"/>
        <w:ind w:firstLineChars="200" w:firstLine="480"/>
        <w:contextualSpacing/>
        <w:jc w:val="left"/>
        <w:rPr>
          <w:del w:id="251" w:author="Windows 用户" w:date="2018-09-20T19:52:00Z"/>
          <w:rFonts w:ascii="仿宋_GB2312" w:eastAsia="仿宋_GB2312"/>
          <w:sz w:val="24"/>
        </w:rPr>
      </w:pPr>
      <m:oMathPara>
        <m:oMath>
          <m:sSub>
            <m:sSubPr>
              <m:ctrlPr>
                <w:del w:id="252" w:author="Windows 用户" w:date="2018-09-20T19:52:00Z">
                  <w:rPr>
                    <w:rFonts w:ascii="Cambria Math" w:eastAsia="仿宋_GB2312" w:hAnsi="Cambria Math"/>
                    <w:sz w:val="24"/>
                  </w:rPr>
                </w:del>
              </m:ctrlPr>
            </m:sSubPr>
            <m:e>
              <m:r>
                <w:del w:id="253" w:author="Windows 用户" w:date="2018-09-20T19:52:00Z">
                  <w:rPr>
                    <w:rFonts w:ascii="Cambria Math" w:eastAsia="仿宋_GB2312" w:hAnsi="Cambria Math"/>
                    <w:sz w:val="24"/>
                  </w:rPr>
                  <m:t>z</m:t>
                </w:del>
              </m:r>
            </m:e>
            <m:sub>
              <m:r>
                <w:del w:id="254" w:author="Windows 用户" w:date="2018-09-20T19:52:00Z">
                  <w:rPr>
                    <w:rFonts w:ascii="Cambria Math" w:eastAsia="仿宋_GB2312" w:hAnsi="Cambria Math"/>
                    <w:sz w:val="24"/>
                  </w:rPr>
                  <m:t>1</m:t>
                </w:del>
              </m:r>
            </m:sub>
          </m:sSub>
          <m:r>
            <w:del w:id="255" w:author="Windows 用户" w:date="2018-09-20T19:52:00Z">
              <m:rPr>
                <m:sty m:val="p"/>
              </m:rPr>
              <w:rPr>
                <w:rFonts w:ascii="Cambria Math" w:eastAsia="仿宋_GB2312" w:hAnsi="Cambria Math"/>
                <w:sz w:val="24"/>
              </w:rPr>
              <m:t>=</m:t>
            </w:del>
          </m:r>
          <m:sSub>
            <m:sSubPr>
              <m:ctrlPr>
                <w:del w:id="256" w:author="Windows 用户" w:date="2018-09-20T19:52:00Z">
                  <w:rPr>
                    <w:rFonts w:ascii="Cambria Math" w:eastAsia="仿宋_GB2312" w:hAnsi="Cambria Math"/>
                    <w:sz w:val="24"/>
                  </w:rPr>
                </w:del>
              </m:ctrlPr>
            </m:sSubPr>
            <m:e>
              <m:r>
                <w:del w:id="257" w:author="Windows 用户" w:date="2018-09-20T19:52:00Z">
                  <w:rPr>
                    <w:rFonts w:ascii="Cambria Math" w:eastAsia="仿宋_GB2312" w:hAnsi="Cambria Math"/>
                    <w:sz w:val="24"/>
                  </w:rPr>
                  <m:t>a</m:t>
                </w:del>
              </m:r>
            </m:e>
            <m:sub>
              <m:r>
                <w:del w:id="258" w:author="Windows 用户" w:date="2018-09-20T19:52:00Z">
                  <w:rPr>
                    <w:rFonts w:ascii="Cambria Math" w:eastAsia="仿宋_GB2312" w:hAnsi="Cambria Math"/>
                    <w:sz w:val="24"/>
                  </w:rPr>
                  <m:t>11</m:t>
                </w:del>
              </m:r>
            </m:sub>
          </m:sSub>
          <m:sSub>
            <m:sSubPr>
              <m:ctrlPr>
                <w:del w:id="259" w:author="Windows 用户" w:date="2018-09-20T19:52:00Z">
                  <w:rPr>
                    <w:rFonts w:ascii="Cambria Math" w:eastAsia="仿宋_GB2312" w:hAnsi="Cambria Math"/>
                    <w:i/>
                    <w:sz w:val="24"/>
                  </w:rPr>
                </w:del>
              </m:ctrlPr>
            </m:sSubPr>
            <m:e>
              <m:r>
                <w:del w:id="260" w:author="Windows 用户" w:date="2018-09-20T19:52:00Z">
                  <w:rPr>
                    <w:rFonts w:ascii="Cambria Math" w:eastAsia="仿宋_GB2312" w:hAnsi="Cambria Math"/>
                    <w:sz w:val="24"/>
                  </w:rPr>
                  <m:t>x</m:t>
                </w:del>
              </m:r>
            </m:e>
            <m:sub>
              <m:r>
                <w:del w:id="261" w:author="Windows 用户" w:date="2018-09-20T19:52:00Z">
                  <w:rPr>
                    <w:rFonts w:ascii="Cambria Math" w:eastAsia="仿宋_GB2312" w:hAnsi="Cambria Math"/>
                    <w:sz w:val="24"/>
                  </w:rPr>
                  <m:t>1</m:t>
                </w:del>
              </m:r>
            </m:sub>
          </m:sSub>
          <m:r>
            <w:del w:id="262" w:author="Windows 用户" w:date="2018-09-20T19:52:00Z">
              <w:rPr>
                <w:rFonts w:ascii="Cambria Math" w:eastAsia="仿宋_GB2312" w:hAnsi="Cambria Math"/>
                <w:sz w:val="24"/>
              </w:rPr>
              <m:t>+</m:t>
            </w:del>
          </m:r>
          <m:sSub>
            <m:sSubPr>
              <m:ctrlPr>
                <w:del w:id="263" w:author="Windows 用户" w:date="2018-09-20T19:52:00Z">
                  <w:rPr>
                    <w:rFonts w:ascii="Cambria Math" w:eastAsia="仿宋_GB2312" w:hAnsi="Cambria Math"/>
                    <w:sz w:val="24"/>
                  </w:rPr>
                </w:del>
              </m:ctrlPr>
            </m:sSubPr>
            <m:e>
              <m:r>
                <w:del w:id="264" w:author="Windows 用户" w:date="2018-09-20T19:52:00Z">
                  <w:rPr>
                    <w:rFonts w:ascii="Cambria Math" w:eastAsia="仿宋_GB2312" w:hAnsi="Cambria Math"/>
                    <w:sz w:val="24"/>
                  </w:rPr>
                  <m:t>a</m:t>
                </w:del>
              </m:r>
            </m:e>
            <m:sub>
              <m:r>
                <w:del w:id="265" w:author="Windows 用户" w:date="2018-09-20T19:52:00Z">
                  <w:rPr>
                    <w:rFonts w:ascii="Cambria Math" w:eastAsia="仿宋_GB2312" w:hAnsi="Cambria Math"/>
                    <w:sz w:val="24"/>
                  </w:rPr>
                  <m:t>21</m:t>
                </w:del>
              </m:r>
            </m:sub>
          </m:sSub>
          <m:sSub>
            <m:sSubPr>
              <m:ctrlPr>
                <w:del w:id="266" w:author="Windows 用户" w:date="2018-09-20T19:52:00Z">
                  <w:rPr>
                    <w:rFonts w:ascii="Cambria Math" w:eastAsia="仿宋_GB2312" w:hAnsi="Cambria Math"/>
                    <w:i/>
                    <w:sz w:val="24"/>
                  </w:rPr>
                </w:del>
              </m:ctrlPr>
            </m:sSubPr>
            <m:e>
              <m:r>
                <w:del w:id="267" w:author="Windows 用户" w:date="2018-09-20T19:52:00Z">
                  <w:rPr>
                    <w:rFonts w:ascii="Cambria Math" w:eastAsia="仿宋_GB2312" w:hAnsi="Cambria Math"/>
                    <w:sz w:val="24"/>
                  </w:rPr>
                  <m:t>x</m:t>
                </w:del>
              </m:r>
            </m:e>
            <m:sub>
              <m:r>
                <w:del w:id="268" w:author="Windows 用户" w:date="2018-09-20T19:52:00Z">
                  <w:rPr>
                    <w:rFonts w:ascii="Cambria Math" w:eastAsia="仿宋_GB2312" w:hAnsi="Cambria Math"/>
                    <w:sz w:val="24"/>
                  </w:rPr>
                  <m:t>2</m:t>
                </w:del>
              </m:r>
            </m:sub>
          </m:sSub>
          <m:r>
            <w:del w:id="269" w:author="Windows 用户" w:date="2018-09-20T19:52:00Z">
              <w:rPr>
                <w:rFonts w:ascii="Cambria Math" w:eastAsia="仿宋_GB2312" w:hAnsi="Cambria Math"/>
                <w:sz w:val="24"/>
              </w:rPr>
              <m:t>+</m:t>
            </w:del>
          </m:r>
          <m:sSub>
            <m:sSubPr>
              <m:ctrlPr>
                <w:del w:id="270" w:author="Windows 用户" w:date="2018-09-20T19:52:00Z">
                  <w:rPr>
                    <w:rFonts w:ascii="Cambria Math" w:eastAsia="仿宋_GB2312" w:hAnsi="Cambria Math"/>
                    <w:sz w:val="24"/>
                  </w:rPr>
                </w:del>
              </m:ctrlPr>
            </m:sSubPr>
            <m:e>
              <m:r>
                <w:del w:id="271" w:author="Windows 用户" w:date="2018-09-20T19:52:00Z">
                  <w:rPr>
                    <w:rFonts w:ascii="Cambria Math" w:eastAsia="仿宋_GB2312" w:hAnsi="Cambria Math"/>
                    <w:sz w:val="24"/>
                  </w:rPr>
                  <m:t>a</m:t>
                </w:del>
              </m:r>
            </m:e>
            <m:sub>
              <m:r>
                <w:del w:id="272" w:author="Windows 用户" w:date="2018-09-20T19:52:00Z">
                  <w:rPr>
                    <w:rFonts w:ascii="Cambria Math" w:eastAsia="仿宋_GB2312" w:hAnsi="Cambria Math"/>
                    <w:sz w:val="24"/>
                  </w:rPr>
                  <m:t>31</m:t>
                </w:del>
              </m:r>
            </m:sub>
          </m:sSub>
          <m:sSub>
            <m:sSubPr>
              <m:ctrlPr>
                <w:del w:id="273" w:author="Windows 用户" w:date="2018-09-20T19:52:00Z">
                  <w:rPr>
                    <w:rFonts w:ascii="Cambria Math" w:eastAsia="仿宋_GB2312" w:hAnsi="Cambria Math"/>
                    <w:i/>
                    <w:sz w:val="24"/>
                  </w:rPr>
                </w:del>
              </m:ctrlPr>
            </m:sSubPr>
            <m:e>
              <m:r>
                <w:del w:id="274" w:author="Windows 用户" w:date="2018-09-20T19:52:00Z">
                  <w:rPr>
                    <w:rFonts w:ascii="Cambria Math" w:eastAsia="仿宋_GB2312" w:hAnsi="Cambria Math"/>
                    <w:sz w:val="24"/>
                  </w:rPr>
                  <m:t>x</m:t>
                </w:del>
              </m:r>
            </m:e>
            <m:sub>
              <m:r>
                <w:del w:id="275" w:author="Windows 用户" w:date="2018-09-20T19:52:00Z">
                  <w:rPr>
                    <w:rFonts w:ascii="Cambria Math" w:eastAsia="仿宋_GB2312" w:hAnsi="Cambria Math"/>
                    <w:sz w:val="24"/>
                  </w:rPr>
                  <m:t>3</m:t>
                </w:del>
              </m:r>
            </m:sub>
          </m:sSub>
          <m:r>
            <w:del w:id="276" w:author="Windows 用户" w:date="2018-09-20T19:52:00Z">
              <w:rPr>
                <w:rFonts w:ascii="Cambria Math" w:eastAsia="仿宋_GB2312" w:hAnsi="Cambria Math"/>
                <w:sz w:val="24"/>
              </w:rPr>
              <m:t>+</m:t>
            </w:del>
          </m:r>
          <m:sSub>
            <m:sSubPr>
              <m:ctrlPr>
                <w:del w:id="277" w:author="Windows 用户" w:date="2018-09-20T19:52:00Z">
                  <w:rPr>
                    <w:rFonts w:ascii="Cambria Math" w:eastAsia="仿宋_GB2312" w:hAnsi="Cambria Math"/>
                    <w:sz w:val="24"/>
                  </w:rPr>
                </w:del>
              </m:ctrlPr>
            </m:sSubPr>
            <m:e>
              <m:r>
                <w:del w:id="278" w:author="Windows 用户" w:date="2018-09-20T19:52:00Z">
                  <w:rPr>
                    <w:rFonts w:ascii="Cambria Math" w:eastAsia="仿宋_GB2312" w:hAnsi="Cambria Math"/>
                    <w:sz w:val="24"/>
                  </w:rPr>
                  <m:t>a</m:t>
                </w:del>
              </m:r>
            </m:e>
            <m:sub>
              <m:r>
                <w:del w:id="279" w:author="Windows 用户" w:date="2018-09-20T19:52:00Z">
                  <w:rPr>
                    <w:rFonts w:ascii="Cambria Math" w:eastAsia="仿宋_GB2312" w:hAnsi="Cambria Math"/>
                    <w:sz w:val="24"/>
                  </w:rPr>
                  <m:t>41</m:t>
                </w:del>
              </m:r>
            </m:sub>
          </m:sSub>
          <m:sSub>
            <m:sSubPr>
              <m:ctrlPr>
                <w:del w:id="280" w:author="Windows 用户" w:date="2018-09-20T19:52:00Z">
                  <w:rPr>
                    <w:rFonts w:ascii="Cambria Math" w:eastAsia="仿宋_GB2312" w:hAnsi="Cambria Math"/>
                    <w:i/>
                    <w:sz w:val="24"/>
                  </w:rPr>
                </w:del>
              </m:ctrlPr>
            </m:sSubPr>
            <m:e>
              <m:r>
                <w:del w:id="281" w:author="Windows 用户" w:date="2018-09-20T19:52:00Z">
                  <w:rPr>
                    <w:rFonts w:ascii="Cambria Math" w:eastAsia="仿宋_GB2312" w:hAnsi="Cambria Math"/>
                    <w:sz w:val="24"/>
                  </w:rPr>
                  <m:t>x</m:t>
                </w:del>
              </m:r>
            </m:e>
            <m:sub>
              <m:r>
                <w:del w:id="282" w:author="Windows 用户" w:date="2018-09-20T19:52:00Z">
                  <w:rPr>
                    <w:rFonts w:ascii="Cambria Math" w:eastAsia="仿宋_GB2312" w:hAnsi="Cambria Math"/>
                    <w:sz w:val="24"/>
                  </w:rPr>
                  <m:t>4</m:t>
                </w:del>
              </m:r>
            </m:sub>
          </m:sSub>
          <m:r>
            <w:del w:id="283" w:author="Windows 用户" w:date="2018-09-20T19:52:00Z">
              <w:rPr>
                <w:rFonts w:ascii="Cambria Math" w:eastAsia="仿宋_GB2312" w:hAnsi="Cambria Math"/>
                <w:sz w:val="24"/>
              </w:rPr>
              <m:t>+</m:t>
            </w:del>
          </m:r>
          <m:sSub>
            <m:sSubPr>
              <m:ctrlPr>
                <w:del w:id="284" w:author="Windows 用户" w:date="2018-09-20T19:52:00Z">
                  <w:rPr>
                    <w:rFonts w:ascii="Cambria Math" w:eastAsia="仿宋_GB2312" w:hAnsi="Cambria Math"/>
                    <w:sz w:val="24"/>
                  </w:rPr>
                </w:del>
              </m:ctrlPr>
            </m:sSubPr>
            <m:e>
              <m:r>
                <w:del w:id="285" w:author="Windows 用户" w:date="2018-09-20T19:52:00Z">
                  <w:rPr>
                    <w:rFonts w:ascii="Cambria Math" w:eastAsia="仿宋_GB2312" w:hAnsi="Cambria Math"/>
                    <w:sz w:val="24"/>
                  </w:rPr>
                  <m:t>a</m:t>
                </w:del>
              </m:r>
            </m:e>
            <m:sub>
              <m:r>
                <w:del w:id="286" w:author="Windows 用户" w:date="2018-09-20T19:52:00Z">
                  <w:rPr>
                    <w:rFonts w:ascii="Cambria Math" w:eastAsia="仿宋_GB2312" w:hAnsi="Cambria Math"/>
                    <w:sz w:val="24"/>
                  </w:rPr>
                  <m:t>51</m:t>
                </w:del>
              </m:r>
            </m:sub>
          </m:sSub>
          <m:sSub>
            <m:sSubPr>
              <m:ctrlPr>
                <w:del w:id="287" w:author="Windows 用户" w:date="2018-09-20T19:52:00Z">
                  <w:rPr>
                    <w:rFonts w:ascii="Cambria Math" w:eastAsia="仿宋_GB2312" w:hAnsi="Cambria Math"/>
                    <w:i/>
                    <w:sz w:val="24"/>
                  </w:rPr>
                </w:del>
              </m:ctrlPr>
            </m:sSubPr>
            <m:e>
              <m:r>
                <w:del w:id="288" w:author="Windows 用户" w:date="2018-09-20T19:52:00Z">
                  <w:rPr>
                    <w:rFonts w:ascii="Cambria Math" w:eastAsia="仿宋_GB2312" w:hAnsi="Cambria Math"/>
                    <w:sz w:val="24"/>
                  </w:rPr>
                  <m:t>x</m:t>
                </w:del>
              </m:r>
            </m:e>
            <m:sub>
              <m:r>
                <w:del w:id="289" w:author="Windows 用户" w:date="2018-09-20T19:52:00Z">
                  <w:rPr>
                    <w:rFonts w:ascii="Cambria Math" w:eastAsia="仿宋_GB2312" w:hAnsi="Cambria Math"/>
                    <w:sz w:val="24"/>
                  </w:rPr>
                  <m:t>5</m:t>
                </w:del>
              </m:r>
            </m:sub>
          </m:sSub>
          <m:r>
            <w:del w:id="290" w:author="Windows 用户" w:date="2018-09-20T19:52:00Z">
              <w:rPr>
                <w:rFonts w:ascii="Cambria Math" w:eastAsia="仿宋_GB2312" w:hAnsi="Cambria Math"/>
                <w:sz w:val="24"/>
              </w:rPr>
              <m:t>+</m:t>
            </w:del>
          </m:r>
          <m:sSub>
            <m:sSubPr>
              <m:ctrlPr>
                <w:del w:id="291" w:author="Windows 用户" w:date="2018-09-20T19:52:00Z">
                  <w:rPr>
                    <w:rFonts w:ascii="Cambria Math" w:eastAsia="仿宋_GB2312" w:hAnsi="Cambria Math"/>
                    <w:sz w:val="24"/>
                  </w:rPr>
                </w:del>
              </m:ctrlPr>
            </m:sSubPr>
            <m:e>
              <m:r>
                <w:del w:id="292" w:author="Windows 用户" w:date="2018-09-20T19:52:00Z">
                  <w:rPr>
                    <w:rFonts w:ascii="Cambria Math" w:eastAsia="仿宋_GB2312" w:hAnsi="Cambria Math"/>
                    <w:sz w:val="24"/>
                  </w:rPr>
                  <m:t>a</m:t>
                </w:del>
              </m:r>
            </m:e>
            <m:sub>
              <m:r>
                <w:del w:id="293" w:author="Windows 用户" w:date="2018-09-20T19:52:00Z">
                  <w:rPr>
                    <w:rFonts w:ascii="Cambria Math" w:eastAsia="仿宋_GB2312" w:hAnsi="Cambria Math"/>
                    <w:sz w:val="24"/>
                  </w:rPr>
                  <m:t>61</m:t>
                </w:del>
              </m:r>
            </m:sub>
          </m:sSub>
          <m:sSub>
            <m:sSubPr>
              <m:ctrlPr>
                <w:del w:id="294" w:author="Windows 用户" w:date="2018-09-20T19:52:00Z">
                  <w:rPr>
                    <w:rFonts w:ascii="Cambria Math" w:eastAsia="仿宋_GB2312" w:hAnsi="Cambria Math"/>
                    <w:i/>
                    <w:sz w:val="24"/>
                  </w:rPr>
                </w:del>
              </m:ctrlPr>
            </m:sSubPr>
            <m:e>
              <m:r>
                <w:del w:id="295" w:author="Windows 用户" w:date="2018-09-20T19:52:00Z">
                  <w:rPr>
                    <w:rFonts w:ascii="Cambria Math" w:eastAsia="仿宋_GB2312" w:hAnsi="Cambria Math"/>
                    <w:sz w:val="24"/>
                  </w:rPr>
                  <m:t>x</m:t>
                </w:del>
              </m:r>
            </m:e>
            <m:sub>
              <m:r>
                <w:del w:id="296" w:author="Windows 用户" w:date="2018-09-20T19:52:00Z">
                  <w:rPr>
                    <w:rFonts w:ascii="Cambria Math" w:eastAsia="仿宋_GB2312" w:hAnsi="Cambria Math"/>
                    <w:sz w:val="24"/>
                  </w:rPr>
                  <m:t>6</m:t>
                </w:del>
              </m:r>
            </m:sub>
          </m:sSub>
        </m:oMath>
      </m:oMathPara>
    </w:p>
    <w:p w14:paraId="179F6197" w14:textId="37DA2F7D" w:rsidR="00E843A9" w:rsidRPr="001A2328" w:rsidDel="00236258" w:rsidRDefault="001676A7" w:rsidP="00E843A9">
      <w:pPr>
        <w:snapToGrid w:val="0"/>
        <w:spacing w:line="180" w:lineRule="atLeast"/>
        <w:ind w:firstLineChars="200" w:firstLine="480"/>
        <w:contextualSpacing/>
        <w:jc w:val="left"/>
        <w:rPr>
          <w:del w:id="297" w:author="Windows 用户" w:date="2018-09-20T19:52:00Z"/>
          <w:rFonts w:ascii="仿宋_GB2312" w:eastAsia="仿宋_GB2312"/>
          <w:sz w:val="24"/>
        </w:rPr>
      </w:pPr>
      <m:oMathPara>
        <m:oMath>
          <m:sSub>
            <m:sSubPr>
              <m:ctrlPr>
                <w:del w:id="298" w:author="Windows 用户" w:date="2018-09-20T19:52:00Z">
                  <w:rPr>
                    <w:rFonts w:ascii="Cambria Math" w:eastAsia="仿宋_GB2312" w:hAnsi="Cambria Math"/>
                    <w:sz w:val="24"/>
                  </w:rPr>
                </w:del>
              </m:ctrlPr>
            </m:sSubPr>
            <m:e>
              <m:r>
                <w:del w:id="299" w:author="Windows 用户" w:date="2018-09-20T19:52:00Z">
                  <w:rPr>
                    <w:rFonts w:ascii="Cambria Math" w:eastAsia="仿宋_GB2312" w:hAnsi="Cambria Math"/>
                    <w:sz w:val="24"/>
                  </w:rPr>
                  <m:t>z</m:t>
                </w:del>
              </m:r>
            </m:e>
            <m:sub>
              <m:r>
                <w:del w:id="300" w:author="Windows 用户" w:date="2018-09-20T19:52:00Z">
                  <w:rPr>
                    <w:rFonts w:ascii="Cambria Math" w:eastAsia="仿宋_GB2312" w:hAnsi="Cambria Math"/>
                    <w:sz w:val="24"/>
                  </w:rPr>
                  <m:t>2</m:t>
                </w:del>
              </m:r>
            </m:sub>
          </m:sSub>
          <m:r>
            <w:del w:id="301" w:author="Windows 用户" w:date="2018-09-20T19:52:00Z">
              <m:rPr>
                <m:sty m:val="p"/>
              </m:rPr>
              <w:rPr>
                <w:rFonts w:ascii="Cambria Math" w:eastAsia="仿宋_GB2312" w:hAnsi="Cambria Math"/>
                <w:sz w:val="24"/>
              </w:rPr>
              <m:t>=</m:t>
            </w:del>
          </m:r>
          <m:sSub>
            <m:sSubPr>
              <m:ctrlPr>
                <w:del w:id="302" w:author="Windows 用户" w:date="2018-09-20T19:52:00Z">
                  <w:rPr>
                    <w:rFonts w:ascii="Cambria Math" w:eastAsia="仿宋_GB2312" w:hAnsi="Cambria Math"/>
                    <w:sz w:val="24"/>
                  </w:rPr>
                </w:del>
              </m:ctrlPr>
            </m:sSubPr>
            <m:e>
              <m:r>
                <w:del w:id="303" w:author="Windows 用户" w:date="2018-09-20T19:52:00Z">
                  <w:rPr>
                    <w:rFonts w:ascii="Cambria Math" w:eastAsia="仿宋_GB2312" w:hAnsi="Cambria Math"/>
                    <w:sz w:val="24"/>
                  </w:rPr>
                  <m:t>a</m:t>
                </w:del>
              </m:r>
            </m:e>
            <m:sub>
              <m:r>
                <w:del w:id="304" w:author="Windows 用户" w:date="2018-09-20T19:52:00Z">
                  <w:rPr>
                    <w:rFonts w:ascii="Cambria Math" w:eastAsia="仿宋_GB2312" w:hAnsi="Cambria Math"/>
                    <w:sz w:val="24"/>
                  </w:rPr>
                  <m:t>12</m:t>
                </w:del>
              </m:r>
            </m:sub>
          </m:sSub>
          <m:sSub>
            <m:sSubPr>
              <m:ctrlPr>
                <w:del w:id="305" w:author="Windows 用户" w:date="2018-09-20T19:52:00Z">
                  <w:rPr>
                    <w:rFonts w:ascii="Cambria Math" w:eastAsia="仿宋_GB2312" w:hAnsi="Cambria Math"/>
                    <w:i/>
                    <w:sz w:val="24"/>
                  </w:rPr>
                </w:del>
              </m:ctrlPr>
            </m:sSubPr>
            <m:e>
              <m:r>
                <w:del w:id="306" w:author="Windows 用户" w:date="2018-09-20T19:52:00Z">
                  <w:rPr>
                    <w:rFonts w:ascii="Cambria Math" w:eastAsia="仿宋_GB2312" w:hAnsi="Cambria Math"/>
                    <w:sz w:val="24"/>
                  </w:rPr>
                  <m:t>x</m:t>
                </w:del>
              </m:r>
            </m:e>
            <m:sub>
              <m:r>
                <w:del w:id="307" w:author="Windows 用户" w:date="2018-09-20T19:52:00Z">
                  <w:rPr>
                    <w:rFonts w:ascii="Cambria Math" w:eastAsia="仿宋_GB2312" w:hAnsi="Cambria Math"/>
                    <w:sz w:val="24"/>
                  </w:rPr>
                  <m:t>1</m:t>
                </w:del>
              </m:r>
            </m:sub>
          </m:sSub>
          <m:r>
            <w:del w:id="308" w:author="Windows 用户" w:date="2018-09-20T19:52:00Z">
              <w:rPr>
                <w:rFonts w:ascii="Cambria Math" w:eastAsia="仿宋_GB2312" w:hAnsi="Cambria Math"/>
                <w:sz w:val="24"/>
              </w:rPr>
              <m:t>+</m:t>
            </w:del>
          </m:r>
          <m:sSub>
            <m:sSubPr>
              <m:ctrlPr>
                <w:del w:id="309" w:author="Windows 用户" w:date="2018-09-20T19:52:00Z">
                  <w:rPr>
                    <w:rFonts w:ascii="Cambria Math" w:eastAsia="仿宋_GB2312" w:hAnsi="Cambria Math"/>
                    <w:sz w:val="24"/>
                  </w:rPr>
                </w:del>
              </m:ctrlPr>
            </m:sSubPr>
            <m:e>
              <m:r>
                <w:del w:id="310" w:author="Windows 用户" w:date="2018-09-20T19:52:00Z">
                  <w:rPr>
                    <w:rFonts w:ascii="Cambria Math" w:eastAsia="仿宋_GB2312" w:hAnsi="Cambria Math"/>
                    <w:sz w:val="24"/>
                  </w:rPr>
                  <m:t>a</m:t>
                </w:del>
              </m:r>
            </m:e>
            <m:sub>
              <m:r>
                <w:del w:id="311" w:author="Windows 用户" w:date="2018-09-20T19:52:00Z">
                  <w:rPr>
                    <w:rFonts w:ascii="Cambria Math" w:eastAsia="仿宋_GB2312" w:hAnsi="Cambria Math"/>
                    <w:sz w:val="24"/>
                  </w:rPr>
                  <m:t>22</m:t>
                </w:del>
              </m:r>
            </m:sub>
          </m:sSub>
          <m:sSub>
            <m:sSubPr>
              <m:ctrlPr>
                <w:del w:id="312" w:author="Windows 用户" w:date="2018-09-20T19:52:00Z">
                  <w:rPr>
                    <w:rFonts w:ascii="Cambria Math" w:eastAsia="仿宋_GB2312" w:hAnsi="Cambria Math"/>
                    <w:i/>
                    <w:sz w:val="24"/>
                  </w:rPr>
                </w:del>
              </m:ctrlPr>
            </m:sSubPr>
            <m:e>
              <m:r>
                <w:del w:id="313" w:author="Windows 用户" w:date="2018-09-20T19:52:00Z">
                  <w:rPr>
                    <w:rFonts w:ascii="Cambria Math" w:eastAsia="仿宋_GB2312" w:hAnsi="Cambria Math"/>
                    <w:sz w:val="24"/>
                  </w:rPr>
                  <m:t>x</m:t>
                </w:del>
              </m:r>
            </m:e>
            <m:sub>
              <m:r>
                <w:del w:id="314" w:author="Windows 用户" w:date="2018-09-20T19:52:00Z">
                  <w:rPr>
                    <w:rFonts w:ascii="Cambria Math" w:eastAsia="仿宋_GB2312" w:hAnsi="Cambria Math"/>
                    <w:sz w:val="24"/>
                  </w:rPr>
                  <m:t>2</m:t>
                </w:del>
              </m:r>
            </m:sub>
          </m:sSub>
          <m:r>
            <w:del w:id="315" w:author="Windows 用户" w:date="2018-09-20T19:52:00Z">
              <w:rPr>
                <w:rFonts w:ascii="Cambria Math" w:eastAsia="仿宋_GB2312" w:hAnsi="Cambria Math"/>
                <w:sz w:val="24"/>
              </w:rPr>
              <m:t>+</m:t>
            </w:del>
          </m:r>
          <m:sSub>
            <m:sSubPr>
              <m:ctrlPr>
                <w:del w:id="316" w:author="Windows 用户" w:date="2018-09-20T19:52:00Z">
                  <w:rPr>
                    <w:rFonts w:ascii="Cambria Math" w:eastAsia="仿宋_GB2312" w:hAnsi="Cambria Math"/>
                    <w:sz w:val="24"/>
                  </w:rPr>
                </w:del>
              </m:ctrlPr>
            </m:sSubPr>
            <m:e>
              <m:r>
                <w:del w:id="317" w:author="Windows 用户" w:date="2018-09-20T19:52:00Z">
                  <w:rPr>
                    <w:rFonts w:ascii="Cambria Math" w:eastAsia="仿宋_GB2312" w:hAnsi="Cambria Math"/>
                    <w:sz w:val="24"/>
                  </w:rPr>
                  <m:t>a</m:t>
                </w:del>
              </m:r>
            </m:e>
            <m:sub>
              <m:r>
                <w:del w:id="318" w:author="Windows 用户" w:date="2018-09-20T19:52:00Z">
                  <w:rPr>
                    <w:rFonts w:ascii="Cambria Math" w:eastAsia="仿宋_GB2312" w:hAnsi="Cambria Math"/>
                    <w:sz w:val="24"/>
                  </w:rPr>
                  <m:t>32</m:t>
                </w:del>
              </m:r>
            </m:sub>
          </m:sSub>
          <m:sSub>
            <m:sSubPr>
              <m:ctrlPr>
                <w:del w:id="319" w:author="Windows 用户" w:date="2018-09-20T19:52:00Z">
                  <w:rPr>
                    <w:rFonts w:ascii="Cambria Math" w:eastAsia="仿宋_GB2312" w:hAnsi="Cambria Math"/>
                    <w:i/>
                    <w:sz w:val="24"/>
                  </w:rPr>
                </w:del>
              </m:ctrlPr>
            </m:sSubPr>
            <m:e>
              <m:r>
                <w:del w:id="320" w:author="Windows 用户" w:date="2018-09-20T19:52:00Z">
                  <w:rPr>
                    <w:rFonts w:ascii="Cambria Math" w:eastAsia="仿宋_GB2312" w:hAnsi="Cambria Math"/>
                    <w:sz w:val="24"/>
                  </w:rPr>
                  <m:t>x</m:t>
                </w:del>
              </m:r>
            </m:e>
            <m:sub>
              <m:r>
                <w:del w:id="321" w:author="Windows 用户" w:date="2018-09-20T19:52:00Z">
                  <w:rPr>
                    <w:rFonts w:ascii="Cambria Math" w:eastAsia="仿宋_GB2312" w:hAnsi="Cambria Math"/>
                    <w:sz w:val="24"/>
                  </w:rPr>
                  <m:t>3</m:t>
                </w:del>
              </m:r>
            </m:sub>
          </m:sSub>
          <m:r>
            <w:del w:id="322" w:author="Windows 用户" w:date="2018-09-20T19:52:00Z">
              <w:rPr>
                <w:rFonts w:ascii="Cambria Math" w:eastAsia="仿宋_GB2312" w:hAnsi="Cambria Math"/>
                <w:sz w:val="24"/>
              </w:rPr>
              <m:t>+</m:t>
            </w:del>
          </m:r>
          <m:sSub>
            <m:sSubPr>
              <m:ctrlPr>
                <w:del w:id="323" w:author="Windows 用户" w:date="2018-09-20T19:52:00Z">
                  <w:rPr>
                    <w:rFonts w:ascii="Cambria Math" w:eastAsia="仿宋_GB2312" w:hAnsi="Cambria Math"/>
                    <w:sz w:val="24"/>
                  </w:rPr>
                </w:del>
              </m:ctrlPr>
            </m:sSubPr>
            <m:e>
              <m:r>
                <w:del w:id="324" w:author="Windows 用户" w:date="2018-09-20T19:52:00Z">
                  <w:rPr>
                    <w:rFonts w:ascii="Cambria Math" w:eastAsia="仿宋_GB2312" w:hAnsi="Cambria Math"/>
                    <w:sz w:val="24"/>
                  </w:rPr>
                  <m:t>a</m:t>
                </w:del>
              </m:r>
            </m:e>
            <m:sub>
              <m:r>
                <w:del w:id="325" w:author="Windows 用户" w:date="2018-09-20T19:52:00Z">
                  <w:rPr>
                    <w:rFonts w:ascii="Cambria Math" w:eastAsia="仿宋_GB2312" w:hAnsi="Cambria Math"/>
                    <w:sz w:val="24"/>
                  </w:rPr>
                  <m:t>42</m:t>
                </w:del>
              </m:r>
            </m:sub>
          </m:sSub>
          <m:sSub>
            <m:sSubPr>
              <m:ctrlPr>
                <w:del w:id="326" w:author="Windows 用户" w:date="2018-09-20T19:52:00Z">
                  <w:rPr>
                    <w:rFonts w:ascii="Cambria Math" w:eastAsia="仿宋_GB2312" w:hAnsi="Cambria Math"/>
                    <w:i/>
                    <w:sz w:val="24"/>
                  </w:rPr>
                </w:del>
              </m:ctrlPr>
            </m:sSubPr>
            <m:e>
              <m:r>
                <w:del w:id="327" w:author="Windows 用户" w:date="2018-09-20T19:52:00Z">
                  <w:rPr>
                    <w:rFonts w:ascii="Cambria Math" w:eastAsia="仿宋_GB2312" w:hAnsi="Cambria Math"/>
                    <w:sz w:val="24"/>
                  </w:rPr>
                  <m:t>x</m:t>
                </w:del>
              </m:r>
            </m:e>
            <m:sub>
              <m:r>
                <w:del w:id="328" w:author="Windows 用户" w:date="2018-09-20T19:52:00Z">
                  <w:rPr>
                    <w:rFonts w:ascii="Cambria Math" w:eastAsia="仿宋_GB2312" w:hAnsi="Cambria Math"/>
                    <w:sz w:val="24"/>
                  </w:rPr>
                  <m:t>4</m:t>
                </w:del>
              </m:r>
            </m:sub>
          </m:sSub>
          <m:r>
            <w:del w:id="329" w:author="Windows 用户" w:date="2018-09-20T19:52:00Z">
              <w:rPr>
                <w:rFonts w:ascii="Cambria Math" w:eastAsia="仿宋_GB2312" w:hAnsi="Cambria Math"/>
                <w:sz w:val="24"/>
              </w:rPr>
              <m:t>+</m:t>
            </w:del>
          </m:r>
          <m:sSub>
            <m:sSubPr>
              <m:ctrlPr>
                <w:del w:id="330" w:author="Windows 用户" w:date="2018-09-20T19:52:00Z">
                  <w:rPr>
                    <w:rFonts w:ascii="Cambria Math" w:eastAsia="仿宋_GB2312" w:hAnsi="Cambria Math"/>
                    <w:sz w:val="24"/>
                  </w:rPr>
                </w:del>
              </m:ctrlPr>
            </m:sSubPr>
            <m:e>
              <m:r>
                <w:del w:id="331" w:author="Windows 用户" w:date="2018-09-20T19:52:00Z">
                  <w:rPr>
                    <w:rFonts w:ascii="Cambria Math" w:eastAsia="仿宋_GB2312" w:hAnsi="Cambria Math"/>
                    <w:sz w:val="24"/>
                  </w:rPr>
                  <m:t>a</m:t>
                </w:del>
              </m:r>
            </m:e>
            <m:sub>
              <m:r>
                <w:del w:id="332" w:author="Windows 用户" w:date="2018-09-20T19:52:00Z">
                  <w:rPr>
                    <w:rFonts w:ascii="Cambria Math" w:eastAsia="仿宋_GB2312" w:hAnsi="Cambria Math"/>
                    <w:sz w:val="24"/>
                  </w:rPr>
                  <m:t>52</m:t>
                </w:del>
              </m:r>
            </m:sub>
          </m:sSub>
          <m:sSub>
            <m:sSubPr>
              <m:ctrlPr>
                <w:del w:id="333" w:author="Windows 用户" w:date="2018-09-20T19:52:00Z">
                  <w:rPr>
                    <w:rFonts w:ascii="Cambria Math" w:eastAsia="仿宋_GB2312" w:hAnsi="Cambria Math"/>
                    <w:i/>
                    <w:sz w:val="24"/>
                  </w:rPr>
                </w:del>
              </m:ctrlPr>
            </m:sSubPr>
            <m:e>
              <m:r>
                <w:del w:id="334" w:author="Windows 用户" w:date="2018-09-20T19:52:00Z">
                  <w:rPr>
                    <w:rFonts w:ascii="Cambria Math" w:eastAsia="仿宋_GB2312" w:hAnsi="Cambria Math"/>
                    <w:sz w:val="24"/>
                  </w:rPr>
                  <m:t>x</m:t>
                </w:del>
              </m:r>
            </m:e>
            <m:sub>
              <m:r>
                <w:del w:id="335" w:author="Windows 用户" w:date="2018-09-20T19:52:00Z">
                  <w:rPr>
                    <w:rFonts w:ascii="Cambria Math" w:eastAsia="仿宋_GB2312" w:hAnsi="Cambria Math"/>
                    <w:sz w:val="24"/>
                  </w:rPr>
                  <m:t>5</m:t>
                </w:del>
              </m:r>
            </m:sub>
          </m:sSub>
          <m:r>
            <w:del w:id="336" w:author="Windows 用户" w:date="2018-09-20T19:52:00Z">
              <w:rPr>
                <w:rFonts w:ascii="Cambria Math" w:eastAsia="仿宋_GB2312" w:hAnsi="Cambria Math"/>
                <w:sz w:val="24"/>
              </w:rPr>
              <m:t>+</m:t>
            </w:del>
          </m:r>
          <m:sSub>
            <m:sSubPr>
              <m:ctrlPr>
                <w:del w:id="337" w:author="Windows 用户" w:date="2018-09-20T19:52:00Z">
                  <w:rPr>
                    <w:rFonts w:ascii="Cambria Math" w:eastAsia="仿宋_GB2312" w:hAnsi="Cambria Math"/>
                    <w:sz w:val="24"/>
                  </w:rPr>
                </w:del>
              </m:ctrlPr>
            </m:sSubPr>
            <m:e>
              <m:r>
                <w:del w:id="338" w:author="Windows 用户" w:date="2018-09-20T19:52:00Z">
                  <w:rPr>
                    <w:rFonts w:ascii="Cambria Math" w:eastAsia="仿宋_GB2312" w:hAnsi="Cambria Math"/>
                    <w:sz w:val="24"/>
                  </w:rPr>
                  <m:t>a</m:t>
                </w:del>
              </m:r>
            </m:e>
            <m:sub>
              <m:r>
                <w:del w:id="339" w:author="Windows 用户" w:date="2018-09-20T19:52:00Z">
                  <w:rPr>
                    <w:rFonts w:ascii="Cambria Math" w:eastAsia="仿宋_GB2312" w:hAnsi="Cambria Math"/>
                    <w:sz w:val="24"/>
                  </w:rPr>
                  <m:t>62</m:t>
                </w:del>
              </m:r>
            </m:sub>
          </m:sSub>
          <m:sSub>
            <m:sSubPr>
              <m:ctrlPr>
                <w:del w:id="340" w:author="Windows 用户" w:date="2018-09-20T19:52:00Z">
                  <w:rPr>
                    <w:rFonts w:ascii="Cambria Math" w:eastAsia="仿宋_GB2312" w:hAnsi="Cambria Math"/>
                    <w:i/>
                    <w:sz w:val="24"/>
                  </w:rPr>
                </w:del>
              </m:ctrlPr>
            </m:sSubPr>
            <m:e>
              <m:r>
                <w:del w:id="341" w:author="Windows 用户" w:date="2018-09-20T19:52:00Z">
                  <w:rPr>
                    <w:rFonts w:ascii="Cambria Math" w:eastAsia="仿宋_GB2312" w:hAnsi="Cambria Math"/>
                    <w:sz w:val="24"/>
                  </w:rPr>
                  <m:t>x</m:t>
                </w:del>
              </m:r>
            </m:e>
            <m:sub>
              <m:r>
                <w:del w:id="342" w:author="Windows 用户" w:date="2018-09-20T19:52:00Z">
                  <w:rPr>
                    <w:rFonts w:ascii="Cambria Math" w:eastAsia="仿宋_GB2312" w:hAnsi="Cambria Math"/>
                    <w:sz w:val="24"/>
                  </w:rPr>
                  <m:t>6</m:t>
                </w:del>
              </m:r>
            </m:sub>
          </m:sSub>
        </m:oMath>
      </m:oMathPara>
    </w:p>
    <w:p w14:paraId="586FA736" w14:textId="22E3B120" w:rsidR="001A2328" w:rsidRPr="001A2328" w:rsidDel="00236258" w:rsidRDefault="001A2328" w:rsidP="00E843A9">
      <w:pPr>
        <w:snapToGrid w:val="0"/>
        <w:spacing w:line="180" w:lineRule="atLeast"/>
        <w:ind w:firstLineChars="200" w:firstLine="480"/>
        <w:contextualSpacing/>
        <w:jc w:val="left"/>
        <w:rPr>
          <w:del w:id="343" w:author="Windows 用户" w:date="2018-09-20T19:52:00Z"/>
          <w:rFonts w:ascii="Cambria Math" w:eastAsia="仿宋_GB2312" w:hAnsi="Cambria Math" w:hint="eastAsia"/>
          <w:sz w:val="24"/>
        </w:rPr>
      </w:pPr>
      <m:oMathPara>
        <m:oMath>
          <m:r>
            <w:del w:id="344" w:author="Windows 用户" w:date="2018-09-20T19:52:00Z">
              <m:rPr>
                <m:sty m:val="p"/>
              </m:rPr>
              <w:rPr>
                <w:rFonts w:ascii="Cambria Math" w:eastAsia="仿宋_GB2312" w:hAnsi="Cambria Math"/>
                <w:sz w:val="24"/>
              </w:rPr>
              <m:t>…</m:t>
            </w:del>
          </m:r>
        </m:oMath>
      </m:oMathPara>
    </w:p>
    <w:p w14:paraId="4E6E95C9" w14:textId="212FAA11" w:rsidR="00E843A9" w:rsidRPr="00176312" w:rsidDel="00236258" w:rsidRDefault="001676A7" w:rsidP="00E843A9">
      <w:pPr>
        <w:snapToGrid w:val="0"/>
        <w:spacing w:line="180" w:lineRule="atLeast"/>
        <w:ind w:firstLineChars="200" w:firstLine="480"/>
        <w:contextualSpacing/>
        <w:jc w:val="left"/>
        <w:rPr>
          <w:del w:id="345" w:author="Windows 用户" w:date="2018-09-20T19:52:00Z"/>
          <w:rFonts w:ascii="仿宋_GB2312" w:eastAsia="仿宋_GB2312"/>
          <w:sz w:val="24"/>
        </w:rPr>
      </w:pPr>
      <m:oMathPara>
        <m:oMath>
          <m:sSub>
            <m:sSubPr>
              <m:ctrlPr>
                <w:del w:id="346" w:author="Windows 用户" w:date="2018-09-20T19:52:00Z">
                  <w:rPr>
                    <w:rFonts w:ascii="Cambria Math" w:eastAsia="仿宋_GB2312" w:hAnsi="Cambria Math"/>
                    <w:sz w:val="24"/>
                  </w:rPr>
                </w:del>
              </m:ctrlPr>
            </m:sSubPr>
            <m:e>
              <m:r>
                <w:del w:id="347" w:author="Windows 用户" w:date="2018-09-20T19:52:00Z">
                  <w:rPr>
                    <w:rFonts w:ascii="Cambria Math" w:eastAsia="仿宋_GB2312" w:hAnsi="Cambria Math"/>
                    <w:sz w:val="24"/>
                  </w:rPr>
                  <m:t>z</m:t>
                </w:del>
              </m:r>
            </m:e>
            <m:sub>
              <m:r>
                <w:del w:id="348" w:author="Windows 用户" w:date="2018-09-20T19:52:00Z">
                  <w:rPr>
                    <w:rFonts w:ascii="Cambria Math" w:eastAsia="仿宋_GB2312" w:hAnsi="Cambria Math"/>
                    <w:sz w:val="24"/>
                  </w:rPr>
                  <m:t>14</m:t>
                </w:del>
              </m:r>
            </m:sub>
          </m:sSub>
          <m:r>
            <w:del w:id="349" w:author="Windows 用户" w:date="2018-09-20T19:52:00Z">
              <m:rPr>
                <m:sty m:val="p"/>
              </m:rPr>
              <w:rPr>
                <w:rFonts w:ascii="Cambria Math" w:eastAsia="仿宋_GB2312" w:hAnsi="Cambria Math"/>
                <w:sz w:val="24"/>
              </w:rPr>
              <m:t>=</m:t>
            </w:del>
          </m:r>
          <m:sSub>
            <m:sSubPr>
              <m:ctrlPr>
                <w:del w:id="350" w:author="Windows 用户" w:date="2018-09-20T19:52:00Z">
                  <w:rPr>
                    <w:rFonts w:ascii="Cambria Math" w:eastAsia="仿宋_GB2312" w:hAnsi="Cambria Math"/>
                    <w:sz w:val="24"/>
                  </w:rPr>
                </w:del>
              </m:ctrlPr>
            </m:sSubPr>
            <m:e>
              <m:r>
                <w:del w:id="351" w:author="Windows 用户" w:date="2018-09-20T19:52:00Z">
                  <w:rPr>
                    <w:rFonts w:ascii="Cambria Math" w:eastAsia="仿宋_GB2312" w:hAnsi="Cambria Math"/>
                    <w:sz w:val="24"/>
                  </w:rPr>
                  <m:t>a</m:t>
                </w:del>
              </m:r>
            </m:e>
            <m:sub>
              <m:r>
                <w:del w:id="352" w:author="Windows 用户" w:date="2018-09-20T19:52:00Z">
                  <w:rPr>
                    <w:rFonts w:ascii="Cambria Math" w:eastAsia="仿宋_GB2312" w:hAnsi="Cambria Math"/>
                    <w:sz w:val="24"/>
                  </w:rPr>
                  <m:t>1 14</m:t>
                </w:del>
              </m:r>
            </m:sub>
          </m:sSub>
          <m:sSub>
            <m:sSubPr>
              <m:ctrlPr>
                <w:del w:id="353" w:author="Windows 用户" w:date="2018-09-20T19:52:00Z">
                  <w:rPr>
                    <w:rFonts w:ascii="Cambria Math" w:eastAsia="仿宋_GB2312" w:hAnsi="Cambria Math"/>
                    <w:i/>
                    <w:sz w:val="24"/>
                  </w:rPr>
                </w:del>
              </m:ctrlPr>
            </m:sSubPr>
            <m:e>
              <m:r>
                <w:del w:id="354" w:author="Windows 用户" w:date="2018-09-20T19:52:00Z">
                  <w:rPr>
                    <w:rFonts w:ascii="Cambria Math" w:eastAsia="仿宋_GB2312" w:hAnsi="Cambria Math"/>
                    <w:sz w:val="24"/>
                  </w:rPr>
                  <m:t>x</m:t>
                </w:del>
              </m:r>
            </m:e>
            <m:sub>
              <m:r>
                <w:del w:id="355" w:author="Windows 用户" w:date="2018-09-20T19:52:00Z">
                  <w:rPr>
                    <w:rFonts w:ascii="Cambria Math" w:eastAsia="仿宋_GB2312" w:hAnsi="Cambria Math"/>
                    <w:sz w:val="24"/>
                  </w:rPr>
                  <m:t>1</m:t>
                </w:del>
              </m:r>
            </m:sub>
          </m:sSub>
          <m:r>
            <w:del w:id="356" w:author="Windows 用户" w:date="2018-09-20T19:52:00Z">
              <w:rPr>
                <w:rFonts w:ascii="Cambria Math" w:eastAsia="仿宋_GB2312" w:hAnsi="Cambria Math"/>
                <w:sz w:val="24"/>
              </w:rPr>
              <m:t>+</m:t>
            </w:del>
          </m:r>
          <m:sSub>
            <m:sSubPr>
              <m:ctrlPr>
                <w:del w:id="357" w:author="Windows 用户" w:date="2018-09-20T19:52:00Z">
                  <w:rPr>
                    <w:rFonts w:ascii="Cambria Math" w:eastAsia="仿宋_GB2312" w:hAnsi="Cambria Math"/>
                    <w:sz w:val="24"/>
                  </w:rPr>
                </w:del>
              </m:ctrlPr>
            </m:sSubPr>
            <m:e>
              <m:r>
                <w:del w:id="358" w:author="Windows 用户" w:date="2018-09-20T19:52:00Z">
                  <w:rPr>
                    <w:rFonts w:ascii="Cambria Math" w:eastAsia="仿宋_GB2312" w:hAnsi="Cambria Math"/>
                    <w:sz w:val="24"/>
                  </w:rPr>
                  <m:t>a</m:t>
                </w:del>
              </m:r>
            </m:e>
            <m:sub>
              <m:r>
                <w:del w:id="359" w:author="Windows 用户" w:date="2018-09-20T19:52:00Z">
                  <w:rPr>
                    <w:rFonts w:ascii="Cambria Math" w:eastAsia="仿宋_GB2312" w:hAnsi="Cambria Math"/>
                    <w:sz w:val="24"/>
                  </w:rPr>
                  <m:t>2 14</m:t>
                </w:del>
              </m:r>
            </m:sub>
          </m:sSub>
          <m:sSub>
            <m:sSubPr>
              <m:ctrlPr>
                <w:del w:id="360" w:author="Windows 用户" w:date="2018-09-20T19:52:00Z">
                  <w:rPr>
                    <w:rFonts w:ascii="Cambria Math" w:eastAsia="仿宋_GB2312" w:hAnsi="Cambria Math"/>
                    <w:i/>
                    <w:sz w:val="24"/>
                  </w:rPr>
                </w:del>
              </m:ctrlPr>
            </m:sSubPr>
            <m:e>
              <m:r>
                <w:del w:id="361" w:author="Windows 用户" w:date="2018-09-20T19:52:00Z">
                  <w:rPr>
                    <w:rFonts w:ascii="Cambria Math" w:eastAsia="仿宋_GB2312" w:hAnsi="Cambria Math"/>
                    <w:sz w:val="24"/>
                  </w:rPr>
                  <m:t>x</m:t>
                </w:del>
              </m:r>
            </m:e>
            <m:sub>
              <m:r>
                <w:del w:id="362" w:author="Windows 用户" w:date="2018-09-20T19:52:00Z">
                  <w:rPr>
                    <w:rFonts w:ascii="Cambria Math" w:eastAsia="仿宋_GB2312" w:hAnsi="Cambria Math"/>
                    <w:sz w:val="24"/>
                  </w:rPr>
                  <m:t>2</m:t>
                </w:del>
              </m:r>
            </m:sub>
          </m:sSub>
          <m:r>
            <w:del w:id="363" w:author="Windows 用户" w:date="2018-09-20T19:52:00Z">
              <w:rPr>
                <w:rFonts w:ascii="Cambria Math" w:eastAsia="仿宋_GB2312" w:hAnsi="Cambria Math"/>
                <w:sz w:val="24"/>
              </w:rPr>
              <m:t>+</m:t>
            </w:del>
          </m:r>
          <m:sSub>
            <m:sSubPr>
              <m:ctrlPr>
                <w:del w:id="364" w:author="Windows 用户" w:date="2018-09-20T19:52:00Z">
                  <w:rPr>
                    <w:rFonts w:ascii="Cambria Math" w:eastAsia="仿宋_GB2312" w:hAnsi="Cambria Math"/>
                    <w:sz w:val="24"/>
                  </w:rPr>
                </w:del>
              </m:ctrlPr>
            </m:sSubPr>
            <m:e>
              <m:r>
                <w:del w:id="365" w:author="Windows 用户" w:date="2018-09-20T19:52:00Z">
                  <w:rPr>
                    <w:rFonts w:ascii="Cambria Math" w:eastAsia="仿宋_GB2312" w:hAnsi="Cambria Math"/>
                    <w:sz w:val="24"/>
                  </w:rPr>
                  <m:t>a</m:t>
                </w:del>
              </m:r>
            </m:e>
            <m:sub>
              <m:r>
                <w:del w:id="366" w:author="Windows 用户" w:date="2018-09-20T19:52:00Z">
                  <w:rPr>
                    <w:rFonts w:ascii="Cambria Math" w:eastAsia="仿宋_GB2312" w:hAnsi="Cambria Math"/>
                    <w:sz w:val="24"/>
                  </w:rPr>
                  <m:t>3 14</m:t>
                </w:del>
              </m:r>
            </m:sub>
          </m:sSub>
          <m:sSub>
            <m:sSubPr>
              <m:ctrlPr>
                <w:del w:id="367" w:author="Windows 用户" w:date="2018-09-20T19:52:00Z">
                  <w:rPr>
                    <w:rFonts w:ascii="Cambria Math" w:eastAsia="仿宋_GB2312" w:hAnsi="Cambria Math"/>
                    <w:i/>
                    <w:sz w:val="24"/>
                  </w:rPr>
                </w:del>
              </m:ctrlPr>
            </m:sSubPr>
            <m:e>
              <m:r>
                <w:del w:id="368" w:author="Windows 用户" w:date="2018-09-20T19:52:00Z">
                  <w:rPr>
                    <w:rFonts w:ascii="Cambria Math" w:eastAsia="仿宋_GB2312" w:hAnsi="Cambria Math"/>
                    <w:sz w:val="24"/>
                  </w:rPr>
                  <m:t>x</m:t>
                </w:del>
              </m:r>
            </m:e>
            <m:sub>
              <m:r>
                <w:del w:id="369" w:author="Windows 用户" w:date="2018-09-20T19:52:00Z">
                  <w:rPr>
                    <w:rFonts w:ascii="Cambria Math" w:eastAsia="仿宋_GB2312" w:hAnsi="Cambria Math"/>
                    <w:sz w:val="24"/>
                  </w:rPr>
                  <m:t>3</m:t>
                </w:del>
              </m:r>
            </m:sub>
          </m:sSub>
          <m:r>
            <w:del w:id="370" w:author="Windows 用户" w:date="2018-09-20T19:52:00Z">
              <w:rPr>
                <w:rFonts w:ascii="Cambria Math" w:eastAsia="仿宋_GB2312" w:hAnsi="Cambria Math"/>
                <w:sz w:val="24"/>
              </w:rPr>
              <m:t>+</m:t>
            </w:del>
          </m:r>
          <m:sSub>
            <m:sSubPr>
              <m:ctrlPr>
                <w:del w:id="371" w:author="Windows 用户" w:date="2018-09-20T19:52:00Z">
                  <w:rPr>
                    <w:rFonts w:ascii="Cambria Math" w:eastAsia="仿宋_GB2312" w:hAnsi="Cambria Math"/>
                    <w:sz w:val="24"/>
                  </w:rPr>
                </w:del>
              </m:ctrlPr>
            </m:sSubPr>
            <m:e>
              <m:r>
                <w:del w:id="372" w:author="Windows 用户" w:date="2018-09-20T19:52:00Z">
                  <w:rPr>
                    <w:rFonts w:ascii="Cambria Math" w:eastAsia="仿宋_GB2312" w:hAnsi="Cambria Math"/>
                    <w:sz w:val="24"/>
                  </w:rPr>
                  <m:t>a</m:t>
                </w:del>
              </m:r>
            </m:e>
            <m:sub>
              <m:r>
                <w:del w:id="373" w:author="Windows 用户" w:date="2018-09-20T19:52:00Z">
                  <w:rPr>
                    <w:rFonts w:ascii="Cambria Math" w:eastAsia="仿宋_GB2312" w:hAnsi="Cambria Math"/>
                    <w:sz w:val="24"/>
                  </w:rPr>
                  <m:t>4 14</m:t>
                </w:del>
              </m:r>
            </m:sub>
          </m:sSub>
          <m:sSub>
            <m:sSubPr>
              <m:ctrlPr>
                <w:del w:id="374" w:author="Windows 用户" w:date="2018-09-20T19:52:00Z">
                  <w:rPr>
                    <w:rFonts w:ascii="Cambria Math" w:eastAsia="仿宋_GB2312" w:hAnsi="Cambria Math"/>
                    <w:i/>
                    <w:sz w:val="24"/>
                  </w:rPr>
                </w:del>
              </m:ctrlPr>
            </m:sSubPr>
            <m:e>
              <m:r>
                <w:del w:id="375" w:author="Windows 用户" w:date="2018-09-20T19:52:00Z">
                  <w:rPr>
                    <w:rFonts w:ascii="Cambria Math" w:eastAsia="仿宋_GB2312" w:hAnsi="Cambria Math"/>
                    <w:sz w:val="24"/>
                  </w:rPr>
                  <m:t>x</m:t>
                </w:del>
              </m:r>
            </m:e>
            <m:sub>
              <m:r>
                <w:del w:id="376" w:author="Windows 用户" w:date="2018-09-20T19:52:00Z">
                  <w:rPr>
                    <w:rFonts w:ascii="Cambria Math" w:eastAsia="仿宋_GB2312" w:hAnsi="Cambria Math"/>
                    <w:sz w:val="24"/>
                  </w:rPr>
                  <m:t>4</m:t>
                </w:del>
              </m:r>
            </m:sub>
          </m:sSub>
          <m:r>
            <w:del w:id="377" w:author="Windows 用户" w:date="2018-09-20T19:52:00Z">
              <w:rPr>
                <w:rFonts w:ascii="Cambria Math" w:eastAsia="仿宋_GB2312" w:hAnsi="Cambria Math"/>
                <w:sz w:val="24"/>
              </w:rPr>
              <m:t>+</m:t>
            </w:del>
          </m:r>
          <m:sSub>
            <m:sSubPr>
              <m:ctrlPr>
                <w:del w:id="378" w:author="Windows 用户" w:date="2018-09-20T19:52:00Z">
                  <w:rPr>
                    <w:rFonts w:ascii="Cambria Math" w:eastAsia="仿宋_GB2312" w:hAnsi="Cambria Math"/>
                    <w:sz w:val="24"/>
                  </w:rPr>
                </w:del>
              </m:ctrlPr>
            </m:sSubPr>
            <m:e>
              <m:r>
                <w:del w:id="379" w:author="Windows 用户" w:date="2018-09-20T19:52:00Z">
                  <w:rPr>
                    <w:rFonts w:ascii="Cambria Math" w:eastAsia="仿宋_GB2312" w:hAnsi="Cambria Math"/>
                    <w:sz w:val="24"/>
                  </w:rPr>
                  <m:t>a</m:t>
                </w:del>
              </m:r>
            </m:e>
            <m:sub>
              <m:r>
                <w:del w:id="380" w:author="Windows 用户" w:date="2018-09-20T19:52:00Z">
                  <w:rPr>
                    <w:rFonts w:ascii="Cambria Math" w:eastAsia="仿宋_GB2312" w:hAnsi="Cambria Math"/>
                    <w:sz w:val="24"/>
                  </w:rPr>
                  <m:t>5 14</m:t>
                </w:del>
              </m:r>
            </m:sub>
          </m:sSub>
          <m:sSub>
            <m:sSubPr>
              <m:ctrlPr>
                <w:del w:id="381" w:author="Windows 用户" w:date="2018-09-20T19:52:00Z">
                  <w:rPr>
                    <w:rFonts w:ascii="Cambria Math" w:eastAsia="仿宋_GB2312" w:hAnsi="Cambria Math"/>
                    <w:i/>
                    <w:sz w:val="24"/>
                  </w:rPr>
                </w:del>
              </m:ctrlPr>
            </m:sSubPr>
            <m:e>
              <m:r>
                <w:del w:id="382" w:author="Windows 用户" w:date="2018-09-20T19:52:00Z">
                  <w:rPr>
                    <w:rFonts w:ascii="Cambria Math" w:eastAsia="仿宋_GB2312" w:hAnsi="Cambria Math"/>
                    <w:sz w:val="24"/>
                  </w:rPr>
                  <m:t>x</m:t>
                </w:del>
              </m:r>
            </m:e>
            <m:sub>
              <m:r>
                <w:del w:id="383" w:author="Windows 用户" w:date="2018-09-20T19:52:00Z">
                  <w:rPr>
                    <w:rFonts w:ascii="Cambria Math" w:eastAsia="仿宋_GB2312" w:hAnsi="Cambria Math"/>
                    <w:sz w:val="24"/>
                  </w:rPr>
                  <m:t>5</m:t>
                </w:del>
              </m:r>
            </m:sub>
          </m:sSub>
          <m:r>
            <w:del w:id="384" w:author="Windows 用户" w:date="2018-09-20T19:52:00Z">
              <w:rPr>
                <w:rFonts w:ascii="Cambria Math" w:eastAsia="仿宋_GB2312" w:hAnsi="Cambria Math"/>
                <w:sz w:val="24"/>
              </w:rPr>
              <m:t>+</m:t>
            </w:del>
          </m:r>
          <m:sSub>
            <m:sSubPr>
              <m:ctrlPr>
                <w:del w:id="385" w:author="Windows 用户" w:date="2018-09-20T19:52:00Z">
                  <w:rPr>
                    <w:rFonts w:ascii="Cambria Math" w:eastAsia="仿宋_GB2312" w:hAnsi="Cambria Math"/>
                    <w:sz w:val="24"/>
                  </w:rPr>
                </w:del>
              </m:ctrlPr>
            </m:sSubPr>
            <m:e>
              <m:r>
                <w:del w:id="386" w:author="Windows 用户" w:date="2018-09-20T19:52:00Z">
                  <w:rPr>
                    <w:rFonts w:ascii="Cambria Math" w:eastAsia="仿宋_GB2312" w:hAnsi="Cambria Math"/>
                    <w:sz w:val="24"/>
                  </w:rPr>
                  <m:t>a</m:t>
                </w:del>
              </m:r>
            </m:e>
            <m:sub>
              <m:r>
                <w:del w:id="387" w:author="Windows 用户" w:date="2018-09-20T19:52:00Z">
                  <w:rPr>
                    <w:rFonts w:ascii="Cambria Math" w:eastAsia="仿宋_GB2312" w:hAnsi="Cambria Math"/>
                    <w:sz w:val="24"/>
                  </w:rPr>
                  <m:t>6 14</m:t>
                </w:del>
              </m:r>
            </m:sub>
          </m:sSub>
          <m:sSub>
            <m:sSubPr>
              <m:ctrlPr>
                <w:del w:id="388" w:author="Windows 用户" w:date="2018-09-20T19:52:00Z">
                  <w:rPr>
                    <w:rFonts w:ascii="Cambria Math" w:eastAsia="仿宋_GB2312" w:hAnsi="Cambria Math"/>
                    <w:i/>
                    <w:sz w:val="24"/>
                  </w:rPr>
                </w:del>
              </m:ctrlPr>
            </m:sSubPr>
            <m:e>
              <m:r>
                <w:del w:id="389" w:author="Windows 用户" w:date="2018-09-20T19:52:00Z">
                  <w:rPr>
                    <w:rFonts w:ascii="Cambria Math" w:eastAsia="仿宋_GB2312" w:hAnsi="Cambria Math"/>
                    <w:sz w:val="24"/>
                  </w:rPr>
                  <m:t>x</m:t>
                </w:del>
              </m:r>
            </m:e>
            <m:sub>
              <m:r>
                <w:del w:id="390" w:author="Windows 用户" w:date="2018-09-20T19:52:00Z">
                  <w:rPr>
                    <w:rFonts w:ascii="Cambria Math" w:eastAsia="仿宋_GB2312" w:hAnsi="Cambria Math"/>
                    <w:sz w:val="24"/>
                  </w:rPr>
                  <m:t>6</m:t>
                </w:del>
              </m:r>
            </m:sub>
          </m:sSub>
        </m:oMath>
      </m:oMathPara>
    </w:p>
    <w:p w14:paraId="037531B1" w14:textId="3C9C1B47" w:rsidR="00B43905" w:rsidRDefault="00B55A50" w:rsidP="00CC2A1E">
      <w:pPr>
        <w:snapToGrid w:val="0"/>
        <w:spacing w:line="180" w:lineRule="atLeast"/>
        <w:contextualSpacing/>
        <w:rPr>
          <w:rFonts w:eastAsia="仿宋_GB2312"/>
          <w:sz w:val="24"/>
        </w:rPr>
      </w:pPr>
      <w:del w:id="391" w:author="Windows 用户" w:date="2018-09-20T19:52:00Z">
        <w:r w:rsidDel="00236258">
          <w:rPr>
            <w:rFonts w:ascii="仿宋_GB2312" w:eastAsia="仿宋_GB2312"/>
            <w:noProof/>
            <w:sz w:val="24"/>
            <w:szCs w:val="21"/>
          </w:rPr>
          <mc:AlternateContent>
            <mc:Choice Requires="wps">
              <w:drawing>
                <wp:anchor distT="0" distB="0" distL="114300" distR="114300" simplePos="0" relativeHeight="251666432" behindDoc="0" locked="0" layoutInCell="1" allowOverlap="1" wp14:anchorId="47ACC1E5" wp14:editId="6A349A99">
                  <wp:simplePos x="0" y="0"/>
                  <wp:positionH relativeFrom="margin">
                    <wp:align>right</wp:align>
                  </wp:positionH>
                  <wp:positionV relativeFrom="paragraph">
                    <wp:posOffset>-523240</wp:posOffset>
                  </wp:positionV>
                  <wp:extent cx="466725" cy="304800"/>
                  <wp:effectExtent l="0" t="0" r="0" b="0"/>
                  <wp:wrapNone/>
                  <wp:docPr id="214" name="文本框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66388" w14:textId="77777777" w:rsidR="003D1226" w:rsidRPr="00A463EB" w:rsidRDefault="003D1226" w:rsidP="00E843A9">
                              <w:pPr>
                                <w:rPr>
                                  <w:rFonts w:eastAsia="仿宋_GB2312"/>
                                </w:rPr>
                              </w:pPr>
                              <w:r w:rsidRPr="00A463EB">
                                <w:rPr>
                                  <w:rFonts w:eastAsia="仿宋_GB2312"/>
                                </w:rPr>
                                <w:t>(</w:t>
                              </w:r>
                              <w:r>
                                <w:rPr>
                                  <w:rFonts w:eastAsia="仿宋_GB2312"/>
                                </w:rPr>
                                <w:t>2</w:t>
                              </w:r>
                              <w:r>
                                <w:rPr>
                                  <w:rFonts w:eastAsia="仿宋_GB2312" w:hint="eastAsia"/>
                                </w:rPr>
                                <w:t>7</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CC1E5" id="文本框 214" o:spid="_x0000_s1148" type="#_x0000_t202" style="position:absolute;left:0;text-align:left;margin-left:-14.45pt;margin-top:-41.2pt;width:36.75pt;height:24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" fillcolor="white [3201]" stroked="f" strokeweight=".5pt">
                  <v:path arrowok="t"/>
                  <v:textbox>
                    <w:txbxContent>
                      <w:p w14:paraId="78166388" w14:textId="77777777" w:rsidR="003D1226" w:rsidRPr="00A463EB" w:rsidRDefault="003D1226" w:rsidP="00E843A9">
                        <w:pPr>
                          <w:rPr>
                            <w:rFonts w:eastAsia="仿宋_GB2312"/>
                          </w:rPr>
                        </w:pPr>
                        <w:r w:rsidRPr="00A463EB">
                          <w:rPr>
                            <w:rFonts w:eastAsia="仿宋_GB2312"/>
                          </w:rPr>
                          <w:t>(</w:t>
                        </w:r>
                        <w:r>
                          <w:rPr>
                            <w:rFonts w:eastAsia="仿宋_GB2312"/>
                          </w:rPr>
                          <w:t>2</w:t>
                        </w:r>
                        <w:r>
                          <w:rPr>
                            <w:rFonts w:eastAsia="仿宋_GB2312" w:hint="eastAsia"/>
                          </w:rPr>
                          <w:t>7</w:t>
                        </w:r>
                        <w:r w:rsidRPr="00A463EB">
                          <w:rPr>
                            <w:rFonts w:eastAsia="仿宋_GB2312"/>
                          </w:rPr>
                          <w:t>)</w:t>
                        </w:r>
                      </w:p>
                    </w:txbxContent>
                  </v:textbox>
                  <w10:wrap anchorx="margin"/>
                </v:shape>
              </w:pict>
            </mc:Fallback>
          </mc:AlternateContent>
        </w:r>
      </w:del>
    </w:p>
    <w:p w14:paraId="41FFF578" w14:textId="77777777" w:rsidR="00E843A9" w:rsidRDefault="00CC2A1E" w:rsidP="00CC2A1E">
      <w:pPr>
        <w:snapToGrid w:val="0"/>
        <w:spacing w:line="180" w:lineRule="atLeast"/>
        <w:contextualSpacing/>
        <w:rPr>
          <w:rFonts w:eastAsia="仿宋_GB2312"/>
          <w:sz w:val="24"/>
        </w:rPr>
      </w:pPr>
      <w:r>
        <w:rPr>
          <w:rFonts w:eastAsia="仿宋_GB2312"/>
          <w:sz w:val="24"/>
        </w:rPr>
        <w:t xml:space="preserve">Applying </w:t>
      </w:r>
      <w:r w:rsidRPr="00CC2A1E">
        <w:rPr>
          <w:rFonts w:eastAsia="仿宋_GB2312"/>
          <w:sz w:val="24"/>
        </w:rPr>
        <w:t>Least squares regression</w:t>
      </w:r>
      <w:r>
        <w:rPr>
          <w:rFonts w:eastAsia="仿宋_GB2312"/>
          <w:sz w:val="24"/>
        </w:rPr>
        <w:t>, point estimation and interval estimation method which has previously</w:t>
      </w:r>
      <w:r w:rsidR="00A463EB">
        <w:rPr>
          <w:rFonts w:eastAsia="仿宋_GB2312"/>
          <w:sz w:val="24"/>
        </w:rPr>
        <w:t xml:space="preserve"> been mentioned, </w:t>
      </w:r>
      <w:r>
        <w:rPr>
          <w:rFonts w:eastAsia="仿宋_GB2312"/>
          <w:sz w:val="24"/>
        </w:rPr>
        <w:t xml:space="preserve">we obtain the </w:t>
      </w:r>
      <w:r w:rsidR="00444DE3">
        <w:rPr>
          <w:rFonts w:eastAsia="仿宋_GB2312"/>
          <w:sz w:val="24"/>
        </w:rPr>
        <w:t>principal coefficient</w:t>
      </w:r>
      <w:r>
        <w:rPr>
          <w:rFonts w:eastAsia="仿宋_GB2312"/>
          <w:sz w:val="24"/>
        </w:rPr>
        <w:t xml:space="preserve"> matrix</w:t>
      </w:r>
      <m:oMath>
        <m:r>
          <w:rPr>
            <w:rFonts w:ascii="Cambria Math" w:eastAsia="仿宋_GB2312" w:hAnsi="Cambria Math"/>
            <w:sz w:val="24"/>
          </w:rPr>
          <m:t>β'</m:t>
        </m:r>
      </m:oMath>
      <w:r w:rsidR="00187F48">
        <w:rPr>
          <w:rFonts w:eastAsia="仿宋_GB2312"/>
          <w:sz w:val="24"/>
        </w:rPr>
        <w:t>as shown in table 18</w:t>
      </w:r>
      <w:r w:rsidR="00314BE1">
        <w:rPr>
          <w:rFonts w:eastAsia="仿宋_GB2312"/>
          <w:sz w:val="24"/>
        </w:rPr>
        <w:t xml:space="preserve"> with formula 2</w:t>
      </w:r>
      <w:r w:rsidR="00314BE1">
        <w:rPr>
          <w:rFonts w:eastAsia="仿宋_GB2312" w:hint="eastAsia"/>
          <w:sz w:val="24"/>
        </w:rPr>
        <w:t>8</w:t>
      </w:r>
      <w:r w:rsidR="00CD3392">
        <w:rPr>
          <w:rFonts w:eastAsia="仿宋_GB2312"/>
          <w:sz w:val="24"/>
        </w:rPr>
        <w:t xml:space="preserve">. </w:t>
      </w:r>
    </w:p>
    <w:p w14:paraId="1378CFD8" w14:textId="1B865270" w:rsidR="00B45785" w:rsidRPr="00176312" w:rsidRDefault="00B55A50" w:rsidP="00CC2A1E">
      <w:pPr>
        <w:snapToGrid w:val="0"/>
        <w:spacing w:line="180" w:lineRule="atLeast"/>
        <w:contextualSpacing/>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69504" behindDoc="0" locked="0" layoutInCell="1" allowOverlap="1" wp14:anchorId="499757D7" wp14:editId="7C03093D">
                <wp:simplePos x="0" y="0"/>
                <wp:positionH relativeFrom="margin">
                  <wp:align>right</wp:align>
                </wp:positionH>
                <wp:positionV relativeFrom="paragraph">
                  <wp:posOffset>127635</wp:posOffset>
                </wp:positionV>
                <wp:extent cx="466725" cy="304800"/>
                <wp:effectExtent l="0" t="0" r="0" b="0"/>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60D57D" w14:textId="77777777" w:rsidR="003D1226" w:rsidRPr="00A463EB" w:rsidRDefault="003D1226" w:rsidP="00E843A9">
                            <w:pPr>
                              <w:rPr>
                                <w:rFonts w:eastAsia="仿宋_GB2312"/>
                              </w:rPr>
                            </w:pPr>
                            <w:r w:rsidRPr="00A463EB">
                              <w:rPr>
                                <w:rFonts w:eastAsia="仿宋_GB2312"/>
                              </w:rPr>
                              <w:t>(</w:t>
                            </w:r>
                            <w:r>
                              <w:rPr>
                                <w:rFonts w:eastAsia="仿宋_GB2312"/>
                              </w:rPr>
                              <w:t>2</w:t>
                            </w:r>
                            <w:r>
                              <w:rPr>
                                <w:rFonts w:eastAsia="仿宋_GB2312" w:hint="eastAsia"/>
                              </w:rPr>
                              <w:t>8</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757D7" id="文本框 218" o:spid="_x0000_s1149" type="#_x0000_t202" style="position:absolute;left:0;text-align:left;margin-left:-14.45pt;margin-top:10.05pt;width:36.75pt;height:2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" fillcolor="white [3201]" stroked="f" strokeweight=".5pt">
                <v:path arrowok="t"/>
                <v:textbox>
                  <w:txbxContent>
                    <w:p w14:paraId="1760D57D" w14:textId="77777777" w:rsidR="003D1226" w:rsidRPr="00A463EB" w:rsidRDefault="003D1226" w:rsidP="00E843A9">
                      <w:pPr>
                        <w:rPr>
                          <w:rFonts w:eastAsia="仿宋_GB2312"/>
                        </w:rPr>
                      </w:pPr>
                      <w:r w:rsidRPr="00A463EB">
                        <w:rPr>
                          <w:rFonts w:eastAsia="仿宋_GB2312"/>
                        </w:rPr>
                        <w:t>(</w:t>
                      </w:r>
                      <w:r>
                        <w:rPr>
                          <w:rFonts w:eastAsia="仿宋_GB2312"/>
                        </w:rPr>
                        <w:t>2</w:t>
                      </w:r>
                      <w:r>
                        <w:rPr>
                          <w:rFonts w:eastAsia="仿宋_GB2312" w:hint="eastAsia"/>
                        </w:rPr>
                        <w:t>8</w:t>
                      </w:r>
                      <w:r w:rsidRPr="00A463EB">
                        <w:rPr>
                          <w:rFonts w:eastAsia="仿宋_GB2312"/>
                        </w:rPr>
                        <w:t>)</w:t>
                      </w:r>
                    </w:p>
                  </w:txbxContent>
                </v:textbox>
                <w10:wrap anchorx="margin"/>
              </v:shape>
            </w:pict>
          </mc:Fallback>
        </mc:AlternateContent>
      </w:r>
    </w:p>
    <w:p w14:paraId="1CCA3D61" w14:textId="77777777" w:rsidR="00E843A9" w:rsidRPr="00912BE0" w:rsidRDefault="001676A7" w:rsidP="00E843A9">
      <w:pPr>
        <w:snapToGrid w:val="0"/>
        <w:spacing w:line="180" w:lineRule="atLeast"/>
        <w:ind w:firstLineChars="200" w:firstLine="480"/>
        <w:contextualSpacing/>
        <w:jc w:val="left"/>
        <w:rPr>
          <w:rFonts w:ascii="仿宋_GB2312"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14:paraId="15A176A7" w14:textId="77777777" w:rsidR="00912BE0" w:rsidRPr="00444DE3" w:rsidRDefault="00912BE0" w:rsidP="00E843A9">
      <w:pPr>
        <w:snapToGrid w:val="0"/>
        <w:spacing w:line="180" w:lineRule="atLeast"/>
        <w:ind w:firstLineChars="200" w:firstLine="480"/>
        <w:contextualSpacing/>
        <w:jc w:val="left"/>
        <w:rPr>
          <w:rFonts w:ascii="仿宋_GB2312" w:eastAsia="仿宋_GB2312"/>
          <w:sz w:val="24"/>
        </w:rPr>
      </w:pPr>
    </w:p>
    <w:p w14:paraId="6E5191EC" w14:textId="57D7D3AB" w:rsidR="00444DE3" w:rsidRPr="00912BE0" w:rsidRDefault="00187F48" w:rsidP="00912BE0">
      <w:pPr>
        <w:snapToGrid w:val="0"/>
        <w:spacing w:line="180" w:lineRule="atLeast"/>
        <w:ind w:firstLineChars="200" w:firstLine="420"/>
        <w:contextualSpacing/>
        <w:jc w:val="center"/>
        <w:rPr>
          <w:rFonts w:eastAsia="仿宋_GB2312"/>
        </w:rPr>
      </w:pPr>
      <w:r>
        <w:rPr>
          <w:rFonts w:eastAsia="仿宋_GB2312"/>
        </w:rPr>
        <w:t>Table 18</w:t>
      </w:r>
      <w:r w:rsidR="00912BE0" w:rsidRPr="0059580E">
        <w:rPr>
          <w:rFonts w:eastAsia="仿宋_GB2312"/>
        </w:rPr>
        <w:t xml:space="preserve">: </w:t>
      </w:r>
      <w:del w:id="392" w:author="Windows 用户" w:date="2018-09-20T19:29:00Z">
        <w:r w:rsidR="00912BE0" w:rsidRPr="0059580E" w:rsidDel="00F86E22">
          <w:rPr>
            <w:rFonts w:eastAsia="仿宋_GB2312"/>
          </w:rPr>
          <w:delText xml:space="preserve">Final </w:delText>
        </w:r>
      </w:del>
      <w:r w:rsidR="00912BE0" w:rsidRPr="0059580E">
        <w:rPr>
          <w:rFonts w:eastAsia="仿宋_GB2312"/>
        </w:rPr>
        <w:t>Coefficient Matrix</w:t>
      </w:r>
      <w:ins w:id="393" w:author="Windows 用户" w:date="2018-09-20T19:29:00Z">
        <w:r w:rsidR="00F86E22">
          <w:rPr>
            <w:rFonts w:eastAsia="仿宋_GB2312"/>
          </w:rPr>
          <w:t xml:space="preserve"> of principal component</w:t>
        </w:r>
      </w:ins>
    </w:p>
    <w:tbl>
      <w:tblPr>
        <w:tblStyle w:val="a6"/>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14:paraId="42EB9A3A" w14:textId="77777777" w:rsidTr="00912BE0">
        <w:trPr>
          <w:trHeight w:val="270"/>
          <w:jc w:val="center"/>
        </w:trPr>
        <w:tc>
          <w:tcPr>
            <w:tcW w:w="1271" w:type="dxa"/>
            <w:noWrap/>
          </w:tcPr>
          <w:p w14:paraId="4A57FFD9" w14:textId="77777777" w:rsidR="00444DE3" w:rsidRPr="005011FA" w:rsidRDefault="00444DE3" w:rsidP="00444DE3">
            <w:pPr>
              <w:widowControl/>
              <w:jc w:val="center"/>
              <w:rPr>
                <w:kern w:val="0"/>
                <w:szCs w:val="21"/>
              </w:rPr>
            </w:pPr>
            <w:r w:rsidRPr="00B45785">
              <w:rPr>
                <w:kern w:val="0"/>
                <w:szCs w:val="21"/>
              </w:rPr>
              <w:t>Click rate</w:t>
            </w:r>
          </w:p>
        </w:tc>
        <w:tc>
          <w:tcPr>
            <w:tcW w:w="1418" w:type="dxa"/>
            <w:noWrap/>
          </w:tcPr>
          <w:p w14:paraId="2CFEFE13" w14:textId="77777777"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14:paraId="4D65FB5D" w14:textId="77777777"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14:paraId="5C68FE2B" w14:textId="77777777"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912BE0" w:rsidRPr="00444DE3" w14:paraId="78508E16" w14:textId="77777777" w:rsidTr="00912BE0">
        <w:trPr>
          <w:trHeight w:val="270"/>
          <w:jc w:val="center"/>
        </w:trPr>
        <w:tc>
          <w:tcPr>
            <w:tcW w:w="1271" w:type="dxa"/>
            <w:noWrap/>
            <w:hideMark/>
          </w:tcPr>
          <w:p w14:paraId="63887E68" w14:textId="77777777" w:rsidR="00444DE3" w:rsidRPr="00444DE3" w:rsidRDefault="00444DE3" w:rsidP="00444DE3">
            <w:pPr>
              <w:widowControl/>
              <w:jc w:val="right"/>
              <w:rPr>
                <w:kern w:val="0"/>
                <w:sz w:val="22"/>
                <w:szCs w:val="22"/>
              </w:rPr>
            </w:pPr>
            <w:r w:rsidRPr="00444DE3">
              <w:rPr>
                <w:kern w:val="0"/>
                <w:sz w:val="22"/>
                <w:szCs w:val="22"/>
              </w:rPr>
              <w:t>0.006462</w:t>
            </w:r>
          </w:p>
        </w:tc>
        <w:tc>
          <w:tcPr>
            <w:tcW w:w="1418" w:type="dxa"/>
            <w:noWrap/>
            <w:hideMark/>
          </w:tcPr>
          <w:p w14:paraId="066645BC" w14:textId="77777777" w:rsidR="00444DE3" w:rsidRPr="00444DE3" w:rsidRDefault="00444DE3" w:rsidP="00444DE3">
            <w:pPr>
              <w:widowControl/>
              <w:jc w:val="right"/>
              <w:rPr>
                <w:color w:val="000000"/>
                <w:kern w:val="0"/>
                <w:sz w:val="22"/>
                <w:szCs w:val="22"/>
              </w:rPr>
            </w:pPr>
            <w:r w:rsidRPr="00444DE3">
              <w:rPr>
                <w:color w:val="000000"/>
                <w:kern w:val="0"/>
                <w:sz w:val="22"/>
                <w:szCs w:val="22"/>
              </w:rPr>
              <w:t>0.0062</w:t>
            </w:r>
          </w:p>
        </w:tc>
        <w:tc>
          <w:tcPr>
            <w:tcW w:w="1447" w:type="dxa"/>
            <w:noWrap/>
            <w:hideMark/>
          </w:tcPr>
          <w:p w14:paraId="1C8DEAA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0.004059</w:t>
            </w:r>
          </w:p>
        </w:tc>
        <w:tc>
          <w:tcPr>
            <w:tcW w:w="1388" w:type="dxa"/>
            <w:noWrap/>
            <w:hideMark/>
          </w:tcPr>
          <w:p w14:paraId="0B6EF836" w14:textId="77777777" w:rsidR="00444DE3" w:rsidRPr="00444DE3" w:rsidRDefault="00444DE3" w:rsidP="00444DE3">
            <w:pPr>
              <w:widowControl/>
              <w:jc w:val="right"/>
              <w:rPr>
                <w:color w:val="000000"/>
                <w:kern w:val="0"/>
                <w:sz w:val="22"/>
                <w:szCs w:val="22"/>
              </w:rPr>
            </w:pPr>
            <w:r w:rsidRPr="00444DE3">
              <w:rPr>
                <w:color w:val="000000"/>
                <w:kern w:val="0"/>
                <w:sz w:val="22"/>
                <w:szCs w:val="22"/>
              </w:rPr>
              <w:t>0.008866</w:t>
            </w:r>
          </w:p>
        </w:tc>
        <w:tc>
          <w:tcPr>
            <w:tcW w:w="1370" w:type="dxa"/>
            <w:noWrap/>
            <w:hideMark/>
          </w:tcPr>
          <w:p w14:paraId="3B34DB4D" w14:textId="77777777" w:rsidR="00444DE3" w:rsidRPr="00444DE3" w:rsidRDefault="00444DE3" w:rsidP="00444DE3">
            <w:pPr>
              <w:widowControl/>
              <w:jc w:val="right"/>
              <w:rPr>
                <w:color w:val="000000"/>
                <w:kern w:val="0"/>
                <w:sz w:val="22"/>
                <w:szCs w:val="22"/>
              </w:rPr>
            </w:pPr>
            <w:r w:rsidRPr="00444DE3">
              <w:rPr>
                <w:color w:val="000000"/>
                <w:kern w:val="0"/>
                <w:sz w:val="22"/>
                <w:szCs w:val="22"/>
              </w:rPr>
              <w:t>0.003961</w:t>
            </w:r>
          </w:p>
        </w:tc>
        <w:tc>
          <w:tcPr>
            <w:tcW w:w="1379" w:type="dxa"/>
            <w:noWrap/>
            <w:hideMark/>
          </w:tcPr>
          <w:p w14:paraId="75CDEED6" w14:textId="77777777" w:rsidR="00444DE3" w:rsidRPr="00444DE3" w:rsidRDefault="00444DE3" w:rsidP="00444DE3">
            <w:pPr>
              <w:widowControl/>
              <w:jc w:val="right"/>
              <w:rPr>
                <w:color w:val="000000"/>
                <w:kern w:val="0"/>
                <w:sz w:val="22"/>
                <w:szCs w:val="22"/>
              </w:rPr>
            </w:pPr>
            <w:r w:rsidRPr="00444DE3">
              <w:rPr>
                <w:color w:val="000000"/>
                <w:kern w:val="0"/>
                <w:sz w:val="22"/>
                <w:szCs w:val="22"/>
              </w:rPr>
              <w:t>0.008439</w:t>
            </w:r>
          </w:p>
        </w:tc>
      </w:tr>
      <w:tr w:rsidR="00912BE0" w:rsidRPr="00444DE3" w14:paraId="0A48B2DA" w14:textId="77777777" w:rsidTr="00912BE0">
        <w:trPr>
          <w:trHeight w:val="270"/>
          <w:jc w:val="center"/>
        </w:trPr>
        <w:tc>
          <w:tcPr>
            <w:tcW w:w="1271" w:type="dxa"/>
            <w:noWrap/>
            <w:hideMark/>
          </w:tcPr>
          <w:p w14:paraId="4567D60E" w14:textId="77777777" w:rsidR="00444DE3" w:rsidRPr="00444DE3" w:rsidRDefault="00444DE3" w:rsidP="00444DE3">
            <w:pPr>
              <w:widowControl/>
              <w:jc w:val="right"/>
              <w:rPr>
                <w:kern w:val="0"/>
                <w:sz w:val="22"/>
                <w:szCs w:val="22"/>
              </w:rPr>
            </w:pPr>
            <w:r w:rsidRPr="00444DE3">
              <w:rPr>
                <w:kern w:val="0"/>
                <w:sz w:val="22"/>
                <w:szCs w:val="22"/>
              </w:rPr>
              <w:t>-0.00041</w:t>
            </w:r>
          </w:p>
        </w:tc>
        <w:tc>
          <w:tcPr>
            <w:tcW w:w="1418" w:type="dxa"/>
            <w:noWrap/>
            <w:hideMark/>
          </w:tcPr>
          <w:p w14:paraId="3B8BBEDD"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-0.00037</w:t>
            </w:r>
          </w:p>
        </w:tc>
        <w:tc>
          <w:tcPr>
            <w:tcW w:w="1447" w:type="dxa"/>
            <w:noWrap/>
            <w:hideMark/>
          </w:tcPr>
          <w:p w14:paraId="7B25EDB6"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88" w:type="dxa"/>
            <w:noWrap/>
            <w:hideMark/>
          </w:tcPr>
          <w:p w14:paraId="791D5F9E"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-0.00032</w:t>
            </w:r>
          </w:p>
        </w:tc>
        <w:tc>
          <w:tcPr>
            <w:tcW w:w="1370" w:type="dxa"/>
            <w:noWrap/>
            <w:hideMark/>
          </w:tcPr>
          <w:p w14:paraId="76EA1E04"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-0.00046</w:t>
            </w:r>
          </w:p>
        </w:tc>
        <w:tc>
          <w:tcPr>
            <w:tcW w:w="1379" w:type="dxa"/>
            <w:noWrap/>
            <w:hideMark/>
          </w:tcPr>
          <w:p w14:paraId="0E8E75C5"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-0.00028</w:t>
            </w:r>
          </w:p>
        </w:tc>
      </w:tr>
      <w:tr w:rsidR="00912BE0" w:rsidRPr="00444DE3" w14:paraId="34366695" w14:textId="77777777" w:rsidTr="00912BE0">
        <w:trPr>
          <w:trHeight w:val="270"/>
          <w:jc w:val="center"/>
        </w:trPr>
        <w:tc>
          <w:tcPr>
            <w:tcW w:w="1271" w:type="dxa"/>
            <w:noWrap/>
            <w:hideMark/>
          </w:tcPr>
          <w:p w14:paraId="22021616" w14:textId="77777777" w:rsidR="00444DE3" w:rsidRPr="00444DE3" w:rsidRDefault="00444DE3" w:rsidP="00444DE3">
            <w:pPr>
              <w:widowControl/>
              <w:jc w:val="right"/>
              <w:rPr>
                <w:kern w:val="0"/>
                <w:sz w:val="22"/>
                <w:szCs w:val="22"/>
              </w:rPr>
            </w:pPr>
            <w:r w:rsidRPr="00444DE3">
              <w:rPr>
                <w:kern w:val="0"/>
                <w:sz w:val="22"/>
                <w:szCs w:val="22"/>
              </w:rPr>
              <w:t>0.0002</w:t>
            </w:r>
          </w:p>
        </w:tc>
        <w:tc>
          <w:tcPr>
            <w:tcW w:w="1418" w:type="dxa"/>
            <w:noWrap/>
            <w:hideMark/>
          </w:tcPr>
          <w:p w14:paraId="45160902" w14:textId="77777777" w:rsidR="00444DE3" w:rsidRPr="00444DE3" w:rsidRDefault="00444DE3" w:rsidP="00444DE3">
            <w:pPr>
              <w:widowControl/>
              <w:jc w:val="right"/>
              <w:rPr>
                <w:color w:val="000000"/>
                <w:kern w:val="0"/>
                <w:sz w:val="22"/>
                <w:szCs w:val="22"/>
              </w:rPr>
            </w:pPr>
            <w:r w:rsidRPr="00444DE3">
              <w:rPr>
                <w:color w:val="000000"/>
                <w:kern w:val="0"/>
                <w:sz w:val="22"/>
                <w:szCs w:val="22"/>
              </w:rPr>
              <w:t>2.03E-05</w:t>
            </w:r>
          </w:p>
        </w:tc>
        <w:tc>
          <w:tcPr>
            <w:tcW w:w="1447" w:type="dxa"/>
            <w:noWrap/>
            <w:hideMark/>
          </w:tcPr>
          <w:p w14:paraId="79646259"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-0.00024</w:t>
            </w:r>
          </w:p>
        </w:tc>
        <w:tc>
          <w:tcPr>
            <w:tcW w:w="1388" w:type="dxa"/>
            <w:noWrap/>
            <w:hideMark/>
          </w:tcPr>
          <w:p w14:paraId="1B1DDB4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0.000636</w:t>
            </w:r>
          </w:p>
        </w:tc>
        <w:tc>
          <w:tcPr>
            <w:tcW w:w="1370" w:type="dxa"/>
            <w:noWrap/>
            <w:hideMark/>
          </w:tcPr>
          <w:p w14:paraId="63712E3E"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-0.00039</w:t>
            </w:r>
          </w:p>
        </w:tc>
        <w:tc>
          <w:tcPr>
            <w:tcW w:w="1379" w:type="dxa"/>
            <w:noWrap/>
            <w:hideMark/>
          </w:tcPr>
          <w:p w14:paraId="0807F45E"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0.000427</w:t>
            </w:r>
          </w:p>
        </w:tc>
      </w:tr>
      <w:tr w:rsidR="00912BE0" w:rsidRPr="00444DE3" w14:paraId="5512AD2A" w14:textId="77777777" w:rsidTr="00912BE0">
        <w:trPr>
          <w:trHeight w:val="270"/>
          <w:jc w:val="center"/>
        </w:trPr>
        <w:tc>
          <w:tcPr>
            <w:tcW w:w="1271" w:type="dxa"/>
            <w:noWrap/>
            <w:hideMark/>
          </w:tcPr>
          <w:p w14:paraId="260A30F5" w14:textId="77777777" w:rsidR="00444DE3" w:rsidRPr="00444DE3" w:rsidRDefault="00444DE3" w:rsidP="00444DE3">
            <w:pPr>
              <w:widowControl/>
              <w:jc w:val="right"/>
              <w:rPr>
                <w:kern w:val="0"/>
                <w:sz w:val="22"/>
                <w:szCs w:val="22"/>
              </w:rPr>
            </w:pPr>
            <w:r w:rsidRPr="00444DE3">
              <w:rPr>
                <w:kern w:val="0"/>
                <w:sz w:val="22"/>
                <w:szCs w:val="22"/>
              </w:rPr>
              <w:t>0.002007</w:t>
            </w:r>
          </w:p>
        </w:tc>
        <w:tc>
          <w:tcPr>
            <w:tcW w:w="1418" w:type="dxa"/>
            <w:noWrap/>
            <w:hideMark/>
          </w:tcPr>
          <w:p w14:paraId="7004DDC6"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0.001957</w:t>
            </w:r>
          </w:p>
        </w:tc>
        <w:tc>
          <w:tcPr>
            <w:tcW w:w="1447" w:type="dxa"/>
            <w:noWrap/>
            <w:hideMark/>
          </w:tcPr>
          <w:p w14:paraId="05BCECAB"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0.001797</w:t>
            </w:r>
          </w:p>
        </w:tc>
        <w:tc>
          <w:tcPr>
            <w:tcW w:w="1388" w:type="dxa"/>
            <w:noWrap/>
            <w:hideMark/>
          </w:tcPr>
          <w:p w14:paraId="3BD019CA" w14:textId="77777777" w:rsidR="00444DE3" w:rsidRPr="00444DE3" w:rsidRDefault="00444DE3" w:rsidP="00444DE3">
            <w:pPr>
              <w:widowControl/>
              <w:jc w:val="right"/>
              <w:rPr>
                <w:color w:val="000000"/>
                <w:kern w:val="0"/>
                <w:sz w:val="22"/>
                <w:szCs w:val="22"/>
              </w:rPr>
            </w:pPr>
            <w:r w:rsidRPr="00444DE3">
              <w:rPr>
                <w:color w:val="000000"/>
                <w:kern w:val="0"/>
                <w:sz w:val="22"/>
                <w:szCs w:val="22"/>
              </w:rPr>
              <w:t>0.002217</w:t>
            </w:r>
          </w:p>
        </w:tc>
        <w:tc>
          <w:tcPr>
            <w:tcW w:w="1370" w:type="dxa"/>
            <w:noWrap/>
            <w:hideMark/>
          </w:tcPr>
          <w:p w14:paraId="397A20AB"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0.001762</w:t>
            </w:r>
          </w:p>
        </w:tc>
        <w:tc>
          <w:tcPr>
            <w:tcW w:w="1379" w:type="dxa"/>
            <w:noWrap/>
            <w:hideMark/>
          </w:tcPr>
          <w:p w14:paraId="1D440223" w14:textId="77777777" w:rsidR="00444DE3" w:rsidRPr="00444DE3" w:rsidRDefault="00444DE3" w:rsidP="00444DE3">
            <w:pPr>
              <w:widowControl/>
              <w:jc w:val="right"/>
              <w:rPr>
                <w:color w:val="000000"/>
                <w:kern w:val="0"/>
                <w:sz w:val="22"/>
                <w:szCs w:val="22"/>
              </w:rPr>
            </w:pPr>
            <w:r w:rsidRPr="00444DE3">
              <w:rPr>
                <w:color w:val="000000"/>
                <w:kern w:val="0"/>
                <w:sz w:val="22"/>
                <w:szCs w:val="22"/>
              </w:rPr>
              <w:t>0.002153</w:t>
            </w:r>
          </w:p>
        </w:tc>
      </w:tr>
      <w:tr w:rsidR="00912BE0" w:rsidRPr="00444DE3" w14:paraId="4A79EE85" w14:textId="77777777" w:rsidTr="00912BE0">
        <w:trPr>
          <w:trHeight w:val="270"/>
          <w:jc w:val="center"/>
        </w:trPr>
        <w:tc>
          <w:tcPr>
            <w:tcW w:w="1271" w:type="dxa"/>
            <w:noWrap/>
            <w:hideMark/>
          </w:tcPr>
          <w:p w14:paraId="488A03CB" w14:textId="77777777" w:rsidR="00444DE3" w:rsidRPr="00444DE3" w:rsidRDefault="00444DE3" w:rsidP="00444DE3">
            <w:pPr>
              <w:widowControl/>
              <w:jc w:val="right"/>
              <w:rPr>
                <w:kern w:val="0"/>
                <w:sz w:val="22"/>
                <w:szCs w:val="22"/>
              </w:rPr>
            </w:pPr>
            <w:r w:rsidRPr="00444DE3">
              <w:rPr>
                <w:kern w:val="0"/>
                <w:sz w:val="22"/>
                <w:szCs w:val="22"/>
              </w:rPr>
              <w:t>0.000336</w:t>
            </w:r>
          </w:p>
        </w:tc>
        <w:tc>
          <w:tcPr>
            <w:tcW w:w="1418" w:type="dxa"/>
            <w:noWrap/>
            <w:hideMark/>
          </w:tcPr>
          <w:p w14:paraId="71C04CEC"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0.000307</w:t>
            </w:r>
          </w:p>
        </w:tc>
        <w:tc>
          <w:tcPr>
            <w:tcW w:w="1447" w:type="dxa"/>
            <w:noWrap/>
            <w:hideMark/>
          </w:tcPr>
          <w:p w14:paraId="7953F331"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0.000162</w:t>
            </w:r>
          </w:p>
        </w:tc>
        <w:tc>
          <w:tcPr>
            <w:tcW w:w="1388" w:type="dxa"/>
            <w:noWrap/>
            <w:hideMark/>
          </w:tcPr>
          <w:p w14:paraId="24A58993"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70" w:type="dxa"/>
            <w:noWrap/>
            <w:hideMark/>
          </w:tcPr>
          <w:p w14:paraId="7D9BA018"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0.000145</w:t>
            </w:r>
          </w:p>
        </w:tc>
        <w:tc>
          <w:tcPr>
            <w:tcW w:w="1379" w:type="dxa"/>
            <w:noWrap/>
            <w:hideMark/>
          </w:tcPr>
          <w:p w14:paraId="5659B4CD"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0.000468</w:t>
            </w:r>
          </w:p>
        </w:tc>
      </w:tr>
      <w:tr w:rsidR="00912BE0" w:rsidRPr="00444DE3" w14:paraId="00DC3BDC" w14:textId="77777777" w:rsidTr="00912BE0">
        <w:trPr>
          <w:trHeight w:val="270"/>
          <w:jc w:val="center"/>
        </w:trPr>
        <w:tc>
          <w:tcPr>
            <w:tcW w:w="1271" w:type="dxa"/>
            <w:noWrap/>
            <w:hideMark/>
          </w:tcPr>
          <w:p w14:paraId="42C03A2F" w14:textId="77777777" w:rsidR="00444DE3" w:rsidRPr="00444DE3" w:rsidRDefault="00444DE3" w:rsidP="00444DE3">
            <w:pPr>
              <w:widowControl/>
              <w:jc w:val="right"/>
              <w:rPr>
                <w:kern w:val="0"/>
                <w:sz w:val="22"/>
                <w:szCs w:val="22"/>
              </w:rPr>
            </w:pPr>
            <w:r w:rsidRPr="00444DE3">
              <w:rPr>
                <w:kern w:val="0"/>
                <w:sz w:val="22"/>
                <w:szCs w:val="22"/>
              </w:rPr>
              <w:t>0.000999</w:t>
            </w:r>
          </w:p>
        </w:tc>
        <w:tc>
          <w:tcPr>
            <w:tcW w:w="1418" w:type="dxa"/>
            <w:noWrap/>
            <w:hideMark/>
          </w:tcPr>
          <w:p w14:paraId="6384FD0E"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0.0011</w:t>
            </w:r>
          </w:p>
        </w:tc>
        <w:tc>
          <w:tcPr>
            <w:tcW w:w="1447" w:type="dxa"/>
            <w:noWrap/>
            <w:hideMark/>
          </w:tcPr>
          <w:p w14:paraId="7FECF61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0.000672</w:t>
            </w:r>
          </w:p>
        </w:tc>
        <w:tc>
          <w:tcPr>
            <w:tcW w:w="1388" w:type="dxa"/>
            <w:noWrap/>
            <w:hideMark/>
          </w:tcPr>
          <w:p w14:paraId="40A917A3"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0.001325</w:t>
            </w:r>
          </w:p>
        </w:tc>
        <w:tc>
          <w:tcPr>
            <w:tcW w:w="1370" w:type="dxa"/>
            <w:noWrap/>
            <w:hideMark/>
          </w:tcPr>
          <w:p w14:paraId="31FC8EE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0.000796</w:t>
            </w:r>
          </w:p>
        </w:tc>
        <w:tc>
          <w:tcPr>
            <w:tcW w:w="1379" w:type="dxa"/>
            <w:noWrap/>
            <w:hideMark/>
          </w:tcPr>
          <w:p w14:paraId="4101E5DE"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0.001405</w:t>
            </w:r>
          </w:p>
        </w:tc>
      </w:tr>
      <w:tr w:rsidR="00912BE0" w:rsidRPr="00444DE3" w14:paraId="78DA0DC8" w14:textId="77777777" w:rsidTr="00912BE0">
        <w:trPr>
          <w:trHeight w:val="270"/>
          <w:jc w:val="center"/>
        </w:trPr>
        <w:tc>
          <w:tcPr>
            <w:tcW w:w="1271" w:type="dxa"/>
            <w:noWrap/>
            <w:hideMark/>
          </w:tcPr>
          <w:p w14:paraId="1BF121F8" w14:textId="77777777" w:rsidR="00444DE3" w:rsidRPr="00444DE3" w:rsidRDefault="00444DE3" w:rsidP="00444DE3">
            <w:pPr>
              <w:widowControl/>
              <w:jc w:val="right"/>
              <w:rPr>
                <w:kern w:val="0"/>
                <w:sz w:val="22"/>
                <w:szCs w:val="22"/>
              </w:rPr>
            </w:pPr>
            <w:r w:rsidRPr="00444DE3">
              <w:rPr>
                <w:kern w:val="0"/>
                <w:sz w:val="22"/>
                <w:szCs w:val="22"/>
              </w:rPr>
              <w:t>-0.00419</w:t>
            </w:r>
          </w:p>
        </w:tc>
        <w:tc>
          <w:tcPr>
            <w:tcW w:w="1418" w:type="dxa"/>
            <w:noWrap/>
            <w:hideMark/>
          </w:tcPr>
          <w:p w14:paraId="0CB0DFAB"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-0.00407</w:t>
            </w:r>
          </w:p>
        </w:tc>
        <w:tc>
          <w:tcPr>
            <w:tcW w:w="1447" w:type="dxa"/>
            <w:noWrap/>
            <w:hideMark/>
          </w:tcPr>
          <w:p w14:paraId="7881676A"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-0.00458</w:t>
            </w:r>
          </w:p>
        </w:tc>
        <w:tc>
          <w:tcPr>
            <w:tcW w:w="1388" w:type="dxa"/>
            <w:noWrap/>
            <w:hideMark/>
          </w:tcPr>
          <w:p w14:paraId="17695039" w14:textId="77777777" w:rsidR="00444DE3" w:rsidRPr="00444DE3" w:rsidRDefault="00444DE3" w:rsidP="00444DE3">
            <w:pPr>
              <w:widowControl/>
              <w:jc w:val="right"/>
              <w:rPr>
                <w:color w:val="000000"/>
                <w:kern w:val="0"/>
                <w:sz w:val="22"/>
                <w:szCs w:val="22"/>
              </w:rPr>
            </w:pPr>
            <w:r w:rsidRPr="00444DE3">
              <w:rPr>
                <w:color w:val="000000"/>
                <w:kern w:val="0"/>
                <w:sz w:val="22"/>
                <w:szCs w:val="22"/>
              </w:rPr>
              <w:t>-0.00379</w:t>
            </w:r>
          </w:p>
        </w:tc>
        <w:tc>
          <w:tcPr>
            <w:tcW w:w="1370" w:type="dxa"/>
            <w:noWrap/>
            <w:hideMark/>
          </w:tcPr>
          <w:p w14:paraId="3E375C9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-0.00444</w:t>
            </w:r>
          </w:p>
        </w:tc>
        <w:tc>
          <w:tcPr>
            <w:tcW w:w="1379" w:type="dxa"/>
            <w:noWrap/>
            <w:hideMark/>
          </w:tcPr>
          <w:p w14:paraId="6CE719EA" w14:textId="77777777" w:rsidR="00444DE3" w:rsidRPr="00444DE3" w:rsidRDefault="00444DE3" w:rsidP="00444DE3">
            <w:pPr>
              <w:widowControl/>
              <w:jc w:val="right"/>
              <w:rPr>
                <w:color w:val="000000"/>
                <w:kern w:val="0"/>
                <w:sz w:val="22"/>
                <w:szCs w:val="22"/>
              </w:rPr>
            </w:pPr>
            <w:r w:rsidRPr="00444DE3">
              <w:rPr>
                <w:color w:val="000000"/>
                <w:kern w:val="0"/>
                <w:sz w:val="22"/>
                <w:szCs w:val="22"/>
              </w:rPr>
              <w:t>-0.0037</w:t>
            </w:r>
          </w:p>
        </w:tc>
      </w:tr>
      <w:tr w:rsidR="00912BE0" w:rsidRPr="00444DE3" w14:paraId="0424DEF9" w14:textId="77777777" w:rsidTr="00912BE0">
        <w:trPr>
          <w:trHeight w:val="270"/>
          <w:jc w:val="center"/>
        </w:trPr>
        <w:tc>
          <w:tcPr>
            <w:tcW w:w="1271" w:type="dxa"/>
            <w:noWrap/>
            <w:hideMark/>
          </w:tcPr>
          <w:p w14:paraId="604FA186" w14:textId="77777777" w:rsidR="00444DE3" w:rsidRPr="00444DE3" w:rsidRDefault="00444DE3" w:rsidP="00444DE3">
            <w:pPr>
              <w:widowControl/>
              <w:jc w:val="right"/>
              <w:rPr>
                <w:kern w:val="0"/>
                <w:sz w:val="22"/>
                <w:szCs w:val="22"/>
              </w:rPr>
            </w:pPr>
            <w:r w:rsidRPr="00444DE3">
              <w:rPr>
                <w:kern w:val="0"/>
                <w:sz w:val="22"/>
                <w:szCs w:val="22"/>
              </w:rPr>
              <w:t>0.001884</w:t>
            </w:r>
          </w:p>
        </w:tc>
        <w:tc>
          <w:tcPr>
            <w:tcW w:w="1418" w:type="dxa"/>
            <w:noWrap/>
            <w:hideMark/>
          </w:tcPr>
          <w:p w14:paraId="69F472DC"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0.001854</w:t>
            </w:r>
          </w:p>
        </w:tc>
        <w:tc>
          <w:tcPr>
            <w:tcW w:w="1447" w:type="dxa"/>
            <w:noWrap/>
            <w:hideMark/>
          </w:tcPr>
          <w:p w14:paraId="61E7525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0.001271</w:t>
            </w:r>
          </w:p>
        </w:tc>
        <w:tc>
          <w:tcPr>
            <w:tcW w:w="1388" w:type="dxa"/>
            <w:noWrap/>
            <w:hideMark/>
          </w:tcPr>
          <w:p w14:paraId="024DB297" w14:textId="77777777" w:rsidR="00444DE3" w:rsidRPr="00444DE3" w:rsidRDefault="00444DE3" w:rsidP="00444DE3">
            <w:pPr>
              <w:widowControl/>
              <w:jc w:val="right"/>
              <w:rPr>
                <w:color w:val="000000"/>
                <w:kern w:val="0"/>
                <w:sz w:val="22"/>
                <w:szCs w:val="22"/>
              </w:rPr>
            </w:pPr>
            <w:r w:rsidRPr="00444DE3">
              <w:rPr>
                <w:color w:val="000000"/>
                <w:kern w:val="0"/>
                <w:sz w:val="22"/>
                <w:szCs w:val="22"/>
              </w:rPr>
              <w:t>0.002498</w:t>
            </w:r>
          </w:p>
        </w:tc>
        <w:tc>
          <w:tcPr>
            <w:tcW w:w="1370" w:type="dxa"/>
            <w:noWrap/>
            <w:hideMark/>
          </w:tcPr>
          <w:p w14:paraId="79C8F111"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0.001283</w:t>
            </w:r>
          </w:p>
        </w:tc>
        <w:tc>
          <w:tcPr>
            <w:tcW w:w="1379" w:type="dxa"/>
            <w:noWrap/>
            <w:hideMark/>
          </w:tcPr>
          <w:p w14:paraId="2CD50B7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0.002426</w:t>
            </w:r>
          </w:p>
        </w:tc>
      </w:tr>
      <w:tr w:rsidR="00912BE0" w:rsidRPr="00444DE3" w14:paraId="0DF0F7DD" w14:textId="77777777" w:rsidTr="00912BE0">
        <w:trPr>
          <w:trHeight w:val="270"/>
          <w:jc w:val="center"/>
        </w:trPr>
        <w:tc>
          <w:tcPr>
            <w:tcW w:w="1271" w:type="dxa"/>
            <w:noWrap/>
            <w:hideMark/>
          </w:tcPr>
          <w:p w14:paraId="158A9FAC" w14:textId="77777777" w:rsidR="00444DE3" w:rsidRPr="00444DE3" w:rsidRDefault="00444DE3" w:rsidP="00444DE3">
            <w:pPr>
              <w:widowControl/>
              <w:jc w:val="right"/>
              <w:rPr>
                <w:kern w:val="0"/>
                <w:sz w:val="22"/>
                <w:szCs w:val="22"/>
              </w:rPr>
            </w:pPr>
            <w:r w:rsidRPr="00444DE3">
              <w:rPr>
                <w:kern w:val="0"/>
                <w:sz w:val="22"/>
                <w:szCs w:val="22"/>
              </w:rPr>
              <w:t>-0.00422</w:t>
            </w:r>
          </w:p>
        </w:tc>
        <w:tc>
          <w:tcPr>
            <w:tcW w:w="1418" w:type="dxa"/>
            <w:noWrap/>
            <w:hideMark/>
          </w:tcPr>
          <w:p w14:paraId="021C3938"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-0.0042</w:t>
            </w:r>
          </w:p>
        </w:tc>
        <w:tc>
          <w:tcPr>
            <w:tcW w:w="1447" w:type="dxa"/>
            <w:noWrap/>
            <w:hideMark/>
          </w:tcPr>
          <w:p w14:paraId="0FCBC18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-0.00502</w:t>
            </w:r>
          </w:p>
        </w:tc>
        <w:tc>
          <w:tcPr>
            <w:tcW w:w="1388" w:type="dxa"/>
            <w:noWrap/>
            <w:hideMark/>
          </w:tcPr>
          <w:p w14:paraId="16CB597F" w14:textId="77777777" w:rsidR="00444DE3" w:rsidRPr="00444DE3" w:rsidRDefault="00444DE3" w:rsidP="00444DE3">
            <w:pPr>
              <w:widowControl/>
              <w:jc w:val="right"/>
              <w:rPr>
                <w:color w:val="000000"/>
                <w:kern w:val="0"/>
                <w:sz w:val="22"/>
                <w:szCs w:val="22"/>
              </w:rPr>
            </w:pPr>
            <w:r w:rsidRPr="00444DE3">
              <w:rPr>
                <w:color w:val="000000"/>
                <w:kern w:val="0"/>
                <w:sz w:val="22"/>
                <w:szCs w:val="22"/>
              </w:rPr>
              <w:t>-0.00343</w:t>
            </w:r>
          </w:p>
        </w:tc>
        <w:tc>
          <w:tcPr>
            <w:tcW w:w="1370" w:type="dxa"/>
            <w:noWrap/>
            <w:hideMark/>
          </w:tcPr>
          <w:p w14:paraId="12350946"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-0.00494</w:t>
            </w:r>
          </w:p>
        </w:tc>
        <w:tc>
          <w:tcPr>
            <w:tcW w:w="1379" w:type="dxa"/>
            <w:noWrap/>
            <w:hideMark/>
          </w:tcPr>
          <w:p w14:paraId="17B1756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-0.00347</w:t>
            </w:r>
          </w:p>
        </w:tc>
      </w:tr>
      <w:tr w:rsidR="00912BE0" w:rsidRPr="00444DE3" w14:paraId="01E03A1E" w14:textId="77777777" w:rsidTr="00912BE0">
        <w:trPr>
          <w:trHeight w:val="270"/>
          <w:jc w:val="center"/>
        </w:trPr>
        <w:tc>
          <w:tcPr>
            <w:tcW w:w="1271" w:type="dxa"/>
            <w:noWrap/>
            <w:hideMark/>
          </w:tcPr>
          <w:p w14:paraId="706182CB" w14:textId="77777777" w:rsidR="00444DE3" w:rsidRPr="00444DE3" w:rsidRDefault="00444DE3" w:rsidP="00444DE3">
            <w:pPr>
              <w:widowControl/>
              <w:jc w:val="right"/>
              <w:rPr>
                <w:kern w:val="0"/>
                <w:sz w:val="22"/>
                <w:szCs w:val="22"/>
              </w:rPr>
            </w:pPr>
            <w:r w:rsidRPr="00444DE3">
              <w:rPr>
                <w:kern w:val="0"/>
                <w:sz w:val="22"/>
                <w:szCs w:val="22"/>
              </w:rPr>
              <w:t>-0.0012</w:t>
            </w:r>
          </w:p>
        </w:tc>
        <w:tc>
          <w:tcPr>
            <w:tcW w:w="1418" w:type="dxa"/>
            <w:noWrap/>
            <w:hideMark/>
          </w:tcPr>
          <w:p w14:paraId="67E397B6"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-0.00111</w:t>
            </w:r>
          </w:p>
        </w:tc>
        <w:tc>
          <w:tcPr>
            <w:tcW w:w="1447" w:type="dxa"/>
            <w:noWrap/>
            <w:hideMark/>
          </w:tcPr>
          <w:p w14:paraId="21400599" w14:textId="77777777" w:rsidR="00444DE3" w:rsidRPr="00444DE3" w:rsidRDefault="00444DE3" w:rsidP="00444DE3">
            <w:pPr>
              <w:widowControl/>
              <w:jc w:val="right"/>
              <w:rPr>
                <w:color w:val="000000"/>
                <w:kern w:val="0"/>
                <w:sz w:val="22"/>
                <w:szCs w:val="22"/>
              </w:rPr>
            </w:pPr>
            <w:r w:rsidRPr="00444DE3">
              <w:rPr>
                <w:color w:val="000000"/>
                <w:kern w:val="0"/>
                <w:sz w:val="22"/>
                <w:szCs w:val="22"/>
              </w:rPr>
              <w:t>-0.00209</w:t>
            </w:r>
          </w:p>
        </w:tc>
        <w:tc>
          <w:tcPr>
            <w:tcW w:w="1388" w:type="dxa"/>
            <w:noWrap/>
            <w:hideMark/>
          </w:tcPr>
          <w:p w14:paraId="3023885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-0.00031</w:t>
            </w:r>
          </w:p>
        </w:tc>
        <w:tc>
          <w:tcPr>
            <w:tcW w:w="1370" w:type="dxa"/>
            <w:noWrap/>
            <w:hideMark/>
          </w:tcPr>
          <w:p w14:paraId="5E3134B6"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-0.00194</w:t>
            </w:r>
          </w:p>
        </w:tc>
        <w:tc>
          <w:tcPr>
            <w:tcW w:w="1379" w:type="dxa"/>
            <w:noWrap/>
            <w:hideMark/>
          </w:tcPr>
          <w:p w14:paraId="20C0072E"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-0.00029</w:t>
            </w:r>
          </w:p>
        </w:tc>
      </w:tr>
      <w:tr w:rsidR="00912BE0" w:rsidRPr="00444DE3" w14:paraId="1FCDD919" w14:textId="77777777" w:rsidTr="00912BE0">
        <w:trPr>
          <w:trHeight w:val="270"/>
          <w:jc w:val="center"/>
        </w:trPr>
        <w:tc>
          <w:tcPr>
            <w:tcW w:w="1271" w:type="dxa"/>
            <w:noWrap/>
            <w:hideMark/>
          </w:tcPr>
          <w:p w14:paraId="1222528A" w14:textId="77777777" w:rsidR="00444DE3" w:rsidRPr="00444DE3" w:rsidRDefault="00444DE3" w:rsidP="00444DE3">
            <w:pPr>
              <w:widowControl/>
              <w:jc w:val="right"/>
              <w:rPr>
                <w:kern w:val="0"/>
                <w:sz w:val="22"/>
                <w:szCs w:val="22"/>
              </w:rPr>
            </w:pPr>
            <w:r w:rsidRPr="00444DE3">
              <w:rPr>
                <w:kern w:val="0"/>
                <w:sz w:val="22"/>
                <w:szCs w:val="22"/>
              </w:rPr>
              <w:t>0.000897</w:t>
            </w:r>
          </w:p>
        </w:tc>
        <w:tc>
          <w:tcPr>
            <w:tcW w:w="1418" w:type="dxa"/>
            <w:noWrap/>
            <w:hideMark/>
          </w:tcPr>
          <w:p w14:paraId="49C5301B"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0.000965</w:t>
            </w:r>
          </w:p>
        </w:tc>
        <w:tc>
          <w:tcPr>
            <w:tcW w:w="1447" w:type="dxa"/>
            <w:noWrap/>
            <w:hideMark/>
          </w:tcPr>
          <w:p w14:paraId="2CD36097"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0.000346</w:t>
            </w:r>
          </w:p>
        </w:tc>
        <w:tc>
          <w:tcPr>
            <w:tcW w:w="1388" w:type="dxa"/>
            <w:noWrap/>
            <w:hideMark/>
          </w:tcPr>
          <w:p w14:paraId="442D4018"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0.001447</w:t>
            </w:r>
          </w:p>
        </w:tc>
        <w:tc>
          <w:tcPr>
            <w:tcW w:w="1370" w:type="dxa"/>
            <w:noWrap/>
            <w:hideMark/>
          </w:tcPr>
          <w:p w14:paraId="1700BE4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0.000452</w:t>
            </w:r>
          </w:p>
        </w:tc>
        <w:tc>
          <w:tcPr>
            <w:tcW w:w="1379" w:type="dxa"/>
            <w:noWrap/>
            <w:hideMark/>
          </w:tcPr>
          <w:p w14:paraId="128F5573"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0.001478</w:t>
            </w:r>
          </w:p>
        </w:tc>
      </w:tr>
      <w:tr w:rsidR="00912BE0" w:rsidRPr="00444DE3" w14:paraId="0A16708F" w14:textId="77777777" w:rsidTr="00912BE0">
        <w:trPr>
          <w:trHeight w:val="270"/>
          <w:jc w:val="center"/>
        </w:trPr>
        <w:tc>
          <w:tcPr>
            <w:tcW w:w="1271" w:type="dxa"/>
            <w:noWrap/>
            <w:hideMark/>
          </w:tcPr>
          <w:p w14:paraId="370E5007" w14:textId="77777777" w:rsidR="00444DE3" w:rsidRPr="00444DE3" w:rsidRDefault="00444DE3" w:rsidP="00444DE3">
            <w:pPr>
              <w:widowControl/>
              <w:jc w:val="right"/>
              <w:rPr>
                <w:kern w:val="0"/>
                <w:sz w:val="22"/>
                <w:szCs w:val="22"/>
              </w:rPr>
            </w:pPr>
            <w:r w:rsidRPr="00444DE3">
              <w:rPr>
                <w:kern w:val="0"/>
                <w:sz w:val="22"/>
                <w:szCs w:val="22"/>
              </w:rPr>
              <w:t>-0.00077</w:t>
            </w:r>
          </w:p>
        </w:tc>
        <w:tc>
          <w:tcPr>
            <w:tcW w:w="1418" w:type="dxa"/>
            <w:noWrap/>
            <w:hideMark/>
          </w:tcPr>
          <w:p w14:paraId="3B20DC0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-0.00071</w:t>
            </w:r>
          </w:p>
        </w:tc>
        <w:tc>
          <w:tcPr>
            <w:tcW w:w="1447" w:type="dxa"/>
            <w:noWrap/>
            <w:hideMark/>
          </w:tcPr>
          <w:p w14:paraId="76A50CCB"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-0.00107</w:t>
            </w:r>
          </w:p>
        </w:tc>
        <w:tc>
          <w:tcPr>
            <w:tcW w:w="1388" w:type="dxa"/>
            <w:noWrap/>
            <w:hideMark/>
          </w:tcPr>
          <w:p w14:paraId="34E8C04F"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-0.00047</w:t>
            </w:r>
          </w:p>
        </w:tc>
        <w:tc>
          <w:tcPr>
            <w:tcW w:w="1370" w:type="dxa"/>
            <w:noWrap/>
            <w:hideMark/>
          </w:tcPr>
          <w:p w14:paraId="60265437"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-0.00099</w:t>
            </w:r>
          </w:p>
        </w:tc>
        <w:tc>
          <w:tcPr>
            <w:tcW w:w="1379" w:type="dxa"/>
            <w:noWrap/>
            <w:hideMark/>
          </w:tcPr>
          <w:p w14:paraId="3979A0B1"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-0.00043</w:t>
            </w:r>
          </w:p>
        </w:tc>
      </w:tr>
      <w:tr w:rsidR="00912BE0" w:rsidRPr="00444DE3" w14:paraId="789D0C17" w14:textId="77777777" w:rsidTr="00912BE0">
        <w:trPr>
          <w:trHeight w:val="270"/>
          <w:jc w:val="center"/>
        </w:trPr>
        <w:tc>
          <w:tcPr>
            <w:tcW w:w="1271" w:type="dxa"/>
            <w:noWrap/>
            <w:hideMark/>
          </w:tcPr>
          <w:p w14:paraId="19E8D1A7" w14:textId="77777777" w:rsidR="00444DE3" w:rsidRPr="00444DE3" w:rsidRDefault="00444DE3" w:rsidP="00444DE3">
            <w:pPr>
              <w:widowControl/>
              <w:jc w:val="right"/>
              <w:rPr>
                <w:kern w:val="0"/>
                <w:sz w:val="22"/>
                <w:szCs w:val="22"/>
              </w:rPr>
            </w:pPr>
            <w:r w:rsidRPr="00444DE3">
              <w:rPr>
                <w:kern w:val="0"/>
                <w:sz w:val="22"/>
                <w:szCs w:val="22"/>
              </w:rPr>
              <w:t>-0.00069</w:t>
            </w:r>
          </w:p>
        </w:tc>
        <w:tc>
          <w:tcPr>
            <w:tcW w:w="1418" w:type="dxa"/>
            <w:noWrap/>
            <w:hideMark/>
          </w:tcPr>
          <w:p w14:paraId="13BFB3E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-0.00067</w:t>
            </w:r>
          </w:p>
        </w:tc>
        <w:tc>
          <w:tcPr>
            <w:tcW w:w="1447" w:type="dxa"/>
            <w:noWrap/>
            <w:hideMark/>
          </w:tcPr>
          <w:p w14:paraId="3C64B221"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-0.00091</w:t>
            </w:r>
          </w:p>
        </w:tc>
        <w:tc>
          <w:tcPr>
            <w:tcW w:w="1388" w:type="dxa"/>
            <w:noWrap/>
            <w:hideMark/>
          </w:tcPr>
          <w:p w14:paraId="7E126B55"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-0.00048</w:t>
            </w:r>
          </w:p>
        </w:tc>
        <w:tc>
          <w:tcPr>
            <w:tcW w:w="1370" w:type="dxa"/>
            <w:noWrap/>
            <w:hideMark/>
          </w:tcPr>
          <w:p w14:paraId="23ACA9CC"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-0.00087</w:t>
            </w:r>
          </w:p>
        </w:tc>
        <w:tc>
          <w:tcPr>
            <w:tcW w:w="1379" w:type="dxa"/>
            <w:noWrap/>
            <w:hideMark/>
          </w:tcPr>
          <w:p w14:paraId="31FAABC9"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-0.00047</w:t>
            </w:r>
          </w:p>
        </w:tc>
      </w:tr>
      <w:tr w:rsidR="00912BE0" w:rsidRPr="00444DE3" w14:paraId="22F93C6F" w14:textId="77777777" w:rsidTr="00912BE0">
        <w:trPr>
          <w:trHeight w:val="270"/>
          <w:jc w:val="center"/>
        </w:trPr>
        <w:tc>
          <w:tcPr>
            <w:tcW w:w="1271" w:type="dxa"/>
            <w:noWrap/>
            <w:hideMark/>
          </w:tcPr>
          <w:p w14:paraId="3BE5D8E6" w14:textId="77777777" w:rsidR="00444DE3" w:rsidRPr="00444DE3" w:rsidRDefault="00444DE3" w:rsidP="00444DE3">
            <w:pPr>
              <w:widowControl/>
              <w:jc w:val="right"/>
              <w:rPr>
                <w:kern w:val="0"/>
                <w:sz w:val="22"/>
                <w:szCs w:val="22"/>
              </w:rPr>
            </w:pPr>
            <w:r w:rsidRPr="00444DE3">
              <w:rPr>
                <w:kern w:val="0"/>
                <w:sz w:val="22"/>
                <w:szCs w:val="22"/>
              </w:rPr>
              <w:t>-0.00056</w:t>
            </w:r>
          </w:p>
        </w:tc>
        <w:tc>
          <w:tcPr>
            <w:tcW w:w="1418" w:type="dxa"/>
            <w:noWrap/>
            <w:hideMark/>
          </w:tcPr>
          <w:p w14:paraId="7BBEC3D8"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-0.00059</w:t>
            </w:r>
          </w:p>
        </w:tc>
        <w:tc>
          <w:tcPr>
            <w:tcW w:w="1447" w:type="dxa"/>
            <w:noWrap/>
            <w:hideMark/>
          </w:tcPr>
          <w:p w14:paraId="606C42EF"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88" w:type="dxa"/>
            <w:noWrap/>
            <w:hideMark/>
          </w:tcPr>
          <w:p w14:paraId="3450A244"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-0.00014</w:t>
            </w:r>
          </w:p>
        </w:tc>
        <w:tc>
          <w:tcPr>
            <w:tcW w:w="1370" w:type="dxa"/>
            <w:noWrap/>
            <w:hideMark/>
          </w:tcPr>
          <w:p w14:paraId="146DE39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79" w:type="dxa"/>
            <w:noWrap/>
            <w:hideMark/>
          </w:tcPr>
          <w:p w14:paraId="56C01BD9"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-0.0002</w:t>
            </w:r>
          </w:p>
        </w:tc>
      </w:tr>
      <w:tr w:rsidR="00912BE0" w:rsidRPr="00444DE3" w14:paraId="4289125E" w14:textId="77777777" w:rsidTr="00912BE0">
        <w:trPr>
          <w:trHeight w:val="270"/>
          <w:jc w:val="center"/>
        </w:trPr>
        <w:tc>
          <w:tcPr>
            <w:tcW w:w="1271" w:type="dxa"/>
            <w:noWrap/>
            <w:hideMark/>
          </w:tcPr>
          <w:p w14:paraId="4E9037AE" w14:textId="77777777" w:rsidR="00444DE3" w:rsidRPr="00444DE3" w:rsidRDefault="00444DE3" w:rsidP="00444DE3">
            <w:pPr>
              <w:widowControl/>
              <w:jc w:val="right"/>
              <w:rPr>
                <w:kern w:val="0"/>
                <w:sz w:val="22"/>
                <w:szCs w:val="22"/>
              </w:rPr>
            </w:pPr>
            <w:r w:rsidRPr="00444DE3">
              <w:rPr>
                <w:kern w:val="0"/>
                <w:sz w:val="22"/>
                <w:szCs w:val="22"/>
              </w:rPr>
              <w:t>-0.00091</w:t>
            </w:r>
          </w:p>
        </w:tc>
        <w:tc>
          <w:tcPr>
            <w:tcW w:w="1418" w:type="dxa"/>
            <w:noWrap/>
            <w:hideMark/>
          </w:tcPr>
          <w:p w14:paraId="0DB4E16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w:t>
            </w:r>
          </w:p>
        </w:tc>
        <w:tc>
          <w:tcPr>
            <w:tcW w:w="1447" w:type="dxa"/>
            <w:noWrap/>
            <w:hideMark/>
          </w:tcPr>
          <w:p w14:paraId="6F3737E7"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-0.00106</w:t>
            </w:r>
          </w:p>
        </w:tc>
        <w:tc>
          <w:tcPr>
            <w:tcW w:w="1388" w:type="dxa"/>
            <w:noWrap/>
            <w:hideMark/>
          </w:tcPr>
          <w:p w14:paraId="346887D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-0.00076</w:t>
            </w:r>
          </w:p>
        </w:tc>
        <w:tc>
          <w:tcPr>
            <w:tcW w:w="1370" w:type="dxa"/>
            <w:noWrap/>
            <w:hideMark/>
          </w:tcPr>
          <w:p w14:paraId="292F09CF"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-0.00104</w:t>
            </w:r>
          </w:p>
        </w:tc>
        <w:tc>
          <w:tcPr>
            <w:tcW w:w="1379" w:type="dxa"/>
            <w:noWrap/>
            <w:hideMark/>
          </w:tcPr>
          <w:p w14:paraId="0C981C79"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-0.00076</w:t>
            </w:r>
          </w:p>
        </w:tc>
      </w:tr>
    </w:tbl>
    <w:p w14:paraId="1F9273C5" w14:textId="77777777" w:rsidR="00444DE3" w:rsidRDefault="00444DE3" w:rsidP="00444DE3">
      <w:pPr>
        <w:snapToGrid w:val="0"/>
        <w:spacing w:line="180" w:lineRule="atLeast"/>
        <w:contextualSpacing/>
        <w:jc w:val="left"/>
        <w:rPr>
          <w:rFonts w:eastAsia="仿宋_GB2312"/>
          <w:sz w:val="24"/>
        </w:rPr>
      </w:pPr>
    </w:p>
    <w:p w14:paraId="50701B51" w14:textId="77777777" w:rsidR="00444DE3" w:rsidRDefault="005E5E81" w:rsidP="005E5E81">
      <w:pPr>
        <w:widowControl/>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Pr="005E5E81">
        <w:rPr>
          <w:rFonts w:eastAsia="仿宋_GB2312" w:hint="eastAsia"/>
          <w:sz w:val="24"/>
        </w:rPr>
        <w:t>0.805032</w:t>
      </w:r>
      <w:r w:rsidRPr="005E5E81">
        <w:rPr>
          <w:rFonts w:eastAsia="仿宋_GB2312"/>
          <w:sz w:val="24"/>
        </w:rPr>
        <w:t xml:space="preserve"> and </w:t>
      </w:r>
      <w:r w:rsidRPr="005E5E81">
        <w:rPr>
          <w:rFonts w:eastAsia="仿宋_GB2312" w:hint="eastAsia"/>
          <w:sz w:val="24"/>
        </w:rPr>
        <w:t>0.826614</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r w:rsidR="00444DE3">
        <w:rPr>
          <w:rFonts w:eastAsia="仿宋_GB2312"/>
          <w:sz w:val="24"/>
        </w:rPr>
        <w:t>Ultimately, we conduct the inverse stan</w:t>
      </w:r>
      <w:r w:rsidR="00CD3392">
        <w:rPr>
          <w:rFonts w:eastAsia="仿宋_GB2312"/>
          <w:sz w:val="24"/>
        </w:rPr>
        <w:t>dardization process and obtain</w:t>
      </w:r>
      <w:r w:rsidR="00444DE3">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314BE1">
        <w:rPr>
          <w:rFonts w:eastAsia="仿宋_GB2312" w:hint="eastAsia"/>
          <w:sz w:val="24"/>
        </w:rPr>
        <w:t>9</w:t>
      </w:r>
      <w:r w:rsidR="00444DE3">
        <w:rPr>
          <w:rFonts w:eastAsia="仿宋_GB2312"/>
          <w:sz w:val="24"/>
        </w:rPr>
        <w:t>, and the final coefficient matrix, as s</w:t>
      </w:r>
      <w:r w:rsidR="00187F48">
        <w:rPr>
          <w:rFonts w:eastAsia="仿宋_GB2312"/>
          <w:sz w:val="24"/>
        </w:rPr>
        <w:t>hown in table 19</w:t>
      </w:r>
      <w:r w:rsidR="00444DE3">
        <w:rPr>
          <w:rFonts w:eastAsia="仿宋_GB2312"/>
          <w:sz w:val="24"/>
        </w:rPr>
        <w:t xml:space="preserve">. </w:t>
      </w:r>
    </w:p>
    <w:p w14:paraId="77D4C897" w14:textId="475B66EB" w:rsidR="00444DE3" w:rsidRDefault="00B55A50" w:rsidP="00444DE3">
      <w:pPr>
        <w:snapToGrid w:val="0"/>
        <w:spacing w:line="180" w:lineRule="atLeast"/>
        <w:contextualSpacing/>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1552" behindDoc="0" locked="0" layoutInCell="1" allowOverlap="1" wp14:anchorId="4E11B14A" wp14:editId="0FD3B1DF">
                <wp:simplePos x="0" y="0"/>
                <wp:positionH relativeFrom="margin">
                  <wp:align>right</wp:align>
                </wp:positionH>
                <wp:positionV relativeFrom="paragraph">
                  <wp:posOffset>129540</wp:posOffset>
                </wp:positionV>
                <wp:extent cx="466725" cy="304800"/>
                <wp:effectExtent l="0" t="0" r="0" b="0"/>
                <wp:wrapNone/>
                <wp:docPr id="9"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C0931" w14:textId="77777777" w:rsidR="003D1226" w:rsidRPr="00A463EB" w:rsidRDefault="003D1226" w:rsidP="00912BE0">
                            <w:pPr>
                              <w:rPr>
                                <w:rFonts w:eastAsia="仿宋_GB2312"/>
                              </w:rPr>
                            </w:pPr>
                            <w:r w:rsidRPr="00A463EB">
                              <w:rPr>
                                <w:rFonts w:eastAsia="仿宋_GB2312"/>
                              </w:rPr>
                              <w:t>(</w:t>
                            </w:r>
                            <w:r>
                              <w:rPr>
                                <w:rFonts w:eastAsia="仿宋_GB2312"/>
                              </w:rPr>
                              <w:t>2</w:t>
                            </w:r>
                            <w:r>
                              <w:rPr>
                                <w:rFonts w:eastAsia="仿宋_GB2312" w:hint="eastAsia"/>
                              </w:rPr>
                              <w:t>9</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1B14A" id="文本框 5" o:spid="_x0000_s1150" type="#_x0000_t202" style="position:absolute;margin-left:-14.45pt;margin-top:10.2pt;width:36.75pt;height:2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" fillcolor="white [3201]" stroked="f" strokeweight=".5pt">
                <v:path arrowok="t"/>
                <v:textbox>
                  <w:txbxContent>
                    <w:p w14:paraId="65FC0931" w14:textId="77777777" w:rsidR="003D1226" w:rsidRPr="00A463EB" w:rsidRDefault="003D1226" w:rsidP="00912BE0">
                      <w:pPr>
                        <w:rPr>
                          <w:rFonts w:eastAsia="仿宋_GB2312"/>
                        </w:rPr>
                      </w:pPr>
                      <w:r w:rsidRPr="00A463EB">
                        <w:rPr>
                          <w:rFonts w:eastAsia="仿宋_GB2312"/>
                        </w:rPr>
                        <w:t>(</w:t>
                      </w:r>
                      <w:r>
                        <w:rPr>
                          <w:rFonts w:eastAsia="仿宋_GB2312"/>
                        </w:rPr>
                        <w:t>2</w:t>
                      </w:r>
                      <w:r>
                        <w:rPr>
                          <w:rFonts w:eastAsia="仿宋_GB2312" w:hint="eastAsia"/>
                        </w:rPr>
                        <w:t>9</w:t>
                      </w:r>
                      <w:r w:rsidRPr="00A463EB">
                        <w:rPr>
                          <w:rFonts w:eastAsia="仿宋_GB2312"/>
                        </w:rPr>
                        <w:t>)</w:t>
                      </w:r>
                    </w:p>
                  </w:txbxContent>
                </v:textbox>
                <w10:wrap anchorx="margin"/>
              </v:shape>
            </w:pict>
          </mc:Fallback>
        </mc:AlternateContent>
      </w:r>
    </w:p>
    <w:p w14:paraId="392044B6" w14:textId="77777777" w:rsidR="00444DE3" w:rsidRPr="00176312" w:rsidRDefault="001676A7" w:rsidP="00444DE3">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14:paraId="25F8DDB3" w14:textId="77777777" w:rsidR="00444DE3" w:rsidRPr="00444DE3" w:rsidRDefault="00444DE3" w:rsidP="00444DE3">
      <w:pPr>
        <w:snapToGrid w:val="0"/>
        <w:spacing w:line="180" w:lineRule="atLeast"/>
        <w:contextualSpacing/>
        <w:jc w:val="left"/>
        <w:rPr>
          <w:rFonts w:eastAsia="仿宋_GB2312"/>
          <w:sz w:val="24"/>
        </w:rPr>
      </w:pPr>
    </w:p>
    <w:p w14:paraId="575DDEDD" w14:textId="59DDFBCB" w:rsidR="0059580E" w:rsidRPr="0059580E" w:rsidRDefault="00187F48" w:rsidP="0059580E">
      <w:pPr>
        <w:snapToGrid w:val="0"/>
        <w:spacing w:line="180" w:lineRule="atLeast"/>
        <w:ind w:firstLineChars="200" w:firstLine="420"/>
        <w:contextualSpacing/>
        <w:jc w:val="center"/>
        <w:rPr>
          <w:rFonts w:eastAsia="仿宋_GB2312"/>
        </w:rPr>
      </w:pPr>
      <w:r>
        <w:rPr>
          <w:rFonts w:eastAsia="仿宋_GB2312"/>
        </w:rPr>
        <w:t>Table 19</w:t>
      </w:r>
      <w:r w:rsidR="0059580E" w:rsidRPr="0059580E">
        <w:rPr>
          <w:rFonts w:eastAsia="仿宋_GB2312"/>
        </w:rPr>
        <w:t>: Final Coefficient Matrix</w:t>
      </w:r>
      <w:ins w:id="394" w:author="Windows 用户" w:date="2018-09-20T19:29:00Z">
        <w:r w:rsidR="00F86E22">
          <w:rPr>
            <w:rFonts w:eastAsia="仿宋_GB2312"/>
          </w:rPr>
          <w:t xml:space="preserve"> of original variables</w:t>
        </w:r>
      </w:ins>
    </w:p>
    <w:tbl>
      <w:tblPr>
        <w:tblStyle w:val="a6"/>
        <w:tblW w:w="8217" w:type="dxa"/>
        <w:jc w:val="center"/>
        <w:tblLook w:val="04A0" w:firstRow="1" w:lastRow="0" w:firstColumn="1" w:lastColumn="0" w:noHBand="0" w:noVBand="1"/>
      </w:tblPr>
      <w:tblGrid>
        <w:gridCol w:w="1385"/>
        <w:gridCol w:w="1635"/>
        <w:gridCol w:w="1316"/>
        <w:gridCol w:w="1316"/>
        <w:gridCol w:w="1316"/>
        <w:gridCol w:w="1249"/>
      </w:tblGrid>
      <w:tr w:rsidR="00B31F49" w:rsidRPr="00B45785" w14:paraId="68295F40" w14:textId="77777777" w:rsidTr="006E41D6">
        <w:trPr>
          <w:trHeight w:val="270"/>
          <w:jc w:val="center"/>
        </w:trPr>
        <w:tc>
          <w:tcPr>
            <w:tcW w:w="1385" w:type="dxa"/>
            <w:noWrap/>
          </w:tcPr>
          <w:p w14:paraId="473B9F06" w14:textId="77777777" w:rsidR="005011FA" w:rsidRPr="005011FA" w:rsidRDefault="005011FA" w:rsidP="00B45785">
            <w:pPr>
              <w:widowControl/>
              <w:jc w:val="center"/>
              <w:rPr>
                <w:kern w:val="0"/>
                <w:szCs w:val="21"/>
              </w:rPr>
            </w:pPr>
            <w:r w:rsidRPr="00B45785">
              <w:rPr>
                <w:kern w:val="0"/>
                <w:szCs w:val="21"/>
              </w:rPr>
              <w:t>Click rate</w:t>
            </w:r>
          </w:p>
        </w:tc>
        <w:tc>
          <w:tcPr>
            <w:tcW w:w="1635" w:type="dxa"/>
            <w:noWrap/>
          </w:tcPr>
          <w:p w14:paraId="555081BE" w14:textId="77777777" w:rsidR="005011FA" w:rsidRPr="005011FA" w:rsidRDefault="005011FA" w:rsidP="00B45785">
            <w:pPr>
              <w:widowControl/>
              <w:wordWrap w:val="0"/>
              <w:jc w:val="center"/>
              <w:rPr>
                <w:color w:val="000000"/>
                <w:kern w:val="0"/>
                <w:szCs w:val="21"/>
              </w:rPr>
            </w:pPr>
            <w:r w:rsidRPr="00B45785">
              <w:rPr>
                <w:color w:val="000000"/>
                <w:kern w:val="0"/>
                <w:szCs w:val="21"/>
              </w:rPr>
              <w:t>Convert rate</w:t>
            </w:r>
          </w:p>
        </w:tc>
        <w:tc>
          <w:tcPr>
            <w:tcW w:w="2632" w:type="dxa"/>
            <w:gridSpan w:val="2"/>
            <w:noWrap/>
          </w:tcPr>
          <w:p w14:paraId="0C8E4AB1" w14:textId="77777777" w:rsidR="005011FA" w:rsidRPr="005011FA" w:rsidRDefault="005011FA" w:rsidP="00B45785">
            <w:pPr>
              <w:widowControl/>
              <w:jc w:val="center"/>
              <w:rPr>
                <w:color w:val="000000"/>
                <w:kern w:val="0"/>
                <w:szCs w:val="21"/>
              </w:rPr>
            </w:pPr>
            <w:r w:rsidRPr="00B45785">
              <w:rPr>
                <w:color w:val="000000"/>
                <w:kern w:val="0"/>
                <w:szCs w:val="21"/>
              </w:rPr>
              <w:t>Click rate bond</w:t>
            </w:r>
          </w:p>
        </w:tc>
        <w:tc>
          <w:tcPr>
            <w:tcW w:w="2565" w:type="dxa"/>
            <w:gridSpan w:val="2"/>
            <w:noWrap/>
          </w:tcPr>
          <w:p w14:paraId="49D414A8" w14:textId="77777777" w:rsidR="005011FA" w:rsidRPr="005011FA" w:rsidRDefault="005011FA" w:rsidP="00B45785">
            <w:pPr>
              <w:widowControl/>
              <w:jc w:val="center"/>
              <w:rPr>
                <w:color w:val="000000"/>
                <w:kern w:val="0"/>
                <w:szCs w:val="21"/>
              </w:rPr>
            </w:pPr>
            <w:r w:rsidRPr="00B45785">
              <w:rPr>
                <w:color w:val="000000"/>
                <w:kern w:val="0"/>
                <w:szCs w:val="21"/>
              </w:rPr>
              <w:t>Convert rate bond</w:t>
            </w:r>
          </w:p>
        </w:tc>
      </w:tr>
      <w:tr w:rsidR="00B45785" w:rsidRPr="00B45785" w14:paraId="0A95DDC9" w14:textId="77777777" w:rsidTr="006E41D6">
        <w:tblPrEx>
          <w:jc w:val="left"/>
        </w:tblPrEx>
        <w:trPr>
          <w:trHeight w:val="270"/>
        </w:trPr>
        <w:tc>
          <w:tcPr>
            <w:tcW w:w="1385" w:type="dxa"/>
            <w:noWrap/>
            <w:hideMark/>
          </w:tcPr>
          <w:p w14:paraId="1637FB83" w14:textId="77777777" w:rsidR="00B45785" w:rsidRPr="00B45785" w:rsidRDefault="00B45785" w:rsidP="00B45785">
            <w:pPr>
              <w:widowControl/>
              <w:jc w:val="right"/>
              <w:rPr>
                <w:kern w:val="0"/>
                <w:szCs w:val="21"/>
              </w:rPr>
            </w:pPr>
            <w:r w:rsidRPr="00B45785">
              <w:rPr>
                <w:kern w:val="0"/>
                <w:szCs w:val="21"/>
              </w:rPr>
              <w:t>0.0064624</w:t>
            </w:r>
          </w:p>
        </w:tc>
        <w:tc>
          <w:tcPr>
            <w:tcW w:w="1635" w:type="dxa"/>
            <w:noWrap/>
            <w:hideMark/>
          </w:tcPr>
          <w:p w14:paraId="7CB87B38" w14:textId="77777777" w:rsidR="00B45785" w:rsidRPr="00B45785" w:rsidRDefault="00B45785" w:rsidP="00B45785">
            <w:pPr>
              <w:widowControl/>
              <w:jc w:val="right"/>
              <w:rPr>
                <w:color w:val="000000"/>
                <w:kern w:val="0"/>
                <w:szCs w:val="21"/>
              </w:rPr>
            </w:pPr>
            <w:r w:rsidRPr="00B45785">
              <w:rPr>
                <w:color w:val="000000"/>
                <w:kern w:val="0"/>
                <w:szCs w:val="21"/>
              </w:rPr>
              <w:t>0.00620011</w:t>
            </w:r>
          </w:p>
        </w:tc>
        <w:tc>
          <w:tcPr>
            <w:tcW w:w="1316" w:type="dxa"/>
            <w:noWrap/>
            <w:hideMark/>
          </w:tcPr>
          <w:p w14:paraId="4C5C211C" w14:textId="77777777" w:rsidR="00B45785" w:rsidRPr="00B45785" w:rsidRDefault="00B45785" w:rsidP="00B45785">
            <w:pPr>
              <w:widowControl/>
              <w:jc w:val="right"/>
              <w:rPr>
                <w:color w:val="000000"/>
                <w:kern w:val="0"/>
                <w:szCs w:val="21"/>
              </w:rPr>
            </w:pPr>
            <w:r w:rsidRPr="00B45785">
              <w:rPr>
                <w:color w:val="000000"/>
                <w:kern w:val="0"/>
                <w:szCs w:val="21"/>
              </w:rPr>
              <w:t>0.00405878</w:t>
            </w:r>
          </w:p>
        </w:tc>
        <w:tc>
          <w:tcPr>
            <w:tcW w:w="1316" w:type="dxa"/>
            <w:noWrap/>
            <w:hideMark/>
          </w:tcPr>
          <w:p w14:paraId="056EFC21" w14:textId="77777777" w:rsidR="00B45785" w:rsidRPr="00B45785" w:rsidRDefault="00B45785" w:rsidP="00B45785">
            <w:pPr>
              <w:widowControl/>
              <w:jc w:val="right"/>
              <w:rPr>
                <w:color w:val="000000"/>
                <w:kern w:val="0"/>
                <w:szCs w:val="21"/>
              </w:rPr>
            </w:pPr>
            <w:r w:rsidRPr="00B45785">
              <w:rPr>
                <w:color w:val="000000"/>
                <w:kern w:val="0"/>
                <w:szCs w:val="21"/>
              </w:rPr>
              <w:t>0.00886602</w:t>
            </w:r>
          </w:p>
        </w:tc>
        <w:tc>
          <w:tcPr>
            <w:tcW w:w="1316" w:type="dxa"/>
            <w:noWrap/>
            <w:hideMark/>
          </w:tcPr>
          <w:p w14:paraId="0DCB2002" w14:textId="77777777" w:rsidR="00B45785" w:rsidRPr="00B45785" w:rsidRDefault="00B45785" w:rsidP="00B45785">
            <w:pPr>
              <w:widowControl/>
              <w:jc w:val="right"/>
              <w:rPr>
                <w:color w:val="000000"/>
                <w:kern w:val="0"/>
                <w:szCs w:val="21"/>
              </w:rPr>
            </w:pPr>
            <w:r w:rsidRPr="00B45785">
              <w:rPr>
                <w:color w:val="000000"/>
                <w:kern w:val="0"/>
                <w:szCs w:val="21"/>
              </w:rPr>
              <w:t>0.00396136</w:t>
            </w:r>
          </w:p>
        </w:tc>
        <w:tc>
          <w:tcPr>
            <w:tcW w:w="1249" w:type="dxa"/>
            <w:noWrap/>
            <w:hideMark/>
          </w:tcPr>
          <w:p w14:paraId="4497B209" w14:textId="77777777" w:rsidR="00B45785" w:rsidRPr="00B45785" w:rsidRDefault="00B45785" w:rsidP="00B45785">
            <w:pPr>
              <w:widowControl/>
              <w:jc w:val="right"/>
              <w:rPr>
                <w:color w:val="000000"/>
                <w:kern w:val="0"/>
                <w:szCs w:val="21"/>
              </w:rPr>
            </w:pPr>
            <w:r w:rsidRPr="00B45785">
              <w:rPr>
                <w:color w:val="000000"/>
                <w:kern w:val="0"/>
                <w:szCs w:val="21"/>
              </w:rPr>
              <w:t>0.00843887</w:t>
            </w:r>
          </w:p>
        </w:tc>
      </w:tr>
      <w:tr w:rsidR="00B45785" w:rsidRPr="00B45785" w14:paraId="25040903" w14:textId="77777777" w:rsidTr="006E41D6">
        <w:tblPrEx>
          <w:jc w:val="left"/>
        </w:tblPrEx>
        <w:trPr>
          <w:trHeight w:val="270"/>
        </w:trPr>
        <w:tc>
          <w:tcPr>
            <w:tcW w:w="1385" w:type="dxa"/>
            <w:noWrap/>
            <w:hideMark/>
          </w:tcPr>
          <w:p w14:paraId="326A2BAE" w14:textId="77777777" w:rsidR="00B45785" w:rsidRPr="00B45785" w:rsidRDefault="00B45785" w:rsidP="00B45785">
            <w:pPr>
              <w:widowControl/>
              <w:jc w:val="right"/>
              <w:rPr>
                <w:color w:val="000000"/>
                <w:kern w:val="0"/>
                <w:szCs w:val="21"/>
              </w:rPr>
            </w:pPr>
            <w:r w:rsidRPr="00B45785">
              <w:rPr>
                <w:color w:val="000000"/>
                <w:kern w:val="0"/>
                <w:szCs w:val="21"/>
              </w:rPr>
              <w:t>-0.0007861</w:t>
            </w:r>
          </w:p>
        </w:tc>
        <w:tc>
          <w:tcPr>
            <w:tcW w:w="1635" w:type="dxa"/>
            <w:noWrap/>
            <w:hideMark/>
          </w:tcPr>
          <w:p w14:paraId="2E1A8CE0" w14:textId="77777777" w:rsidR="00B45785" w:rsidRPr="00B45785" w:rsidRDefault="00B45785" w:rsidP="00B45785">
            <w:pPr>
              <w:widowControl/>
              <w:jc w:val="right"/>
              <w:rPr>
                <w:color w:val="000000"/>
                <w:kern w:val="0"/>
                <w:szCs w:val="21"/>
              </w:rPr>
            </w:pPr>
            <w:r w:rsidRPr="00B45785">
              <w:rPr>
                <w:color w:val="000000"/>
                <w:kern w:val="0"/>
                <w:szCs w:val="21"/>
              </w:rPr>
              <w:t>-0.0008376</w:t>
            </w:r>
          </w:p>
        </w:tc>
        <w:tc>
          <w:tcPr>
            <w:tcW w:w="1316" w:type="dxa"/>
            <w:noWrap/>
            <w:hideMark/>
          </w:tcPr>
          <w:p w14:paraId="4B9B3EF9" w14:textId="77777777" w:rsidR="00B45785" w:rsidRPr="00B45785" w:rsidRDefault="00B45785" w:rsidP="00B45785">
            <w:pPr>
              <w:widowControl/>
              <w:jc w:val="right"/>
              <w:rPr>
                <w:color w:val="000000"/>
                <w:kern w:val="0"/>
                <w:szCs w:val="21"/>
              </w:rPr>
            </w:pPr>
            <w:r w:rsidRPr="00B45785">
              <w:rPr>
                <w:color w:val="000000"/>
                <w:kern w:val="0"/>
                <w:szCs w:val="21"/>
              </w:rPr>
              <w:t>-0.001242</w:t>
            </w:r>
          </w:p>
        </w:tc>
        <w:tc>
          <w:tcPr>
            <w:tcW w:w="1316" w:type="dxa"/>
            <w:noWrap/>
            <w:hideMark/>
          </w:tcPr>
          <w:p w14:paraId="1DCBA8E1" w14:textId="77777777" w:rsidR="00B45785" w:rsidRPr="00B45785" w:rsidRDefault="00B45785" w:rsidP="00B45785">
            <w:pPr>
              <w:widowControl/>
              <w:jc w:val="right"/>
              <w:rPr>
                <w:color w:val="000000"/>
                <w:kern w:val="0"/>
                <w:szCs w:val="21"/>
              </w:rPr>
            </w:pPr>
            <w:r w:rsidRPr="00B45785">
              <w:rPr>
                <w:color w:val="000000"/>
                <w:kern w:val="0"/>
                <w:szCs w:val="21"/>
              </w:rPr>
              <w:t>-0.0003302</w:t>
            </w:r>
          </w:p>
        </w:tc>
        <w:tc>
          <w:tcPr>
            <w:tcW w:w="1316" w:type="dxa"/>
            <w:noWrap/>
            <w:hideMark/>
          </w:tcPr>
          <w:p w14:paraId="291A9216" w14:textId="77777777" w:rsidR="00B45785" w:rsidRPr="00B45785" w:rsidRDefault="00B45785" w:rsidP="00B45785">
            <w:pPr>
              <w:widowControl/>
              <w:jc w:val="right"/>
              <w:rPr>
                <w:color w:val="000000"/>
                <w:kern w:val="0"/>
                <w:szCs w:val="21"/>
              </w:rPr>
            </w:pPr>
            <w:r w:rsidRPr="00B45785">
              <w:rPr>
                <w:color w:val="000000"/>
                <w:kern w:val="0"/>
                <w:szCs w:val="21"/>
              </w:rPr>
              <w:t>-0.0012622</w:t>
            </w:r>
          </w:p>
        </w:tc>
        <w:tc>
          <w:tcPr>
            <w:tcW w:w="1249" w:type="dxa"/>
            <w:noWrap/>
            <w:hideMark/>
          </w:tcPr>
          <w:p w14:paraId="7B63215E" w14:textId="77777777" w:rsidR="00B45785" w:rsidRPr="00B45785" w:rsidRDefault="00B45785" w:rsidP="00B45785">
            <w:pPr>
              <w:widowControl/>
              <w:jc w:val="right"/>
              <w:rPr>
                <w:color w:val="000000"/>
                <w:kern w:val="0"/>
                <w:szCs w:val="21"/>
              </w:rPr>
            </w:pPr>
            <w:r w:rsidRPr="00B45785">
              <w:rPr>
                <w:color w:val="000000"/>
                <w:kern w:val="0"/>
                <w:szCs w:val="21"/>
              </w:rPr>
              <w:t>-0.0004129</w:t>
            </w:r>
          </w:p>
        </w:tc>
      </w:tr>
      <w:tr w:rsidR="00B45785" w:rsidRPr="00B45785" w14:paraId="40E2F26D" w14:textId="77777777" w:rsidTr="006E41D6">
        <w:tblPrEx>
          <w:jc w:val="left"/>
        </w:tblPrEx>
        <w:trPr>
          <w:trHeight w:val="270"/>
        </w:trPr>
        <w:tc>
          <w:tcPr>
            <w:tcW w:w="1385" w:type="dxa"/>
            <w:noWrap/>
            <w:hideMark/>
          </w:tcPr>
          <w:p w14:paraId="26DA874A" w14:textId="77777777" w:rsidR="00B45785" w:rsidRPr="00B45785" w:rsidRDefault="00B45785" w:rsidP="00B45785">
            <w:pPr>
              <w:widowControl/>
              <w:jc w:val="right"/>
              <w:rPr>
                <w:color w:val="000000"/>
                <w:kern w:val="0"/>
                <w:szCs w:val="21"/>
              </w:rPr>
            </w:pPr>
            <w:r w:rsidRPr="00B45785">
              <w:rPr>
                <w:color w:val="000000"/>
                <w:kern w:val="0"/>
                <w:szCs w:val="21"/>
              </w:rPr>
              <w:t>-0.0002066</w:t>
            </w:r>
          </w:p>
        </w:tc>
        <w:tc>
          <w:tcPr>
            <w:tcW w:w="1635" w:type="dxa"/>
            <w:noWrap/>
            <w:hideMark/>
          </w:tcPr>
          <w:p w14:paraId="2884FB80" w14:textId="77777777" w:rsidR="00B45785" w:rsidRPr="00B45785" w:rsidRDefault="00B45785" w:rsidP="00B45785">
            <w:pPr>
              <w:widowControl/>
              <w:jc w:val="right"/>
              <w:rPr>
                <w:color w:val="000000"/>
                <w:kern w:val="0"/>
                <w:szCs w:val="21"/>
              </w:rPr>
            </w:pPr>
            <w:r w:rsidRPr="00B45785">
              <w:rPr>
                <w:color w:val="000000"/>
                <w:kern w:val="0"/>
                <w:szCs w:val="21"/>
              </w:rPr>
              <w:t>-2.14E-04</w:t>
            </w:r>
          </w:p>
        </w:tc>
        <w:tc>
          <w:tcPr>
            <w:tcW w:w="1316" w:type="dxa"/>
            <w:noWrap/>
            <w:hideMark/>
          </w:tcPr>
          <w:p w14:paraId="10B11A45" w14:textId="77777777" w:rsidR="00B45785" w:rsidRPr="00B45785" w:rsidRDefault="00B45785" w:rsidP="00B45785">
            <w:pPr>
              <w:widowControl/>
              <w:jc w:val="right"/>
              <w:rPr>
                <w:color w:val="000000"/>
                <w:kern w:val="0"/>
                <w:szCs w:val="21"/>
              </w:rPr>
            </w:pPr>
            <w:r w:rsidRPr="00B45785">
              <w:rPr>
                <w:color w:val="000000"/>
                <w:kern w:val="0"/>
                <w:szCs w:val="21"/>
              </w:rPr>
              <w:t>-0.0004761</w:t>
            </w:r>
          </w:p>
        </w:tc>
        <w:tc>
          <w:tcPr>
            <w:tcW w:w="1316" w:type="dxa"/>
            <w:noWrap/>
            <w:hideMark/>
          </w:tcPr>
          <w:p w14:paraId="75498874" w14:textId="77777777" w:rsidR="00B45785" w:rsidRPr="00B45785" w:rsidRDefault="00B45785" w:rsidP="00B45785">
            <w:pPr>
              <w:widowControl/>
              <w:jc w:val="right"/>
              <w:rPr>
                <w:color w:val="000000"/>
                <w:kern w:val="0"/>
                <w:szCs w:val="21"/>
              </w:rPr>
            </w:pPr>
            <w:r w:rsidRPr="00B45785">
              <w:rPr>
                <w:color w:val="000000"/>
                <w:kern w:val="0"/>
                <w:szCs w:val="21"/>
              </w:rPr>
              <w:t>6.30E-05</w:t>
            </w:r>
          </w:p>
        </w:tc>
        <w:tc>
          <w:tcPr>
            <w:tcW w:w="1316" w:type="dxa"/>
            <w:noWrap/>
            <w:hideMark/>
          </w:tcPr>
          <w:p w14:paraId="2104BD9B" w14:textId="77777777" w:rsidR="00B45785" w:rsidRPr="00B45785" w:rsidRDefault="00B45785" w:rsidP="00B45785">
            <w:pPr>
              <w:widowControl/>
              <w:jc w:val="right"/>
              <w:rPr>
                <w:color w:val="000000"/>
                <w:kern w:val="0"/>
                <w:szCs w:val="21"/>
              </w:rPr>
            </w:pPr>
            <w:r w:rsidRPr="00B45785">
              <w:rPr>
                <w:color w:val="000000"/>
                <w:kern w:val="0"/>
                <w:szCs w:val="21"/>
              </w:rPr>
              <w:t>-0.0004647</w:t>
            </w:r>
          </w:p>
        </w:tc>
        <w:tc>
          <w:tcPr>
            <w:tcW w:w="1249" w:type="dxa"/>
            <w:noWrap/>
            <w:hideMark/>
          </w:tcPr>
          <w:p w14:paraId="4DEAB9B3" w14:textId="77777777" w:rsidR="00B45785" w:rsidRPr="00B45785" w:rsidRDefault="00B45785" w:rsidP="00B45785">
            <w:pPr>
              <w:widowControl/>
              <w:jc w:val="right"/>
              <w:rPr>
                <w:color w:val="000000"/>
                <w:kern w:val="0"/>
                <w:szCs w:val="21"/>
              </w:rPr>
            </w:pPr>
            <w:r w:rsidRPr="00B45785">
              <w:rPr>
                <w:color w:val="000000"/>
                <w:kern w:val="0"/>
                <w:szCs w:val="21"/>
              </w:rPr>
              <w:t>3.74E-05</w:t>
            </w:r>
          </w:p>
        </w:tc>
      </w:tr>
      <w:tr w:rsidR="00B45785" w:rsidRPr="00B45785" w14:paraId="79C87EC5" w14:textId="77777777" w:rsidTr="006E41D6">
        <w:tblPrEx>
          <w:jc w:val="left"/>
        </w:tblPrEx>
        <w:trPr>
          <w:trHeight w:val="270"/>
        </w:trPr>
        <w:tc>
          <w:tcPr>
            <w:tcW w:w="1385" w:type="dxa"/>
            <w:noWrap/>
            <w:hideMark/>
          </w:tcPr>
          <w:p w14:paraId="5D7B16BD" w14:textId="77777777" w:rsidR="00B45785" w:rsidRPr="00B45785" w:rsidRDefault="00B45785" w:rsidP="00B45785">
            <w:pPr>
              <w:widowControl/>
              <w:jc w:val="right"/>
              <w:rPr>
                <w:color w:val="000000"/>
                <w:kern w:val="0"/>
                <w:szCs w:val="21"/>
              </w:rPr>
            </w:pPr>
            <w:r w:rsidRPr="00B45785">
              <w:rPr>
                <w:color w:val="000000"/>
                <w:kern w:val="0"/>
                <w:szCs w:val="21"/>
              </w:rPr>
              <w:t>1.42E-08</w:t>
            </w:r>
          </w:p>
        </w:tc>
        <w:tc>
          <w:tcPr>
            <w:tcW w:w="1635" w:type="dxa"/>
            <w:noWrap/>
            <w:hideMark/>
          </w:tcPr>
          <w:p w14:paraId="56243404" w14:textId="77777777" w:rsidR="00B45785" w:rsidRPr="00B45785" w:rsidRDefault="00B45785" w:rsidP="00B45785">
            <w:pPr>
              <w:widowControl/>
              <w:jc w:val="right"/>
              <w:rPr>
                <w:color w:val="000000"/>
                <w:kern w:val="0"/>
                <w:szCs w:val="21"/>
              </w:rPr>
            </w:pPr>
            <w:r w:rsidRPr="00B45785">
              <w:rPr>
                <w:color w:val="000000"/>
                <w:kern w:val="0"/>
                <w:szCs w:val="21"/>
              </w:rPr>
              <w:t>4.98E-08</w:t>
            </w:r>
          </w:p>
        </w:tc>
        <w:tc>
          <w:tcPr>
            <w:tcW w:w="1316" w:type="dxa"/>
            <w:noWrap/>
            <w:hideMark/>
          </w:tcPr>
          <w:p w14:paraId="45EC51BF" w14:textId="77777777" w:rsidR="00B45785" w:rsidRPr="00B45785" w:rsidRDefault="00B45785" w:rsidP="00B45785">
            <w:pPr>
              <w:widowControl/>
              <w:jc w:val="right"/>
              <w:rPr>
                <w:color w:val="000000"/>
                <w:kern w:val="0"/>
                <w:szCs w:val="21"/>
              </w:rPr>
            </w:pPr>
            <w:r w:rsidRPr="00B45785">
              <w:rPr>
                <w:color w:val="000000"/>
                <w:kern w:val="0"/>
                <w:szCs w:val="21"/>
              </w:rPr>
              <w:t>-0.0004646</w:t>
            </w:r>
          </w:p>
        </w:tc>
        <w:tc>
          <w:tcPr>
            <w:tcW w:w="1316" w:type="dxa"/>
            <w:noWrap/>
            <w:hideMark/>
          </w:tcPr>
          <w:p w14:paraId="1608F37E" w14:textId="77777777" w:rsidR="00B45785" w:rsidRPr="00B45785" w:rsidRDefault="00B45785" w:rsidP="00B45785">
            <w:pPr>
              <w:widowControl/>
              <w:jc w:val="right"/>
              <w:rPr>
                <w:color w:val="000000"/>
                <w:kern w:val="0"/>
                <w:szCs w:val="21"/>
              </w:rPr>
            </w:pPr>
            <w:r w:rsidRPr="00B45785">
              <w:rPr>
                <w:color w:val="000000"/>
                <w:kern w:val="0"/>
                <w:szCs w:val="21"/>
              </w:rPr>
              <w:t>0.00046463</w:t>
            </w:r>
          </w:p>
        </w:tc>
        <w:tc>
          <w:tcPr>
            <w:tcW w:w="1316" w:type="dxa"/>
            <w:noWrap/>
            <w:hideMark/>
          </w:tcPr>
          <w:p w14:paraId="7071D9D9" w14:textId="77777777" w:rsidR="00B45785" w:rsidRPr="00B45785" w:rsidRDefault="00B45785" w:rsidP="00B45785">
            <w:pPr>
              <w:widowControl/>
              <w:jc w:val="right"/>
              <w:rPr>
                <w:color w:val="000000"/>
                <w:kern w:val="0"/>
                <w:szCs w:val="21"/>
              </w:rPr>
            </w:pPr>
            <w:r w:rsidRPr="00B45785">
              <w:rPr>
                <w:color w:val="000000"/>
                <w:kern w:val="0"/>
                <w:szCs w:val="21"/>
              </w:rPr>
              <w:t>-0.0004327</w:t>
            </w:r>
          </w:p>
        </w:tc>
        <w:tc>
          <w:tcPr>
            <w:tcW w:w="1249" w:type="dxa"/>
            <w:noWrap/>
            <w:hideMark/>
          </w:tcPr>
          <w:p w14:paraId="5ABF590F" w14:textId="77777777" w:rsidR="00B45785" w:rsidRPr="00B45785" w:rsidRDefault="00B45785" w:rsidP="00B45785">
            <w:pPr>
              <w:widowControl/>
              <w:jc w:val="right"/>
              <w:rPr>
                <w:color w:val="000000"/>
                <w:kern w:val="0"/>
                <w:szCs w:val="21"/>
              </w:rPr>
            </w:pPr>
            <w:r w:rsidRPr="00B45785">
              <w:rPr>
                <w:color w:val="000000"/>
                <w:kern w:val="0"/>
                <w:szCs w:val="21"/>
              </w:rPr>
              <w:t>0.0004328</w:t>
            </w:r>
          </w:p>
        </w:tc>
      </w:tr>
      <w:tr w:rsidR="00B45785" w:rsidRPr="00B45785" w14:paraId="4CBA4913" w14:textId="77777777" w:rsidTr="006E41D6">
        <w:tblPrEx>
          <w:jc w:val="left"/>
        </w:tblPrEx>
        <w:trPr>
          <w:trHeight w:val="270"/>
        </w:trPr>
        <w:tc>
          <w:tcPr>
            <w:tcW w:w="1385" w:type="dxa"/>
            <w:noWrap/>
            <w:hideMark/>
          </w:tcPr>
          <w:p w14:paraId="1BB4421B" w14:textId="77777777" w:rsidR="00B45785" w:rsidRPr="00B45785" w:rsidRDefault="00B45785" w:rsidP="00B45785">
            <w:pPr>
              <w:widowControl/>
              <w:jc w:val="right"/>
              <w:rPr>
                <w:color w:val="000000"/>
                <w:kern w:val="0"/>
                <w:szCs w:val="21"/>
              </w:rPr>
            </w:pPr>
            <w:r w:rsidRPr="00B45785">
              <w:rPr>
                <w:color w:val="000000"/>
                <w:kern w:val="0"/>
                <w:szCs w:val="21"/>
              </w:rPr>
              <w:t>4.31E-10</w:t>
            </w:r>
          </w:p>
        </w:tc>
        <w:tc>
          <w:tcPr>
            <w:tcW w:w="1635" w:type="dxa"/>
            <w:noWrap/>
            <w:hideMark/>
          </w:tcPr>
          <w:p w14:paraId="6D58C712" w14:textId="77777777" w:rsidR="00B45785" w:rsidRPr="00B45785" w:rsidRDefault="00B45785" w:rsidP="00B45785">
            <w:pPr>
              <w:widowControl/>
              <w:jc w:val="right"/>
              <w:rPr>
                <w:color w:val="000000"/>
                <w:kern w:val="0"/>
                <w:szCs w:val="21"/>
              </w:rPr>
            </w:pPr>
            <w:r w:rsidRPr="00B45785">
              <w:rPr>
                <w:color w:val="000000"/>
                <w:kern w:val="0"/>
                <w:szCs w:val="21"/>
              </w:rPr>
              <w:t>-3.61E-09</w:t>
            </w:r>
          </w:p>
        </w:tc>
        <w:tc>
          <w:tcPr>
            <w:tcW w:w="1316" w:type="dxa"/>
            <w:noWrap/>
            <w:hideMark/>
          </w:tcPr>
          <w:p w14:paraId="01D9DF66" w14:textId="77777777" w:rsidR="00B45785" w:rsidRPr="00B45785" w:rsidRDefault="00B45785" w:rsidP="00B45785">
            <w:pPr>
              <w:widowControl/>
              <w:jc w:val="right"/>
              <w:rPr>
                <w:color w:val="000000"/>
                <w:kern w:val="0"/>
                <w:szCs w:val="21"/>
              </w:rPr>
            </w:pPr>
            <w:r w:rsidRPr="00B45785">
              <w:rPr>
                <w:color w:val="000000"/>
                <w:kern w:val="0"/>
                <w:szCs w:val="21"/>
              </w:rPr>
              <w:t>-0.0001314</w:t>
            </w:r>
          </w:p>
        </w:tc>
        <w:tc>
          <w:tcPr>
            <w:tcW w:w="1316" w:type="dxa"/>
            <w:noWrap/>
            <w:hideMark/>
          </w:tcPr>
          <w:p w14:paraId="1E5C0839" w14:textId="77777777" w:rsidR="00B45785" w:rsidRPr="00B45785" w:rsidRDefault="00B45785" w:rsidP="00B45785">
            <w:pPr>
              <w:widowControl/>
              <w:jc w:val="right"/>
              <w:rPr>
                <w:color w:val="000000"/>
                <w:kern w:val="0"/>
                <w:szCs w:val="21"/>
              </w:rPr>
            </w:pPr>
            <w:r w:rsidRPr="00B45785">
              <w:rPr>
                <w:color w:val="000000"/>
                <w:kern w:val="0"/>
                <w:szCs w:val="21"/>
              </w:rPr>
              <w:t>0.00013144</w:t>
            </w:r>
          </w:p>
        </w:tc>
        <w:tc>
          <w:tcPr>
            <w:tcW w:w="1316" w:type="dxa"/>
            <w:noWrap/>
            <w:hideMark/>
          </w:tcPr>
          <w:p w14:paraId="4BB44714" w14:textId="77777777" w:rsidR="00B45785" w:rsidRPr="00B45785" w:rsidRDefault="00B45785" w:rsidP="00B45785">
            <w:pPr>
              <w:widowControl/>
              <w:jc w:val="right"/>
              <w:rPr>
                <w:color w:val="000000"/>
                <w:kern w:val="0"/>
                <w:szCs w:val="21"/>
              </w:rPr>
            </w:pPr>
            <w:r w:rsidRPr="00B45785">
              <w:rPr>
                <w:color w:val="000000"/>
                <w:kern w:val="0"/>
                <w:szCs w:val="21"/>
              </w:rPr>
              <w:t>-0.0001224</w:t>
            </w:r>
          </w:p>
        </w:tc>
        <w:tc>
          <w:tcPr>
            <w:tcW w:w="1249" w:type="dxa"/>
            <w:noWrap/>
            <w:hideMark/>
          </w:tcPr>
          <w:p w14:paraId="5E17A8F9" w14:textId="77777777" w:rsidR="00B45785" w:rsidRPr="00B45785" w:rsidRDefault="00B45785" w:rsidP="00B45785">
            <w:pPr>
              <w:widowControl/>
              <w:jc w:val="right"/>
              <w:rPr>
                <w:color w:val="000000"/>
                <w:kern w:val="0"/>
                <w:szCs w:val="21"/>
              </w:rPr>
            </w:pPr>
            <w:r w:rsidRPr="00B45785">
              <w:rPr>
                <w:color w:val="000000"/>
                <w:kern w:val="0"/>
                <w:szCs w:val="21"/>
              </w:rPr>
              <w:t>0.00012242</w:t>
            </w:r>
          </w:p>
        </w:tc>
      </w:tr>
      <w:tr w:rsidR="00B45785" w:rsidRPr="00B45785" w14:paraId="776E6388" w14:textId="77777777" w:rsidTr="006E41D6">
        <w:tblPrEx>
          <w:jc w:val="left"/>
        </w:tblPrEx>
        <w:trPr>
          <w:trHeight w:val="270"/>
        </w:trPr>
        <w:tc>
          <w:tcPr>
            <w:tcW w:w="1385" w:type="dxa"/>
            <w:noWrap/>
            <w:hideMark/>
          </w:tcPr>
          <w:p w14:paraId="219237F8" w14:textId="77777777" w:rsidR="00B45785" w:rsidRPr="00B45785" w:rsidRDefault="00B45785" w:rsidP="00B45785">
            <w:pPr>
              <w:widowControl/>
              <w:jc w:val="right"/>
              <w:rPr>
                <w:color w:val="000000"/>
                <w:kern w:val="0"/>
                <w:szCs w:val="21"/>
              </w:rPr>
            </w:pPr>
            <w:r w:rsidRPr="00B45785">
              <w:rPr>
                <w:color w:val="000000"/>
                <w:kern w:val="0"/>
                <w:szCs w:val="21"/>
              </w:rPr>
              <w:t>0.00068817</w:t>
            </w:r>
          </w:p>
        </w:tc>
        <w:tc>
          <w:tcPr>
            <w:tcW w:w="1635" w:type="dxa"/>
            <w:noWrap/>
            <w:hideMark/>
          </w:tcPr>
          <w:p w14:paraId="0179E550" w14:textId="77777777" w:rsidR="00B45785" w:rsidRPr="00B45785" w:rsidRDefault="00B45785" w:rsidP="00B45785">
            <w:pPr>
              <w:widowControl/>
              <w:jc w:val="right"/>
              <w:rPr>
                <w:color w:val="000000"/>
                <w:kern w:val="0"/>
                <w:szCs w:val="21"/>
              </w:rPr>
            </w:pPr>
            <w:r w:rsidRPr="00B45785">
              <w:rPr>
                <w:color w:val="000000"/>
                <w:kern w:val="0"/>
                <w:szCs w:val="21"/>
              </w:rPr>
              <w:t>0.00059262</w:t>
            </w:r>
          </w:p>
        </w:tc>
        <w:tc>
          <w:tcPr>
            <w:tcW w:w="1316" w:type="dxa"/>
            <w:noWrap/>
            <w:hideMark/>
          </w:tcPr>
          <w:p w14:paraId="3C5ED4BA" w14:textId="77777777" w:rsidR="00B45785" w:rsidRPr="00B45785" w:rsidRDefault="00B45785" w:rsidP="00B45785">
            <w:pPr>
              <w:widowControl/>
              <w:jc w:val="right"/>
              <w:rPr>
                <w:color w:val="000000"/>
                <w:kern w:val="0"/>
                <w:szCs w:val="21"/>
              </w:rPr>
            </w:pPr>
            <w:r w:rsidRPr="00B45785">
              <w:rPr>
                <w:color w:val="000000"/>
                <w:kern w:val="0"/>
                <w:szCs w:val="21"/>
              </w:rPr>
              <w:t>0.00032451</w:t>
            </w:r>
          </w:p>
        </w:tc>
        <w:tc>
          <w:tcPr>
            <w:tcW w:w="1316" w:type="dxa"/>
            <w:noWrap/>
            <w:hideMark/>
          </w:tcPr>
          <w:p w14:paraId="1D13B2EC" w14:textId="77777777" w:rsidR="00B45785" w:rsidRPr="00B45785" w:rsidRDefault="00B45785" w:rsidP="00B45785">
            <w:pPr>
              <w:widowControl/>
              <w:jc w:val="right"/>
              <w:rPr>
                <w:color w:val="000000"/>
                <w:kern w:val="0"/>
                <w:szCs w:val="21"/>
              </w:rPr>
            </w:pPr>
            <w:r w:rsidRPr="00B45785">
              <w:rPr>
                <w:color w:val="000000"/>
                <w:kern w:val="0"/>
                <w:szCs w:val="21"/>
              </w:rPr>
              <w:t>0.00105183</w:t>
            </w:r>
          </w:p>
        </w:tc>
        <w:tc>
          <w:tcPr>
            <w:tcW w:w="1316" w:type="dxa"/>
            <w:noWrap/>
            <w:hideMark/>
          </w:tcPr>
          <w:p w14:paraId="17C3D464" w14:textId="77777777" w:rsidR="00B45785" w:rsidRPr="00B45785" w:rsidRDefault="00B45785" w:rsidP="00B45785">
            <w:pPr>
              <w:widowControl/>
              <w:jc w:val="right"/>
              <w:rPr>
                <w:color w:val="000000"/>
                <w:kern w:val="0"/>
                <w:szCs w:val="21"/>
              </w:rPr>
            </w:pPr>
            <w:r w:rsidRPr="00B45785">
              <w:rPr>
                <w:color w:val="000000"/>
                <w:kern w:val="0"/>
                <w:szCs w:val="21"/>
              </w:rPr>
              <w:t>0.00025392</w:t>
            </w:r>
          </w:p>
        </w:tc>
        <w:tc>
          <w:tcPr>
            <w:tcW w:w="1249" w:type="dxa"/>
            <w:noWrap/>
            <w:hideMark/>
          </w:tcPr>
          <w:p w14:paraId="4EB7ACD6" w14:textId="77777777" w:rsidR="00B45785" w:rsidRPr="00B45785" w:rsidRDefault="00B45785" w:rsidP="00B45785">
            <w:pPr>
              <w:widowControl/>
              <w:jc w:val="right"/>
              <w:rPr>
                <w:color w:val="000000"/>
                <w:kern w:val="0"/>
                <w:szCs w:val="21"/>
              </w:rPr>
            </w:pPr>
            <w:r w:rsidRPr="00B45785">
              <w:rPr>
                <w:color w:val="000000"/>
                <w:kern w:val="0"/>
                <w:szCs w:val="21"/>
              </w:rPr>
              <w:t>0.00093136</w:t>
            </w:r>
          </w:p>
        </w:tc>
      </w:tr>
      <w:tr w:rsidR="00B45785" w:rsidRPr="00B45785" w14:paraId="0A272DDC" w14:textId="77777777" w:rsidTr="006E41D6">
        <w:tblPrEx>
          <w:jc w:val="left"/>
        </w:tblPrEx>
        <w:trPr>
          <w:trHeight w:val="270"/>
        </w:trPr>
        <w:tc>
          <w:tcPr>
            <w:tcW w:w="1385" w:type="dxa"/>
            <w:noWrap/>
            <w:hideMark/>
          </w:tcPr>
          <w:p w14:paraId="60ED57C8" w14:textId="77777777" w:rsidR="00B45785" w:rsidRPr="00B45785" w:rsidRDefault="00B45785" w:rsidP="00B45785">
            <w:pPr>
              <w:widowControl/>
              <w:jc w:val="right"/>
              <w:rPr>
                <w:color w:val="000000"/>
                <w:kern w:val="0"/>
                <w:szCs w:val="21"/>
              </w:rPr>
            </w:pPr>
            <w:r w:rsidRPr="00B45785">
              <w:rPr>
                <w:color w:val="000000"/>
                <w:kern w:val="0"/>
                <w:szCs w:val="21"/>
              </w:rPr>
              <w:lastRenderedPageBreak/>
              <w:t>0.00078499</w:t>
            </w:r>
          </w:p>
        </w:tc>
        <w:tc>
          <w:tcPr>
            <w:tcW w:w="1635" w:type="dxa"/>
            <w:noWrap/>
            <w:hideMark/>
          </w:tcPr>
          <w:p w14:paraId="0C4D8BC5" w14:textId="77777777" w:rsidR="00B45785" w:rsidRPr="00B45785" w:rsidRDefault="00B45785" w:rsidP="00B45785">
            <w:pPr>
              <w:widowControl/>
              <w:jc w:val="right"/>
              <w:rPr>
                <w:color w:val="000000"/>
                <w:kern w:val="0"/>
                <w:szCs w:val="21"/>
              </w:rPr>
            </w:pPr>
            <w:r w:rsidRPr="00B45785">
              <w:rPr>
                <w:color w:val="000000"/>
                <w:kern w:val="0"/>
                <w:szCs w:val="21"/>
              </w:rPr>
              <w:t>0.00078859</w:t>
            </w:r>
          </w:p>
        </w:tc>
        <w:tc>
          <w:tcPr>
            <w:tcW w:w="1316" w:type="dxa"/>
            <w:noWrap/>
            <w:hideMark/>
          </w:tcPr>
          <w:p w14:paraId="15F7BE90" w14:textId="77777777" w:rsidR="00B45785" w:rsidRPr="00B45785" w:rsidRDefault="00B45785" w:rsidP="00B45785">
            <w:pPr>
              <w:widowControl/>
              <w:jc w:val="right"/>
              <w:rPr>
                <w:color w:val="000000"/>
                <w:kern w:val="0"/>
                <w:szCs w:val="21"/>
              </w:rPr>
            </w:pPr>
            <w:r w:rsidRPr="00B45785">
              <w:rPr>
                <w:color w:val="000000"/>
                <w:kern w:val="0"/>
                <w:szCs w:val="21"/>
              </w:rPr>
              <w:t>0.00129513</w:t>
            </w:r>
          </w:p>
        </w:tc>
        <w:tc>
          <w:tcPr>
            <w:tcW w:w="1316" w:type="dxa"/>
            <w:noWrap/>
            <w:hideMark/>
          </w:tcPr>
          <w:p w14:paraId="5C56646A" w14:textId="77777777" w:rsidR="00B45785" w:rsidRPr="00B45785" w:rsidRDefault="00B45785" w:rsidP="00B45785">
            <w:pPr>
              <w:widowControl/>
              <w:jc w:val="right"/>
              <w:rPr>
                <w:color w:val="000000"/>
                <w:kern w:val="0"/>
                <w:szCs w:val="21"/>
              </w:rPr>
            </w:pPr>
            <w:r w:rsidRPr="00B45785">
              <w:rPr>
                <w:color w:val="000000"/>
                <w:kern w:val="0"/>
                <w:szCs w:val="21"/>
              </w:rPr>
              <w:t>0.00027486</w:t>
            </w:r>
          </w:p>
        </w:tc>
        <w:tc>
          <w:tcPr>
            <w:tcW w:w="1316" w:type="dxa"/>
            <w:noWrap/>
            <w:hideMark/>
          </w:tcPr>
          <w:p w14:paraId="795728FF" w14:textId="77777777" w:rsidR="00B45785" w:rsidRPr="00B45785" w:rsidRDefault="00B45785" w:rsidP="00B45785">
            <w:pPr>
              <w:widowControl/>
              <w:jc w:val="right"/>
              <w:rPr>
                <w:color w:val="000000"/>
                <w:kern w:val="0"/>
                <w:szCs w:val="21"/>
              </w:rPr>
            </w:pPr>
            <w:r w:rsidRPr="00B45785">
              <w:rPr>
                <w:color w:val="000000"/>
                <w:kern w:val="0"/>
                <w:szCs w:val="21"/>
              </w:rPr>
              <w:t>0.00126373</w:t>
            </w:r>
          </w:p>
        </w:tc>
        <w:tc>
          <w:tcPr>
            <w:tcW w:w="1249" w:type="dxa"/>
            <w:noWrap/>
            <w:hideMark/>
          </w:tcPr>
          <w:p w14:paraId="1FCCAD75" w14:textId="77777777" w:rsidR="00B45785" w:rsidRPr="00B45785" w:rsidRDefault="00B45785" w:rsidP="00B45785">
            <w:pPr>
              <w:widowControl/>
              <w:jc w:val="right"/>
              <w:rPr>
                <w:color w:val="000000"/>
                <w:kern w:val="0"/>
                <w:szCs w:val="21"/>
              </w:rPr>
            </w:pPr>
            <w:r w:rsidRPr="00B45785">
              <w:rPr>
                <w:color w:val="000000"/>
                <w:kern w:val="0"/>
                <w:szCs w:val="21"/>
              </w:rPr>
              <w:t>0.00031344</w:t>
            </w:r>
          </w:p>
        </w:tc>
      </w:tr>
      <w:tr w:rsidR="00B45785" w:rsidRPr="00B45785" w14:paraId="47729D77" w14:textId="77777777" w:rsidTr="006E41D6">
        <w:tblPrEx>
          <w:jc w:val="left"/>
        </w:tblPrEx>
        <w:trPr>
          <w:trHeight w:val="270"/>
        </w:trPr>
        <w:tc>
          <w:tcPr>
            <w:tcW w:w="1385" w:type="dxa"/>
            <w:noWrap/>
            <w:hideMark/>
          </w:tcPr>
          <w:p w14:paraId="1C1707EC" w14:textId="77777777" w:rsidR="00B45785" w:rsidRPr="00B45785" w:rsidRDefault="00B45785" w:rsidP="00B45785">
            <w:pPr>
              <w:widowControl/>
              <w:jc w:val="right"/>
              <w:rPr>
                <w:color w:val="000000"/>
                <w:kern w:val="0"/>
                <w:szCs w:val="21"/>
              </w:rPr>
            </w:pPr>
            <w:r w:rsidRPr="00B45785">
              <w:rPr>
                <w:color w:val="000000"/>
                <w:kern w:val="0"/>
                <w:szCs w:val="21"/>
              </w:rPr>
              <w:t>1.08E-07</w:t>
            </w:r>
          </w:p>
        </w:tc>
        <w:tc>
          <w:tcPr>
            <w:tcW w:w="1635" w:type="dxa"/>
            <w:noWrap/>
            <w:hideMark/>
          </w:tcPr>
          <w:p w14:paraId="3A97A8A6" w14:textId="77777777" w:rsidR="00B45785" w:rsidRPr="00B45785" w:rsidRDefault="00B45785" w:rsidP="00B45785">
            <w:pPr>
              <w:widowControl/>
              <w:jc w:val="right"/>
              <w:rPr>
                <w:color w:val="000000"/>
                <w:kern w:val="0"/>
                <w:szCs w:val="21"/>
              </w:rPr>
            </w:pPr>
            <w:r w:rsidRPr="00B45785">
              <w:rPr>
                <w:color w:val="000000"/>
                <w:kern w:val="0"/>
                <w:szCs w:val="21"/>
              </w:rPr>
              <w:t>-1.16E-07</w:t>
            </w:r>
          </w:p>
        </w:tc>
        <w:tc>
          <w:tcPr>
            <w:tcW w:w="1316" w:type="dxa"/>
            <w:noWrap/>
            <w:hideMark/>
          </w:tcPr>
          <w:p w14:paraId="672DBFD2" w14:textId="77777777" w:rsidR="00B45785" w:rsidRPr="00B45785" w:rsidRDefault="00B45785" w:rsidP="00B45785">
            <w:pPr>
              <w:widowControl/>
              <w:jc w:val="right"/>
              <w:rPr>
                <w:color w:val="000000"/>
                <w:kern w:val="0"/>
                <w:szCs w:val="21"/>
              </w:rPr>
            </w:pPr>
            <w:r w:rsidRPr="00B45785">
              <w:rPr>
                <w:color w:val="000000"/>
                <w:kern w:val="0"/>
                <w:szCs w:val="21"/>
              </w:rPr>
              <w:t>-0.0001579</w:t>
            </w:r>
          </w:p>
        </w:tc>
        <w:tc>
          <w:tcPr>
            <w:tcW w:w="1316" w:type="dxa"/>
            <w:noWrap/>
            <w:hideMark/>
          </w:tcPr>
          <w:p w14:paraId="6124BB1F" w14:textId="77777777" w:rsidR="00B45785" w:rsidRPr="00B45785" w:rsidRDefault="00B45785" w:rsidP="00B45785">
            <w:pPr>
              <w:widowControl/>
              <w:jc w:val="right"/>
              <w:rPr>
                <w:color w:val="000000"/>
                <w:kern w:val="0"/>
                <w:szCs w:val="21"/>
              </w:rPr>
            </w:pPr>
            <w:r w:rsidRPr="00B45785">
              <w:rPr>
                <w:color w:val="000000"/>
                <w:kern w:val="0"/>
                <w:szCs w:val="21"/>
              </w:rPr>
              <w:t>0.00015815</w:t>
            </w:r>
          </w:p>
        </w:tc>
        <w:tc>
          <w:tcPr>
            <w:tcW w:w="1316" w:type="dxa"/>
            <w:noWrap/>
            <w:hideMark/>
          </w:tcPr>
          <w:p w14:paraId="592B7A50" w14:textId="77777777" w:rsidR="00B45785" w:rsidRPr="00B45785" w:rsidRDefault="00B45785" w:rsidP="00B45785">
            <w:pPr>
              <w:widowControl/>
              <w:jc w:val="right"/>
              <w:rPr>
                <w:color w:val="000000"/>
                <w:kern w:val="0"/>
                <w:szCs w:val="21"/>
              </w:rPr>
            </w:pPr>
            <w:r w:rsidRPr="00B45785">
              <w:rPr>
                <w:color w:val="000000"/>
                <w:kern w:val="0"/>
                <w:szCs w:val="21"/>
              </w:rPr>
              <w:t>-0.0001473</w:t>
            </w:r>
          </w:p>
        </w:tc>
        <w:tc>
          <w:tcPr>
            <w:tcW w:w="1249" w:type="dxa"/>
            <w:noWrap/>
            <w:hideMark/>
          </w:tcPr>
          <w:p w14:paraId="74003809" w14:textId="77777777" w:rsidR="00B45785" w:rsidRPr="00B45785" w:rsidRDefault="00B45785" w:rsidP="00B45785">
            <w:pPr>
              <w:widowControl/>
              <w:jc w:val="right"/>
              <w:rPr>
                <w:color w:val="000000"/>
                <w:kern w:val="0"/>
                <w:szCs w:val="21"/>
              </w:rPr>
            </w:pPr>
            <w:r w:rsidRPr="00B45785">
              <w:rPr>
                <w:color w:val="000000"/>
                <w:kern w:val="0"/>
                <w:szCs w:val="21"/>
              </w:rPr>
              <w:t>0.00014709</w:t>
            </w:r>
          </w:p>
        </w:tc>
      </w:tr>
      <w:tr w:rsidR="00B45785" w:rsidRPr="00B45785" w14:paraId="6F4698BB" w14:textId="77777777" w:rsidTr="006E41D6">
        <w:tblPrEx>
          <w:jc w:val="left"/>
        </w:tblPrEx>
        <w:trPr>
          <w:trHeight w:val="270"/>
        </w:trPr>
        <w:tc>
          <w:tcPr>
            <w:tcW w:w="1385" w:type="dxa"/>
            <w:noWrap/>
            <w:hideMark/>
          </w:tcPr>
          <w:p w14:paraId="130FC329" w14:textId="77777777" w:rsidR="00B45785" w:rsidRPr="00B45785" w:rsidRDefault="00B45785" w:rsidP="00B45785">
            <w:pPr>
              <w:widowControl/>
              <w:jc w:val="right"/>
              <w:rPr>
                <w:color w:val="000000"/>
                <w:kern w:val="0"/>
                <w:szCs w:val="21"/>
              </w:rPr>
            </w:pPr>
            <w:r w:rsidRPr="00B45785">
              <w:rPr>
                <w:color w:val="000000"/>
                <w:kern w:val="0"/>
                <w:szCs w:val="21"/>
              </w:rPr>
              <w:t>0.00090004</w:t>
            </w:r>
          </w:p>
        </w:tc>
        <w:tc>
          <w:tcPr>
            <w:tcW w:w="1635" w:type="dxa"/>
            <w:noWrap/>
            <w:hideMark/>
          </w:tcPr>
          <w:p w14:paraId="5EBEC912" w14:textId="77777777" w:rsidR="00B45785" w:rsidRPr="00B45785" w:rsidRDefault="00B45785" w:rsidP="00B45785">
            <w:pPr>
              <w:widowControl/>
              <w:jc w:val="right"/>
              <w:rPr>
                <w:color w:val="000000"/>
                <w:kern w:val="0"/>
                <w:szCs w:val="21"/>
              </w:rPr>
            </w:pPr>
            <w:r w:rsidRPr="00B45785">
              <w:rPr>
                <w:color w:val="000000"/>
                <w:kern w:val="0"/>
                <w:szCs w:val="21"/>
              </w:rPr>
              <w:t>0.00080539</w:t>
            </w:r>
          </w:p>
        </w:tc>
        <w:tc>
          <w:tcPr>
            <w:tcW w:w="1316" w:type="dxa"/>
            <w:noWrap/>
            <w:hideMark/>
          </w:tcPr>
          <w:p w14:paraId="583494D3" w14:textId="77777777" w:rsidR="00B45785" w:rsidRPr="00B45785" w:rsidRDefault="00B45785" w:rsidP="00B45785">
            <w:pPr>
              <w:widowControl/>
              <w:jc w:val="right"/>
              <w:rPr>
                <w:color w:val="000000"/>
                <w:kern w:val="0"/>
                <w:szCs w:val="21"/>
              </w:rPr>
            </w:pPr>
            <w:r w:rsidRPr="00B45785">
              <w:rPr>
                <w:color w:val="000000"/>
                <w:kern w:val="0"/>
                <w:szCs w:val="21"/>
              </w:rPr>
              <w:t>0.00075629</w:t>
            </w:r>
          </w:p>
        </w:tc>
        <w:tc>
          <w:tcPr>
            <w:tcW w:w="1316" w:type="dxa"/>
            <w:noWrap/>
            <w:hideMark/>
          </w:tcPr>
          <w:p w14:paraId="743E41F5" w14:textId="77777777" w:rsidR="00B45785" w:rsidRPr="00B45785" w:rsidRDefault="00B45785" w:rsidP="00B45785">
            <w:pPr>
              <w:widowControl/>
              <w:jc w:val="right"/>
              <w:rPr>
                <w:color w:val="000000"/>
                <w:kern w:val="0"/>
                <w:szCs w:val="21"/>
              </w:rPr>
            </w:pPr>
            <w:r w:rsidRPr="00B45785">
              <w:rPr>
                <w:color w:val="000000"/>
                <w:kern w:val="0"/>
                <w:szCs w:val="21"/>
              </w:rPr>
              <w:t>0.00104378</w:t>
            </w:r>
          </w:p>
        </w:tc>
        <w:tc>
          <w:tcPr>
            <w:tcW w:w="1316" w:type="dxa"/>
            <w:noWrap/>
            <w:hideMark/>
          </w:tcPr>
          <w:p w14:paraId="13755602" w14:textId="77777777" w:rsidR="00B45785" w:rsidRPr="00B45785" w:rsidRDefault="00B45785" w:rsidP="00B45785">
            <w:pPr>
              <w:widowControl/>
              <w:jc w:val="right"/>
              <w:rPr>
                <w:color w:val="000000"/>
                <w:kern w:val="0"/>
                <w:szCs w:val="21"/>
              </w:rPr>
            </w:pPr>
            <w:r w:rsidRPr="00B45785">
              <w:rPr>
                <w:color w:val="000000"/>
                <w:kern w:val="0"/>
                <w:szCs w:val="21"/>
              </w:rPr>
              <w:t>0.00067153</w:t>
            </w:r>
          </w:p>
        </w:tc>
        <w:tc>
          <w:tcPr>
            <w:tcW w:w="1249" w:type="dxa"/>
            <w:noWrap/>
            <w:hideMark/>
          </w:tcPr>
          <w:p w14:paraId="177143E6" w14:textId="77777777" w:rsidR="00B45785" w:rsidRPr="00B45785" w:rsidRDefault="00B45785" w:rsidP="00B45785">
            <w:pPr>
              <w:widowControl/>
              <w:jc w:val="right"/>
              <w:rPr>
                <w:color w:val="000000"/>
                <w:kern w:val="0"/>
                <w:szCs w:val="21"/>
              </w:rPr>
            </w:pPr>
            <w:r w:rsidRPr="00B45785">
              <w:rPr>
                <w:color w:val="000000"/>
                <w:kern w:val="0"/>
                <w:szCs w:val="21"/>
              </w:rPr>
              <w:t>0.0009393</w:t>
            </w:r>
          </w:p>
        </w:tc>
      </w:tr>
      <w:tr w:rsidR="00B45785" w:rsidRPr="00B45785" w14:paraId="209DBD20" w14:textId="77777777" w:rsidTr="006E41D6">
        <w:tblPrEx>
          <w:jc w:val="left"/>
        </w:tblPrEx>
        <w:trPr>
          <w:trHeight w:val="270"/>
        </w:trPr>
        <w:tc>
          <w:tcPr>
            <w:tcW w:w="1385" w:type="dxa"/>
            <w:noWrap/>
            <w:hideMark/>
          </w:tcPr>
          <w:p w14:paraId="025E3765" w14:textId="77777777" w:rsidR="00B45785" w:rsidRPr="00B45785" w:rsidRDefault="00B45785" w:rsidP="00B45785">
            <w:pPr>
              <w:widowControl/>
              <w:jc w:val="right"/>
              <w:rPr>
                <w:color w:val="000000"/>
                <w:kern w:val="0"/>
                <w:szCs w:val="21"/>
              </w:rPr>
            </w:pPr>
            <w:r w:rsidRPr="00B45785">
              <w:rPr>
                <w:color w:val="000000"/>
                <w:kern w:val="0"/>
                <w:szCs w:val="21"/>
              </w:rPr>
              <w:t>2.49E-05</w:t>
            </w:r>
          </w:p>
        </w:tc>
        <w:tc>
          <w:tcPr>
            <w:tcW w:w="1635" w:type="dxa"/>
            <w:noWrap/>
            <w:hideMark/>
          </w:tcPr>
          <w:p w14:paraId="737FE219" w14:textId="77777777" w:rsidR="00B45785" w:rsidRPr="00B45785" w:rsidRDefault="00B45785" w:rsidP="00B45785">
            <w:pPr>
              <w:widowControl/>
              <w:jc w:val="right"/>
              <w:rPr>
                <w:color w:val="000000"/>
                <w:kern w:val="0"/>
                <w:szCs w:val="21"/>
              </w:rPr>
            </w:pPr>
            <w:r w:rsidRPr="00B45785">
              <w:rPr>
                <w:color w:val="000000"/>
                <w:kern w:val="0"/>
                <w:szCs w:val="21"/>
              </w:rPr>
              <w:t>3.24E-05</w:t>
            </w:r>
          </w:p>
        </w:tc>
        <w:tc>
          <w:tcPr>
            <w:tcW w:w="1316" w:type="dxa"/>
            <w:noWrap/>
            <w:hideMark/>
          </w:tcPr>
          <w:p w14:paraId="0C11D312" w14:textId="77777777" w:rsidR="00B45785" w:rsidRPr="00B45785" w:rsidRDefault="00B45785" w:rsidP="00B45785">
            <w:pPr>
              <w:widowControl/>
              <w:jc w:val="right"/>
              <w:rPr>
                <w:color w:val="000000"/>
                <w:kern w:val="0"/>
                <w:szCs w:val="21"/>
              </w:rPr>
            </w:pPr>
            <w:r w:rsidRPr="00B45785">
              <w:rPr>
                <w:color w:val="000000"/>
                <w:kern w:val="0"/>
                <w:szCs w:val="21"/>
              </w:rPr>
              <w:t>9.49E-05</w:t>
            </w:r>
          </w:p>
        </w:tc>
        <w:tc>
          <w:tcPr>
            <w:tcW w:w="1316" w:type="dxa"/>
            <w:noWrap/>
            <w:hideMark/>
          </w:tcPr>
          <w:p w14:paraId="22DB1901" w14:textId="77777777" w:rsidR="00B45785" w:rsidRPr="00B45785" w:rsidRDefault="00B45785" w:rsidP="00B45785">
            <w:pPr>
              <w:widowControl/>
              <w:jc w:val="right"/>
              <w:rPr>
                <w:color w:val="000000"/>
                <w:kern w:val="0"/>
                <w:szCs w:val="21"/>
              </w:rPr>
            </w:pPr>
            <w:r w:rsidRPr="00B45785">
              <w:rPr>
                <w:color w:val="000000"/>
                <w:kern w:val="0"/>
                <w:szCs w:val="21"/>
              </w:rPr>
              <w:t>-4.50E-05</w:t>
            </w:r>
          </w:p>
        </w:tc>
        <w:tc>
          <w:tcPr>
            <w:tcW w:w="1316" w:type="dxa"/>
            <w:noWrap/>
            <w:hideMark/>
          </w:tcPr>
          <w:p w14:paraId="4A5B0F6F" w14:textId="77777777" w:rsidR="00B45785" w:rsidRPr="00B45785" w:rsidRDefault="00B45785" w:rsidP="00B45785">
            <w:pPr>
              <w:widowControl/>
              <w:jc w:val="right"/>
              <w:rPr>
                <w:color w:val="000000"/>
                <w:kern w:val="0"/>
                <w:szCs w:val="21"/>
              </w:rPr>
            </w:pPr>
            <w:r w:rsidRPr="00B45785">
              <w:rPr>
                <w:color w:val="000000"/>
                <w:kern w:val="0"/>
                <w:szCs w:val="21"/>
              </w:rPr>
              <w:t>9.76E-05</w:t>
            </w:r>
          </w:p>
        </w:tc>
        <w:tc>
          <w:tcPr>
            <w:tcW w:w="1249" w:type="dxa"/>
            <w:noWrap/>
            <w:hideMark/>
          </w:tcPr>
          <w:p w14:paraId="226BE786" w14:textId="77777777" w:rsidR="00B45785" w:rsidRPr="00B45785" w:rsidRDefault="00B45785" w:rsidP="00B45785">
            <w:pPr>
              <w:widowControl/>
              <w:jc w:val="right"/>
              <w:rPr>
                <w:color w:val="000000"/>
                <w:kern w:val="0"/>
                <w:szCs w:val="21"/>
              </w:rPr>
            </w:pPr>
            <w:r w:rsidRPr="00B45785">
              <w:rPr>
                <w:color w:val="000000"/>
                <w:kern w:val="0"/>
                <w:szCs w:val="21"/>
              </w:rPr>
              <w:t>-3.27E-05</w:t>
            </w:r>
          </w:p>
        </w:tc>
      </w:tr>
      <w:tr w:rsidR="00B45785" w:rsidRPr="00B45785" w14:paraId="2C4E0E76" w14:textId="77777777" w:rsidTr="006E41D6">
        <w:tblPrEx>
          <w:jc w:val="left"/>
        </w:tblPrEx>
        <w:trPr>
          <w:trHeight w:val="270"/>
        </w:trPr>
        <w:tc>
          <w:tcPr>
            <w:tcW w:w="1385" w:type="dxa"/>
            <w:noWrap/>
            <w:hideMark/>
          </w:tcPr>
          <w:p w14:paraId="5E6D2600" w14:textId="77777777" w:rsidR="00B45785" w:rsidRPr="00B45785" w:rsidRDefault="00B45785" w:rsidP="00B45785">
            <w:pPr>
              <w:widowControl/>
              <w:jc w:val="right"/>
              <w:rPr>
                <w:color w:val="000000"/>
                <w:kern w:val="0"/>
                <w:szCs w:val="21"/>
              </w:rPr>
            </w:pPr>
            <w:r w:rsidRPr="00B45785">
              <w:rPr>
                <w:color w:val="000000"/>
                <w:kern w:val="0"/>
                <w:szCs w:val="21"/>
              </w:rPr>
              <w:t>1.67E-05</w:t>
            </w:r>
          </w:p>
        </w:tc>
        <w:tc>
          <w:tcPr>
            <w:tcW w:w="1635" w:type="dxa"/>
            <w:noWrap/>
            <w:hideMark/>
          </w:tcPr>
          <w:p w14:paraId="1C57C2BE" w14:textId="77777777" w:rsidR="00B45785" w:rsidRPr="00B45785" w:rsidRDefault="00B45785" w:rsidP="00B45785">
            <w:pPr>
              <w:widowControl/>
              <w:jc w:val="right"/>
              <w:rPr>
                <w:color w:val="000000"/>
                <w:kern w:val="0"/>
                <w:szCs w:val="21"/>
              </w:rPr>
            </w:pPr>
            <w:r w:rsidRPr="00B45785">
              <w:rPr>
                <w:color w:val="000000"/>
                <w:kern w:val="0"/>
                <w:szCs w:val="21"/>
              </w:rPr>
              <w:t>1.74E-05</w:t>
            </w:r>
          </w:p>
        </w:tc>
        <w:tc>
          <w:tcPr>
            <w:tcW w:w="1316" w:type="dxa"/>
            <w:noWrap/>
            <w:hideMark/>
          </w:tcPr>
          <w:p w14:paraId="6DD6A659" w14:textId="77777777" w:rsidR="00B45785" w:rsidRPr="00B45785" w:rsidRDefault="00B45785" w:rsidP="00B45785">
            <w:pPr>
              <w:widowControl/>
              <w:jc w:val="right"/>
              <w:rPr>
                <w:color w:val="000000"/>
                <w:kern w:val="0"/>
                <w:szCs w:val="21"/>
              </w:rPr>
            </w:pPr>
            <w:r w:rsidRPr="00B45785">
              <w:rPr>
                <w:color w:val="000000"/>
                <w:kern w:val="0"/>
                <w:szCs w:val="21"/>
              </w:rPr>
              <w:t>0.00012321</w:t>
            </w:r>
          </w:p>
        </w:tc>
        <w:tc>
          <w:tcPr>
            <w:tcW w:w="1316" w:type="dxa"/>
            <w:noWrap/>
            <w:hideMark/>
          </w:tcPr>
          <w:p w14:paraId="5EB88E6E" w14:textId="77777777" w:rsidR="00B45785" w:rsidRPr="00B45785" w:rsidRDefault="00B45785" w:rsidP="00B45785">
            <w:pPr>
              <w:widowControl/>
              <w:jc w:val="right"/>
              <w:rPr>
                <w:color w:val="000000"/>
                <w:kern w:val="0"/>
                <w:szCs w:val="21"/>
              </w:rPr>
            </w:pPr>
            <w:r w:rsidRPr="00B45785">
              <w:rPr>
                <w:color w:val="000000"/>
                <w:kern w:val="0"/>
                <w:szCs w:val="21"/>
              </w:rPr>
              <w:t>-8.98E-05</w:t>
            </w:r>
          </w:p>
        </w:tc>
        <w:tc>
          <w:tcPr>
            <w:tcW w:w="1316" w:type="dxa"/>
            <w:noWrap/>
            <w:hideMark/>
          </w:tcPr>
          <w:p w14:paraId="693CF397" w14:textId="77777777" w:rsidR="00B45785" w:rsidRPr="00B45785" w:rsidRDefault="00B45785" w:rsidP="00B45785">
            <w:pPr>
              <w:widowControl/>
              <w:jc w:val="right"/>
              <w:rPr>
                <w:color w:val="000000"/>
                <w:kern w:val="0"/>
                <w:szCs w:val="21"/>
              </w:rPr>
            </w:pPr>
            <w:r w:rsidRPr="00B45785">
              <w:rPr>
                <w:color w:val="000000"/>
                <w:kern w:val="0"/>
                <w:szCs w:val="21"/>
              </w:rPr>
              <w:t>0.00011664</w:t>
            </w:r>
          </w:p>
        </w:tc>
        <w:tc>
          <w:tcPr>
            <w:tcW w:w="1249" w:type="dxa"/>
            <w:noWrap/>
            <w:hideMark/>
          </w:tcPr>
          <w:p w14:paraId="6259DBB1" w14:textId="77777777" w:rsidR="00B45785" w:rsidRPr="00B45785" w:rsidRDefault="00B45785" w:rsidP="00B45785">
            <w:pPr>
              <w:widowControl/>
              <w:jc w:val="right"/>
              <w:rPr>
                <w:color w:val="000000"/>
                <w:kern w:val="0"/>
                <w:szCs w:val="21"/>
              </w:rPr>
            </w:pPr>
            <w:r w:rsidRPr="00B45785">
              <w:rPr>
                <w:color w:val="000000"/>
                <w:kern w:val="0"/>
                <w:szCs w:val="21"/>
              </w:rPr>
              <w:t>-8.17E-05</w:t>
            </w:r>
          </w:p>
        </w:tc>
      </w:tr>
      <w:tr w:rsidR="00B45785" w:rsidRPr="00B45785" w14:paraId="6EB94137" w14:textId="77777777" w:rsidTr="006E41D6">
        <w:tblPrEx>
          <w:jc w:val="left"/>
        </w:tblPrEx>
        <w:trPr>
          <w:trHeight w:val="270"/>
        </w:trPr>
        <w:tc>
          <w:tcPr>
            <w:tcW w:w="1385" w:type="dxa"/>
            <w:noWrap/>
            <w:hideMark/>
          </w:tcPr>
          <w:p w14:paraId="498D93B1" w14:textId="77777777" w:rsidR="00B45785" w:rsidRPr="00B45785" w:rsidRDefault="00B45785" w:rsidP="00B45785">
            <w:pPr>
              <w:widowControl/>
              <w:jc w:val="right"/>
              <w:rPr>
                <w:color w:val="000000"/>
                <w:kern w:val="0"/>
                <w:szCs w:val="21"/>
              </w:rPr>
            </w:pPr>
            <w:r w:rsidRPr="00B45785">
              <w:rPr>
                <w:color w:val="000000"/>
                <w:kern w:val="0"/>
                <w:szCs w:val="21"/>
              </w:rPr>
              <w:t>-8.94E-05</w:t>
            </w:r>
          </w:p>
        </w:tc>
        <w:tc>
          <w:tcPr>
            <w:tcW w:w="1635" w:type="dxa"/>
            <w:noWrap/>
            <w:hideMark/>
          </w:tcPr>
          <w:p w14:paraId="5767CA6F" w14:textId="77777777" w:rsidR="00B45785" w:rsidRPr="00B45785" w:rsidRDefault="00B45785" w:rsidP="00B45785">
            <w:pPr>
              <w:widowControl/>
              <w:jc w:val="right"/>
              <w:rPr>
                <w:color w:val="000000"/>
                <w:kern w:val="0"/>
                <w:szCs w:val="21"/>
              </w:rPr>
            </w:pPr>
            <w:r w:rsidRPr="00B45785">
              <w:rPr>
                <w:color w:val="000000"/>
                <w:kern w:val="0"/>
                <w:szCs w:val="21"/>
              </w:rPr>
              <w:t>-9.18E-05</w:t>
            </w:r>
          </w:p>
        </w:tc>
        <w:tc>
          <w:tcPr>
            <w:tcW w:w="1316" w:type="dxa"/>
            <w:noWrap/>
            <w:hideMark/>
          </w:tcPr>
          <w:p w14:paraId="43CDFC0F" w14:textId="77777777" w:rsidR="00B45785" w:rsidRPr="00B45785" w:rsidRDefault="00B45785" w:rsidP="00B45785">
            <w:pPr>
              <w:widowControl/>
              <w:jc w:val="right"/>
              <w:rPr>
                <w:color w:val="000000"/>
                <w:kern w:val="0"/>
                <w:szCs w:val="21"/>
              </w:rPr>
            </w:pPr>
            <w:r w:rsidRPr="00B45785">
              <w:rPr>
                <w:color w:val="000000"/>
                <w:kern w:val="0"/>
                <w:szCs w:val="21"/>
              </w:rPr>
              <w:t>-0.0001349</w:t>
            </w:r>
          </w:p>
        </w:tc>
        <w:tc>
          <w:tcPr>
            <w:tcW w:w="1316" w:type="dxa"/>
            <w:noWrap/>
            <w:hideMark/>
          </w:tcPr>
          <w:p w14:paraId="504BAF54" w14:textId="77777777" w:rsidR="00B45785" w:rsidRPr="00B45785" w:rsidRDefault="00B45785" w:rsidP="00B45785">
            <w:pPr>
              <w:widowControl/>
              <w:jc w:val="right"/>
              <w:rPr>
                <w:color w:val="000000"/>
                <w:kern w:val="0"/>
                <w:szCs w:val="21"/>
              </w:rPr>
            </w:pPr>
            <w:r w:rsidRPr="00B45785">
              <w:rPr>
                <w:color w:val="000000"/>
                <w:kern w:val="0"/>
                <w:szCs w:val="21"/>
              </w:rPr>
              <w:t>-4.39E-05</w:t>
            </w:r>
          </w:p>
        </w:tc>
        <w:tc>
          <w:tcPr>
            <w:tcW w:w="1316" w:type="dxa"/>
            <w:noWrap/>
            <w:hideMark/>
          </w:tcPr>
          <w:p w14:paraId="0292083B" w14:textId="77777777" w:rsidR="00B45785" w:rsidRPr="00B45785" w:rsidRDefault="00B45785" w:rsidP="00B45785">
            <w:pPr>
              <w:widowControl/>
              <w:jc w:val="right"/>
              <w:rPr>
                <w:color w:val="000000"/>
                <w:kern w:val="0"/>
                <w:szCs w:val="21"/>
              </w:rPr>
            </w:pPr>
            <w:r w:rsidRPr="00B45785">
              <w:rPr>
                <w:color w:val="000000"/>
                <w:kern w:val="0"/>
                <w:szCs w:val="21"/>
              </w:rPr>
              <w:t>-0.0001342</w:t>
            </w:r>
          </w:p>
        </w:tc>
        <w:tc>
          <w:tcPr>
            <w:tcW w:w="1249" w:type="dxa"/>
            <w:noWrap/>
            <w:hideMark/>
          </w:tcPr>
          <w:p w14:paraId="37526353" w14:textId="77777777" w:rsidR="00B45785" w:rsidRPr="00B45785" w:rsidRDefault="00B45785" w:rsidP="00B45785">
            <w:pPr>
              <w:widowControl/>
              <w:jc w:val="right"/>
              <w:rPr>
                <w:color w:val="000000"/>
                <w:kern w:val="0"/>
                <w:szCs w:val="21"/>
              </w:rPr>
            </w:pPr>
            <w:r w:rsidRPr="00B45785">
              <w:rPr>
                <w:color w:val="000000"/>
                <w:kern w:val="0"/>
                <w:szCs w:val="21"/>
              </w:rPr>
              <w:t>-4.94E-05</w:t>
            </w:r>
          </w:p>
        </w:tc>
      </w:tr>
      <w:tr w:rsidR="00B45785" w:rsidRPr="00B45785" w14:paraId="3088C452" w14:textId="77777777" w:rsidTr="006E41D6">
        <w:tblPrEx>
          <w:jc w:val="left"/>
        </w:tblPrEx>
        <w:trPr>
          <w:trHeight w:val="270"/>
        </w:trPr>
        <w:tc>
          <w:tcPr>
            <w:tcW w:w="1385" w:type="dxa"/>
            <w:noWrap/>
            <w:hideMark/>
          </w:tcPr>
          <w:p w14:paraId="5407D88F" w14:textId="77777777" w:rsidR="00B45785" w:rsidRPr="00B45785" w:rsidRDefault="00B45785" w:rsidP="00B45785">
            <w:pPr>
              <w:widowControl/>
              <w:jc w:val="right"/>
              <w:rPr>
                <w:color w:val="000000"/>
                <w:kern w:val="0"/>
                <w:szCs w:val="21"/>
              </w:rPr>
            </w:pPr>
            <w:r w:rsidRPr="00B45785">
              <w:rPr>
                <w:color w:val="000000"/>
                <w:kern w:val="0"/>
                <w:szCs w:val="21"/>
              </w:rPr>
              <w:t>-0.0002364</w:t>
            </w:r>
          </w:p>
        </w:tc>
        <w:tc>
          <w:tcPr>
            <w:tcW w:w="1635" w:type="dxa"/>
            <w:noWrap/>
            <w:hideMark/>
          </w:tcPr>
          <w:p w14:paraId="4C0BD046" w14:textId="77777777" w:rsidR="00B45785" w:rsidRPr="00B45785" w:rsidRDefault="00B45785" w:rsidP="00B45785">
            <w:pPr>
              <w:widowControl/>
              <w:jc w:val="right"/>
              <w:rPr>
                <w:color w:val="000000"/>
                <w:kern w:val="0"/>
                <w:szCs w:val="21"/>
              </w:rPr>
            </w:pPr>
            <w:r w:rsidRPr="00B45785">
              <w:rPr>
                <w:color w:val="000000"/>
                <w:kern w:val="0"/>
                <w:szCs w:val="21"/>
              </w:rPr>
              <w:t>-0.000209</w:t>
            </w:r>
          </w:p>
        </w:tc>
        <w:tc>
          <w:tcPr>
            <w:tcW w:w="1316" w:type="dxa"/>
            <w:noWrap/>
            <w:hideMark/>
          </w:tcPr>
          <w:p w14:paraId="7C41DD99" w14:textId="77777777" w:rsidR="00B45785" w:rsidRPr="00B45785" w:rsidRDefault="00B45785" w:rsidP="00B45785">
            <w:pPr>
              <w:widowControl/>
              <w:jc w:val="right"/>
              <w:rPr>
                <w:color w:val="000000"/>
                <w:kern w:val="0"/>
                <w:szCs w:val="21"/>
              </w:rPr>
            </w:pPr>
            <w:r w:rsidRPr="00B45785">
              <w:rPr>
                <w:color w:val="000000"/>
                <w:kern w:val="0"/>
                <w:szCs w:val="21"/>
              </w:rPr>
              <w:t>-0.0001388</w:t>
            </w:r>
          </w:p>
        </w:tc>
        <w:tc>
          <w:tcPr>
            <w:tcW w:w="1316" w:type="dxa"/>
            <w:noWrap/>
            <w:hideMark/>
          </w:tcPr>
          <w:p w14:paraId="05DF446D" w14:textId="77777777" w:rsidR="00B45785" w:rsidRPr="00B45785" w:rsidRDefault="00B45785" w:rsidP="00B45785">
            <w:pPr>
              <w:widowControl/>
              <w:jc w:val="right"/>
              <w:rPr>
                <w:color w:val="000000"/>
                <w:kern w:val="0"/>
                <w:szCs w:val="21"/>
              </w:rPr>
            </w:pPr>
            <w:r w:rsidRPr="00B45785">
              <w:rPr>
                <w:color w:val="000000"/>
                <w:kern w:val="0"/>
                <w:szCs w:val="21"/>
              </w:rPr>
              <w:t>-0.000334</w:t>
            </w:r>
          </w:p>
        </w:tc>
        <w:tc>
          <w:tcPr>
            <w:tcW w:w="1316" w:type="dxa"/>
            <w:noWrap/>
            <w:hideMark/>
          </w:tcPr>
          <w:p w14:paraId="6150B73A" w14:textId="77777777" w:rsidR="00B45785" w:rsidRPr="00B45785" w:rsidRDefault="00B45785" w:rsidP="00B45785">
            <w:pPr>
              <w:widowControl/>
              <w:jc w:val="right"/>
              <w:rPr>
                <w:color w:val="000000"/>
                <w:kern w:val="0"/>
                <w:szCs w:val="21"/>
              </w:rPr>
            </w:pPr>
            <w:r w:rsidRPr="00B45785">
              <w:rPr>
                <w:color w:val="000000"/>
                <w:kern w:val="0"/>
                <w:szCs w:val="21"/>
              </w:rPr>
              <w:t>-0.0001181</w:t>
            </w:r>
          </w:p>
        </w:tc>
        <w:tc>
          <w:tcPr>
            <w:tcW w:w="1249" w:type="dxa"/>
            <w:noWrap/>
            <w:hideMark/>
          </w:tcPr>
          <w:p w14:paraId="70921DA9" w14:textId="77777777" w:rsidR="00B45785" w:rsidRPr="00B45785" w:rsidRDefault="00B45785" w:rsidP="00B45785">
            <w:pPr>
              <w:widowControl/>
              <w:jc w:val="right"/>
              <w:rPr>
                <w:color w:val="000000"/>
                <w:kern w:val="0"/>
                <w:szCs w:val="21"/>
              </w:rPr>
            </w:pPr>
            <w:r w:rsidRPr="00B45785">
              <w:rPr>
                <w:color w:val="000000"/>
                <w:kern w:val="0"/>
                <w:szCs w:val="21"/>
              </w:rPr>
              <w:t>-0.0002999</w:t>
            </w:r>
          </w:p>
        </w:tc>
      </w:tr>
      <w:tr w:rsidR="00B45785" w:rsidRPr="00B45785" w14:paraId="4B8E1C1E" w14:textId="77777777" w:rsidTr="006E41D6">
        <w:tblPrEx>
          <w:jc w:val="left"/>
        </w:tblPrEx>
        <w:trPr>
          <w:trHeight w:val="270"/>
        </w:trPr>
        <w:tc>
          <w:tcPr>
            <w:tcW w:w="1385" w:type="dxa"/>
            <w:noWrap/>
            <w:hideMark/>
          </w:tcPr>
          <w:p w14:paraId="09E0553C" w14:textId="77777777" w:rsidR="00B45785" w:rsidRPr="00B45785" w:rsidRDefault="00B45785" w:rsidP="00B45785">
            <w:pPr>
              <w:widowControl/>
              <w:jc w:val="right"/>
              <w:rPr>
                <w:color w:val="000000"/>
                <w:kern w:val="0"/>
                <w:szCs w:val="21"/>
              </w:rPr>
            </w:pPr>
            <w:r w:rsidRPr="00B45785">
              <w:rPr>
                <w:color w:val="000000"/>
                <w:kern w:val="0"/>
                <w:szCs w:val="21"/>
              </w:rPr>
              <w:t>-5.25E-05</w:t>
            </w:r>
          </w:p>
        </w:tc>
        <w:tc>
          <w:tcPr>
            <w:tcW w:w="1635" w:type="dxa"/>
            <w:noWrap/>
            <w:hideMark/>
          </w:tcPr>
          <w:p w14:paraId="7E32914C" w14:textId="77777777" w:rsidR="00B45785" w:rsidRPr="00B45785" w:rsidRDefault="00B45785" w:rsidP="00B45785">
            <w:pPr>
              <w:widowControl/>
              <w:jc w:val="right"/>
              <w:rPr>
                <w:color w:val="000000"/>
                <w:kern w:val="0"/>
                <w:szCs w:val="21"/>
              </w:rPr>
            </w:pPr>
            <w:r w:rsidRPr="00B45785">
              <w:rPr>
                <w:color w:val="000000"/>
                <w:kern w:val="0"/>
                <w:szCs w:val="21"/>
              </w:rPr>
              <w:t>-4.31E-05</w:t>
            </w:r>
          </w:p>
        </w:tc>
        <w:tc>
          <w:tcPr>
            <w:tcW w:w="1316" w:type="dxa"/>
            <w:noWrap/>
            <w:hideMark/>
          </w:tcPr>
          <w:p w14:paraId="74FCFAC8" w14:textId="77777777" w:rsidR="00B45785" w:rsidRPr="00B45785" w:rsidRDefault="00B45785" w:rsidP="00B45785">
            <w:pPr>
              <w:widowControl/>
              <w:jc w:val="right"/>
              <w:rPr>
                <w:color w:val="000000"/>
                <w:kern w:val="0"/>
                <w:szCs w:val="21"/>
              </w:rPr>
            </w:pPr>
            <w:r w:rsidRPr="00B45785">
              <w:rPr>
                <w:color w:val="000000"/>
                <w:kern w:val="0"/>
                <w:szCs w:val="21"/>
              </w:rPr>
              <w:t>-0.0006606</w:t>
            </w:r>
          </w:p>
        </w:tc>
        <w:tc>
          <w:tcPr>
            <w:tcW w:w="1316" w:type="dxa"/>
            <w:noWrap/>
            <w:hideMark/>
          </w:tcPr>
          <w:p w14:paraId="282DB355" w14:textId="77777777" w:rsidR="00B45785" w:rsidRPr="00B45785" w:rsidRDefault="00B45785" w:rsidP="00B45785">
            <w:pPr>
              <w:widowControl/>
              <w:jc w:val="right"/>
              <w:rPr>
                <w:color w:val="000000"/>
                <w:kern w:val="0"/>
                <w:szCs w:val="21"/>
              </w:rPr>
            </w:pPr>
            <w:r w:rsidRPr="00B45785">
              <w:rPr>
                <w:color w:val="000000"/>
                <w:kern w:val="0"/>
                <w:szCs w:val="21"/>
              </w:rPr>
              <w:t>0.0005556</w:t>
            </w:r>
          </w:p>
        </w:tc>
        <w:tc>
          <w:tcPr>
            <w:tcW w:w="1316" w:type="dxa"/>
            <w:noWrap/>
            <w:hideMark/>
          </w:tcPr>
          <w:p w14:paraId="7C459446" w14:textId="77777777" w:rsidR="00B45785" w:rsidRPr="00B45785" w:rsidRDefault="00B45785" w:rsidP="00B45785">
            <w:pPr>
              <w:widowControl/>
              <w:jc w:val="right"/>
              <w:rPr>
                <w:color w:val="000000"/>
                <w:kern w:val="0"/>
                <w:szCs w:val="21"/>
              </w:rPr>
            </w:pPr>
            <w:r w:rsidRPr="00B45785">
              <w:rPr>
                <w:color w:val="000000"/>
                <w:kern w:val="0"/>
                <w:szCs w:val="21"/>
              </w:rPr>
              <w:t>-0.0006095</w:t>
            </w:r>
          </w:p>
        </w:tc>
        <w:tc>
          <w:tcPr>
            <w:tcW w:w="1249" w:type="dxa"/>
            <w:noWrap/>
            <w:hideMark/>
          </w:tcPr>
          <w:p w14:paraId="14563DD0" w14:textId="77777777" w:rsidR="00B45785" w:rsidRPr="00B45785" w:rsidRDefault="00B45785" w:rsidP="00B45785">
            <w:pPr>
              <w:widowControl/>
              <w:jc w:val="right"/>
              <w:rPr>
                <w:color w:val="000000"/>
                <w:kern w:val="0"/>
                <w:szCs w:val="21"/>
              </w:rPr>
            </w:pPr>
            <w:r w:rsidRPr="00B45785">
              <w:rPr>
                <w:color w:val="000000"/>
                <w:kern w:val="0"/>
                <w:szCs w:val="21"/>
              </w:rPr>
              <w:t>0.00052323</w:t>
            </w:r>
          </w:p>
        </w:tc>
      </w:tr>
      <w:tr w:rsidR="00B45785" w:rsidRPr="00B45785" w14:paraId="147AF39F" w14:textId="77777777" w:rsidTr="006E41D6">
        <w:tblPrEx>
          <w:jc w:val="left"/>
        </w:tblPrEx>
        <w:trPr>
          <w:trHeight w:val="270"/>
        </w:trPr>
        <w:tc>
          <w:tcPr>
            <w:tcW w:w="1385" w:type="dxa"/>
            <w:noWrap/>
            <w:hideMark/>
          </w:tcPr>
          <w:p w14:paraId="25D996A6" w14:textId="77777777" w:rsidR="00B45785" w:rsidRPr="00B45785" w:rsidRDefault="00B45785" w:rsidP="00B45785">
            <w:pPr>
              <w:widowControl/>
              <w:jc w:val="right"/>
              <w:rPr>
                <w:color w:val="000000"/>
                <w:kern w:val="0"/>
                <w:szCs w:val="21"/>
              </w:rPr>
            </w:pPr>
            <w:r w:rsidRPr="00B45785">
              <w:rPr>
                <w:color w:val="000000"/>
                <w:kern w:val="0"/>
                <w:szCs w:val="21"/>
              </w:rPr>
              <w:t>-4.03E-05</w:t>
            </w:r>
          </w:p>
        </w:tc>
        <w:tc>
          <w:tcPr>
            <w:tcW w:w="1635" w:type="dxa"/>
            <w:noWrap/>
            <w:hideMark/>
          </w:tcPr>
          <w:p w14:paraId="2775196D" w14:textId="77777777" w:rsidR="00B45785" w:rsidRPr="00B45785" w:rsidRDefault="00B45785" w:rsidP="00B45785">
            <w:pPr>
              <w:widowControl/>
              <w:jc w:val="right"/>
              <w:rPr>
                <w:color w:val="000000"/>
                <w:kern w:val="0"/>
                <w:szCs w:val="21"/>
              </w:rPr>
            </w:pPr>
            <w:r w:rsidRPr="00B45785">
              <w:rPr>
                <w:color w:val="000000"/>
                <w:kern w:val="0"/>
                <w:szCs w:val="21"/>
              </w:rPr>
              <w:t>-3.61E-05</w:t>
            </w:r>
          </w:p>
        </w:tc>
        <w:tc>
          <w:tcPr>
            <w:tcW w:w="1316" w:type="dxa"/>
            <w:noWrap/>
            <w:hideMark/>
          </w:tcPr>
          <w:p w14:paraId="525D2A23" w14:textId="77777777" w:rsidR="00B45785" w:rsidRPr="00B45785" w:rsidRDefault="00B45785" w:rsidP="00B45785">
            <w:pPr>
              <w:widowControl/>
              <w:jc w:val="right"/>
              <w:rPr>
                <w:color w:val="000000"/>
                <w:kern w:val="0"/>
                <w:szCs w:val="21"/>
              </w:rPr>
            </w:pPr>
            <w:r w:rsidRPr="00B45785">
              <w:rPr>
                <w:color w:val="000000"/>
                <w:kern w:val="0"/>
                <w:szCs w:val="21"/>
              </w:rPr>
              <w:t>-9.11E-05</w:t>
            </w:r>
          </w:p>
        </w:tc>
        <w:tc>
          <w:tcPr>
            <w:tcW w:w="1316" w:type="dxa"/>
            <w:noWrap/>
            <w:hideMark/>
          </w:tcPr>
          <w:p w14:paraId="5B265BC0" w14:textId="77777777" w:rsidR="00B45785" w:rsidRPr="00B45785" w:rsidRDefault="00B45785" w:rsidP="00B45785">
            <w:pPr>
              <w:widowControl/>
              <w:jc w:val="right"/>
              <w:rPr>
                <w:color w:val="000000"/>
                <w:kern w:val="0"/>
                <w:szCs w:val="21"/>
              </w:rPr>
            </w:pPr>
            <w:r w:rsidRPr="00B45785">
              <w:rPr>
                <w:color w:val="000000"/>
                <w:kern w:val="0"/>
                <w:szCs w:val="21"/>
              </w:rPr>
              <w:t>1.04E-05</w:t>
            </w:r>
          </w:p>
        </w:tc>
        <w:tc>
          <w:tcPr>
            <w:tcW w:w="1316" w:type="dxa"/>
            <w:noWrap/>
            <w:hideMark/>
          </w:tcPr>
          <w:p w14:paraId="699AC930" w14:textId="77777777" w:rsidR="00B45785" w:rsidRPr="00B45785" w:rsidRDefault="00B45785" w:rsidP="00B45785">
            <w:pPr>
              <w:widowControl/>
              <w:jc w:val="right"/>
              <w:rPr>
                <w:color w:val="000000"/>
                <w:kern w:val="0"/>
                <w:szCs w:val="21"/>
              </w:rPr>
            </w:pPr>
            <w:r w:rsidRPr="00B45785">
              <w:rPr>
                <w:color w:val="000000"/>
                <w:kern w:val="0"/>
                <w:szCs w:val="21"/>
              </w:rPr>
              <w:t>-8.34E-05</w:t>
            </w:r>
          </w:p>
        </w:tc>
        <w:tc>
          <w:tcPr>
            <w:tcW w:w="1249" w:type="dxa"/>
            <w:noWrap/>
            <w:hideMark/>
          </w:tcPr>
          <w:p w14:paraId="72251A9D" w14:textId="77777777" w:rsidR="00B45785" w:rsidRPr="00B45785" w:rsidRDefault="00B45785" w:rsidP="00B45785">
            <w:pPr>
              <w:widowControl/>
              <w:jc w:val="right"/>
              <w:rPr>
                <w:color w:val="000000"/>
                <w:kern w:val="0"/>
                <w:szCs w:val="21"/>
              </w:rPr>
            </w:pPr>
            <w:r w:rsidRPr="00B45785">
              <w:rPr>
                <w:color w:val="000000"/>
                <w:kern w:val="0"/>
                <w:szCs w:val="21"/>
              </w:rPr>
              <w:t>1.12E-05</w:t>
            </w:r>
          </w:p>
        </w:tc>
      </w:tr>
      <w:tr w:rsidR="00B45785" w:rsidRPr="00B45785" w14:paraId="60D8C92D" w14:textId="77777777" w:rsidTr="006E41D6">
        <w:tblPrEx>
          <w:jc w:val="left"/>
        </w:tblPrEx>
        <w:trPr>
          <w:trHeight w:val="270"/>
        </w:trPr>
        <w:tc>
          <w:tcPr>
            <w:tcW w:w="1385" w:type="dxa"/>
            <w:noWrap/>
            <w:hideMark/>
          </w:tcPr>
          <w:p w14:paraId="4BE0D488" w14:textId="77777777" w:rsidR="00B45785" w:rsidRPr="00B45785" w:rsidRDefault="00B45785" w:rsidP="00B45785">
            <w:pPr>
              <w:widowControl/>
              <w:jc w:val="right"/>
              <w:rPr>
                <w:color w:val="000000"/>
                <w:kern w:val="0"/>
                <w:szCs w:val="21"/>
              </w:rPr>
            </w:pPr>
            <w:r w:rsidRPr="00B45785">
              <w:rPr>
                <w:color w:val="000000"/>
                <w:kern w:val="0"/>
                <w:szCs w:val="21"/>
              </w:rPr>
              <w:t>-0.0043182</w:t>
            </w:r>
          </w:p>
        </w:tc>
        <w:tc>
          <w:tcPr>
            <w:tcW w:w="1635" w:type="dxa"/>
            <w:noWrap/>
            <w:hideMark/>
          </w:tcPr>
          <w:p w14:paraId="0B4640F9" w14:textId="77777777" w:rsidR="00B45785" w:rsidRPr="00B45785" w:rsidRDefault="00B45785" w:rsidP="00B45785">
            <w:pPr>
              <w:widowControl/>
              <w:jc w:val="right"/>
              <w:rPr>
                <w:color w:val="000000"/>
                <w:kern w:val="0"/>
                <w:szCs w:val="21"/>
              </w:rPr>
            </w:pPr>
            <w:r w:rsidRPr="00B45785">
              <w:rPr>
                <w:color w:val="000000"/>
                <w:kern w:val="0"/>
                <w:szCs w:val="21"/>
              </w:rPr>
              <w:t>-0.0042611</w:t>
            </w:r>
          </w:p>
        </w:tc>
        <w:tc>
          <w:tcPr>
            <w:tcW w:w="1316" w:type="dxa"/>
            <w:noWrap/>
            <w:hideMark/>
          </w:tcPr>
          <w:p w14:paraId="21374296" w14:textId="77777777" w:rsidR="00B45785" w:rsidRPr="00B45785" w:rsidRDefault="00B45785" w:rsidP="00B45785">
            <w:pPr>
              <w:widowControl/>
              <w:jc w:val="right"/>
              <w:rPr>
                <w:color w:val="000000"/>
                <w:kern w:val="0"/>
                <w:szCs w:val="21"/>
              </w:rPr>
            </w:pPr>
            <w:r w:rsidRPr="00B45785">
              <w:rPr>
                <w:color w:val="000000"/>
                <w:kern w:val="0"/>
                <w:szCs w:val="21"/>
              </w:rPr>
              <w:t>-0.0046653</w:t>
            </w:r>
          </w:p>
        </w:tc>
        <w:tc>
          <w:tcPr>
            <w:tcW w:w="1316" w:type="dxa"/>
            <w:noWrap/>
            <w:hideMark/>
          </w:tcPr>
          <w:p w14:paraId="60023BD3" w14:textId="77777777" w:rsidR="00B45785" w:rsidRPr="00B45785" w:rsidRDefault="00B45785" w:rsidP="00B45785">
            <w:pPr>
              <w:widowControl/>
              <w:jc w:val="right"/>
              <w:rPr>
                <w:color w:val="000000"/>
                <w:kern w:val="0"/>
                <w:szCs w:val="21"/>
              </w:rPr>
            </w:pPr>
            <w:r w:rsidRPr="00B45785">
              <w:rPr>
                <w:color w:val="000000"/>
                <w:kern w:val="0"/>
                <w:szCs w:val="21"/>
              </w:rPr>
              <w:t>-0.0039711</w:t>
            </w:r>
          </w:p>
        </w:tc>
        <w:tc>
          <w:tcPr>
            <w:tcW w:w="1316" w:type="dxa"/>
            <w:noWrap/>
            <w:hideMark/>
          </w:tcPr>
          <w:p w14:paraId="50BDE47E" w14:textId="77777777" w:rsidR="00B45785" w:rsidRPr="00B45785" w:rsidRDefault="00B45785" w:rsidP="00B45785">
            <w:pPr>
              <w:widowControl/>
              <w:jc w:val="right"/>
              <w:rPr>
                <w:color w:val="000000"/>
                <w:kern w:val="0"/>
                <w:szCs w:val="21"/>
              </w:rPr>
            </w:pPr>
            <w:r w:rsidRPr="00B45785">
              <w:rPr>
                <w:color w:val="000000"/>
                <w:kern w:val="0"/>
                <w:szCs w:val="21"/>
              </w:rPr>
              <w:t>-0.0045844</w:t>
            </w:r>
          </w:p>
        </w:tc>
        <w:tc>
          <w:tcPr>
            <w:tcW w:w="1249" w:type="dxa"/>
            <w:noWrap/>
            <w:hideMark/>
          </w:tcPr>
          <w:p w14:paraId="1FF3A39F" w14:textId="77777777" w:rsidR="00B45785" w:rsidRPr="00B45785" w:rsidRDefault="00B45785" w:rsidP="00B45785">
            <w:pPr>
              <w:widowControl/>
              <w:jc w:val="right"/>
              <w:rPr>
                <w:color w:val="000000"/>
                <w:kern w:val="0"/>
                <w:szCs w:val="21"/>
              </w:rPr>
            </w:pPr>
            <w:r w:rsidRPr="00B45785">
              <w:rPr>
                <w:color w:val="000000"/>
                <w:kern w:val="0"/>
                <w:szCs w:val="21"/>
              </w:rPr>
              <w:t>-0.0039378</w:t>
            </w:r>
          </w:p>
        </w:tc>
      </w:tr>
      <w:tr w:rsidR="00B45785" w:rsidRPr="00B45785" w14:paraId="677E118D" w14:textId="77777777" w:rsidTr="006E41D6">
        <w:tblPrEx>
          <w:jc w:val="left"/>
        </w:tblPrEx>
        <w:trPr>
          <w:trHeight w:val="270"/>
        </w:trPr>
        <w:tc>
          <w:tcPr>
            <w:tcW w:w="1385" w:type="dxa"/>
            <w:noWrap/>
            <w:hideMark/>
          </w:tcPr>
          <w:p w14:paraId="77AAA8F3" w14:textId="77777777" w:rsidR="00B45785" w:rsidRPr="00B45785" w:rsidRDefault="00B45785" w:rsidP="00B45785">
            <w:pPr>
              <w:widowControl/>
              <w:jc w:val="right"/>
              <w:rPr>
                <w:color w:val="000000"/>
                <w:kern w:val="0"/>
                <w:szCs w:val="21"/>
              </w:rPr>
            </w:pPr>
            <w:r w:rsidRPr="00B45785">
              <w:rPr>
                <w:color w:val="000000"/>
                <w:kern w:val="0"/>
                <w:szCs w:val="21"/>
              </w:rPr>
              <w:t>-0.0022796</w:t>
            </w:r>
          </w:p>
        </w:tc>
        <w:tc>
          <w:tcPr>
            <w:tcW w:w="1635" w:type="dxa"/>
            <w:noWrap/>
            <w:hideMark/>
          </w:tcPr>
          <w:p w14:paraId="692057CE" w14:textId="77777777" w:rsidR="00B45785" w:rsidRPr="00B45785" w:rsidRDefault="00B45785" w:rsidP="00B45785">
            <w:pPr>
              <w:widowControl/>
              <w:jc w:val="right"/>
              <w:rPr>
                <w:color w:val="000000"/>
                <w:kern w:val="0"/>
                <w:szCs w:val="21"/>
              </w:rPr>
            </w:pPr>
            <w:r w:rsidRPr="00B45785">
              <w:rPr>
                <w:color w:val="000000"/>
                <w:kern w:val="0"/>
                <w:szCs w:val="21"/>
              </w:rPr>
              <w:t>-0.0021015</w:t>
            </w:r>
          </w:p>
        </w:tc>
        <w:tc>
          <w:tcPr>
            <w:tcW w:w="1316" w:type="dxa"/>
            <w:noWrap/>
            <w:hideMark/>
          </w:tcPr>
          <w:p w14:paraId="18D55879" w14:textId="77777777" w:rsidR="00B45785" w:rsidRPr="00B45785" w:rsidRDefault="00B45785" w:rsidP="00B45785">
            <w:pPr>
              <w:widowControl/>
              <w:jc w:val="right"/>
              <w:rPr>
                <w:color w:val="000000"/>
                <w:kern w:val="0"/>
                <w:szCs w:val="21"/>
              </w:rPr>
            </w:pPr>
            <w:r w:rsidRPr="00B45785">
              <w:rPr>
                <w:color w:val="000000"/>
                <w:kern w:val="0"/>
                <w:szCs w:val="21"/>
              </w:rPr>
              <w:t>-0.0027178</w:t>
            </w:r>
          </w:p>
        </w:tc>
        <w:tc>
          <w:tcPr>
            <w:tcW w:w="1316" w:type="dxa"/>
            <w:noWrap/>
            <w:hideMark/>
          </w:tcPr>
          <w:p w14:paraId="4BAFDD3E" w14:textId="77777777" w:rsidR="00B45785" w:rsidRPr="00B45785" w:rsidRDefault="00B45785" w:rsidP="00B45785">
            <w:pPr>
              <w:widowControl/>
              <w:jc w:val="right"/>
              <w:rPr>
                <w:color w:val="000000"/>
                <w:kern w:val="0"/>
                <w:szCs w:val="21"/>
              </w:rPr>
            </w:pPr>
            <w:r w:rsidRPr="00B45785">
              <w:rPr>
                <w:color w:val="000000"/>
                <w:kern w:val="0"/>
                <w:szCs w:val="21"/>
              </w:rPr>
              <w:t>-0.0018413</w:t>
            </w:r>
          </w:p>
        </w:tc>
        <w:tc>
          <w:tcPr>
            <w:tcW w:w="1316" w:type="dxa"/>
            <w:noWrap/>
            <w:hideMark/>
          </w:tcPr>
          <w:p w14:paraId="34C771B6" w14:textId="77777777" w:rsidR="00B45785" w:rsidRPr="00B45785" w:rsidRDefault="00B45785" w:rsidP="00B45785">
            <w:pPr>
              <w:widowControl/>
              <w:jc w:val="right"/>
              <w:rPr>
                <w:color w:val="000000"/>
                <w:kern w:val="0"/>
                <w:szCs w:val="21"/>
              </w:rPr>
            </w:pPr>
            <w:r w:rsidRPr="00B45785">
              <w:rPr>
                <w:color w:val="000000"/>
                <w:kern w:val="0"/>
                <w:szCs w:val="21"/>
              </w:rPr>
              <w:t>-0.0025097</w:t>
            </w:r>
          </w:p>
        </w:tc>
        <w:tc>
          <w:tcPr>
            <w:tcW w:w="1249" w:type="dxa"/>
            <w:noWrap/>
            <w:hideMark/>
          </w:tcPr>
          <w:p w14:paraId="626212F4" w14:textId="77777777" w:rsidR="00B45785" w:rsidRPr="00B45785" w:rsidRDefault="00B45785" w:rsidP="00B45785">
            <w:pPr>
              <w:widowControl/>
              <w:jc w:val="right"/>
              <w:rPr>
                <w:color w:val="000000"/>
                <w:kern w:val="0"/>
                <w:szCs w:val="21"/>
              </w:rPr>
            </w:pPr>
            <w:r w:rsidRPr="00B45785">
              <w:rPr>
                <w:color w:val="000000"/>
                <w:kern w:val="0"/>
                <w:szCs w:val="21"/>
              </w:rPr>
              <w:t>-0.0016934</w:t>
            </w:r>
          </w:p>
        </w:tc>
      </w:tr>
      <w:tr w:rsidR="00B45785" w:rsidRPr="00B45785" w14:paraId="69F946A8" w14:textId="77777777" w:rsidTr="006E41D6">
        <w:tblPrEx>
          <w:jc w:val="left"/>
        </w:tblPrEx>
        <w:trPr>
          <w:trHeight w:val="270"/>
        </w:trPr>
        <w:tc>
          <w:tcPr>
            <w:tcW w:w="1385" w:type="dxa"/>
            <w:noWrap/>
            <w:hideMark/>
          </w:tcPr>
          <w:p w14:paraId="6A74322D" w14:textId="77777777" w:rsidR="00B45785" w:rsidRPr="00B45785" w:rsidRDefault="00B45785" w:rsidP="00B45785">
            <w:pPr>
              <w:widowControl/>
              <w:jc w:val="right"/>
              <w:rPr>
                <w:color w:val="000000"/>
                <w:kern w:val="0"/>
                <w:szCs w:val="21"/>
              </w:rPr>
            </w:pPr>
            <w:r w:rsidRPr="00B45785">
              <w:rPr>
                <w:color w:val="000000"/>
                <w:kern w:val="0"/>
                <w:szCs w:val="21"/>
              </w:rPr>
              <w:t>-9.58E-06</w:t>
            </w:r>
          </w:p>
        </w:tc>
        <w:tc>
          <w:tcPr>
            <w:tcW w:w="1635" w:type="dxa"/>
            <w:noWrap/>
            <w:hideMark/>
          </w:tcPr>
          <w:p w14:paraId="06B5CE07" w14:textId="77777777" w:rsidR="00B45785" w:rsidRPr="00B45785" w:rsidRDefault="00B45785" w:rsidP="00B45785">
            <w:pPr>
              <w:widowControl/>
              <w:jc w:val="right"/>
              <w:rPr>
                <w:color w:val="000000"/>
                <w:kern w:val="0"/>
                <w:szCs w:val="21"/>
              </w:rPr>
            </w:pPr>
            <w:r w:rsidRPr="00B45785">
              <w:rPr>
                <w:color w:val="000000"/>
                <w:kern w:val="0"/>
                <w:szCs w:val="21"/>
              </w:rPr>
              <w:t>-3.22E-06</w:t>
            </w:r>
          </w:p>
        </w:tc>
        <w:tc>
          <w:tcPr>
            <w:tcW w:w="1316" w:type="dxa"/>
            <w:noWrap/>
            <w:hideMark/>
          </w:tcPr>
          <w:p w14:paraId="07ADA8AE" w14:textId="77777777" w:rsidR="00B45785" w:rsidRPr="00B45785" w:rsidRDefault="00B45785" w:rsidP="00B45785">
            <w:pPr>
              <w:widowControl/>
              <w:jc w:val="right"/>
              <w:rPr>
                <w:color w:val="000000"/>
                <w:kern w:val="0"/>
                <w:szCs w:val="21"/>
              </w:rPr>
            </w:pPr>
            <w:r w:rsidRPr="00B45785">
              <w:rPr>
                <w:color w:val="000000"/>
                <w:kern w:val="0"/>
                <w:szCs w:val="21"/>
              </w:rPr>
              <w:t>-0.0006321</w:t>
            </w:r>
          </w:p>
        </w:tc>
        <w:tc>
          <w:tcPr>
            <w:tcW w:w="1316" w:type="dxa"/>
            <w:noWrap/>
            <w:hideMark/>
          </w:tcPr>
          <w:p w14:paraId="2C2CCF4A" w14:textId="77777777" w:rsidR="00B45785" w:rsidRPr="00B45785" w:rsidRDefault="00B45785" w:rsidP="00B45785">
            <w:pPr>
              <w:widowControl/>
              <w:jc w:val="right"/>
              <w:rPr>
                <w:color w:val="000000"/>
                <w:kern w:val="0"/>
                <w:szCs w:val="21"/>
              </w:rPr>
            </w:pPr>
            <w:r w:rsidRPr="00B45785">
              <w:rPr>
                <w:color w:val="000000"/>
                <w:kern w:val="0"/>
                <w:szCs w:val="21"/>
              </w:rPr>
              <w:t>0.0006129</w:t>
            </w:r>
          </w:p>
        </w:tc>
        <w:tc>
          <w:tcPr>
            <w:tcW w:w="1316" w:type="dxa"/>
            <w:noWrap/>
            <w:hideMark/>
          </w:tcPr>
          <w:p w14:paraId="4E190693" w14:textId="77777777" w:rsidR="00B45785" w:rsidRPr="00B45785" w:rsidRDefault="00B45785" w:rsidP="00B45785">
            <w:pPr>
              <w:widowControl/>
              <w:jc w:val="right"/>
              <w:rPr>
                <w:color w:val="000000"/>
                <w:kern w:val="0"/>
                <w:szCs w:val="21"/>
              </w:rPr>
            </w:pPr>
            <w:r w:rsidRPr="00B45785">
              <w:rPr>
                <w:color w:val="000000"/>
                <w:kern w:val="0"/>
                <w:szCs w:val="21"/>
              </w:rPr>
              <w:t>-0.000583</w:t>
            </w:r>
          </w:p>
        </w:tc>
        <w:tc>
          <w:tcPr>
            <w:tcW w:w="1249" w:type="dxa"/>
            <w:noWrap/>
            <w:hideMark/>
          </w:tcPr>
          <w:p w14:paraId="311E1430" w14:textId="77777777" w:rsidR="00B45785" w:rsidRPr="00B45785" w:rsidRDefault="00B45785" w:rsidP="00B45785">
            <w:pPr>
              <w:widowControl/>
              <w:jc w:val="right"/>
              <w:rPr>
                <w:color w:val="000000"/>
                <w:kern w:val="0"/>
                <w:szCs w:val="21"/>
              </w:rPr>
            </w:pPr>
            <w:r w:rsidRPr="00B45785">
              <w:rPr>
                <w:color w:val="000000"/>
                <w:kern w:val="0"/>
                <w:szCs w:val="21"/>
              </w:rPr>
              <w:t>0.00057656</w:t>
            </w:r>
          </w:p>
        </w:tc>
      </w:tr>
      <w:tr w:rsidR="00B45785" w:rsidRPr="00B45785" w14:paraId="454FE939" w14:textId="77777777" w:rsidTr="006E41D6">
        <w:tblPrEx>
          <w:jc w:val="left"/>
        </w:tblPrEx>
        <w:trPr>
          <w:trHeight w:val="270"/>
        </w:trPr>
        <w:tc>
          <w:tcPr>
            <w:tcW w:w="1385" w:type="dxa"/>
            <w:noWrap/>
            <w:hideMark/>
          </w:tcPr>
          <w:p w14:paraId="1B189757" w14:textId="77777777" w:rsidR="00B45785" w:rsidRPr="00B45785" w:rsidRDefault="00B45785" w:rsidP="00B45785">
            <w:pPr>
              <w:widowControl/>
              <w:jc w:val="right"/>
              <w:rPr>
                <w:color w:val="000000"/>
                <w:kern w:val="0"/>
                <w:szCs w:val="21"/>
              </w:rPr>
            </w:pPr>
            <w:r w:rsidRPr="00B45785">
              <w:rPr>
                <w:color w:val="000000"/>
                <w:kern w:val="0"/>
                <w:szCs w:val="21"/>
              </w:rPr>
              <w:t>-0.0002082</w:t>
            </w:r>
          </w:p>
        </w:tc>
        <w:tc>
          <w:tcPr>
            <w:tcW w:w="1635" w:type="dxa"/>
            <w:noWrap/>
            <w:hideMark/>
          </w:tcPr>
          <w:p w14:paraId="1972A532" w14:textId="77777777" w:rsidR="00B45785" w:rsidRPr="00B45785" w:rsidRDefault="00B45785" w:rsidP="00B45785">
            <w:pPr>
              <w:widowControl/>
              <w:jc w:val="right"/>
              <w:rPr>
                <w:color w:val="000000"/>
                <w:kern w:val="0"/>
                <w:szCs w:val="21"/>
              </w:rPr>
            </w:pPr>
            <w:r w:rsidRPr="00B45785">
              <w:rPr>
                <w:color w:val="000000"/>
                <w:kern w:val="0"/>
                <w:szCs w:val="21"/>
              </w:rPr>
              <w:t>-2.44E-04</w:t>
            </w:r>
          </w:p>
        </w:tc>
        <w:tc>
          <w:tcPr>
            <w:tcW w:w="1316" w:type="dxa"/>
            <w:noWrap/>
            <w:hideMark/>
          </w:tcPr>
          <w:p w14:paraId="5E3838AB" w14:textId="77777777" w:rsidR="00B45785" w:rsidRPr="00B45785" w:rsidRDefault="00B45785" w:rsidP="00B45785">
            <w:pPr>
              <w:widowControl/>
              <w:jc w:val="right"/>
              <w:rPr>
                <w:color w:val="000000"/>
                <w:kern w:val="0"/>
                <w:szCs w:val="21"/>
              </w:rPr>
            </w:pPr>
            <w:r w:rsidRPr="00B45785">
              <w:rPr>
                <w:color w:val="000000"/>
                <w:kern w:val="0"/>
                <w:szCs w:val="21"/>
              </w:rPr>
              <w:t>-0.0002998</w:t>
            </w:r>
          </w:p>
        </w:tc>
        <w:tc>
          <w:tcPr>
            <w:tcW w:w="1316" w:type="dxa"/>
            <w:noWrap/>
            <w:hideMark/>
          </w:tcPr>
          <w:p w14:paraId="2DE2D93B" w14:textId="77777777" w:rsidR="00B45785" w:rsidRPr="00B45785" w:rsidRDefault="00B45785" w:rsidP="00B45785">
            <w:pPr>
              <w:widowControl/>
              <w:jc w:val="right"/>
              <w:rPr>
                <w:color w:val="000000"/>
                <w:kern w:val="0"/>
                <w:szCs w:val="21"/>
              </w:rPr>
            </w:pPr>
            <w:r w:rsidRPr="00B45785">
              <w:rPr>
                <w:color w:val="000000"/>
                <w:kern w:val="0"/>
                <w:szCs w:val="21"/>
              </w:rPr>
              <w:t>-0.0001165</w:t>
            </w:r>
          </w:p>
        </w:tc>
        <w:tc>
          <w:tcPr>
            <w:tcW w:w="1316" w:type="dxa"/>
            <w:noWrap/>
            <w:hideMark/>
          </w:tcPr>
          <w:p w14:paraId="72B46F7E" w14:textId="77777777" w:rsidR="00B45785" w:rsidRPr="00B45785" w:rsidRDefault="00B45785" w:rsidP="00B45785">
            <w:pPr>
              <w:widowControl/>
              <w:jc w:val="right"/>
              <w:rPr>
                <w:color w:val="000000"/>
                <w:kern w:val="0"/>
                <w:szCs w:val="21"/>
              </w:rPr>
            </w:pPr>
            <w:r w:rsidRPr="00B45785">
              <w:rPr>
                <w:color w:val="000000"/>
                <w:kern w:val="0"/>
                <w:szCs w:val="21"/>
              </w:rPr>
              <w:t>-0.0003291</w:t>
            </w:r>
          </w:p>
        </w:tc>
        <w:tc>
          <w:tcPr>
            <w:tcW w:w="1249" w:type="dxa"/>
            <w:noWrap/>
            <w:hideMark/>
          </w:tcPr>
          <w:p w14:paraId="0F26246B" w14:textId="77777777" w:rsidR="00B45785" w:rsidRPr="00B45785" w:rsidRDefault="00B45785" w:rsidP="00B45785">
            <w:pPr>
              <w:widowControl/>
              <w:jc w:val="right"/>
              <w:rPr>
                <w:color w:val="000000"/>
                <w:kern w:val="0"/>
                <w:szCs w:val="21"/>
              </w:rPr>
            </w:pPr>
            <w:r w:rsidRPr="00B45785">
              <w:rPr>
                <w:color w:val="000000"/>
                <w:kern w:val="0"/>
                <w:szCs w:val="21"/>
              </w:rPr>
              <w:t>-0.0001584</w:t>
            </w:r>
          </w:p>
        </w:tc>
      </w:tr>
      <w:tr w:rsidR="00B45785" w:rsidRPr="00B45785" w14:paraId="70A1BDEA" w14:textId="77777777" w:rsidTr="006E41D6">
        <w:tblPrEx>
          <w:jc w:val="left"/>
        </w:tblPrEx>
        <w:trPr>
          <w:trHeight w:val="270"/>
        </w:trPr>
        <w:tc>
          <w:tcPr>
            <w:tcW w:w="1385" w:type="dxa"/>
            <w:noWrap/>
            <w:hideMark/>
          </w:tcPr>
          <w:p w14:paraId="25B30D12" w14:textId="77777777" w:rsidR="00B45785" w:rsidRPr="00B45785" w:rsidRDefault="00B45785" w:rsidP="00B45785">
            <w:pPr>
              <w:widowControl/>
              <w:jc w:val="right"/>
              <w:rPr>
                <w:color w:val="000000"/>
                <w:kern w:val="0"/>
                <w:szCs w:val="21"/>
              </w:rPr>
            </w:pPr>
            <w:r w:rsidRPr="00B45785">
              <w:rPr>
                <w:color w:val="000000"/>
                <w:kern w:val="0"/>
                <w:szCs w:val="21"/>
              </w:rPr>
              <w:t>0.00092168</w:t>
            </w:r>
          </w:p>
        </w:tc>
        <w:tc>
          <w:tcPr>
            <w:tcW w:w="1635" w:type="dxa"/>
            <w:noWrap/>
            <w:hideMark/>
          </w:tcPr>
          <w:p w14:paraId="61092B74" w14:textId="77777777" w:rsidR="00B45785" w:rsidRPr="00B45785" w:rsidRDefault="00B45785" w:rsidP="00B45785">
            <w:pPr>
              <w:widowControl/>
              <w:jc w:val="right"/>
              <w:rPr>
                <w:color w:val="000000"/>
                <w:kern w:val="0"/>
                <w:szCs w:val="21"/>
              </w:rPr>
            </w:pPr>
            <w:r w:rsidRPr="00B45785">
              <w:rPr>
                <w:color w:val="000000"/>
                <w:kern w:val="0"/>
                <w:szCs w:val="21"/>
              </w:rPr>
              <w:t>0.00101103</w:t>
            </w:r>
          </w:p>
        </w:tc>
        <w:tc>
          <w:tcPr>
            <w:tcW w:w="1316" w:type="dxa"/>
            <w:noWrap/>
            <w:hideMark/>
          </w:tcPr>
          <w:p w14:paraId="37D4D8A8" w14:textId="77777777" w:rsidR="00B45785" w:rsidRPr="00B45785" w:rsidRDefault="00B45785" w:rsidP="00B45785">
            <w:pPr>
              <w:widowControl/>
              <w:jc w:val="right"/>
              <w:rPr>
                <w:color w:val="000000"/>
                <w:kern w:val="0"/>
                <w:szCs w:val="21"/>
              </w:rPr>
            </w:pPr>
            <w:r w:rsidRPr="00B45785">
              <w:rPr>
                <w:color w:val="000000"/>
                <w:kern w:val="0"/>
                <w:szCs w:val="21"/>
              </w:rPr>
              <w:t>0.00112591</w:t>
            </w:r>
          </w:p>
        </w:tc>
        <w:tc>
          <w:tcPr>
            <w:tcW w:w="1316" w:type="dxa"/>
            <w:noWrap/>
            <w:hideMark/>
          </w:tcPr>
          <w:p w14:paraId="7B8884DC" w14:textId="77777777" w:rsidR="00B45785" w:rsidRPr="00B45785" w:rsidRDefault="00B45785" w:rsidP="00B45785">
            <w:pPr>
              <w:widowControl/>
              <w:jc w:val="right"/>
              <w:rPr>
                <w:color w:val="000000"/>
                <w:kern w:val="0"/>
                <w:szCs w:val="21"/>
              </w:rPr>
            </w:pPr>
            <w:r w:rsidRPr="00B45785">
              <w:rPr>
                <w:color w:val="000000"/>
                <w:kern w:val="0"/>
                <w:szCs w:val="21"/>
              </w:rPr>
              <w:t>0.00071745</w:t>
            </w:r>
          </w:p>
        </w:tc>
        <w:tc>
          <w:tcPr>
            <w:tcW w:w="1316" w:type="dxa"/>
            <w:noWrap/>
            <w:hideMark/>
          </w:tcPr>
          <w:p w14:paraId="3F5DF856" w14:textId="77777777" w:rsidR="00B45785" w:rsidRPr="00B45785" w:rsidRDefault="00B45785" w:rsidP="00B45785">
            <w:pPr>
              <w:widowControl/>
              <w:jc w:val="right"/>
              <w:rPr>
                <w:color w:val="000000"/>
                <w:kern w:val="0"/>
                <w:szCs w:val="21"/>
              </w:rPr>
            </w:pPr>
            <w:r w:rsidRPr="00B45785">
              <w:rPr>
                <w:color w:val="000000"/>
                <w:kern w:val="0"/>
                <w:szCs w:val="21"/>
              </w:rPr>
              <w:t>0.00120125</w:t>
            </w:r>
          </w:p>
        </w:tc>
        <w:tc>
          <w:tcPr>
            <w:tcW w:w="1249" w:type="dxa"/>
            <w:noWrap/>
            <w:hideMark/>
          </w:tcPr>
          <w:p w14:paraId="130CE45F" w14:textId="77777777" w:rsidR="00B45785" w:rsidRPr="00B45785" w:rsidRDefault="00B45785" w:rsidP="00B45785">
            <w:pPr>
              <w:widowControl/>
              <w:jc w:val="right"/>
              <w:rPr>
                <w:color w:val="000000"/>
                <w:kern w:val="0"/>
                <w:szCs w:val="21"/>
              </w:rPr>
            </w:pPr>
            <w:r w:rsidRPr="00B45785">
              <w:rPr>
                <w:color w:val="000000"/>
                <w:kern w:val="0"/>
                <w:szCs w:val="21"/>
              </w:rPr>
              <w:t>0.0008208</w:t>
            </w:r>
          </w:p>
        </w:tc>
      </w:tr>
      <w:tr w:rsidR="00B45785" w:rsidRPr="00B45785" w14:paraId="0EA0E060" w14:textId="77777777" w:rsidTr="006E41D6">
        <w:tblPrEx>
          <w:jc w:val="left"/>
        </w:tblPrEx>
        <w:trPr>
          <w:trHeight w:val="270"/>
        </w:trPr>
        <w:tc>
          <w:tcPr>
            <w:tcW w:w="1385" w:type="dxa"/>
            <w:noWrap/>
            <w:hideMark/>
          </w:tcPr>
          <w:p w14:paraId="07FFBD10" w14:textId="77777777" w:rsidR="00B45785" w:rsidRPr="00B45785" w:rsidRDefault="00B45785" w:rsidP="00B45785">
            <w:pPr>
              <w:widowControl/>
              <w:jc w:val="right"/>
              <w:rPr>
                <w:color w:val="000000"/>
                <w:kern w:val="0"/>
                <w:szCs w:val="21"/>
              </w:rPr>
            </w:pPr>
            <w:r w:rsidRPr="00B45785">
              <w:rPr>
                <w:color w:val="000000"/>
                <w:kern w:val="0"/>
                <w:szCs w:val="21"/>
              </w:rPr>
              <w:t>-4.81E-06</w:t>
            </w:r>
          </w:p>
        </w:tc>
        <w:tc>
          <w:tcPr>
            <w:tcW w:w="1635" w:type="dxa"/>
            <w:noWrap/>
            <w:hideMark/>
          </w:tcPr>
          <w:p w14:paraId="7904B672" w14:textId="77777777" w:rsidR="00B45785" w:rsidRPr="00B45785" w:rsidRDefault="00B45785" w:rsidP="00B45785">
            <w:pPr>
              <w:widowControl/>
              <w:jc w:val="right"/>
              <w:rPr>
                <w:color w:val="000000"/>
                <w:kern w:val="0"/>
                <w:szCs w:val="21"/>
              </w:rPr>
            </w:pPr>
            <w:r w:rsidRPr="00B45785">
              <w:rPr>
                <w:color w:val="000000"/>
                <w:kern w:val="0"/>
                <w:szCs w:val="21"/>
              </w:rPr>
              <w:t>-4.41E-06</w:t>
            </w:r>
          </w:p>
        </w:tc>
        <w:tc>
          <w:tcPr>
            <w:tcW w:w="1316" w:type="dxa"/>
            <w:noWrap/>
            <w:hideMark/>
          </w:tcPr>
          <w:p w14:paraId="44D836FD" w14:textId="77777777" w:rsidR="00B45785" w:rsidRPr="00B45785" w:rsidRDefault="00B45785" w:rsidP="00B45785">
            <w:pPr>
              <w:widowControl/>
              <w:jc w:val="right"/>
              <w:rPr>
                <w:color w:val="000000"/>
                <w:kern w:val="0"/>
                <w:szCs w:val="21"/>
              </w:rPr>
            </w:pPr>
            <w:r w:rsidRPr="00B45785">
              <w:rPr>
                <w:color w:val="000000"/>
                <w:kern w:val="0"/>
                <w:szCs w:val="21"/>
              </w:rPr>
              <w:t>-3.56E-06</w:t>
            </w:r>
          </w:p>
        </w:tc>
        <w:tc>
          <w:tcPr>
            <w:tcW w:w="1316" w:type="dxa"/>
            <w:noWrap/>
            <w:hideMark/>
          </w:tcPr>
          <w:p w14:paraId="35C26040" w14:textId="77777777" w:rsidR="00B45785" w:rsidRPr="00B45785" w:rsidRDefault="00B45785" w:rsidP="00B45785">
            <w:pPr>
              <w:widowControl/>
              <w:jc w:val="right"/>
              <w:rPr>
                <w:color w:val="000000"/>
                <w:kern w:val="0"/>
                <w:szCs w:val="21"/>
              </w:rPr>
            </w:pPr>
            <w:r w:rsidRPr="00B45785">
              <w:rPr>
                <w:color w:val="000000"/>
                <w:kern w:val="0"/>
                <w:szCs w:val="21"/>
              </w:rPr>
              <w:t>-6.05E-06</w:t>
            </w:r>
          </w:p>
        </w:tc>
        <w:tc>
          <w:tcPr>
            <w:tcW w:w="1316" w:type="dxa"/>
            <w:noWrap/>
            <w:hideMark/>
          </w:tcPr>
          <w:p w14:paraId="7CF35701" w14:textId="77777777" w:rsidR="00B45785" w:rsidRPr="00B45785" w:rsidRDefault="00B45785" w:rsidP="00B45785">
            <w:pPr>
              <w:widowControl/>
              <w:jc w:val="right"/>
              <w:rPr>
                <w:color w:val="000000"/>
                <w:kern w:val="0"/>
                <w:szCs w:val="21"/>
              </w:rPr>
            </w:pPr>
            <w:r w:rsidRPr="00B45785">
              <w:rPr>
                <w:color w:val="000000"/>
                <w:kern w:val="0"/>
                <w:szCs w:val="21"/>
              </w:rPr>
              <w:t>-3.24E-06</w:t>
            </w:r>
          </w:p>
        </w:tc>
        <w:tc>
          <w:tcPr>
            <w:tcW w:w="1249" w:type="dxa"/>
            <w:noWrap/>
            <w:hideMark/>
          </w:tcPr>
          <w:p w14:paraId="1E5DC6D0" w14:textId="77777777" w:rsidR="00B45785" w:rsidRPr="00B45785" w:rsidRDefault="00B45785" w:rsidP="00B45785">
            <w:pPr>
              <w:widowControl/>
              <w:jc w:val="right"/>
              <w:rPr>
                <w:color w:val="000000"/>
                <w:kern w:val="0"/>
                <w:szCs w:val="21"/>
              </w:rPr>
            </w:pPr>
            <w:r w:rsidRPr="00B45785">
              <w:rPr>
                <w:color w:val="000000"/>
                <w:kern w:val="0"/>
                <w:szCs w:val="21"/>
              </w:rPr>
              <w:t>-5.56E-06</w:t>
            </w:r>
          </w:p>
        </w:tc>
      </w:tr>
      <w:tr w:rsidR="00B45785" w:rsidRPr="00B45785" w14:paraId="71335B62" w14:textId="77777777" w:rsidTr="006E41D6">
        <w:tblPrEx>
          <w:jc w:val="left"/>
        </w:tblPrEx>
        <w:trPr>
          <w:trHeight w:val="270"/>
        </w:trPr>
        <w:tc>
          <w:tcPr>
            <w:tcW w:w="1385" w:type="dxa"/>
            <w:noWrap/>
            <w:hideMark/>
          </w:tcPr>
          <w:p w14:paraId="4CCC68F0" w14:textId="77777777" w:rsidR="00B45785" w:rsidRPr="00B45785" w:rsidRDefault="00B45785" w:rsidP="00B45785">
            <w:pPr>
              <w:widowControl/>
              <w:jc w:val="right"/>
              <w:rPr>
                <w:color w:val="000000"/>
                <w:kern w:val="0"/>
                <w:szCs w:val="21"/>
              </w:rPr>
            </w:pPr>
            <w:r w:rsidRPr="00B45785">
              <w:rPr>
                <w:color w:val="000000"/>
                <w:kern w:val="0"/>
                <w:szCs w:val="21"/>
              </w:rPr>
              <w:t>2.92E-10</w:t>
            </w:r>
          </w:p>
        </w:tc>
        <w:tc>
          <w:tcPr>
            <w:tcW w:w="1635" w:type="dxa"/>
            <w:noWrap/>
            <w:hideMark/>
          </w:tcPr>
          <w:p w14:paraId="58E2A384" w14:textId="77777777" w:rsidR="00B45785" w:rsidRPr="00B45785" w:rsidRDefault="00B45785" w:rsidP="00B45785">
            <w:pPr>
              <w:widowControl/>
              <w:jc w:val="right"/>
              <w:rPr>
                <w:color w:val="000000"/>
                <w:kern w:val="0"/>
                <w:szCs w:val="21"/>
              </w:rPr>
            </w:pPr>
            <w:r w:rsidRPr="00B45785">
              <w:rPr>
                <w:color w:val="000000"/>
                <w:kern w:val="0"/>
                <w:szCs w:val="21"/>
              </w:rPr>
              <w:t>9.89E-09</w:t>
            </w:r>
          </w:p>
        </w:tc>
        <w:tc>
          <w:tcPr>
            <w:tcW w:w="1316" w:type="dxa"/>
            <w:noWrap/>
            <w:hideMark/>
          </w:tcPr>
          <w:p w14:paraId="09A7E11D" w14:textId="77777777" w:rsidR="00B45785" w:rsidRPr="00B45785" w:rsidRDefault="00B45785" w:rsidP="00B45785">
            <w:pPr>
              <w:widowControl/>
              <w:jc w:val="right"/>
              <w:rPr>
                <w:color w:val="000000"/>
                <w:kern w:val="0"/>
                <w:szCs w:val="21"/>
              </w:rPr>
            </w:pPr>
            <w:r w:rsidRPr="00B45785">
              <w:rPr>
                <w:color w:val="000000"/>
                <w:kern w:val="0"/>
                <w:szCs w:val="21"/>
              </w:rPr>
              <w:t>-6.03E-05</w:t>
            </w:r>
          </w:p>
        </w:tc>
        <w:tc>
          <w:tcPr>
            <w:tcW w:w="1316" w:type="dxa"/>
            <w:noWrap/>
            <w:hideMark/>
          </w:tcPr>
          <w:p w14:paraId="0873C711" w14:textId="77777777" w:rsidR="00B45785" w:rsidRPr="00B45785" w:rsidRDefault="00B45785" w:rsidP="00B45785">
            <w:pPr>
              <w:widowControl/>
              <w:jc w:val="right"/>
              <w:rPr>
                <w:color w:val="000000"/>
                <w:kern w:val="0"/>
                <w:szCs w:val="21"/>
              </w:rPr>
            </w:pPr>
            <w:r w:rsidRPr="00B45785">
              <w:rPr>
                <w:color w:val="000000"/>
                <w:kern w:val="0"/>
                <w:szCs w:val="21"/>
              </w:rPr>
              <w:t>6.03E-05</w:t>
            </w:r>
          </w:p>
        </w:tc>
        <w:tc>
          <w:tcPr>
            <w:tcW w:w="1316" w:type="dxa"/>
            <w:noWrap/>
            <w:hideMark/>
          </w:tcPr>
          <w:p w14:paraId="5CA88D1F" w14:textId="77777777" w:rsidR="00B45785" w:rsidRPr="00B45785" w:rsidRDefault="00B45785" w:rsidP="00B45785">
            <w:pPr>
              <w:widowControl/>
              <w:jc w:val="right"/>
              <w:rPr>
                <w:color w:val="000000"/>
                <w:kern w:val="0"/>
                <w:szCs w:val="21"/>
              </w:rPr>
            </w:pPr>
            <w:r w:rsidRPr="00B45785">
              <w:rPr>
                <w:color w:val="000000"/>
                <w:kern w:val="0"/>
                <w:szCs w:val="21"/>
              </w:rPr>
              <w:t>-5.62E-05</w:t>
            </w:r>
          </w:p>
        </w:tc>
        <w:tc>
          <w:tcPr>
            <w:tcW w:w="1249" w:type="dxa"/>
            <w:noWrap/>
            <w:hideMark/>
          </w:tcPr>
          <w:p w14:paraId="493AD612" w14:textId="77777777" w:rsidR="00B45785" w:rsidRPr="00B45785" w:rsidRDefault="00B45785" w:rsidP="00B45785">
            <w:pPr>
              <w:widowControl/>
              <w:jc w:val="right"/>
              <w:rPr>
                <w:color w:val="000000"/>
                <w:kern w:val="0"/>
                <w:szCs w:val="21"/>
              </w:rPr>
            </w:pPr>
            <w:r w:rsidRPr="00B45785">
              <w:rPr>
                <w:color w:val="000000"/>
                <w:kern w:val="0"/>
                <w:szCs w:val="21"/>
              </w:rPr>
              <w:t>5.62E-05</w:t>
            </w:r>
          </w:p>
        </w:tc>
      </w:tr>
      <w:tr w:rsidR="00B45785" w:rsidRPr="00B45785" w14:paraId="07E5CED1" w14:textId="77777777" w:rsidTr="006E41D6">
        <w:tblPrEx>
          <w:jc w:val="left"/>
        </w:tblPrEx>
        <w:trPr>
          <w:trHeight w:val="270"/>
        </w:trPr>
        <w:tc>
          <w:tcPr>
            <w:tcW w:w="1385" w:type="dxa"/>
            <w:noWrap/>
            <w:hideMark/>
          </w:tcPr>
          <w:p w14:paraId="5A45BF8D" w14:textId="77777777" w:rsidR="00B45785" w:rsidRPr="00B45785" w:rsidRDefault="00B45785" w:rsidP="00B45785">
            <w:pPr>
              <w:widowControl/>
              <w:jc w:val="right"/>
              <w:rPr>
                <w:color w:val="000000"/>
                <w:kern w:val="0"/>
                <w:szCs w:val="21"/>
              </w:rPr>
            </w:pPr>
            <w:r w:rsidRPr="00B45785">
              <w:rPr>
                <w:color w:val="000000"/>
                <w:kern w:val="0"/>
                <w:szCs w:val="21"/>
              </w:rPr>
              <w:t>2.09E-06</w:t>
            </w:r>
          </w:p>
        </w:tc>
        <w:tc>
          <w:tcPr>
            <w:tcW w:w="1635" w:type="dxa"/>
            <w:noWrap/>
            <w:hideMark/>
          </w:tcPr>
          <w:p w14:paraId="40D2754A" w14:textId="77777777" w:rsidR="00B45785" w:rsidRPr="00B45785" w:rsidRDefault="00B45785" w:rsidP="00B45785">
            <w:pPr>
              <w:widowControl/>
              <w:jc w:val="right"/>
              <w:rPr>
                <w:color w:val="000000"/>
                <w:kern w:val="0"/>
                <w:szCs w:val="21"/>
              </w:rPr>
            </w:pPr>
            <w:r w:rsidRPr="00B45785">
              <w:rPr>
                <w:color w:val="000000"/>
                <w:kern w:val="0"/>
                <w:szCs w:val="21"/>
              </w:rPr>
              <w:t>1.99E-06</w:t>
            </w:r>
          </w:p>
        </w:tc>
        <w:tc>
          <w:tcPr>
            <w:tcW w:w="1316" w:type="dxa"/>
            <w:noWrap/>
            <w:hideMark/>
          </w:tcPr>
          <w:p w14:paraId="64EA7564" w14:textId="77777777" w:rsidR="00B45785" w:rsidRPr="00B45785" w:rsidRDefault="00B45785" w:rsidP="00B45785">
            <w:pPr>
              <w:widowControl/>
              <w:jc w:val="right"/>
              <w:rPr>
                <w:color w:val="000000"/>
                <w:kern w:val="0"/>
                <w:szCs w:val="21"/>
              </w:rPr>
            </w:pPr>
            <w:r w:rsidRPr="00B45785">
              <w:rPr>
                <w:color w:val="000000"/>
                <w:kern w:val="0"/>
                <w:szCs w:val="21"/>
              </w:rPr>
              <w:t>-8.34E-05</w:t>
            </w:r>
          </w:p>
        </w:tc>
        <w:tc>
          <w:tcPr>
            <w:tcW w:w="1316" w:type="dxa"/>
            <w:noWrap/>
            <w:hideMark/>
          </w:tcPr>
          <w:p w14:paraId="11A6718C" w14:textId="77777777" w:rsidR="00B45785" w:rsidRPr="00B45785" w:rsidRDefault="00B45785" w:rsidP="00B45785">
            <w:pPr>
              <w:widowControl/>
              <w:jc w:val="right"/>
              <w:rPr>
                <w:color w:val="000000"/>
                <w:kern w:val="0"/>
                <w:szCs w:val="21"/>
              </w:rPr>
            </w:pPr>
            <w:r w:rsidRPr="00B45785">
              <w:rPr>
                <w:color w:val="000000"/>
                <w:kern w:val="0"/>
                <w:szCs w:val="21"/>
              </w:rPr>
              <w:t>8.76E-05</w:t>
            </w:r>
          </w:p>
        </w:tc>
        <w:tc>
          <w:tcPr>
            <w:tcW w:w="1316" w:type="dxa"/>
            <w:noWrap/>
            <w:hideMark/>
          </w:tcPr>
          <w:p w14:paraId="395EB0C5" w14:textId="77777777" w:rsidR="00B45785" w:rsidRPr="00B45785" w:rsidRDefault="00B45785" w:rsidP="00B45785">
            <w:pPr>
              <w:widowControl/>
              <w:jc w:val="right"/>
              <w:rPr>
                <w:color w:val="000000"/>
                <w:kern w:val="0"/>
                <w:szCs w:val="21"/>
              </w:rPr>
            </w:pPr>
            <w:r w:rsidRPr="00B45785">
              <w:rPr>
                <w:color w:val="000000"/>
                <w:kern w:val="0"/>
                <w:szCs w:val="21"/>
              </w:rPr>
              <w:t>-7.77E-05</w:t>
            </w:r>
          </w:p>
        </w:tc>
        <w:tc>
          <w:tcPr>
            <w:tcW w:w="1249" w:type="dxa"/>
            <w:noWrap/>
            <w:hideMark/>
          </w:tcPr>
          <w:p w14:paraId="00B05627" w14:textId="77777777" w:rsidR="00B45785" w:rsidRPr="00B45785" w:rsidRDefault="00B45785" w:rsidP="00B45785">
            <w:pPr>
              <w:widowControl/>
              <w:jc w:val="right"/>
              <w:rPr>
                <w:color w:val="000000"/>
                <w:kern w:val="0"/>
                <w:szCs w:val="21"/>
              </w:rPr>
            </w:pPr>
            <w:r w:rsidRPr="00B45785">
              <w:rPr>
                <w:color w:val="000000"/>
                <w:kern w:val="0"/>
                <w:szCs w:val="21"/>
              </w:rPr>
              <w:t>8.16E-05</w:t>
            </w:r>
          </w:p>
        </w:tc>
      </w:tr>
      <w:tr w:rsidR="00B45785" w:rsidRPr="00B45785" w14:paraId="15F0E793" w14:textId="77777777" w:rsidTr="006E41D6">
        <w:tblPrEx>
          <w:jc w:val="left"/>
        </w:tblPrEx>
        <w:trPr>
          <w:trHeight w:val="270"/>
        </w:trPr>
        <w:tc>
          <w:tcPr>
            <w:tcW w:w="1385" w:type="dxa"/>
            <w:noWrap/>
            <w:hideMark/>
          </w:tcPr>
          <w:p w14:paraId="163BE7B2" w14:textId="77777777" w:rsidR="00B45785" w:rsidRPr="00B45785" w:rsidRDefault="00B45785" w:rsidP="00B45785">
            <w:pPr>
              <w:widowControl/>
              <w:jc w:val="right"/>
              <w:rPr>
                <w:color w:val="000000"/>
                <w:kern w:val="0"/>
                <w:szCs w:val="21"/>
              </w:rPr>
            </w:pPr>
            <w:r w:rsidRPr="00B45785">
              <w:rPr>
                <w:color w:val="000000"/>
                <w:kern w:val="0"/>
                <w:szCs w:val="21"/>
              </w:rPr>
              <w:t>0.00330809</w:t>
            </w:r>
          </w:p>
        </w:tc>
        <w:tc>
          <w:tcPr>
            <w:tcW w:w="1635" w:type="dxa"/>
            <w:noWrap/>
            <w:hideMark/>
          </w:tcPr>
          <w:p w14:paraId="13344663" w14:textId="77777777" w:rsidR="00B45785" w:rsidRPr="00B45785" w:rsidRDefault="00B45785" w:rsidP="00B45785">
            <w:pPr>
              <w:widowControl/>
              <w:jc w:val="right"/>
              <w:rPr>
                <w:color w:val="000000"/>
                <w:kern w:val="0"/>
                <w:szCs w:val="21"/>
              </w:rPr>
            </w:pPr>
            <w:r w:rsidRPr="00B45785">
              <w:rPr>
                <w:color w:val="000000"/>
                <w:kern w:val="0"/>
                <w:szCs w:val="21"/>
              </w:rPr>
              <w:t>0.00330248</w:t>
            </w:r>
          </w:p>
        </w:tc>
        <w:tc>
          <w:tcPr>
            <w:tcW w:w="1316" w:type="dxa"/>
            <w:noWrap/>
            <w:hideMark/>
          </w:tcPr>
          <w:p w14:paraId="577CEDF6" w14:textId="77777777" w:rsidR="00B45785" w:rsidRPr="00B45785" w:rsidRDefault="00B45785" w:rsidP="00B45785">
            <w:pPr>
              <w:widowControl/>
              <w:jc w:val="right"/>
              <w:rPr>
                <w:color w:val="000000"/>
                <w:kern w:val="0"/>
                <w:szCs w:val="21"/>
              </w:rPr>
            </w:pPr>
            <w:r w:rsidRPr="00B45785">
              <w:rPr>
                <w:color w:val="000000"/>
                <w:kern w:val="0"/>
                <w:szCs w:val="21"/>
              </w:rPr>
              <w:t>0.00363881</w:t>
            </w:r>
          </w:p>
        </w:tc>
        <w:tc>
          <w:tcPr>
            <w:tcW w:w="1316" w:type="dxa"/>
            <w:noWrap/>
            <w:hideMark/>
          </w:tcPr>
          <w:p w14:paraId="6EC1DC14" w14:textId="77777777" w:rsidR="00B45785" w:rsidRPr="00B45785" w:rsidRDefault="00B45785" w:rsidP="00B45785">
            <w:pPr>
              <w:widowControl/>
              <w:jc w:val="right"/>
              <w:rPr>
                <w:color w:val="000000"/>
                <w:kern w:val="0"/>
                <w:szCs w:val="21"/>
              </w:rPr>
            </w:pPr>
            <w:r w:rsidRPr="00B45785">
              <w:rPr>
                <w:color w:val="000000"/>
                <w:kern w:val="0"/>
                <w:szCs w:val="21"/>
              </w:rPr>
              <w:t>0.00297738</w:t>
            </w:r>
          </w:p>
        </w:tc>
        <w:tc>
          <w:tcPr>
            <w:tcW w:w="1316" w:type="dxa"/>
            <w:noWrap/>
            <w:hideMark/>
          </w:tcPr>
          <w:p w14:paraId="1E24EE64" w14:textId="77777777" w:rsidR="00B45785" w:rsidRPr="00B45785" w:rsidRDefault="00B45785" w:rsidP="00B45785">
            <w:pPr>
              <w:widowControl/>
              <w:jc w:val="right"/>
              <w:rPr>
                <w:color w:val="000000"/>
                <w:kern w:val="0"/>
                <w:szCs w:val="21"/>
              </w:rPr>
            </w:pPr>
            <w:r w:rsidRPr="00B45785">
              <w:rPr>
                <w:color w:val="000000"/>
                <w:kern w:val="0"/>
                <w:szCs w:val="21"/>
              </w:rPr>
              <w:t>0.00361051</w:t>
            </w:r>
          </w:p>
        </w:tc>
        <w:tc>
          <w:tcPr>
            <w:tcW w:w="1249" w:type="dxa"/>
            <w:noWrap/>
            <w:hideMark/>
          </w:tcPr>
          <w:p w14:paraId="09DA4760" w14:textId="77777777" w:rsidR="00B45785" w:rsidRPr="00B45785" w:rsidRDefault="00B45785" w:rsidP="00B45785">
            <w:pPr>
              <w:widowControl/>
              <w:jc w:val="right"/>
              <w:rPr>
                <w:color w:val="000000"/>
                <w:kern w:val="0"/>
                <w:szCs w:val="21"/>
              </w:rPr>
            </w:pPr>
            <w:r w:rsidRPr="00B45785">
              <w:rPr>
                <w:color w:val="000000"/>
                <w:kern w:val="0"/>
                <w:szCs w:val="21"/>
              </w:rPr>
              <w:t>0.00299445</w:t>
            </w:r>
          </w:p>
        </w:tc>
      </w:tr>
      <w:tr w:rsidR="00B45785" w:rsidRPr="00B45785" w14:paraId="45DF5430" w14:textId="77777777" w:rsidTr="006E41D6">
        <w:tblPrEx>
          <w:jc w:val="left"/>
        </w:tblPrEx>
        <w:trPr>
          <w:trHeight w:val="270"/>
        </w:trPr>
        <w:tc>
          <w:tcPr>
            <w:tcW w:w="1385" w:type="dxa"/>
            <w:noWrap/>
            <w:hideMark/>
          </w:tcPr>
          <w:p w14:paraId="55F0A0A2" w14:textId="77777777" w:rsidR="00B45785" w:rsidRPr="00B45785" w:rsidRDefault="00B45785" w:rsidP="00B45785">
            <w:pPr>
              <w:widowControl/>
              <w:jc w:val="right"/>
              <w:rPr>
                <w:color w:val="000000"/>
                <w:kern w:val="0"/>
                <w:szCs w:val="21"/>
              </w:rPr>
            </w:pPr>
            <w:r w:rsidRPr="00B45785">
              <w:rPr>
                <w:color w:val="000000"/>
                <w:kern w:val="0"/>
                <w:szCs w:val="21"/>
              </w:rPr>
              <w:t>0.0009639</w:t>
            </w:r>
          </w:p>
        </w:tc>
        <w:tc>
          <w:tcPr>
            <w:tcW w:w="1635" w:type="dxa"/>
            <w:noWrap/>
            <w:hideMark/>
          </w:tcPr>
          <w:p w14:paraId="0B4F4377" w14:textId="77777777" w:rsidR="00B45785" w:rsidRPr="00B45785" w:rsidRDefault="00B45785" w:rsidP="00B45785">
            <w:pPr>
              <w:widowControl/>
              <w:jc w:val="right"/>
              <w:rPr>
                <w:color w:val="000000"/>
                <w:kern w:val="0"/>
                <w:szCs w:val="21"/>
              </w:rPr>
            </w:pPr>
            <w:r w:rsidRPr="00B45785">
              <w:rPr>
                <w:color w:val="000000"/>
                <w:kern w:val="0"/>
                <w:szCs w:val="21"/>
              </w:rPr>
              <w:t>0.00103239</w:t>
            </w:r>
          </w:p>
        </w:tc>
        <w:tc>
          <w:tcPr>
            <w:tcW w:w="1316" w:type="dxa"/>
            <w:noWrap/>
            <w:hideMark/>
          </w:tcPr>
          <w:p w14:paraId="7ADBF32F" w14:textId="77777777" w:rsidR="00B45785" w:rsidRPr="00B45785" w:rsidRDefault="00B45785" w:rsidP="00B45785">
            <w:pPr>
              <w:widowControl/>
              <w:jc w:val="right"/>
              <w:rPr>
                <w:color w:val="000000"/>
                <w:kern w:val="0"/>
                <w:szCs w:val="21"/>
              </w:rPr>
            </w:pPr>
            <w:r w:rsidRPr="00B45785">
              <w:rPr>
                <w:color w:val="000000"/>
                <w:kern w:val="0"/>
                <w:szCs w:val="21"/>
              </w:rPr>
              <w:t>0.00039379</w:t>
            </w:r>
          </w:p>
        </w:tc>
        <w:tc>
          <w:tcPr>
            <w:tcW w:w="1316" w:type="dxa"/>
            <w:noWrap/>
            <w:hideMark/>
          </w:tcPr>
          <w:p w14:paraId="630D52CD" w14:textId="77777777" w:rsidR="00B45785" w:rsidRPr="00B45785" w:rsidRDefault="00B45785" w:rsidP="00B45785">
            <w:pPr>
              <w:widowControl/>
              <w:jc w:val="right"/>
              <w:rPr>
                <w:color w:val="000000"/>
                <w:kern w:val="0"/>
                <w:szCs w:val="21"/>
              </w:rPr>
            </w:pPr>
            <w:r w:rsidRPr="00B45785">
              <w:rPr>
                <w:color w:val="000000"/>
                <w:kern w:val="0"/>
                <w:szCs w:val="21"/>
              </w:rPr>
              <w:t>0.00153402</w:t>
            </w:r>
          </w:p>
        </w:tc>
        <w:tc>
          <w:tcPr>
            <w:tcW w:w="1316" w:type="dxa"/>
            <w:noWrap/>
            <w:hideMark/>
          </w:tcPr>
          <w:p w14:paraId="112E5EB6" w14:textId="77777777" w:rsidR="00B45785" w:rsidRPr="00B45785" w:rsidRDefault="00B45785" w:rsidP="00B45785">
            <w:pPr>
              <w:widowControl/>
              <w:jc w:val="right"/>
              <w:rPr>
                <w:color w:val="000000"/>
                <w:kern w:val="0"/>
                <w:szCs w:val="21"/>
              </w:rPr>
            </w:pPr>
            <w:r w:rsidRPr="00B45785">
              <w:rPr>
                <w:color w:val="000000"/>
                <w:kern w:val="0"/>
                <w:szCs w:val="21"/>
              </w:rPr>
              <w:t>0.00050138</w:t>
            </w:r>
          </w:p>
        </w:tc>
        <w:tc>
          <w:tcPr>
            <w:tcW w:w="1249" w:type="dxa"/>
            <w:noWrap/>
            <w:hideMark/>
          </w:tcPr>
          <w:p w14:paraId="3AF43699" w14:textId="77777777" w:rsidR="00B45785" w:rsidRPr="00B45785" w:rsidRDefault="00B45785" w:rsidP="00B45785">
            <w:pPr>
              <w:widowControl/>
              <w:jc w:val="right"/>
              <w:rPr>
                <w:color w:val="000000"/>
                <w:kern w:val="0"/>
                <w:szCs w:val="21"/>
              </w:rPr>
            </w:pPr>
            <w:r w:rsidRPr="00B45785">
              <w:rPr>
                <w:color w:val="000000"/>
                <w:kern w:val="0"/>
                <w:szCs w:val="21"/>
              </w:rPr>
              <w:t>0.00156339</w:t>
            </w:r>
          </w:p>
        </w:tc>
      </w:tr>
      <w:tr w:rsidR="00B45785" w:rsidRPr="00B45785" w14:paraId="05C0E0D9" w14:textId="77777777" w:rsidTr="006E41D6">
        <w:tblPrEx>
          <w:jc w:val="left"/>
        </w:tblPrEx>
        <w:trPr>
          <w:trHeight w:val="270"/>
        </w:trPr>
        <w:tc>
          <w:tcPr>
            <w:tcW w:w="1385" w:type="dxa"/>
            <w:noWrap/>
            <w:hideMark/>
          </w:tcPr>
          <w:p w14:paraId="23AD8FA7" w14:textId="77777777" w:rsidR="00B45785" w:rsidRPr="00B45785" w:rsidRDefault="00B45785" w:rsidP="00B45785">
            <w:pPr>
              <w:widowControl/>
              <w:jc w:val="right"/>
              <w:rPr>
                <w:color w:val="000000"/>
                <w:kern w:val="0"/>
                <w:szCs w:val="21"/>
              </w:rPr>
            </w:pPr>
            <w:r w:rsidRPr="00B45785">
              <w:rPr>
                <w:color w:val="000000"/>
                <w:kern w:val="0"/>
                <w:szCs w:val="21"/>
              </w:rPr>
              <w:t>-0.0026353</w:t>
            </w:r>
          </w:p>
        </w:tc>
        <w:tc>
          <w:tcPr>
            <w:tcW w:w="1635" w:type="dxa"/>
            <w:noWrap/>
            <w:hideMark/>
          </w:tcPr>
          <w:p w14:paraId="546CC7D1" w14:textId="77777777" w:rsidR="00B45785" w:rsidRPr="00B45785" w:rsidRDefault="00B45785" w:rsidP="00B45785">
            <w:pPr>
              <w:widowControl/>
              <w:jc w:val="right"/>
              <w:rPr>
                <w:color w:val="000000"/>
                <w:kern w:val="0"/>
                <w:szCs w:val="21"/>
              </w:rPr>
            </w:pPr>
            <w:r w:rsidRPr="00B45785">
              <w:rPr>
                <w:color w:val="000000"/>
                <w:kern w:val="0"/>
                <w:szCs w:val="21"/>
              </w:rPr>
              <w:t>-0.0025437</w:t>
            </w:r>
          </w:p>
        </w:tc>
        <w:tc>
          <w:tcPr>
            <w:tcW w:w="1316" w:type="dxa"/>
            <w:noWrap/>
            <w:hideMark/>
          </w:tcPr>
          <w:p w14:paraId="6C3A8812" w14:textId="77777777" w:rsidR="00B45785" w:rsidRPr="00B45785" w:rsidRDefault="00B45785" w:rsidP="00B45785">
            <w:pPr>
              <w:widowControl/>
              <w:jc w:val="right"/>
              <w:rPr>
                <w:color w:val="000000"/>
                <w:kern w:val="0"/>
                <w:szCs w:val="21"/>
              </w:rPr>
            </w:pPr>
            <w:r w:rsidRPr="00B45785">
              <w:rPr>
                <w:color w:val="000000"/>
                <w:kern w:val="0"/>
                <w:szCs w:val="21"/>
              </w:rPr>
              <w:t>-0.003126</w:t>
            </w:r>
          </w:p>
        </w:tc>
        <w:tc>
          <w:tcPr>
            <w:tcW w:w="1316" w:type="dxa"/>
            <w:noWrap/>
            <w:hideMark/>
          </w:tcPr>
          <w:p w14:paraId="1C831101" w14:textId="77777777" w:rsidR="00B45785" w:rsidRPr="00B45785" w:rsidRDefault="00B45785" w:rsidP="00B45785">
            <w:pPr>
              <w:widowControl/>
              <w:jc w:val="right"/>
              <w:rPr>
                <w:color w:val="000000"/>
                <w:kern w:val="0"/>
                <w:szCs w:val="21"/>
              </w:rPr>
            </w:pPr>
            <w:r w:rsidRPr="00B45785">
              <w:rPr>
                <w:color w:val="000000"/>
                <w:kern w:val="0"/>
                <w:szCs w:val="21"/>
              </w:rPr>
              <w:t>-0.0021446</w:t>
            </w:r>
          </w:p>
        </w:tc>
        <w:tc>
          <w:tcPr>
            <w:tcW w:w="1316" w:type="dxa"/>
            <w:noWrap/>
            <w:hideMark/>
          </w:tcPr>
          <w:p w14:paraId="6B300D95" w14:textId="77777777" w:rsidR="00B45785" w:rsidRPr="00B45785" w:rsidRDefault="00B45785" w:rsidP="00B45785">
            <w:pPr>
              <w:widowControl/>
              <w:jc w:val="right"/>
              <w:rPr>
                <w:color w:val="000000"/>
                <w:kern w:val="0"/>
                <w:szCs w:val="21"/>
              </w:rPr>
            </w:pPr>
            <w:r w:rsidRPr="00B45785">
              <w:rPr>
                <w:color w:val="000000"/>
                <w:kern w:val="0"/>
                <w:szCs w:val="21"/>
              </w:rPr>
              <w:t>-0.0030008</w:t>
            </w:r>
          </w:p>
        </w:tc>
        <w:tc>
          <w:tcPr>
            <w:tcW w:w="1249" w:type="dxa"/>
            <w:noWrap/>
            <w:hideMark/>
          </w:tcPr>
          <w:p w14:paraId="2D85EC24" w14:textId="77777777" w:rsidR="00B45785" w:rsidRPr="00B45785" w:rsidRDefault="00B45785" w:rsidP="00B45785">
            <w:pPr>
              <w:widowControl/>
              <w:jc w:val="right"/>
              <w:rPr>
                <w:color w:val="000000"/>
                <w:kern w:val="0"/>
                <w:szCs w:val="21"/>
              </w:rPr>
            </w:pPr>
            <w:r w:rsidRPr="00B45785">
              <w:rPr>
                <w:color w:val="000000"/>
                <w:kern w:val="0"/>
                <w:szCs w:val="21"/>
              </w:rPr>
              <w:t>-0.0020867</w:t>
            </w:r>
          </w:p>
        </w:tc>
      </w:tr>
      <w:tr w:rsidR="00B45785" w:rsidRPr="00B45785" w14:paraId="6F643671" w14:textId="77777777" w:rsidTr="006E41D6">
        <w:tblPrEx>
          <w:jc w:val="left"/>
        </w:tblPrEx>
        <w:trPr>
          <w:trHeight w:val="270"/>
        </w:trPr>
        <w:tc>
          <w:tcPr>
            <w:tcW w:w="1385" w:type="dxa"/>
            <w:noWrap/>
            <w:hideMark/>
          </w:tcPr>
          <w:p w14:paraId="537E880C" w14:textId="77777777" w:rsidR="00B45785" w:rsidRPr="00B45785" w:rsidRDefault="00B45785" w:rsidP="00B45785">
            <w:pPr>
              <w:widowControl/>
              <w:jc w:val="right"/>
              <w:rPr>
                <w:color w:val="000000"/>
                <w:kern w:val="0"/>
                <w:szCs w:val="21"/>
              </w:rPr>
            </w:pPr>
            <w:r w:rsidRPr="00B45785">
              <w:rPr>
                <w:color w:val="000000"/>
                <w:kern w:val="0"/>
                <w:szCs w:val="21"/>
              </w:rPr>
              <w:t>0.00160456</w:t>
            </w:r>
          </w:p>
        </w:tc>
        <w:tc>
          <w:tcPr>
            <w:tcW w:w="1635" w:type="dxa"/>
            <w:noWrap/>
            <w:hideMark/>
          </w:tcPr>
          <w:p w14:paraId="38361C70" w14:textId="77777777" w:rsidR="00B45785" w:rsidRPr="00B45785" w:rsidRDefault="00B45785" w:rsidP="00B45785">
            <w:pPr>
              <w:widowControl/>
              <w:jc w:val="right"/>
              <w:rPr>
                <w:color w:val="000000"/>
                <w:kern w:val="0"/>
                <w:szCs w:val="21"/>
              </w:rPr>
            </w:pPr>
            <w:r w:rsidRPr="00B45785">
              <w:rPr>
                <w:color w:val="000000"/>
                <w:kern w:val="0"/>
                <w:szCs w:val="21"/>
              </w:rPr>
              <w:t>0.0016475</w:t>
            </w:r>
          </w:p>
        </w:tc>
        <w:tc>
          <w:tcPr>
            <w:tcW w:w="1316" w:type="dxa"/>
            <w:noWrap/>
            <w:hideMark/>
          </w:tcPr>
          <w:p w14:paraId="0EEDB3A1" w14:textId="77777777" w:rsidR="00B45785" w:rsidRPr="00B45785" w:rsidRDefault="00B45785" w:rsidP="00B45785">
            <w:pPr>
              <w:widowControl/>
              <w:jc w:val="right"/>
              <w:rPr>
                <w:color w:val="000000"/>
                <w:kern w:val="0"/>
                <w:szCs w:val="21"/>
              </w:rPr>
            </w:pPr>
            <w:r w:rsidRPr="00B45785">
              <w:rPr>
                <w:color w:val="000000"/>
                <w:kern w:val="0"/>
                <w:szCs w:val="21"/>
              </w:rPr>
              <w:t>0.00117913</w:t>
            </w:r>
          </w:p>
        </w:tc>
        <w:tc>
          <w:tcPr>
            <w:tcW w:w="1316" w:type="dxa"/>
            <w:noWrap/>
            <w:hideMark/>
          </w:tcPr>
          <w:p w14:paraId="5010F124" w14:textId="77777777" w:rsidR="00B45785" w:rsidRPr="00B45785" w:rsidRDefault="00B45785" w:rsidP="00B45785">
            <w:pPr>
              <w:widowControl/>
              <w:jc w:val="right"/>
              <w:rPr>
                <w:color w:val="000000"/>
                <w:kern w:val="0"/>
                <w:szCs w:val="21"/>
              </w:rPr>
            </w:pPr>
            <w:r w:rsidRPr="00B45785">
              <w:rPr>
                <w:color w:val="000000"/>
                <w:kern w:val="0"/>
                <w:szCs w:val="21"/>
              </w:rPr>
              <w:t>0.00202999</w:t>
            </w:r>
          </w:p>
        </w:tc>
        <w:tc>
          <w:tcPr>
            <w:tcW w:w="1316" w:type="dxa"/>
            <w:noWrap/>
            <w:hideMark/>
          </w:tcPr>
          <w:p w14:paraId="34FFE11F" w14:textId="77777777" w:rsidR="00B45785" w:rsidRPr="00B45785" w:rsidRDefault="00B45785" w:rsidP="00B45785">
            <w:pPr>
              <w:widowControl/>
              <w:jc w:val="right"/>
              <w:rPr>
                <w:color w:val="000000"/>
                <w:kern w:val="0"/>
                <w:szCs w:val="21"/>
              </w:rPr>
            </w:pPr>
            <w:r w:rsidRPr="00B45785">
              <w:rPr>
                <w:color w:val="000000"/>
                <w:kern w:val="0"/>
                <w:szCs w:val="21"/>
              </w:rPr>
              <w:t>0.00125125</w:t>
            </w:r>
          </w:p>
        </w:tc>
        <w:tc>
          <w:tcPr>
            <w:tcW w:w="1249" w:type="dxa"/>
            <w:noWrap/>
            <w:hideMark/>
          </w:tcPr>
          <w:p w14:paraId="576C4371" w14:textId="77777777" w:rsidR="00B45785" w:rsidRPr="00B45785" w:rsidRDefault="00B45785" w:rsidP="00B45785">
            <w:pPr>
              <w:widowControl/>
              <w:jc w:val="right"/>
              <w:rPr>
                <w:color w:val="000000"/>
                <w:kern w:val="0"/>
                <w:szCs w:val="21"/>
              </w:rPr>
            </w:pPr>
            <w:r w:rsidRPr="00B45785">
              <w:rPr>
                <w:color w:val="000000"/>
                <w:kern w:val="0"/>
                <w:szCs w:val="21"/>
              </w:rPr>
              <w:t>0.00204375</w:t>
            </w:r>
          </w:p>
        </w:tc>
      </w:tr>
    </w:tbl>
    <w:p w14:paraId="72897892" w14:textId="77777777" w:rsidR="005011FA" w:rsidRPr="005011FA" w:rsidRDefault="005011FA" w:rsidP="005E5E81">
      <w:pPr>
        <w:rPr>
          <w:b/>
          <w:sz w:val="24"/>
          <w:szCs w:val="36"/>
        </w:rPr>
      </w:pPr>
    </w:p>
    <w:p w14:paraId="1EE36C0E" w14:textId="19481810" w:rsidR="009F1835" w:rsidRDefault="009F1835" w:rsidP="009F1835">
      <w:pPr>
        <w:pStyle w:val="a5"/>
        <w:numPr>
          <w:ilvl w:val="1"/>
          <w:numId w:val="7"/>
        </w:numPr>
        <w:spacing w:line="360" w:lineRule="auto"/>
        <w:ind w:firstLineChars="0"/>
        <w:rPr>
          <w:rFonts w:ascii="Times New Roman"/>
          <w:b/>
          <w:sz w:val="24"/>
          <w:szCs w:val="36"/>
          <w:lang w:eastAsia="zh-CN"/>
        </w:rPr>
      </w:pPr>
      <w:r>
        <w:rPr>
          <w:rFonts w:ascii="Times New Roman"/>
          <w:b/>
          <w:sz w:val="24"/>
          <w:szCs w:val="36"/>
          <w:lang w:eastAsia="zh-CN"/>
        </w:rPr>
        <w:t>Bayes Distinction</w:t>
      </w:r>
      <w:r w:rsidR="0030646B" w:rsidRPr="0030646B">
        <w:rPr>
          <w:rFonts w:ascii="Times New Roman" w:eastAsia="宋体"/>
          <w:b/>
          <w:sz w:val="24"/>
          <w:szCs w:val="24"/>
          <w:vertAlign w:val="superscript"/>
        </w:rPr>
        <w:t>[16]</w:t>
      </w:r>
    </w:p>
    <w:p w14:paraId="15B52809" w14:textId="77777777" w:rsidR="005E5E81" w:rsidRPr="005E5E81" w:rsidRDefault="005E5E81" w:rsidP="005E5E81">
      <w:pPr>
        <w:rPr>
          <w:sz w:val="24"/>
          <w:szCs w:val="36"/>
        </w:rPr>
      </w:pPr>
    </w:p>
    <w:p w14:paraId="61CD97AA" w14:textId="33A801B2" w:rsidR="00165464" w:rsidRDefault="00165464" w:rsidP="00165464">
      <w:pPr>
        <w:snapToGrid w:val="0"/>
        <w:spacing w:line="180" w:lineRule="atLeast"/>
        <w:jc w:val="left"/>
        <w:rPr>
          <w:sz w:val="24"/>
          <w:szCs w:val="36"/>
        </w:rPr>
      </w:pPr>
      <w:r w:rsidRPr="00165464">
        <w:rPr>
          <w:sz w:val="24"/>
          <w:szCs w:val="36"/>
        </w:rPr>
        <w:t xml:space="preserve">In the distance </w:t>
      </w:r>
      <w:proofErr w:type="spellStart"/>
      <w:r w:rsidR="00CD3392">
        <w:rPr>
          <w:sz w:val="24"/>
          <w:szCs w:val="36"/>
        </w:rPr>
        <w:t>distinction</w:t>
      </w:r>
      <w:r w:rsidRPr="00165464">
        <w:rPr>
          <w:sz w:val="24"/>
          <w:szCs w:val="36"/>
        </w:rPr>
        <w:t>method</w:t>
      </w:r>
      <w:proofErr w:type="spellEnd"/>
      <w:r w:rsidRPr="00165464">
        <w:rPr>
          <w:sz w:val="24"/>
          <w:szCs w:val="36"/>
        </w:rPr>
        <w:t xml:space="preserve"> above, it does not take into account the frequency of each sample in the whole, and does not take into account the loss caused by the wr</w:t>
      </w:r>
      <w:r>
        <w:rPr>
          <w:sz w:val="24"/>
          <w:szCs w:val="36"/>
        </w:rPr>
        <w:t xml:space="preserve">ong </w:t>
      </w:r>
      <w:r w:rsidR="00CD3392">
        <w:rPr>
          <w:sz w:val="24"/>
          <w:szCs w:val="36"/>
        </w:rPr>
        <w:t>distinction</w:t>
      </w:r>
      <w:r>
        <w:rPr>
          <w:sz w:val="24"/>
          <w:szCs w:val="36"/>
        </w:rPr>
        <w:t>. The Bayes distinction</w:t>
      </w:r>
      <w:r w:rsidR="006A1BAF">
        <w:rPr>
          <w:sz w:val="24"/>
          <w:szCs w:val="36"/>
        </w:rPr>
        <w:t xml:space="preserve"> method modifi</w:t>
      </w:r>
      <w:r w:rsidR="006A1BAF">
        <w:rPr>
          <w:rFonts w:hint="eastAsia"/>
          <w:sz w:val="24"/>
          <w:szCs w:val="36"/>
        </w:rPr>
        <w:t>es</w:t>
      </w:r>
      <w:r w:rsidRPr="00165464">
        <w:rPr>
          <w:sz w:val="24"/>
          <w:szCs w:val="36"/>
        </w:rPr>
        <w:t xml:space="preserve"> on the </w:t>
      </w:r>
      <w:r>
        <w:rPr>
          <w:sz w:val="24"/>
          <w:szCs w:val="36"/>
        </w:rPr>
        <w:t>basis of distance distinction</w:t>
      </w:r>
      <w:r w:rsidRPr="00165464">
        <w:rPr>
          <w:sz w:val="24"/>
          <w:szCs w:val="36"/>
        </w:rPr>
        <w:t xml:space="preserve">, </w:t>
      </w:r>
      <w:r w:rsidR="00314BE1">
        <w:rPr>
          <w:sz w:val="24"/>
          <w:szCs w:val="36"/>
        </w:rPr>
        <w:t xml:space="preserve">and the formula is </w:t>
      </w:r>
      <w:r w:rsidR="006A1BAF">
        <w:rPr>
          <w:sz w:val="24"/>
          <w:szCs w:val="36"/>
        </w:rPr>
        <w:t>defined as in formula</w:t>
      </w:r>
      <w:r w:rsidR="00314BE1">
        <w:rPr>
          <w:sz w:val="24"/>
          <w:szCs w:val="36"/>
        </w:rPr>
        <w:t xml:space="preserve"> </w:t>
      </w:r>
      <w:r w:rsidR="00314BE1">
        <w:rPr>
          <w:rFonts w:hint="eastAsia"/>
          <w:sz w:val="24"/>
          <w:szCs w:val="36"/>
        </w:rPr>
        <w:t>30</w:t>
      </w:r>
      <w:r w:rsidRPr="00165464">
        <w:rPr>
          <w:sz w:val="24"/>
          <w:szCs w:val="36"/>
        </w:rPr>
        <w:t xml:space="preserve">: </w:t>
      </w:r>
    </w:p>
    <w:p w14:paraId="27405004" w14:textId="77777777" w:rsidR="00BB6B93" w:rsidRPr="00165464" w:rsidRDefault="00BB6B93" w:rsidP="00165464">
      <w:pPr>
        <w:snapToGrid w:val="0"/>
        <w:spacing w:line="180" w:lineRule="atLeast"/>
        <w:jc w:val="left"/>
        <w:rPr>
          <w:sz w:val="24"/>
          <w:szCs w:val="36"/>
        </w:rPr>
      </w:pPr>
    </w:p>
    <w:p w14:paraId="694A7B93" w14:textId="088263E6" w:rsidR="00165464" w:rsidRDefault="00B55A50"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3536" behindDoc="0" locked="0" layoutInCell="1" allowOverlap="1" wp14:anchorId="17CB4A16" wp14:editId="42D535EC">
                <wp:simplePos x="0" y="0"/>
                <wp:positionH relativeFrom="margin">
                  <wp:align>right</wp:align>
                </wp:positionH>
                <wp:positionV relativeFrom="paragraph">
                  <wp:posOffset>37465</wp:posOffset>
                </wp:positionV>
                <wp:extent cx="428625" cy="304800"/>
                <wp:effectExtent l="0" t="0" r="0" b="0"/>
                <wp:wrapNone/>
                <wp:docPr id="1094" name="文本框 10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E9E4FD" w14:textId="77777777" w:rsidR="003D1226" w:rsidRPr="008A1391" w:rsidRDefault="003D1226" w:rsidP="00A463EB">
                            <w:pPr>
                              <w:rPr>
                                <w:rFonts w:eastAsia="仿宋_GB2312"/>
                              </w:rPr>
                            </w:pPr>
                            <w:r>
                              <w:rPr>
                                <w:rFonts w:eastAsia="仿宋_GB2312"/>
                              </w:rPr>
                              <w:t>(</w:t>
                            </w:r>
                            <w:r>
                              <w:rPr>
                                <w:rFonts w:eastAsia="仿宋_GB2312" w:hint="eastAsia"/>
                              </w:rPr>
                              <w:t>30</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B4A16" id="文本框 1094" o:spid="_x0000_s1151" type="#_x0000_t202" style="position:absolute;left:0;text-align:left;margin-left:-17.45pt;margin-top:2.95pt;width:33.75pt;height:24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" fillcolor="white [3201]" stroked="f" strokeweight=".5pt">
                <v:path arrowok="t"/>
                <v:textbox>
                  <w:txbxContent>
                    <w:p w14:paraId="4FE9E4FD" w14:textId="77777777" w:rsidR="003D1226" w:rsidRPr="008A1391" w:rsidRDefault="003D1226" w:rsidP="00A463EB">
                      <w:pPr>
                        <w:rPr>
                          <w:rFonts w:eastAsia="仿宋_GB2312"/>
                        </w:rPr>
                      </w:pPr>
                      <w:r>
                        <w:rPr>
                          <w:rFonts w:eastAsia="仿宋_GB2312"/>
                        </w:rPr>
                        <w:t>(</w:t>
                      </w:r>
                      <w:r>
                        <w:rPr>
                          <w:rFonts w:eastAsia="仿宋_GB2312" w:hint="eastAsia"/>
                        </w:rPr>
                        <w:t>30</w:t>
                      </w:r>
                      <w:r>
                        <w:rPr>
                          <w:rFonts w:eastAsia="仿宋_GB2312"/>
                        </w:rPr>
                        <w:t>)</w:t>
                      </w:r>
                    </w:p>
                  </w:txbxContent>
                </v:textbox>
                <w10:wrap anchorx="margin"/>
              </v:shape>
            </w:pict>
          </mc:Fallback>
        </mc:AlternateContent>
      </w:r>
      <w:r w:rsidR="00165464" w:rsidRPr="00165464">
        <w:rPr>
          <w:noProof/>
          <w:sz w:val="24"/>
          <w:szCs w:val="36"/>
        </w:rPr>
        <w:drawing>
          <wp:inline distT="0" distB="0" distL="0" distR="0" wp14:anchorId="6CE5FE8A" wp14:editId="4E62D816">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14:paraId="6973933C" w14:textId="77777777" w:rsidR="00BB6B93" w:rsidRPr="00165464" w:rsidRDefault="00BB6B93" w:rsidP="00A463EB">
      <w:pPr>
        <w:snapToGrid w:val="0"/>
        <w:spacing w:line="180" w:lineRule="atLeast"/>
        <w:contextualSpacing/>
        <w:rPr>
          <w:sz w:val="24"/>
          <w:szCs w:val="36"/>
        </w:rPr>
      </w:pPr>
    </w:p>
    <w:p w14:paraId="11E46706" w14:textId="1299E6AC" w:rsidR="00165464" w:rsidRDefault="00165464" w:rsidP="00165464">
      <w:pPr>
        <w:snapToGrid w:val="0"/>
        <w:spacing w:line="180" w:lineRule="atLeast"/>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r>
          <w:rPr>
            <w:rFonts w:ascii="Cambria Math" w:hAnsi="Cambria Math"/>
            <w:sz w:val="24"/>
            <w:szCs w:val="36"/>
          </w:rPr>
          <m:t xml:space="preserve"> </m:t>
        </m:r>
      </m:oMath>
      <w:r w:rsidRPr="00165464">
        <w:rPr>
          <w:sz w:val="24"/>
          <w:szCs w:val="36"/>
        </w:rPr>
        <w:t>represents a posteriori probability</w:t>
      </w:r>
      <w:proofErr w:type="gramStart"/>
      <w:r>
        <w:rPr>
          <w:rFonts w:hint="eastAsia"/>
          <w:sz w:val="24"/>
          <w:szCs w:val="36"/>
        </w:rPr>
        <w:t>,</w:t>
      </w:r>
      <w:proofErr w:type="gramEnd"/>
      <m:oMath>
        <m:r>
          <w:rPr>
            <w:rFonts w:ascii="Cambria Math" w:hAnsi="Cambria Math"/>
            <w:sz w:val="24"/>
            <w:szCs w:val="36"/>
          </w:rPr>
          <m:t xml:space="preserve"> 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r>
          <w:rPr>
            <w:rFonts w:ascii="Cambria Math" w:hAnsi="Cambria Math"/>
            <w:sz w:val="24"/>
            <w:szCs w:val="36"/>
          </w:rPr>
          <m:t xml:space="preserve"> </m:t>
        </m:r>
      </m:oMath>
      <w:r w:rsidR="006A1BAF">
        <w:rPr>
          <w:sz w:val="24"/>
          <w:szCs w:val="36"/>
        </w:rPr>
        <w:t>represents a prior</w:t>
      </w:r>
      <w:r w:rsidRPr="00165464">
        <w:rPr>
          <w:sz w:val="24"/>
          <w:szCs w:val="36"/>
        </w:rPr>
        <w:t xml:space="preserve"> probability</w:t>
      </w:r>
      <w:r>
        <w:rPr>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r>
          <w:rPr>
            <w:rFonts w:ascii="Cambria Math" w:hAnsi="Cambria Math"/>
            <w:sz w:val="24"/>
            <w:szCs w:val="36"/>
          </w:rPr>
          <m:t xml:space="preserve"> </m:t>
        </m:r>
      </m:oMath>
      <w:r w:rsidRPr="00165464">
        <w:rPr>
          <w:sz w:val="24"/>
          <w:szCs w:val="36"/>
        </w:rPr>
        <w:t>represents the frequency at which the sample appears</w:t>
      </w:r>
      <w:r>
        <w:rPr>
          <w:rFonts w:hint="eastAsia"/>
          <w:sz w:val="24"/>
          <w:szCs w:val="36"/>
        </w:rPr>
        <w:t>,</w:t>
      </w:r>
      <w:r w:rsidR="006A1BAF">
        <w:rPr>
          <w:sz w:val="24"/>
          <w:szCs w:val="36"/>
        </w:rPr>
        <w:t xml:space="preserve"> </w:t>
      </w:r>
      <w:r w:rsidR="0094108B">
        <w:rPr>
          <w:sz w:val="24"/>
          <w:szCs w:val="36"/>
        </w:rPr>
        <w:t xml:space="preserve">and </w:t>
      </w:r>
      <m:oMath>
        <m:r>
          <w:rPr>
            <w:rFonts w:ascii="Cambria Math" w:hAnsi="Cambria Math"/>
            <w:sz w:val="24"/>
            <w:szCs w:val="36"/>
          </w:rPr>
          <m:t xml:space="preserve">Σ </m:t>
        </m:r>
      </m:oMath>
      <w:r w:rsidRPr="00165464">
        <w:rPr>
          <w:sz w:val="24"/>
          <w:szCs w:val="36"/>
        </w:rPr>
        <w:t>represents the total covariance ma</w:t>
      </w:r>
      <w:proofErr w:type="spellStart"/>
      <w:r w:rsidR="00F06C0A">
        <w:rPr>
          <w:sz w:val="24"/>
          <w:szCs w:val="36"/>
        </w:rPr>
        <w:t>trix</w:t>
      </w:r>
      <w:r w:rsidR="006A1BAF">
        <w:rPr>
          <w:sz w:val="24"/>
          <w:szCs w:val="36"/>
        </w:rPr>
        <w:t>es</w:t>
      </w:r>
      <w:proofErr w:type="spellEnd"/>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Pr="00165464">
        <w:rPr>
          <w:sz w:val="24"/>
          <w:szCs w:val="36"/>
        </w:rPr>
        <w:t xml:space="preserve"> 3</w:t>
      </w:r>
      <w:r w:rsidR="00314BE1">
        <w:rPr>
          <w:rFonts w:hint="eastAsia"/>
          <w:sz w:val="24"/>
          <w:szCs w:val="36"/>
        </w:rPr>
        <w:t>1</w:t>
      </w:r>
      <w:r w:rsidRPr="00165464">
        <w:rPr>
          <w:sz w:val="24"/>
          <w:szCs w:val="36"/>
        </w:rPr>
        <w:t>:</w:t>
      </w:r>
    </w:p>
    <w:p w14:paraId="02511F2F" w14:textId="77777777" w:rsidR="00BB6B93" w:rsidRPr="00165464" w:rsidRDefault="00BB6B93" w:rsidP="00165464">
      <w:pPr>
        <w:snapToGrid w:val="0"/>
        <w:spacing w:line="180" w:lineRule="atLeast"/>
        <w:jc w:val="left"/>
        <w:rPr>
          <w:sz w:val="24"/>
          <w:szCs w:val="36"/>
        </w:rPr>
      </w:pPr>
    </w:p>
    <w:p w14:paraId="7D2604EB" w14:textId="40D233FB" w:rsidR="00165464" w:rsidRDefault="00B55A50"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5584" behindDoc="0" locked="0" layoutInCell="1" allowOverlap="1" wp14:anchorId="4108A9D2" wp14:editId="37CCA492">
                <wp:simplePos x="0" y="0"/>
                <wp:positionH relativeFrom="margin">
                  <wp:align>right</wp:align>
                </wp:positionH>
                <wp:positionV relativeFrom="paragraph">
                  <wp:posOffset>57150</wp:posOffset>
                </wp:positionV>
                <wp:extent cx="428625" cy="304800"/>
                <wp:effectExtent l="0" t="0" r="0" b="0"/>
                <wp:wrapNone/>
                <wp:docPr id="1095" name="文本框 10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A9FC41" w14:textId="77777777" w:rsidR="003D1226" w:rsidRPr="008A1391" w:rsidRDefault="003D1226" w:rsidP="00A463EB">
                            <w:pPr>
                              <w:rPr>
                                <w:rFonts w:eastAsia="仿宋_GB2312"/>
                              </w:rPr>
                            </w:pPr>
                            <w:r>
                              <w:rPr>
                                <w:rFonts w:eastAsia="仿宋_GB2312"/>
                              </w:rPr>
                              <w:t>(3</w:t>
                            </w:r>
                            <w:r>
                              <w:rPr>
                                <w:rFonts w:eastAsia="仿宋_GB2312" w:hint="eastAsia"/>
                              </w:rPr>
                              <w:t>1</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8A9D2" id="文本框 1095" o:spid="_x0000_s1152" type="#_x0000_t202" style="position:absolute;left:0;text-align:left;margin-left:-17.45pt;margin-top:4.5pt;width:33.75pt;height:2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AuAGbQqwIAALEFAAAOAAAAAAAAAAAA&#10;AAAAAC4CAABkcnMvZTJvRG9jLnhtbFBLAQItABQABgAIAAAAIQBEGDAM3AAAAAQBAAAPAAAAAAAA&#10;AAAAAAAAAAUFAABkcnMvZG93bnJldi54bWxQSwUGAAAAAAQABADzAAAADgYAAAAA&#10;" fillcolor="white [3201]" stroked="f" strokeweight=".5pt">
                <v:path arrowok="t"/>
                <v:textbox>
                  <w:txbxContent>
                    <w:p w14:paraId="0CA9FC41" w14:textId="77777777" w:rsidR="003D1226" w:rsidRPr="008A1391" w:rsidRDefault="003D1226" w:rsidP="00A463EB">
                      <w:pPr>
                        <w:rPr>
                          <w:rFonts w:eastAsia="仿宋_GB2312"/>
                        </w:rPr>
                      </w:pPr>
                      <w:r>
                        <w:rPr>
                          <w:rFonts w:eastAsia="仿宋_GB2312"/>
                        </w:rPr>
                        <w:t>(3</w:t>
                      </w:r>
                      <w:r>
                        <w:rPr>
                          <w:rFonts w:eastAsia="仿宋_GB2312" w:hint="eastAsia"/>
                        </w:rPr>
                        <w:t>1</w:t>
                      </w:r>
                      <w:r>
                        <w:rPr>
                          <w:rFonts w:eastAsia="仿宋_GB2312"/>
                        </w:rPr>
                        <w:t>)</w:t>
                      </w:r>
                    </w:p>
                  </w:txbxContent>
                </v:textbox>
                <w10:wrap anchorx="margin"/>
              </v:shape>
            </w:pict>
          </mc:Fallback>
        </mc:AlternateContent>
      </w:r>
      <w:r w:rsidR="00165464" w:rsidRPr="00165464">
        <w:rPr>
          <w:noProof/>
          <w:sz w:val="24"/>
          <w:szCs w:val="36"/>
        </w:rPr>
        <w:drawing>
          <wp:inline distT="0" distB="0" distL="0" distR="0" wp14:anchorId="0467B15D" wp14:editId="190BE89F">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14:paraId="3697AA14" w14:textId="77777777" w:rsidR="00BB6B93" w:rsidRPr="00165464" w:rsidRDefault="00BB6B93" w:rsidP="00165464">
      <w:pPr>
        <w:snapToGrid w:val="0"/>
        <w:spacing w:line="180" w:lineRule="atLeast"/>
        <w:ind w:firstLineChars="200" w:firstLine="480"/>
        <w:contextualSpacing/>
        <w:jc w:val="center"/>
        <w:rPr>
          <w:sz w:val="24"/>
          <w:szCs w:val="36"/>
        </w:rPr>
      </w:pPr>
    </w:p>
    <w:p w14:paraId="736491A9" w14:textId="28131B3E" w:rsidR="00165464" w:rsidRDefault="00165464" w:rsidP="00165464">
      <w:pPr>
        <w:snapToGrid w:val="0"/>
        <w:spacing w:line="180" w:lineRule="atLeast"/>
        <w:contextualSpacing/>
        <w:jc w:val="left"/>
        <w:rPr>
          <w:sz w:val="24"/>
          <w:szCs w:val="36"/>
        </w:rPr>
      </w:pPr>
      <w:r w:rsidRPr="00165464">
        <w:rPr>
          <w:rFonts w:hint="eastAsia"/>
          <w:sz w:val="24"/>
          <w:szCs w:val="36"/>
        </w:rPr>
        <w:t>T</w:t>
      </w:r>
      <w:r w:rsidRPr="00165464">
        <w:rPr>
          <w:sz w:val="24"/>
          <w:szCs w:val="36"/>
        </w:rPr>
        <w:t xml:space="preserve">hen </w:t>
      </w:r>
      <w:r w:rsidR="002D531C">
        <w:rPr>
          <w:sz w:val="24"/>
          <w:szCs w:val="36"/>
        </w:rPr>
        <w:t>we categorize</w:t>
      </w:r>
      <m:oMath>
        <m:r>
          <w:rPr>
            <w:rFonts w:ascii="Cambria Math" w:hAnsi="Cambria Math"/>
            <w:sz w:val="24"/>
            <w:szCs w:val="36"/>
          </w:rPr>
          <m:t xml:space="preserve"> </m:t>
        </m:r>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r>
          <w:rPr>
            <w:rFonts w:ascii="Cambria Math" w:hAnsi="Cambria Math"/>
            <w:sz w:val="24"/>
            <w:szCs w:val="36"/>
          </w:rPr>
          <m:t xml:space="preserve"> </m:t>
        </m:r>
      </m:oMath>
      <w:r>
        <w:rPr>
          <w:sz w:val="24"/>
          <w:szCs w:val="36"/>
        </w:rPr>
        <w:t>in</w:t>
      </w:r>
      <w:r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Pr>
          <w:rFonts w:hint="eastAsia"/>
          <w:sz w:val="24"/>
          <w:szCs w:val="36"/>
        </w:rPr>
        <w:t>,</w:t>
      </w:r>
      <w:r>
        <w:rPr>
          <w:sz w:val="24"/>
          <w:szCs w:val="36"/>
        </w:rPr>
        <w:t>among which</w:t>
      </w:r>
      <m:oMath>
        <m:sSub>
          <m:sSubPr>
            <m:ctrlPr>
              <w:rPr>
                <w:rFonts w:ascii="Cambria Math" w:hAnsi="Cambria Math"/>
                <w:sz w:val="24"/>
                <w:szCs w:val="36"/>
              </w:rPr>
            </m:ctrlPr>
          </m:sSubPr>
          <m:e>
            <m:r>
              <w:rPr>
                <w:rFonts w:ascii="Cambria Math" w:hAnsi="Cambria Math"/>
                <w:sz w:val="24"/>
                <w:szCs w:val="36"/>
              </w:rPr>
              <m:t xml:space="preserve"> G</m:t>
            </m:r>
          </m:e>
          <m:sub>
            <m:r>
              <w:rPr>
                <w:rFonts w:ascii="Cambria Math" w:hAnsi="Cambria Math"/>
                <w:sz w:val="24"/>
                <w:szCs w:val="36"/>
              </w:rPr>
              <m:t>i</m:t>
            </m:r>
          </m:sub>
        </m:sSub>
      </m:oMath>
      <w:r w:rsidRPr="00165464">
        <w:rPr>
          <w:sz w:val="24"/>
          <w:szCs w:val="36"/>
        </w:rPr>
        <w:t xml:space="preserve"> is th</w:t>
      </w:r>
      <w:r>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Pr="00165464">
        <w:rPr>
          <w:sz w:val="24"/>
          <w:szCs w:val="36"/>
        </w:rPr>
        <w:t xml:space="preserve"> is priori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Pr>
          <w:sz w:val="24"/>
          <w:szCs w:val="36"/>
        </w:rPr>
        <w:t xml:space="preserve">, </w:t>
      </w:r>
      <w:r w:rsidR="002D531C">
        <w:rPr>
          <w:sz w:val="24"/>
          <w:szCs w:val="36"/>
        </w:rPr>
        <w:t xml:space="preserve">which is the probability that </w:t>
      </w:r>
      <w:r w:rsidRPr="00165464">
        <w:rPr>
          <w:sz w:val="24"/>
          <w:szCs w:val="36"/>
        </w:rPr>
        <w:t xml:space="preserve">it belongs </w:t>
      </w:r>
      <w:r w:rsidR="002D531C">
        <w:rPr>
          <w:sz w:val="24"/>
          <w:szCs w:val="36"/>
        </w:rPr>
        <w:t xml:space="preserve">a certain category </w:t>
      </w:r>
      <w:r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r>
          <w:rPr>
            <w:rFonts w:ascii="Cambria Math" w:hAnsi="Cambria Math"/>
            <w:sz w:val="24"/>
            <w:szCs w:val="36"/>
          </w:rPr>
          <m:t xml:space="preserve"> </m:t>
        </m:r>
      </m:oMath>
      <w:r w:rsidRPr="00165464">
        <w:rPr>
          <w:sz w:val="24"/>
          <w:szCs w:val="36"/>
        </w:rPr>
        <w:t>occurs</w:t>
      </w:r>
      <w:r w:rsidR="002D531C">
        <w:rPr>
          <w:sz w:val="24"/>
          <w:szCs w:val="36"/>
        </w:rPr>
        <w:t>, and</w:t>
      </w:r>
      <m:oMath>
        <m:r>
          <w:rPr>
            <w:rFonts w:ascii="Cambria Math" w:hAnsi="Cambria Math"/>
            <w:sz w:val="24"/>
            <w:szCs w:val="36"/>
          </w:rPr>
          <m:t xml:space="preserve"> k</m:t>
        </m:r>
      </m:oMath>
      <w:r w:rsidRPr="00165464">
        <w:rPr>
          <w:sz w:val="24"/>
          <w:szCs w:val="36"/>
        </w:rPr>
        <w:t xml:space="preserve"> 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sz w:val="24"/>
          <w:szCs w:val="36"/>
        </w:rPr>
        <w:t xml:space="preserve">. The solution formula for </w:t>
      </w:r>
      <w:r w:rsidR="002D531C">
        <w:rPr>
          <w:sz w:val="24"/>
          <w:szCs w:val="36"/>
        </w:rPr>
        <w:t>distinction</w:t>
      </w:r>
      <w:r w:rsidR="0094108B">
        <w:rPr>
          <w:sz w:val="24"/>
          <w:szCs w:val="36"/>
        </w:rPr>
        <w:t xml:space="preserve"> analysis is as the following </w:t>
      </w:r>
      <w:r w:rsidR="0094108B">
        <w:rPr>
          <w:sz w:val="24"/>
          <w:szCs w:val="36"/>
        </w:rPr>
        <w:lastRenderedPageBreak/>
        <w:t xml:space="preserve">formulas </w:t>
      </w:r>
      <w:r w:rsidR="00A463EB">
        <w:rPr>
          <w:rFonts w:hint="eastAsia"/>
          <w:sz w:val="24"/>
          <w:szCs w:val="36"/>
        </w:rPr>
        <w:t>3</w:t>
      </w:r>
      <w:r w:rsidR="00314BE1">
        <w:rPr>
          <w:rFonts w:hint="eastAsia"/>
          <w:sz w:val="24"/>
          <w:szCs w:val="36"/>
        </w:rPr>
        <w:t>2</w:t>
      </w:r>
      <w:r w:rsidRPr="00165464">
        <w:rPr>
          <w:rFonts w:hint="eastAsia"/>
          <w:sz w:val="24"/>
          <w:szCs w:val="36"/>
        </w:rPr>
        <w:t>-</w:t>
      </w:r>
      <w:r w:rsidRPr="00165464">
        <w:rPr>
          <w:sz w:val="24"/>
          <w:szCs w:val="36"/>
        </w:rPr>
        <w:t>3</w:t>
      </w:r>
      <w:r w:rsidR="00314BE1">
        <w:rPr>
          <w:rFonts w:hint="eastAsia"/>
          <w:sz w:val="24"/>
          <w:szCs w:val="36"/>
        </w:rPr>
        <w:t>3</w:t>
      </w:r>
      <w:r>
        <w:rPr>
          <w:rFonts w:hint="eastAsia"/>
          <w:sz w:val="24"/>
          <w:szCs w:val="36"/>
        </w:rPr>
        <w:t>:</w:t>
      </w:r>
    </w:p>
    <w:p w14:paraId="7434FCC6" w14:textId="77777777" w:rsidR="00BB6B93" w:rsidRPr="00165464" w:rsidRDefault="00BB6B93" w:rsidP="00165464">
      <w:pPr>
        <w:snapToGrid w:val="0"/>
        <w:spacing w:line="180" w:lineRule="atLeast"/>
        <w:contextualSpacing/>
        <w:jc w:val="left"/>
        <w:rPr>
          <w:sz w:val="24"/>
          <w:szCs w:val="36"/>
        </w:rPr>
      </w:pPr>
    </w:p>
    <w:p w14:paraId="2FD225DA" w14:textId="3278DE17" w:rsidR="00165464" w:rsidRDefault="00B55A50"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7632" behindDoc="0" locked="0" layoutInCell="1" allowOverlap="1" wp14:anchorId="78E7D933" wp14:editId="1974D76B">
                <wp:simplePos x="0" y="0"/>
                <wp:positionH relativeFrom="margin">
                  <wp:align>right</wp:align>
                </wp:positionH>
                <wp:positionV relativeFrom="paragraph">
                  <wp:posOffset>219075</wp:posOffset>
                </wp:positionV>
                <wp:extent cx="628650" cy="304800"/>
                <wp:effectExtent l="0" t="0" r="0" b="0"/>
                <wp:wrapNone/>
                <wp:docPr id="1096"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6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6062F1" w14:textId="77777777" w:rsidR="003D1226" w:rsidRPr="008A1391" w:rsidRDefault="003D1226" w:rsidP="00A463EB">
                            <w:pPr>
                              <w:rPr>
                                <w:rFonts w:eastAsia="仿宋_GB2312"/>
                              </w:rPr>
                            </w:pPr>
                            <w:r>
                              <w:rPr>
                                <w:rFonts w:eastAsia="仿宋_GB2312"/>
                              </w:rPr>
                              <w:t>(3</w:t>
                            </w:r>
                            <w:r>
                              <w:rPr>
                                <w:rFonts w:eastAsia="仿宋_GB2312" w:hint="eastAsia"/>
                              </w:rPr>
                              <w:t>2</w:t>
                            </w:r>
                            <w:r>
                              <w:rPr>
                                <w:rFonts w:eastAsia="仿宋_GB2312"/>
                              </w:rPr>
                              <w:t>-3</w:t>
                            </w:r>
                            <w:r>
                              <w:rPr>
                                <w:rFonts w:eastAsia="仿宋_GB2312" w:hint="eastAsia"/>
                              </w:rPr>
                              <w:t>3</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7D933" id="文本框 1096" o:spid="_x0000_s1153" type="#_x0000_t202" style="position:absolute;left:0;text-align:left;margin-left:-1.7pt;margin-top:17.25pt;width:49.5pt;height:24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" fillcolor="white [3201]" stroked="f" strokeweight=".5pt">
                <v:path arrowok="t"/>
                <v:textbox>
                  <w:txbxContent>
                    <w:p w14:paraId="3C6062F1" w14:textId="77777777" w:rsidR="003D1226" w:rsidRPr="008A1391" w:rsidRDefault="003D1226" w:rsidP="00A463EB">
                      <w:pPr>
                        <w:rPr>
                          <w:rFonts w:eastAsia="仿宋_GB2312"/>
                        </w:rPr>
                      </w:pPr>
                      <w:r>
                        <w:rPr>
                          <w:rFonts w:eastAsia="仿宋_GB2312"/>
                        </w:rPr>
                        <w:t>(3</w:t>
                      </w:r>
                      <w:r>
                        <w:rPr>
                          <w:rFonts w:eastAsia="仿宋_GB2312" w:hint="eastAsia"/>
                        </w:rPr>
                        <w:t>2</w:t>
                      </w:r>
                      <w:r>
                        <w:rPr>
                          <w:rFonts w:eastAsia="仿宋_GB2312"/>
                        </w:rPr>
                        <w:t>-3</w:t>
                      </w:r>
                      <w:r>
                        <w:rPr>
                          <w:rFonts w:eastAsia="仿宋_GB2312" w:hint="eastAsia"/>
                        </w:rPr>
                        <w:t>3</w:t>
                      </w:r>
                      <w:r>
                        <w:rPr>
                          <w:rFonts w:eastAsia="仿宋_GB2312"/>
                        </w:rPr>
                        <w:t>)</w:t>
                      </w:r>
                    </w:p>
                  </w:txbxContent>
                </v:textbox>
                <w10:wrap anchorx="margin"/>
              </v:shape>
            </w:pict>
          </mc:Fallback>
        </mc:AlternateContent>
      </w:r>
      <w:r w:rsidR="00165464" w:rsidRPr="00165464">
        <w:rPr>
          <w:noProof/>
          <w:sz w:val="24"/>
          <w:szCs w:val="36"/>
        </w:rPr>
        <w:drawing>
          <wp:inline distT="0" distB="0" distL="0" distR="0" wp14:anchorId="718477A1" wp14:editId="01EE504E">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proofErr w:type="gramStart"/>
      <w:r w:rsidR="00EB12A4">
        <w:rPr>
          <w:sz w:val="24"/>
          <w:szCs w:val="36"/>
        </w:rPr>
        <w:t>and</w:t>
      </w:r>
      <w:proofErr w:type="gramEnd"/>
      <w:r>
        <w:rPr>
          <w:noProof/>
          <w:sz w:val="24"/>
          <w:szCs w:val="36"/>
        </w:rPr>
        <mc:AlternateContent>
          <mc:Choice Requires="wpg">
            <w:drawing>
              <wp:inline distT="0" distB="0" distL="0" distR="0" wp14:anchorId="37EF3857" wp14:editId="286CB36B">
                <wp:extent cx="2146935" cy="225425"/>
                <wp:effectExtent l="0" t="0" r="0" b="5080"/>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6935" cy="225425"/>
                          <a:chOff x="0" y="0"/>
                          <a:chExt cx="4019" cy="422"/>
                        </a:xfrm>
                      </wpg:grpSpPr>
                      <pic:pic xmlns:pic="http://schemas.openxmlformats.org/drawingml/2006/picture">
                        <pic:nvPicPr>
                          <pic:cNvPr id="7" name="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60" cy="4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600" y="48"/>
                            <a:ext cx="419" cy="2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CF2A12C" id="Group 6" o:spid="_x0000_s1026" style="width:169.05pt;height:1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">
                <v:shape id="Image" o:spid="_x0000_s102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VZTWnCAAAA2gAAAA8AAABkcnMvZG93bnJldi54bWxEj0FrwkAUhO8F/8PyBG91o4KVmI0UQQwI&#10;trX2/sg+k9Ds27i7mvjvu4VCj8PMfMNkm8G04k7ON5YVzKYJCOLS6oYrBefP3fMKhA/IGlvLpOBB&#10;Hjb56CnDVNueP+h+CpWIEPYpKqhD6FIpfVmTQT+1HXH0LtYZDFG6SmqHfYSbVs6TZCkNNhwXauxo&#10;W1P5fboZBbQ/f7m3Y7Hi46F/r4r99bBIUKnJeHhdgwg0hP/wX7vQCl7g90q8ATL/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1WU1pwgAAANoAAAAPAAAAAAAAAAAAAAAAAJ8C&#10;AABkcnMvZG93bnJldi54bWxQSwUGAAAAAAQABAD3AAAAjgMAAAAA&#10;">
                  <v:imagedata r:id="rId24" o:title=""/>
                </v:shape>
                <v:shape id="Image" o:spid="_x0000_s102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NS1S9AAAA2gAAAA8AAABkcnMvZG93bnJldi54bWxET8uKwjAU3QvzD+EOuBFNdKG1Y5RBENz6&#10;2l+bO22Z5iYk0da/N4uBWR7Oe7MbbCeeFGLrWMN8pkAQV860XGu4Xg7TAkRMyAY7x6ThRRF224/R&#10;Bkvjej7R85xqkUM4lqihScmXUsaqIYtx5jxx5n5csJgyDLU0Afscbju5UGopLbacGxr0tG+o+j0/&#10;rIaJX5+c7y83FVbF8mi6Q3tXc63Hn8P3F4hEQ/oX/7mPRkPemq/kGyC3b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kw1LVL0AAADaAAAADwAAAAAAAAAAAAAAAACfAgAAZHJz&#10;L2Rvd25yZXYueG1sUEsFBgAAAAAEAAQA9wAAAIkDAAAAAA==&#10;">
                  <v:imagedata r:id="rId25" o:title=""/>
                </v:shape>
                <w10:anchorlock/>
              </v:group>
            </w:pict>
          </mc:Fallback>
        </mc:AlternateContent>
      </w:r>
    </w:p>
    <w:p w14:paraId="2C02E1A8" w14:textId="77777777" w:rsidR="00BB6B93" w:rsidRPr="00165464" w:rsidRDefault="00BB6B93" w:rsidP="00165464">
      <w:pPr>
        <w:snapToGrid w:val="0"/>
        <w:spacing w:line="180" w:lineRule="atLeast"/>
        <w:ind w:firstLineChars="200" w:firstLine="480"/>
        <w:contextualSpacing/>
        <w:jc w:val="center"/>
        <w:rPr>
          <w:sz w:val="24"/>
          <w:szCs w:val="36"/>
        </w:rPr>
      </w:pPr>
    </w:p>
    <w:p w14:paraId="0597AC1F" w14:textId="7E5A32DD" w:rsidR="00165464" w:rsidRDefault="00165464" w:rsidP="00165464">
      <w:pPr>
        <w:snapToGrid w:val="0"/>
        <w:spacing w:line="180" w:lineRule="atLeast"/>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r>
          <w:rPr>
            <w:rFonts w:ascii="Cambria Math" w:hAnsi="Cambria Math"/>
            <w:sz w:val="24"/>
            <w:szCs w:val="36"/>
          </w:rPr>
          <m:t xml:space="preserve"> </m:t>
        </m:r>
      </m:oMath>
      <w:r w:rsidRPr="00165464">
        <w:rPr>
          <w:sz w:val="24"/>
          <w:szCs w:val="36"/>
        </w:rPr>
        <w:t>represents the co</w:t>
      </w:r>
      <w:proofErr w:type="spellStart"/>
      <w:r w:rsidR="002D531C">
        <w:rPr>
          <w:sz w:val="24"/>
          <w:szCs w:val="36"/>
        </w:rPr>
        <w:t>ndition</w:t>
      </w:r>
      <w:proofErr w:type="spellEnd"/>
      <w:r w:rsidR="002D531C">
        <w:rPr>
          <w:sz w:val="24"/>
          <w:szCs w:val="36"/>
        </w:rPr>
        <w:t xml:space="preserve"> probability of wrongly </w:t>
      </w:r>
      <w:proofErr w:type="spellStart"/>
      <w:r w:rsidR="008857F2">
        <w:rPr>
          <w:sz w:val="24"/>
          <w:szCs w:val="36"/>
        </w:rPr>
        <w:t>categorizing</w:t>
      </w:r>
      <w:r w:rsidRPr="00165464">
        <w:rPr>
          <w:sz w:val="24"/>
          <w:szCs w:val="36"/>
        </w:rPr>
        <w:t>the</w:t>
      </w:r>
      <w:proofErr w:type="spellEnd"/>
      <w:r w:rsidRPr="00165464">
        <w:rPr>
          <w:sz w:val="24"/>
          <w:szCs w:val="36"/>
        </w:rPr>
        <w:t xml:space="preserv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rFonts w:hint="eastAsia"/>
          <w:sz w:val="24"/>
          <w:szCs w:val="36"/>
        </w:rPr>
        <w:t>t</w:t>
      </w:r>
      <w:r w:rsidRPr="00165464">
        <w:rPr>
          <w:sz w:val="24"/>
          <w:szCs w:val="36"/>
        </w:rPr>
        <w:t xml:space="preserve">o the </w:t>
      </w:r>
      <w:r w:rsidR="002D531C">
        <w:rPr>
          <w:sz w:val="24"/>
          <w:szCs w:val="36"/>
        </w:rPr>
        <w:t>ensemble</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r>
          <w:rPr>
            <w:rFonts w:ascii="Cambria Math" w:hAnsi="Cambria Math"/>
            <w:sz w:val="24"/>
            <w:szCs w:val="36"/>
          </w:rPr>
          <m:t xml:space="preserve"> </m:t>
        </m:r>
      </m:oMath>
      <w:proofErr w:type="gramStart"/>
      <w:r w:rsidRPr="00165464">
        <w:rPr>
          <w:sz w:val="24"/>
          <w:szCs w:val="36"/>
        </w:rPr>
        <w:t>is</w:t>
      </w:r>
      <w:proofErr w:type="gramEnd"/>
      <w:r w:rsidRPr="00165464">
        <w:rPr>
          <w:sz w:val="24"/>
          <w:szCs w:val="36"/>
        </w:rPr>
        <w:t xml:space="preserve"> the loss caused by this </w:t>
      </w:r>
      <w:r w:rsidR="008857F2">
        <w:rPr>
          <w:sz w:val="24"/>
          <w:szCs w:val="36"/>
        </w:rPr>
        <w:t>categorization</w:t>
      </w:r>
      <w:r w:rsidRPr="00165464">
        <w:rPr>
          <w:sz w:val="24"/>
          <w:szCs w:val="36"/>
        </w:rPr>
        <w:t>.</w:t>
      </w:r>
      <w:r w:rsidR="00ED3E70">
        <w:rPr>
          <w:sz w:val="24"/>
          <w:szCs w:val="36"/>
        </w:rPr>
        <w:t xml:space="preserve">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r>
          <w:rPr>
            <w:rFonts w:ascii="Cambria Math" w:hAnsi="Cambria Math"/>
            <w:sz w:val="24"/>
            <w:szCs w:val="36"/>
          </w:rPr>
          <m:t xml:space="preserve"> </m:t>
        </m:r>
      </m:oMath>
      <w:proofErr w:type="gramStart"/>
      <w:r w:rsidRPr="00165464">
        <w:rPr>
          <w:sz w:val="24"/>
          <w:szCs w:val="36"/>
        </w:rPr>
        <w:t>is</w:t>
      </w:r>
      <w:proofErr w:type="gramEnd"/>
      <w:r w:rsidRPr="00165464">
        <w:rPr>
          <w:sz w:val="24"/>
          <w:szCs w:val="36"/>
        </w:rPr>
        <w:t xml:space="preserve">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 xml:space="preserve">ECM </m:t>
        </m:r>
      </m:oMath>
      <w:proofErr w:type="gramStart"/>
      <w:r w:rsidR="002D531C">
        <w:rPr>
          <w:iCs/>
          <w:sz w:val="24"/>
          <w:szCs w:val="36"/>
        </w:rPr>
        <w:t>is</w:t>
      </w:r>
      <w:proofErr w:type="gramEnd"/>
      <w:r w:rsidR="00ED3E70">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p>
    <w:p w14:paraId="26B2DCAF" w14:textId="77777777" w:rsidR="00BB6B93" w:rsidRPr="00165464" w:rsidRDefault="00BB6B93" w:rsidP="00165464">
      <w:pPr>
        <w:snapToGrid w:val="0"/>
        <w:spacing w:line="180" w:lineRule="atLeast"/>
        <w:jc w:val="left"/>
        <w:rPr>
          <w:sz w:val="24"/>
          <w:szCs w:val="36"/>
        </w:rPr>
      </w:pPr>
    </w:p>
    <w:p w14:paraId="36C8DAA0" w14:textId="1FE990DC" w:rsidR="00BB6B93" w:rsidRDefault="00165464" w:rsidP="00BB6B93">
      <w:pPr>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r>
          <w:rPr>
            <w:rFonts w:ascii="Cambria Math" w:hAnsi="Cambria Math"/>
            <w:sz w:val="24"/>
            <w:szCs w:val="36"/>
          </w:rPr>
          <m:t xml:space="preserve"> </m:t>
        </m:r>
      </m:oMath>
      <w:r w:rsidR="00C634AE">
        <w:rPr>
          <w:sz w:val="24"/>
          <w:szCs w:val="36"/>
        </w:rPr>
        <w:t xml:space="preserve">of the ensemble </w:t>
      </w:r>
      <w:r w:rsidRPr="00165464">
        <w:rPr>
          <w:sz w:val="24"/>
          <w:szCs w:val="36"/>
        </w:rPr>
        <w:t>as a learning sample</w:t>
      </w:r>
      <w:r w:rsidR="00C634AE">
        <w:rPr>
          <w:sz w:val="24"/>
          <w:szCs w:val="36"/>
        </w:rPr>
        <w:t xml:space="preserve"> and</w:t>
      </w:r>
      <m:oMath>
        <m:r>
          <w:rPr>
            <w:rFonts w:ascii="Cambria Math" w:hAnsi="Cambria Math"/>
            <w:sz w:val="24"/>
            <w:szCs w:val="36"/>
          </w:rPr>
          <m:t xml:space="preserve"> </m:t>
        </m:r>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r>
          <w:rPr>
            <w:rFonts w:ascii="Cambria Math" w:hAnsi="Cambria Math"/>
            <w:sz w:val="24"/>
            <w:szCs w:val="36"/>
          </w:rPr>
          <m:t xml:space="preserve"> </m:t>
        </m:r>
      </m:oMath>
      <w:r w:rsidRPr="00165464">
        <w:rPr>
          <w:sz w:val="24"/>
          <w:szCs w:val="36"/>
        </w:rPr>
        <w:t>as a test set to</w:t>
      </w:r>
      <w:r>
        <w:rPr>
          <w:sz w:val="24"/>
          <w:szCs w:val="36"/>
        </w:rPr>
        <w:t xml:space="preserve"> carry out Bayes distinction</w:t>
      </w:r>
      <w:r w:rsidRPr="00165464">
        <w:rPr>
          <w:sz w:val="24"/>
          <w:szCs w:val="36"/>
        </w:rPr>
        <w:t xml:space="preserve"> solution.</w:t>
      </w:r>
      <w:r w:rsidR="00ED3E70">
        <w:rPr>
          <w:sz w:val="24"/>
          <w:szCs w:val="36"/>
        </w:rPr>
        <w:t xml:space="preserve"> </w:t>
      </w:r>
      <w:r w:rsidR="00BB6B93">
        <w:rPr>
          <w:rFonts w:hint="eastAsia"/>
          <w:sz w:val="24"/>
          <w:szCs w:val="36"/>
        </w:rPr>
        <w:t>W</w:t>
      </w:r>
      <w:r w:rsidR="00BB6B93">
        <w:rPr>
          <w:sz w:val="24"/>
          <w:szCs w:val="36"/>
        </w:rPr>
        <w:t xml:space="preserve">e utilize the data after principal component analysis to study the condition of the distinction. </w:t>
      </w:r>
    </w:p>
    <w:p w14:paraId="5277F6AE" w14:textId="77777777" w:rsidR="00165464" w:rsidRPr="00ED3E70" w:rsidRDefault="00165464" w:rsidP="005E5E81">
      <w:pPr>
        <w:rPr>
          <w:sz w:val="24"/>
          <w:szCs w:val="36"/>
        </w:rPr>
      </w:pPr>
    </w:p>
    <w:p w14:paraId="5F3F40C9" w14:textId="1848120F" w:rsidR="005E5E81" w:rsidRDefault="00D550FF" w:rsidP="005E5E81">
      <w:pPr>
        <w:rPr>
          <w:ins w:id="395" w:author="Windows 用户" w:date="2018-09-19T18:30:00Z"/>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A463EB">
        <w:rPr>
          <w:sz w:val="24"/>
          <w:szCs w:val="36"/>
        </w:rPr>
        <w:t xml:space="preserve"> and table 20</w:t>
      </w:r>
      <w:r>
        <w:rPr>
          <w:sz w:val="24"/>
          <w:szCs w:val="36"/>
        </w:rPr>
        <w:t xml:space="preserve">. For instance, the number “91” shows that there are 91 samples with 2G RAM are judged as click rate category 1. </w:t>
      </w:r>
    </w:p>
    <w:p w14:paraId="03DE9196" w14:textId="77777777" w:rsidR="00503B31" w:rsidRDefault="00503B31" w:rsidP="005E5E81">
      <w:pPr>
        <w:rPr>
          <w:ins w:id="396" w:author="Windows 用户" w:date="2018-09-19T18:30:00Z"/>
          <w:sz w:val="24"/>
          <w:szCs w:val="36"/>
        </w:rPr>
      </w:pPr>
    </w:p>
    <w:p w14:paraId="0C83CF22" w14:textId="42FBFED5" w:rsidR="00503B31" w:rsidRDefault="00503B31" w:rsidP="005E5E81">
      <w:pPr>
        <w:rPr>
          <w:sz w:val="24"/>
          <w:szCs w:val="36"/>
        </w:rPr>
      </w:pPr>
      <w:ins w:id="397" w:author="Windows 用户" w:date="2018-09-19T18:30:00Z">
        <w:r>
          <w:rPr>
            <w:sz w:val="24"/>
            <w:szCs w:val="36"/>
          </w:rPr>
          <w:t>For the click rate, we c</w:t>
        </w:r>
      </w:ins>
      <w:ins w:id="398" w:author="Windows 用户" w:date="2018-09-19T18:31:00Z">
        <w:r>
          <w:rPr>
            <w:sz w:val="24"/>
            <w:szCs w:val="36"/>
          </w:rPr>
          <w:t>orrectly categorized 89 samples out of 444, achieving a</w:t>
        </w:r>
      </w:ins>
      <w:ins w:id="399" w:author="Windows 用户" w:date="2018-09-19T18:32:00Z">
        <w:r>
          <w:rPr>
            <w:sz w:val="24"/>
            <w:szCs w:val="36"/>
          </w:rPr>
          <w:t>n</w:t>
        </w:r>
      </w:ins>
      <w:ins w:id="400" w:author="Windows 用户" w:date="2018-09-19T18:31:00Z">
        <w:r>
          <w:rPr>
            <w:sz w:val="24"/>
            <w:szCs w:val="36"/>
          </w:rPr>
          <w:t xml:space="preserve"> </w:t>
        </w:r>
      </w:ins>
      <w:ins w:id="401" w:author="Windows 用户" w:date="2018-09-19T18:32:00Z">
        <w:r>
          <w:rPr>
            <w:sz w:val="24"/>
            <w:szCs w:val="36"/>
          </w:rPr>
          <w:t>accuracy of 20%</w:t>
        </w:r>
      </w:ins>
      <w:ins w:id="402" w:author="Windows 用户" w:date="2018-09-19T18:31:00Z">
        <w:r>
          <w:rPr>
            <w:sz w:val="24"/>
            <w:szCs w:val="36"/>
          </w:rPr>
          <w:t>; for the convert rate, we correctly categorized 176 samples out of 444</w:t>
        </w:r>
      </w:ins>
      <w:ins w:id="403" w:author="Windows 用户" w:date="2018-09-19T18:32:00Z">
        <w:r>
          <w:rPr>
            <w:sz w:val="24"/>
            <w:szCs w:val="36"/>
          </w:rPr>
          <w:t>, achieving an accuracy of 40%, whic</w:t>
        </w:r>
      </w:ins>
      <w:ins w:id="404" w:author="Windows 用户" w:date="2018-09-19T18:33:00Z">
        <w:r>
          <w:rPr>
            <w:sz w:val="24"/>
            <w:szCs w:val="36"/>
          </w:rPr>
          <w:t xml:space="preserve">h is relatively higher than the accuracy obtained from KNN algorithm. </w:t>
        </w:r>
      </w:ins>
    </w:p>
    <w:p w14:paraId="18A5351D" w14:textId="77777777" w:rsidR="00D550FF" w:rsidRDefault="00D550FF" w:rsidP="005E5E81">
      <w:pPr>
        <w:rPr>
          <w:sz w:val="24"/>
          <w:szCs w:val="36"/>
        </w:rPr>
      </w:pPr>
    </w:p>
    <w:p w14:paraId="14F36810" w14:textId="77777777" w:rsidR="00D550FF" w:rsidRPr="00D550FF" w:rsidRDefault="00187F48" w:rsidP="00187F48">
      <w:pPr>
        <w:jc w:val="center"/>
        <w:rPr>
          <w:szCs w:val="36"/>
        </w:rPr>
      </w:pPr>
      <w:r>
        <w:rPr>
          <w:szCs w:val="36"/>
        </w:rPr>
        <w:t>Table 20</w:t>
      </w:r>
      <w:r w:rsidR="00D550FF" w:rsidRPr="00D550FF">
        <w:rPr>
          <w:szCs w:val="36"/>
        </w:rPr>
        <w:t>: RAM result in click rate</w:t>
      </w:r>
    </w:p>
    <w:tbl>
      <w:tblPr>
        <w:tblStyle w:val="a6"/>
        <w:tblW w:w="5811" w:type="dxa"/>
        <w:jc w:val="center"/>
        <w:tblLayout w:type="fixed"/>
        <w:tblLook w:val="04A0" w:firstRow="1" w:lastRow="0" w:firstColumn="1" w:lastColumn="0" w:noHBand="0" w:noVBand="1"/>
      </w:tblPr>
      <w:tblGrid>
        <w:gridCol w:w="825"/>
        <w:gridCol w:w="1246"/>
        <w:gridCol w:w="1247"/>
        <w:gridCol w:w="1246"/>
        <w:gridCol w:w="1247"/>
      </w:tblGrid>
      <w:tr w:rsidR="00D550FF" w:rsidRPr="000E4AE3" w14:paraId="4B405F30" w14:textId="77777777" w:rsidTr="000E4AE3">
        <w:trPr>
          <w:trHeight w:val="270"/>
          <w:jc w:val="center"/>
        </w:trPr>
        <w:tc>
          <w:tcPr>
            <w:tcW w:w="825" w:type="dxa"/>
            <w:tcBorders>
              <w:tl2br w:val="single" w:sz="4" w:space="0" w:color="auto"/>
            </w:tcBorders>
            <w:noWrap/>
            <w:hideMark/>
          </w:tcPr>
          <w:p w14:paraId="58EBEF13" w14:textId="77777777" w:rsidR="00D550FF" w:rsidRPr="000E4AE3" w:rsidRDefault="00D550FF" w:rsidP="00D550FF">
            <w:pPr>
              <w:widowControl/>
              <w:jc w:val="left"/>
              <w:rPr>
                <w:kern w:val="0"/>
                <w:szCs w:val="21"/>
              </w:rPr>
            </w:pPr>
          </w:p>
        </w:tc>
        <w:tc>
          <w:tcPr>
            <w:tcW w:w="1246" w:type="dxa"/>
            <w:noWrap/>
            <w:hideMark/>
          </w:tcPr>
          <w:p w14:paraId="6E3F8DC2" w14:textId="77777777" w:rsidR="00D550FF" w:rsidRPr="000E4AE3" w:rsidRDefault="00D550FF" w:rsidP="00D550FF">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14:paraId="172E2DDC" w14:textId="77777777" w:rsidR="00D550FF" w:rsidRPr="000E4AE3" w:rsidRDefault="00D550FF" w:rsidP="00D550FF">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14:paraId="61A2176D" w14:textId="77777777" w:rsidR="00D550FF" w:rsidRPr="000E4AE3" w:rsidRDefault="00D550FF" w:rsidP="00D550FF">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14:paraId="2269ADE1" w14:textId="77777777" w:rsidR="00D550FF" w:rsidRPr="000E4AE3" w:rsidRDefault="00D550FF" w:rsidP="00D550FF">
            <w:pPr>
              <w:widowControl/>
              <w:jc w:val="left"/>
              <w:rPr>
                <w:rFonts w:eastAsia="Times New Roman"/>
                <w:kern w:val="0"/>
                <w:szCs w:val="21"/>
              </w:rPr>
            </w:pPr>
            <w:r w:rsidRPr="000E4AE3">
              <w:rPr>
                <w:rFonts w:eastAsiaTheme="minorEastAsia"/>
                <w:kern w:val="0"/>
                <w:szCs w:val="21"/>
              </w:rPr>
              <w:t>Category 4</w:t>
            </w:r>
          </w:p>
        </w:tc>
      </w:tr>
      <w:tr w:rsidR="00D550FF" w:rsidRPr="000E4AE3" w14:paraId="1993E96D" w14:textId="77777777" w:rsidTr="000E4AE3">
        <w:trPr>
          <w:trHeight w:val="270"/>
          <w:jc w:val="center"/>
        </w:trPr>
        <w:tc>
          <w:tcPr>
            <w:tcW w:w="825" w:type="dxa"/>
            <w:noWrap/>
            <w:hideMark/>
          </w:tcPr>
          <w:p w14:paraId="7F909517" w14:textId="77777777" w:rsidR="00D550FF" w:rsidRPr="000E4AE3" w:rsidRDefault="00D550FF" w:rsidP="00D550FF">
            <w:pPr>
              <w:widowControl/>
              <w:jc w:val="right"/>
              <w:rPr>
                <w:color w:val="000000"/>
                <w:kern w:val="0"/>
                <w:szCs w:val="21"/>
              </w:rPr>
            </w:pPr>
            <w:r w:rsidRPr="000E4AE3">
              <w:rPr>
                <w:color w:val="000000"/>
                <w:kern w:val="0"/>
                <w:szCs w:val="21"/>
              </w:rPr>
              <w:t>0.125</w:t>
            </w:r>
          </w:p>
        </w:tc>
        <w:tc>
          <w:tcPr>
            <w:tcW w:w="1246" w:type="dxa"/>
            <w:noWrap/>
            <w:hideMark/>
          </w:tcPr>
          <w:p w14:paraId="68B49FB2" w14:textId="77777777" w:rsidR="00D550FF" w:rsidRPr="000E4AE3" w:rsidRDefault="00D550FF" w:rsidP="00D550FF">
            <w:pPr>
              <w:widowControl/>
              <w:jc w:val="right"/>
              <w:rPr>
                <w:color w:val="000000"/>
                <w:kern w:val="0"/>
                <w:szCs w:val="21"/>
              </w:rPr>
            </w:pPr>
            <w:r w:rsidRPr="000E4AE3">
              <w:rPr>
                <w:color w:val="000000"/>
                <w:kern w:val="0"/>
                <w:szCs w:val="21"/>
              </w:rPr>
              <w:t>2</w:t>
            </w:r>
          </w:p>
        </w:tc>
        <w:tc>
          <w:tcPr>
            <w:tcW w:w="1247" w:type="dxa"/>
            <w:noWrap/>
            <w:hideMark/>
          </w:tcPr>
          <w:p w14:paraId="745F51BE"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14:paraId="07CFDD50"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14:paraId="4C6A0022" w14:textId="77777777"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14:paraId="7F06AD08" w14:textId="77777777" w:rsidTr="000E4AE3">
        <w:trPr>
          <w:trHeight w:val="270"/>
          <w:jc w:val="center"/>
        </w:trPr>
        <w:tc>
          <w:tcPr>
            <w:tcW w:w="825" w:type="dxa"/>
            <w:noWrap/>
            <w:hideMark/>
          </w:tcPr>
          <w:p w14:paraId="5A6EC29A" w14:textId="77777777" w:rsidR="00D550FF" w:rsidRPr="000E4AE3" w:rsidRDefault="00D550FF" w:rsidP="00D550FF">
            <w:pPr>
              <w:widowControl/>
              <w:jc w:val="right"/>
              <w:rPr>
                <w:color w:val="000000"/>
                <w:kern w:val="0"/>
                <w:szCs w:val="21"/>
              </w:rPr>
            </w:pPr>
            <w:r w:rsidRPr="000E4AE3">
              <w:rPr>
                <w:color w:val="000000"/>
                <w:kern w:val="0"/>
                <w:szCs w:val="21"/>
              </w:rPr>
              <w:t>0.5</w:t>
            </w:r>
          </w:p>
        </w:tc>
        <w:tc>
          <w:tcPr>
            <w:tcW w:w="1246" w:type="dxa"/>
            <w:noWrap/>
            <w:hideMark/>
          </w:tcPr>
          <w:p w14:paraId="662C7D23" w14:textId="77777777" w:rsidR="00D550FF" w:rsidRPr="000E4AE3" w:rsidRDefault="00D550FF" w:rsidP="00D550FF">
            <w:pPr>
              <w:widowControl/>
              <w:jc w:val="right"/>
              <w:rPr>
                <w:color w:val="000000"/>
                <w:kern w:val="0"/>
                <w:szCs w:val="21"/>
              </w:rPr>
            </w:pPr>
            <w:r w:rsidRPr="000E4AE3">
              <w:rPr>
                <w:color w:val="000000"/>
                <w:kern w:val="0"/>
                <w:szCs w:val="21"/>
              </w:rPr>
              <w:t>7</w:t>
            </w:r>
          </w:p>
        </w:tc>
        <w:tc>
          <w:tcPr>
            <w:tcW w:w="1247" w:type="dxa"/>
            <w:noWrap/>
            <w:hideMark/>
          </w:tcPr>
          <w:p w14:paraId="53C996D5"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14:paraId="77AC5187"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14:paraId="28C09451" w14:textId="77777777" w:rsidR="00D550FF" w:rsidRPr="000E4AE3" w:rsidRDefault="00D550FF" w:rsidP="00D550FF">
            <w:pPr>
              <w:widowControl/>
              <w:jc w:val="right"/>
              <w:rPr>
                <w:color w:val="000000"/>
                <w:kern w:val="0"/>
                <w:szCs w:val="21"/>
              </w:rPr>
            </w:pPr>
            <w:r w:rsidRPr="000E4AE3">
              <w:rPr>
                <w:color w:val="000000"/>
                <w:kern w:val="0"/>
                <w:szCs w:val="21"/>
              </w:rPr>
              <w:t>1</w:t>
            </w:r>
          </w:p>
        </w:tc>
      </w:tr>
      <w:tr w:rsidR="00D550FF" w:rsidRPr="000E4AE3" w14:paraId="58F47E2E" w14:textId="77777777" w:rsidTr="000E4AE3">
        <w:trPr>
          <w:trHeight w:val="270"/>
          <w:jc w:val="center"/>
        </w:trPr>
        <w:tc>
          <w:tcPr>
            <w:tcW w:w="825" w:type="dxa"/>
            <w:noWrap/>
            <w:hideMark/>
          </w:tcPr>
          <w:p w14:paraId="3E29024B" w14:textId="77777777"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14:paraId="4649D0C9" w14:textId="77777777" w:rsidR="00D550FF" w:rsidRPr="000E4AE3" w:rsidRDefault="00D550FF" w:rsidP="00D550FF">
            <w:pPr>
              <w:widowControl/>
              <w:jc w:val="right"/>
              <w:rPr>
                <w:color w:val="000000"/>
                <w:kern w:val="0"/>
                <w:szCs w:val="21"/>
              </w:rPr>
            </w:pPr>
            <w:r w:rsidRPr="000E4AE3">
              <w:rPr>
                <w:color w:val="000000"/>
                <w:kern w:val="0"/>
                <w:szCs w:val="21"/>
              </w:rPr>
              <w:t>49</w:t>
            </w:r>
          </w:p>
        </w:tc>
        <w:tc>
          <w:tcPr>
            <w:tcW w:w="1247" w:type="dxa"/>
            <w:noWrap/>
            <w:hideMark/>
          </w:tcPr>
          <w:p w14:paraId="18DB8B2F"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14:paraId="39774D96" w14:textId="77777777"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14:paraId="30E84038" w14:textId="77777777" w:rsidR="00D550FF" w:rsidRPr="000E4AE3" w:rsidRDefault="00D550FF" w:rsidP="00D550FF">
            <w:pPr>
              <w:widowControl/>
              <w:jc w:val="right"/>
              <w:rPr>
                <w:color w:val="000000"/>
                <w:kern w:val="0"/>
                <w:szCs w:val="21"/>
              </w:rPr>
            </w:pPr>
            <w:r w:rsidRPr="000E4AE3">
              <w:rPr>
                <w:color w:val="000000"/>
                <w:kern w:val="0"/>
                <w:szCs w:val="21"/>
              </w:rPr>
              <w:t>7</w:t>
            </w:r>
          </w:p>
        </w:tc>
      </w:tr>
      <w:tr w:rsidR="00D550FF" w:rsidRPr="000E4AE3" w14:paraId="04A48AD7" w14:textId="77777777" w:rsidTr="000E4AE3">
        <w:trPr>
          <w:trHeight w:val="270"/>
          <w:jc w:val="center"/>
        </w:trPr>
        <w:tc>
          <w:tcPr>
            <w:tcW w:w="825" w:type="dxa"/>
            <w:noWrap/>
            <w:hideMark/>
          </w:tcPr>
          <w:p w14:paraId="3699A2BF" w14:textId="77777777" w:rsidR="00D550FF" w:rsidRPr="000E4AE3" w:rsidRDefault="00D550FF" w:rsidP="00D550FF">
            <w:pPr>
              <w:widowControl/>
              <w:jc w:val="right"/>
              <w:rPr>
                <w:color w:val="000000"/>
                <w:kern w:val="0"/>
                <w:szCs w:val="21"/>
              </w:rPr>
            </w:pPr>
            <w:r w:rsidRPr="000E4AE3">
              <w:rPr>
                <w:color w:val="000000"/>
                <w:kern w:val="0"/>
                <w:szCs w:val="21"/>
              </w:rPr>
              <w:t>1.5</w:t>
            </w:r>
          </w:p>
        </w:tc>
        <w:tc>
          <w:tcPr>
            <w:tcW w:w="1246" w:type="dxa"/>
            <w:noWrap/>
            <w:hideMark/>
          </w:tcPr>
          <w:p w14:paraId="3F0552C7" w14:textId="77777777"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14:paraId="4A456A85"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14:paraId="64143C11"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14:paraId="77514A83" w14:textId="77777777"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14:paraId="0174A893" w14:textId="77777777" w:rsidTr="000E4AE3">
        <w:trPr>
          <w:trHeight w:val="270"/>
          <w:jc w:val="center"/>
        </w:trPr>
        <w:tc>
          <w:tcPr>
            <w:tcW w:w="825" w:type="dxa"/>
            <w:noWrap/>
            <w:hideMark/>
          </w:tcPr>
          <w:p w14:paraId="376F0856" w14:textId="77777777" w:rsidR="00D550FF" w:rsidRPr="000E4AE3" w:rsidRDefault="00D550FF" w:rsidP="00D550FF">
            <w:pPr>
              <w:widowControl/>
              <w:jc w:val="right"/>
              <w:rPr>
                <w:color w:val="000000"/>
                <w:kern w:val="0"/>
                <w:szCs w:val="21"/>
              </w:rPr>
            </w:pPr>
            <w:r w:rsidRPr="000E4AE3">
              <w:rPr>
                <w:color w:val="000000"/>
                <w:kern w:val="0"/>
                <w:szCs w:val="21"/>
              </w:rPr>
              <w:t>2</w:t>
            </w:r>
          </w:p>
        </w:tc>
        <w:tc>
          <w:tcPr>
            <w:tcW w:w="1246" w:type="dxa"/>
            <w:noWrap/>
            <w:hideMark/>
          </w:tcPr>
          <w:p w14:paraId="399FA7DB" w14:textId="77777777" w:rsidR="00D550FF" w:rsidRPr="000E4AE3" w:rsidRDefault="00D550FF" w:rsidP="00D550FF">
            <w:pPr>
              <w:widowControl/>
              <w:jc w:val="right"/>
              <w:rPr>
                <w:color w:val="000000"/>
                <w:kern w:val="0"/>
                <w:szCs w:val="21"/>
              </w:rPr>
            </w:pPr>
            <w:r w:rsidRPr="000E4AE3">
              <w:rPr>
                <w:color w:val="000000"/>
                <w:kern w:val="0"/>
                <w:szCs w:val="21"/>
              </w:rPr>
              <w:t>91</w:t>
            </w:r>
          </w:p>
        </w:tc>
        <w:tc>
          <w:tcPr>
            <w:tcW w:w="1247" w:type="dxa"/>
            <w:noWrap/>
            <w:hideMark/>
          </w:tcPr>
          <w:p w14:paraId="3CF74384"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14:paraId="74E5F950" w14:textId="77777777" w:rsidR="00D550FF" w:rsidRPr="000E4AE3" w:rsidRDefault="00D550FF" w:rsidP="00D550FF">
            <w:pPr>
              <w:widowControl/>
              <w:jc w:val="right"/>
              <w:rPr>
                <w:color w:val="000000"/>
                <w:kern w:val="0"/>
                <w:szCs w:val="21"/>
              </w:rPr>
            </w:pPr>
            <w:r w:rsidRPr="000E4AE3">
              <w:rPr>
                <w:color w:val="000000"/>
                <w:kern w:val="0"/>
                <w:szCs w:val="21"/>
              </w:rPr>
              <w:t>15</w:t>
            </w:r>
          </w:p>
        </w:tc>
        <w:tc>
          <w:tcPr>
            <w:tcW w:w="1247" w:type="dxa"/>
            <w:noWrap/>
            <w:hideMark/>
          </w:tcPr>
          <w:p w14:paraId="359A7483" w14:textId="77777777" w:rsidR="00D550FF" w:rsidRPr="000E4AE3" w:rsidRDefault="00D550FF" w:rsidP="00D550FF">
            <w:pPr>
              <w:widowControl/>
              <w:jc w:val="right"/>
              <w:rPr>
                <w:color w:val="000000"/>
                <w:kern w:val="0"/>
                <w:szCs w:val="21"/>
              </w:rPr>
            </w:pPr>
            <w:r w:rsidRPr="000E4AE3">
              <w:rPr>
                <w:color w:val="000000"/>
                <w:kern w:val="0"/>
                <w:szCs w:val="21"/>
              </w:rPr>
              <w:t>25</w:t>
            </w:r>
          </w:p>
        </w:tc>
      </w:tr>
      <w:tr w:rsidR="00D550FF" w:rsidRPr="000E4AE3" w14:paraId="34FE1C43" w14:textId="77777777" w:rsidTr="000E4AE3">
        <w:trPr>
          <w:trHeight w:val="270"/>
          <w:jc w:val="center"/>
        </w:trPr>
        <w:tc>
          <w:tcPr>
            <w:tcW w:w="825" w:type="dxa"/>
            <w:noWrap/>
            <w:hideMark/>
          </w:tcPr>
          <w:p w14:paraId="7373C0DA" w14:textId="77777777" w:rsidR="00D550FF" w:rsidRPr="000E4AE3" w:rsidRDefault="00D550FF" w:rsidP="00D550FF">
            <w:pPr>
              <w:widowControl/>
              <w:jc w:val="right"/>
              <w:rPr>
                <w:color w:val="000000"/>
                <w:kern w:val="0"/>
                <w:szCs w:val="21"/>
              </w:rPr>
            </w:pPr>
            <w:r w:rsidRPr="000E4AE3">
              <w:rPr>
                <w:color w:val="000000"/>
                <w:kern w:val="0"/>
                <w:szCs w:val="21"/>
              </w:rPr>
              <w:t>3</w:t>
            </w:r>
          </w:p>
        </w:tc>
        <w:tc>
          <w:tcPr>
            <w:tcW w:w="1246" w:type="dxa"/>
            <w:noWrap/>
            <w:hideMark/>
          </w:tcPr>
          <w:p w14:paraId="3ABA66E7" w14:textId="77777777" w:rsidR="00D550FF" w:rsidRPr="000E4AE3" w:rsidRDefault="00D550FF" w:rsidP="00D550FF">
            <w:pPr>
              <w:widowControl/>
              <w:jc w:val="right"/>
              <w:rPr>
                <w:color w:val="000000"/>
                <w:kern w:val="0"/>
                <w:szCs w:val="21"/>
              </w:rPr>
            </w:pPr>
            <w:r w:rsidRPr="000E4AE3">
              <w:rPr>
                <w:color w:val="000000"/>
                <w:kern w:val="0"/>
                <w:szCs w:val="21"/>
              </w:rPr>
              <w:t>41</w:t>
            </w:r>
          </w:p>
        </w:tc>
        <w:tc>
          <w:tcPr>
            <w:tcW w:w="1247" w:type="dxa"/>
            <w:noWrap/>
            <w:hideMark/>
          </w:tcPr>
          <w:p w14:paraId="1C0A8D1A" w14:textId="77777777"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14:paraId="5BD3E879" w14:textId="77777777" w:rsidR="00D550FF" w:rsidRPr="000E4AE3" w:rsidRDefault="00D550FF" w:rsidP="00D550FF">
            <w:pPr>
              <w:widowControl/>
              <w:jc w:val="right"/>
              <w:rPr>
                <w:color w:val="000000"/>
                <w:kern w:val="0"/>
                <w:szCs w:val="21"/>
              </w:rPr>
            </w:pPr>
            <w:r w:rsidRPr="000E4AE3">
              <w:rPr>
                <w:color w:val="000000"/>
                <w:kern w:val="0"/>
                <w:szCs w:val="21"/>
              </w:rPr>
              <w:t>64</w:t>
            </w:r>
          </w:p>
        </w:tc>
        <w:tc>
          <w:tcPr>
            <w:tcW w:w="1247" w:type="dxa"/>
            <w:noWrap/>
            <w:hideMark/>
          </w:tcPr>
          <w:p w14:paraId="6B8A557A" w14:textId="77777777" w:rsidR="00D550FF" w:rsidRPr="000E4AE3" w:rsidRDefault="00D550FF" w:rsidP="00D550FF">
            <w:pPr>
              <w:widowControl/>
              <w:jc w:val="right"/>
              <w:rPr>
                <w:color w:val="000000"/>
                <w:kern w:val="0"/>
                <w:szCs w:val="21"/>
              </w:rPr>
            </w:pPr>
            <w:r w:rsidRPr="000E4AE3">
              <w:rPr>
                <w:color w:val="000000"/>
                <w:kern w:val="0"/>
                <w:szCs w:val="21"/>
              </w:rPr>
              <w:t>19</w:t>
            </w:r>
          </w:p>
        </w:tc>
      </w:tr>
      <w:tr w:rsidR="00D550FF" w:rsidRPr="000E4AE3" w14:paraId="1ABA0AB3" w14:textId="77777777" w:rsidTr="000E4AE3">
        <w:trPr>
          <w:trHeight w:val="270"/>
          <w:jc w:val="center"/>
        </w:trPr>
        <w:tc>
          <w:tcPr>
            <w:tcW w:w="825" w:type="dxa"/>
            <w:noWrap/>
            <w:hideMark/>
          </w:tcPr>
          <w:p w14:paraId="138F0265" w14:textId="77777777" w:rsidR="00D550FF" w:rsidRPr="000E4AE3" w:rsidRDefault="00D550FF" w:rsidP="00D550FF">
            <w:pPr>
              <w:widowControl/>
              <w:jc w:val="right"/>
              <w:rPr>
                <w:color w:val="000000"/>
                <w:kern w:val="0"/>
                <w:szCs w:val="21"/>
              </w:rPr>
            </w:pPr>
            <w:r w:rsidRPr="000E4AE3">
              <w:rPr>
                <w:color w:val="000000"/>
                <w:kern w:val="0"/>
                <w:szCs w:val="21"/>
              </w:rPr>
              <w:t>4</w:t>
            </w:r>
          </w:p>
        </w:tc>
        <w:tc>
          <w:tcPr>
            <w:tcW w:w="1246" w:type="dxa"/>
            <w:noWrap/>
            <w:hideMark/>
          </w:tcPr>
          <w:p w14:paraId="705B9E2D" w14:textId="77777777"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14:paraId="05D01B1D" w14:textId="77777777" w:rsidR="00D550FF" w:rsidRPr="000E4AE3" w:rsidRDefault="00D550FF" w:rsidP="00D550FF">
            <w:pPr>
              <w:widowControl/>
              <w:jc w:val="right"/>
              <w:rPr>
                <w:color w:val="000000"/>
                <w:kern w:val="0"/>
                <w:szCs w:val="21"/>
              </w:rPr>
            </w:pPr>
            <w:r w:rsidRPr="000E4AE3">
              <w:rPr>
                <w:color w:val="000000"/>
                <w:kern w:val="0"/>
                <w:szCs w:val="21"/>
              </w:rPr>
              <w:t>13</w:t>
            </w:r>
          </w:p>
        </w:tc>
        <w:tc>
          <w:tcPr>
            <w:tcW w:w="1246" w:type="dxa"/>
            <w:noWrap/>
            <w:hideMark/>
          </w:tcPr>
          <w:p w14:paraId="1BACD744" w14:textId="77777777" w:rsidR="00D550FF" w:rsidRPr="000E4AE3" w:rsidRDefault="00D550FF" w:rsidP="00D550FF">
            <w:pPr>
              <w:widowControl/>
              <w:jc w:val="right"/>
              <w:rPr>
                <w:color w:val="000000"/>
                <w:kern w:val="0"/>
                <w:szCs w:val="21"/>
              </w:rPr>
            </w:pPr>
            <w:r w:rsidRPr="000E4AE3">
              <w:rPr>
                <w:color w:val="000000"/>
                <w:kern w:val="0"/>
                <w:szCs w:val="21"/>
              </w:rPr>
              <w:t>68</w:t>
            </w:r>
          </w:p>
        </w:tc>
        <w:tc>
          <w:tcPr>
            <w:tcW w:w="1247" w:type="dxa"/>
            <w:noWrap/>
            <w:hideMark/>
          </w:tcPr>
          <w:p w14:paraId="50CB1A3A" w14:textId="77777777" w:rsidR="00D550FF" w:rsidRPr="000E4AE3" w:rsidRDefault="00D550FF" w:rsidP="00D550FF">
            <w:pPr>
              <w:widowControl/>
              <w:jc w:val="right"/>
              <w:rPr>
                <w:color w:val="000000"/>
                <w:kern w:val="0"/>
                <w:szCs w:val="21"/>
              </w:rPr>
            </w:pPr>
            <w:r w:rsidRPr="000E4AE3">
              <w:rPr>
                <w:color w:val="000000"/>
                <w:kern w:val="0"/>
                <w:szCs w:val="21"/>
              </w:rPr>
              <w:t>2</w:t>
            </w:r>
          </w:p>
        </w:tc>
      </w:tr>
      <w:tr w:rsidR="00D550FF" w:rsidRPr="000E4AE3" w14:paraId="70BD77B2" w14:textId="77777777" w:rsidTr="000E4AE3">
        <w:trPr>
          <w:trHeight w:val="270"/>
          <w:jc w:val="center"/>
        </w:trPr>
        <w:tc>
          <w:tcPr>
            <w:tcW w:w="825" w:type="dxa"/>
            <w:noWrap/>
            <w:hideMark/>
          </w:tcPr>
          <w:p w14:paraId="6E393085" w14:textId="77777777" w:rsidR="00D550FF" w:rsidRPr="000E4AE3" w:rsidRDefault="00D550FF" w:rsidP="00D550FF">
            <w:pPr>
              <w:widowControl/>
              <w:jc w:val="right"/>
              <w:rPr>
                <w:color w:val="000000"/>
                <w:kern w:val="0"/>
                <w:szCs w:val="21"/>
              </w:rPr>
            </w:pPr>
            <w:r w:rsidRPr="000E4AE3">
              <w:rPr>
                <w:color w:val="000000"/>
                <w:kern w:val="0"/>
                <w:szCs w:val="21"/>
              </w:rPr>
              <w:t>6</w:t>
            </w:r>
          </w:p>
        </w:tc>
        <w:tc>
          <w:tcPr>
            <w:tcW w:w="1246" w:type="dxa"/>
            <w:noWrap/>
            <w:hideMark/>
          </w:tcPr>
          <w:p w14:paraId="230740B3"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14:paraId="6849D988" w14:textId="77777777" w:rsidR="00D550FF" w:rsidRPr="000E4AE3" w:rsidRDefault="00D550FF" w:rsidP="00D550FF">
            <w:pPr>
              <w:widowControl/>
              <w:jc w:val="right"/>
              <w:rPr>
                <w:color w:val="000000"/>
                <w:kern w:val="0"/>
                <w:szCs w:val="21"/>
              </w:rPr>
            </w:pPr>
            <w:r w:rsidRPr="000E4AE3">
              <w:rPr>
                <w:color w:val="000000"/>
                <w:kern w:val="0"/>
                <w:szCs w:val="21"/>
              </w:rPr>
              <w:t>11</w:t>
            </w:r>
          </w:p>
        </w:tc>
        <w:tc>
          <w:tcPr>
            <w:tcW w:w="1246" w:type="dxa"/>
            <w:noWrap/>
            <w:hideMark/>
          </w:tcPr>
          <w:p w14:paraId="742B33AF" w14:textId="77777777" w:rsidR="00D550FF" w:rsidRPr="000E4AE3" w:rsidRDefault="00D550FF" w:rsidP="00D550FF">
            <w:pPr>
              <w:widowControl/>
              <w:jc w:val="right"/>
              <w:rPr>
                <w:color w:val="000000"/>
                <w:kern w:val="0"/>
                <w:szCs w:val="21"/>
              </w:rPr>
            </w:pPr>
            <w:r w:rsidRPr="000E4AE3">
              <w:rPr>
                <w:color w:val="000000"/>
                <w:kern w:val="0"/>
                <w:szCs w:val="21"/>
              </w:rPr>
              <w:t>22</w:t>
            </w:r>
          </w:p>
        </w:tc>
        <w:tc>
          <w:tcPr>
            <w:tcW w:w="1247" w:type="dxa"/>
            <w:noWrap/>
            <w:hideMark/>
          </w:tcPr>
          <w:p w14:paraId="386AB563" w14:textId="77777777"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14:paraId="25B72950" w14:textId="77777777" w:rsidTr="000E4AE3">
        <w:trPr>
          <w:trHeight w:val="270"/>
          <w:jc w:val="center"/>
        </w:trPr>
        <w:tc>
          <w:tcPr>
            <w:tcW w:w="825" w:type="dxa"/>
            <w:noWrap/>
            <w:hideMark/>
          </w:tcPr>
          <w:p w14:paraId="2FA5D49C" w14:textId="77777777" w:rsidR="00D550FF" w:rsidRPr="000E4AE3" w:rsidRDefault="00D550FF" w:rsidP="00D550FF">
            <w:pPr>
              <w:widowControl/>
              <w:jc w:val="right"/>
              <w:rPr>
                <w:color w:val="000000"/>
                <w:kern w:val="0"/>
                <w:szCs w:val="21"/>
              </w:rPr>
            </w:pPr>
            <w:r w:rsidRPr="000E4AE3">
              <w:rPr>
                <w:color w:val="000000"/>
                <w:kern w:val="0"/>
                <w:szCs w:val="21"/>
              </w:rPr>
              <w:t>8</w:t>
            </w:r>
          </w:p>
        </w:tc>
        <w:tc>
          <w:tcPr>
            <w:tcW w:w="1246" w:type="dxa"/>
            <w:noWrap/>
            <w:hideMark/>
          </w:tcPr>
          <w:p w14:paraId="07DA42B6"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14:paraId="5B3DF205"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14:paraId="727A829B" w14:textId="77777777"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14:paraId="60F15783" w14:textId="77777777" w:rsidR="00D550FF" w:rsidRPr="000E4AE3" w:rsidRDefault="00D550FF" w:rsidP="00D550FF">
            <w:pPr>
              <w:widowControl/>
              <w:jc w:val="right"/>
              <w:rPr>
                <w:color w:val="000000"/>
                <w:kern w:val="0"/>
                <w:szCs w:val="21"/>
              </w:rPr>
            </w:pPr>
            <w:r w:rsidRPr="000E4AE3">
              <w:rPr>
                <w:color w:val="000000"/>
                <w:kern w:val="0"/>
                <w:szCs w:val="21"/>
              </w:rPr>
              <w:t>0</w:t>
            </w:r>
          </w:p>
        </w:tc>
      </w:tr>
    </w:tbl>
    <w:p w14:paraId="7EB8AB0A" w14:textId="77777777" w:rsidR="00D550FF" w:rsidRDefault="00D550FF" w:rsidP="005E5E81">
      <w:pPr>
        <w:rPr>
          <w:sz w:val="24"/>
          <w:szCs w:val="36"/>
        </w:rPr>
      </w:pPr>
    </w:p>
    <w:p w14:paraId="0D869BB1" w14:textId="77777777" w:rsidR="008F37D3" w:rsidRDefault="00D550FF" w:rsidP="00D550FF">
      <w:pPr>
        <w:jc w:val="center"/>
        <w:rPr>
          <w:sz w:val="24"/>
          <w:szCs w:val="36"/>
        </w:rPr>
      </w:pPr>
      <w:r>
        <w:rPr>
          <w:noProof/>
        </w:rPr>
        <w:lastRenderedPageBreak/>
        <w:drawing>
          <wp:inline distT="0" distB="0" distL="0" distR="0" wp14:anchorId="6F513021" wp14:editId="18B0499E">
            <wp:extent cx="4572000" cy="27432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00F8EED" w14:textId="5FF82A2A" w:rsidR="00187F48" w:rsidRPr="00D550FF" w:rsidRDefault="00ED3E70" w:rsidP="00187F48">
      <w:pPr>
        <w:jc w:val="center"/>
        <w:rPr>
          <w:szCs w:val="36"/>
        </w:rPr>
      </w:pPr>
      <w:r>
        <w:rPr>
          <w:szCs w:val="36"/>
        </w:rPr>
        <w:t>Figure 8</w:t>
      </w:r>
      <w:r w:rsidR="00187F48" w:rsidRPr="00D550FF">
        <w:rPr>
          <w:szCs w:val="36"/>
        </w:rPr>
        <w:t xml:space="preserve">: </w:t>
      </w:r>
      <w:r w:rsidR="00187F48">
        <w:rPr>
          <w:szCs w:val="36"/>
        </w:rPr>
        <w:t>Bayes Result of Recording Definition in Low Convert Rate</w:t>
      </w:r>
    </w:p>
    <w:p w14:paraId="6FEAC15C" w14:textId="77777777" w:rsidR="00187F48" w:rsidRPr="00187F48" w:rsidRDefault="00187F48" w:rsidP="00D550FF">
      <w:pPr>
        <w:jc w:val="center"/>
        <w:rPr>
          <w:sz w:val="24"/>
          <w:szCs w:val="36"/>
        </w:rPr>
      </w:pPr>
    </w:p>
    <w:p w14:paraId="1C08C729" w14:textId="77777777" w:rsidR="00D550FF" w:rsidRDefault="00D550FF" w:rsidP="00D550FF">
      <w:pPr>
        <w:jc w:val="center"/>
        <w:rPr>
          <w:sz w:val="24"/>
          <w:szCs w:val="36"/>
        </w:rPr>
      </w:pPr>
      <w:r>
        <w:rPr>
          <w:noProof/>
        </w:rPr>
        <w:drawing>
          <wp:inline distT="0" distB="0" distL="0" distR="0" wp14:anchorId="3E04EDF8" wp14:editId="5E2A0614">
            <wp:extent cx="4572000" cy="27432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7CD1DD4" w14:textId="309A2D87" w:rsidR="00187F48" w:rsidRPr="00187F48" w:rsidRDefault="00ED3E70" w:rsidP="00187F48">
      <w:pPr>
        <w:jc w:val="center"/>
        <w:rPr>
          <w:szCs w:val="36"/>
        </w:rPr>
      </w:pPr>
      <w:r>
        <w:rPr>
          <w:szCs w:val="36"/>
        </w:rPr>
        <w:t>Figure 9</w:t>
      </w:r>
      <w:r w:rsidR="00187F48" w:rsidRPr="00D550FF">
        <w:rPr>
          <w:szCs w:val="36"/>
        </w:rPr>
        <w:t xml:space="preserve">: </w:t>
      </w:r>
      <w:r w:rsidR="00187F48">
        <w:rPr>
          <w:szCs w:val="36"/>
        </w:rPr>
        <w:t xml:space="preserve">Bayes Result of </w:t>
      </w:r>
      <w:r w:rsidR="00187F48" w:rsidRPr="00187F48">
        <w:rPr>
          <w:szCs w:val="36"/>
        </w:rPr>
        <w:t xml:space="preserve">Highest Camera Resolution </w:t>
      </w:r>
      <w:r w:rsidR="00C634AE">
        <w:rPr>
          <w:szCs w:val="36"/>
        </w:rPr>
        <w:t>i</w:t>
      </w:r>
      <w:r w:rsidR="00187F48" w:rsidRPr="00187F48">
        <w:rPr>
          <w:szCs w:val="36"/>
        </w:rPr>
        <w:t>n High Convert Rate</w:t>
      </w:r>
    </w:p>
    <w:p w14:paraId="32FE0EC1" w14:textId="77777777" w:rsidR="00D550FF" w:rsidRPr="00187F48" w:rsidRDefault="00D550FF" w:rsidP="00D550FF">
      <w:pPr>
        <w:jc w:val="center"/>
        <w:rPr>
          <w:sz w:val="24"/>
          <w:szCs w:val="36"/>
        </w:rPr>
      </w:pPr>
    </w:p>
    <w:p w14:paraId="5788D98E" w14:textId="66A7B275" w:rsidR="00D550FF" w:rsidRDefault="00D550FF" w:rsidP="00D550FF">
      <w:pPr>
        <w:rPr>
          <w:ins w:id="405" w:author="Windows 用户" w:date="2018-09-20T19:37:00Z"/>
          <w:sz w:val="24"/>
          <w:szCs w:val="36"/>
        </w:rPr>
      </w:pPr>
      <w:r>
        <w:rPr>
          <w:rFonts w:hint="eastAsia"/>
          <w:sz w:val="24"/>
          <w:szCs w:val="36"/>
        </w:rPr>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14:paraId="27C4173D" w14:textId="77777777" w:rsidR="00F86E22" w:rsidRDefault="00F86E22" w:rsidP="00D550FF">
      <w:pPr>
        <w:rPr>
          <w:ins w:id="406" w:author="Windows 用户" w:date="2018-09-20T19:37:00Z"/>
          <w:sz w:val="24"/>
          <w:szCs w:val="36"/>
        </w:rPr>
      </w:pPr>
    </w:p>
    <w:p w14:paraId="5AC39CC9" w14:textId="08A97E19" w:rsidR="00F86E22" w:rsidRDefault="00F86E22" w:rsidP="00F86E22">
      <w:pPr>
        <w:rPr>
          <w:ins w:id="407" w:author="Windows 用户" w:date="2018-09-20T19:37:00Z"/>
          <w:rFonts w:eastAsia="仿宋_GB2312"/>
          <w:sz w:val="24"/>
        </w:rPr>
      </w:pPr>
      <w:ins w:id="408" w:author="Windows 用户" w:date="2018-09-20T19:37:00Z">
        <w:r>
          <w:rPr>
            <w:rFonts w:eastAsia="仿宋_GB2312"/>
            <w:sz w:val="24"/>
          </w:rPr>
          <w:t xml:space="preserve">The comparison between the distinction result and the real result is shown in table 17, which shows the accuracy of the regression. </w:t>
        </w:r>
      </w:ins>
      <w:ins w:id="409" w:author="Windows 用户" w:date="2018-09-20T19:38:00Z">
        <w:r w:rsidR="003D1226">
          <w:rPr>
            <w:rFonts w:eastAsia="仿宋_GB2312"/>
            <w:sz w:val="24"/>
          </w:rPr>
          <w:t>We can see that it is much high</w:t>
        </w:r>
      </w:ins>
      <w:ins w:id="410" w:author="Windows 用户" w:date="2018-09-20T19:39:00Z">
        <w:r w:rsidR="003D1226">
          <w:rPr>
            <w:rFonts w:eastAsia="仿宋_GB2312"/>
            <w:sz w:val="24"/>
          </w:rPr>
          <w:t xml:space="preserve">er than linear regression. </w:t>
        </w:r>
      </w:ins>
    </w:p>
    <w:p w14:paraId="1D62B293" w14:textId="77777777" w:rsidR="00F86E22" w:rsidRPr="00E91EF8" w:rsidRDefault="00F86E22" w:rsidP="00F86E22">
      <w:pPr>
        <w:rPr>
          <w:ins w:id="411" w:author="Windows 用户" w:date="2018-09-20T19:37:00Z"/>
          <w:bCs/>
          <w:color w:val="000000"/>
          <w:sz w:val="24"/>
        </w:rPr>
      </w:pPr>
    </w:p>
    <w:p w14:paraId="6E6965ED" w14:textId="5C6A9780" w:rsidR="00F86E22" w:rsidRPr="004C258E" w:rsidRDefault="00F86E22" w:rsidP="00F86E22">
      <w:pPr>
        <w:snapToGrid w:val="0"/>
        <w:spacing w:line="180" w:lineRule="atLeast"/>
        <w:ind w:firstLineChars="200" w:firstLine="420"/>
        <w:contextualSpacing/>
        <w:jc w:val="center"/>
        <w:rPr>
          <w:ins w:id="412" w:author="Windows 用户" w:date="2018-09-20T19:37:00Z"/>
          <w:rFonts w:eastAsia="仿宋_GB2312"/>
        </w:rPr>
      </w:pPr>
      <w:ins w:id="413" w:author="Windows 用户" w:date="2018-09-20T19:37:00Z">
        <w:r w:rsidRPr="004C258E">
          <w:rPr>
            <w:rFonts w:eastAsia="仿宋_GB2312" w:hint="eastAsia"/>
          </w:rPr>
          <w:t>T</w:t>
        </w:r>
        <w:r>
          <w:rPr>
            <w:rFonts w:eastAsia="仿宋_GB2312"/>
          </w:rPr>
          <w:t>able 17</w:t>
        </w:r>
        <w:r w:rsidRPr="004C258E">
          <w:rPr>
            <w:rFonts w:eastAsia="仿宋_GB2312"/>
          </w:rPr>
          <w:t xml:space="preserve">: </w:t>
        </w:r>
      </w:ins>
      <w:ins w:id="414" w:author="Windows 用户" w:date="2018-09-20T19:38:00Z">
        <w:r>
          <w:rPr>
            <w:rFonts w:eastAsia="仿宋_GB2312"/>
          </w:rPr>
          <w:t xml:space="preserve">Principal </w:t>
        </w:r>
      </w:ins>
      <w:ins w:id="415" w:author="Windows 用户" w:date="2018-09-20T19:37:00Z">
        <w:r w:rsidRPr="004C258E">
          <w:rPr>
            <w:rFonts w:eastAsia="仿宋_GB2312"/>
          </w:rPr>
          <w:t xml:space="preserve">Regression </w:t>
        </w:r>
        <w:r>
          <w:rPr>
            <w:rFonts w:eastAsia="仿宋_GB2312"/>
          </w:rPr>
          <w:t>Correlation Coefficient</w:t>
        </w:r>
      </w:ins>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F86E22" w:rsidRPr="00176312" w14:paraId="34AB5ED6" w14:textId="77777777" w:rsidTr="003D1226">
        <w:trPr>
          <w:trHeight w:val="270"/>
          <w:jc w:val="center"/>
          <w:ins w:id="416" w:author="Windows 用户" w:date="2018-09-20T19:37:00Z"/>
        </w:trPr>
        <w:tc>
          <w:tcPr>
            <w:tcW w:w="1369" w:type="dxa"/>
            <w:shd w:val="clear" w:color="auto" w:fill="auto"/>
            <w:noWrap/>
            <w:vAlign w:val="bottom"/>
            <w:hideMark/>
          </w:tcPr>
          <w:p w14:paraId="5C781B99" w14:textId="77777777" w:rsidR="00F86E22" w:rsidRPr="004C258E" w:rsidRDefault="00F86E22" w:rsidP="003D1226">
            <w:pPr>
              <w:widowControl/>
              <w:snapToGrid w:val="0"/>
              <w:spacing w:line="180" w:lineRule="atLeast"/>
              <w:contextualSpacing/>
              <w:jc w:val="center"/>
              <w:rPr>
                <w:ins w:id="417" w:author="Windows 用户" w:date="2018-09-20T19:37:00Z"/>
                <w:color w:val="000000"/>
                <w:kern w:val="0"/>
                <w:sz w:val="24"/>
              </w:rPr>
            </w:pPr>
            <w:ins w:id="418" w:author="Windows 用户" w:date="2018-09-20T19:37:00Z">
              <w:r w:rsidRPr="004C258E">
                <w:rPr>
                  <w:color w:val="000000"/>
                  <w:kern w:val="0"/>
                  <w:sz w:val="24"/>
                </w:rPr>
                <w:t>Click Rate</w:t>
              </w:r>
            </w:ins>
          </w:p>
        </w:tc>
        <w:tc>
          <w:tcPr>
            <w:tcW w:w="1609" w:type="dxa"/>
            <w:shd w:val="clear" w:color="auto" w:fill="auto"/>
            <w:noWrap/>
            <w:vAlign w:val="bottom"/>
            <w:hideMark/>
          </w:tcPr>
          <w:p w14:paraId="06C7A902" w14:textId="77777777" w:rsidR="00F86E22" w:rsidRPr="004C258E" w:rsidRDefault="00F86E22" w:rsidP="003D1226">
            <w:pPr>
              <w:widowControl/>
              <w:snapToGrid w:val="0"/>
              <w:spacing w:line="180" w:lineRule="atLeast"/>
              <w:contextualSpacing/>
              <w:jc w:val="center"/>
              <w:rPr>
                <w:ins w:id="419" w:author="Windows 用户" w:date="2018-09-20T19:37:00Z"/>
                <w:color w:val="000000"/>
                <w:kern w:val="0"/>
                <w:sz w:val="24"/>
              </w:rPr>
            </w:pPr>
            <w:ins w:id="420" w:author="Windows 用户" w:date="2018-09-20T19:37:00Z">
              <w:r w:rsidRPr="004C258E">
                <w:rPr>
                  <w:color w:val="000000"/>
                  <w:kern w:val="0"/>
                  <w:sz w:val="24"/>
                </w:rPr>
                <w:t>Convert Rate</w:t>
              </w:r>
            </w:ins>
          </w:p>
        </w:tc>
      </w:tr>
      <w:tr w:rsidR="00F86E22" w:rsidRPr="00176312" w14:paraId="061C3462" w14:textId="77777777" w:rsidTr="003D1226">
        <w:trPr>
          <w:trHeight w:val="270"/>
          <w:jc w:val="center"/>
          <w:ins w:id="421" w:author="Windows 用户" w:date="2018-09-20T19:37:00Z"/>
        </w:trPr>
        <w:tc>
          <w:tcPr>
            <w:tcW w:w="1369" w:type="dxa"/>
            <w:shd w:val="clear" w:color="auto" w:fill="auto"/>
            <w:noWrap/>
            <w:vAlign w:val="bottom"/>
            <w:hideMark/>
          </w:tcPr>
          <w:p w14:paraId="2D61F88E" w14:textId="00D2A276" w:rsidR="00F86E22" w:rsidRPr="000A77B7" w:rsidRDefault="00F86E22" w:rsidP="00F86E22">
            <w:pPr>
              <w:widowControl/>
              <w:jc w:val="right"/>
              <w:rPr>
                <w:ins w:id="422" w:author="Windows 用户" w:date="2018-09-20T19:37:00Z"/>
                <w:color w:val="000000"/>
                <w:kern w:val="0"/>
                <w:sz w:val="22"/>
                <w:szCs w:val="22"/>
              </w:rPr>
            </w:pPr>
            <w:ins w:id="423" w:author="Windows 用户" w:date="2018-09-20T19:38:00Z">
              <w:r>
                <w:rPr>
                  <w:rFonts w:hint="eastAsia"/>
                  <w:color w:val="000000"/>
                  <w:sz w:val="22"/>
                  <w:szCs w:val="22"/>
                </w:rPr>
                <w:lastRenderedPageBreak/>
                <w:t>0.805032</w:t>
              </w:r>
            </w:ins>
          </w:p>
        </w:tc>
        <w:tc>
          <w:tcPr>
            <w:tcW w:w="1609" w:type="dxa"/>
            <w:shd w:val="clear" w:color="auto" w:fill="auto"/>
            <w:noWrap/>
            <w:vAlign w:val="bottom"/>
            <w:hideMark/>
          </w:tcPr>
          <w:p w14:paraId="22893DFF" w14:textId="4595515A" w:rsidR="00F86E22" w:rsidRPr="000A77B7" w:rsidRDefault="00F86E22" w:rsidP="00F86E22">
            <w:pPr>
              <w:widowControl/>
              <w:jc w:val="right"/>
              <w:rPr>
                <w:ins w:id="424" w:author="Windows 用户" w:date="2018-09-20T19:37:00Z"/>
                <w:color w:val="000000"/>
                <w:kern w:val="0"/>
                <w:sz w:val="22"/>
                <w:szCs w:val="22"/>
              </w:rPr>
            </w:pPr>
            <w:ins w:id="425" w:author="Windows 用户" w:date="2018-09-20T19:38:00Z">
              <w:r>
                <w:rPr>
                  <w:rFonts w:hint="eastAsia"/>
                  <w:color w:val="000000"/>
                  <w:sz w:val="22"/>
                  <w:szCs w:val="22"/>
                </w:rPr>
                <w:t>0.826614</w:t>
              </w:r>
            </w:ins>
          </w:p>
        </w:tc>
      </w:tr>
    </w:tbl>
    <w:p w14:paraId="28BC4C30" w14:textId="77777777" w:rsidR="00F86E22" w:rsidRDefault="00F86E22" w:rsidP="00D550FF">
      <w:pPr>
        <w:rPr>
          <w:sz w:val="24"/>
          <w:szCs w:val="36"/>
        </w:rPr>
      </w:pPr>
    </w:p>
    <w:p w14:paraId="380EF574" w14:textId="77777777" w:rsidR="00D550FF" w:rsidRPr="008F37D3" w:rsidRDefault="00D550FF" w:rsidP="00D550FF">
      <w:pPr>
        <w:rPr>
          <w:sz w:val="24"/>
          <w:szCs w:val="36"/>
        </w:rPr>
      </w:pPr>
    </w:p>
    <w:p w14:paraId="30EB26F4" w14:textId="687ABC22" w:rsidR="007D5CA9" w:rsidRPr="007D5CA9" w:rsidRDefault="00834983" w:rsidP="007D5CA9">
      <w:pPr>
        <w:pStyle w:val="a5"/>
        <w:numPr>
          <w:ilvl w:val="1"/>
          <w:numId w:val="7"/>
        </w:numPr>
        <w:spacing w:line="360" w:lineRule="auto"/>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r w:rsidR="0030646B" w:rsidRPr="0030646B">
        <w:rPr>
          <w:rFonts w:ascii="Times New Roman" w:eastAsia="宋体"/>
          <w:sz w:val="24"/>
          <w:szCs w:val="24"/>
          <w:vertAlign w:val="superscript"/>
        </w:rPr>
        <w:t>[17]</w:t>
      </w:r>
    </w:p>
    <w:p w14:paraId="484220E1" w14:textId="77777777" w:rsidR="007D5CA9" w:rsidRDefault="007D5CA9" w:rsidP="007D5CA9">
      <w:pPr>
        <w:rPr>
          <w:b/>
          <w:bCs/>
          <w:color w:val="000000"/>
          <w:sz w:val="24"/>
        </w:rPr>
      </w:pPr>
    </w:p>
    <w:p w14:paraId="2BF42118" w14:textId="78793E0D" w:rsidR="007D5CA9" w:rsidRPr="00F07D7D" w:rsidRDefault="007D5CA9" w:rsidP="007D5CA9">
      <w:pPr>
        <w:rPr>
          <w:sz w:val="24"/>
        </w:rPr>
      </w:pPr>
      <w:r w:rsidRPr="00F93DFA">
        <w:rPr>
          <w:rFonts w:hint="eastAsia"/>
          <w:bCs/>
          <w:color w:val="000000"/>
          <w:sz w:val="24"/>
        </w:rPr>
        <w:t>W</w:t>
      </w:r>
      <w:r w:rsidR="00B34E9C">
        <w:rPr>
          <w:bCs/>
          <w:color w:val="000000"/>
          <w:sz w:val="24"/>
        </w:rPr>
        <w:t>e utilize</w:t>
      </w:r>
      <w:r w:rsidRPr="00F93DFA">
        <w:rPr>
          <w:bCs/>
          <w:color w:val="000000"/>
          <w:sz w:val="24"/>
        </w:rPr>
        <w:t xml:space="preserve"> BP neural network </w:t>
      </w:r>
      <w:r>
        <w:rPr>
          <w:bCs/>
          <w:color w:val="000000"/>
          <w:sz w:val="24"/>
        </w:rPr>
        <w:t xml:space="preserve">fitting </w:t>
      </w:r>
      <w:r w:rsidRPr="00F93DFA">
        <w:rPr>
          <w:bCs/>
          <w:color w:val="000000"/>
          <w:sz w:val="24"/>
        </w:rPr>
        <w:t>as another method to promote the accuracy of the</w:t>
      </w:r>
      <w:r>
        <w:rPr>
          <w:bCs/>
          <w:color w:val="000000"/>
          <w:sz w:val="24"/>
        </w:rPr>
        <w:t xml:space="preserve"> regression. BP</w:t>
      </w:r>
      <w:r w:rsidRPr="00F07D7D">
        <w:rPr>
          <w:rFonts w:hint="eastAsia"/>
          <w:sz w:val="24"/>
        </w:rPr>
        <w:t xml:space="preserve"> neural network works to encode itself with its high-dimensional features and to carry out dimension reduction processing towards high-dimensional data.</w:t>
      </w:r>
      <w:r w:rsidR="00B34E9C">
        <w:rPr>
          <w:sz w:val="24"/>
        </w:rPr>
        <w:t xml:space="preserve"> </w:t>
      </w:r>
      <w:r w:rsidRPr="00F07D7D">
        <w:rPr>
          <w:rFonts w:hint="eastAsia"/>
          <w:sz w:val="24"/>
        </w:rPr>
        <w:t>It is marked by feature extraction m</w:t>
      </w:r>
      <w:r>
        <w:rPr>
          <w:rFonts w:hint="eastAsia"/>
          <w:sz w:val="24"/>
        </w:rPr>
        <w:t>odel with unsupervised learning</w:t>
      </w:r>
      <w:r>
        <w:rPr>
          <w:sz w:val="24"/>
        </w:rPr>
        <w:t>, which</w:t>
      </w:r>
      <w:r w:rsidRPr="00F07D7D">
        <w:rPr>
          <w:rFonts w:hint="eastAsia"/>
          <w:sz w:val="24"/>
        </w:rPr>
        <w:t xml:space="preserve"> can also combine few basic features to obtain higher-layer abstract features.</w:t>
      </w:r>
    </w:p>
    <w:p w14:paraId="4FA668E3" w14:textId="77777777" w:rsidR="007D5CA9" w:rsidRDefault="007D5CA9" w:rsidP="007D5CA9">
      <w:pPr>
        <w:rPr>
          <w:bCs/>
          <w:color w:val="000000"/>
          <w:sz w:val="24"/>
        </w:rPr>
      </w:pPr>
    </w:p>
    <w:p w14:paraId="3E12BE22" w14:textId="31F8478D" w:rsidR="007D5CA9" w:rsidRDefault="007D5CA9" w:rsidP="007D5CA9">
      <w:pPr>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w:t>
      </w:r>
      <w:proofErr w:type="spellStart"/>
      <w:r>
        <w:rPr>
          <w:bCs/>
          <w:color w:val="000000"/>
          <w:sz w:val="24"/>
        </w:rPr>
        <w:t>use</w:t>
      </w:r>
      <w:r w:rsidR="00914AB9">
        <w:rPr>
          <w:bCs/>
          <w:color w:val="000000"/>
          <w:sz w:val="24"/>
        </w:rPr>
        <w:t>Levenberg</w:t>
      </w:r>
      <w:proofErr w:type="spellEnd"/>
      <w:r w:rsidR="00914AB9">
        <w:rPr>
          <w:bCs/>
          <w:color w:val="000000"/>
          <w:sz w:val="24"/>
        </w:rPr>
        <w:t xml:space="preserve"> M</w:t>
      </w:r>
      <w:r w:rsidRPr="00F93DFA">
        <w:rPr>
          <w:bCs/>
          <w:color w:val="000000"/>
          <w:sz w:val="24"/>
        </w:rPr>
        <w:t>arquardt</w:t>
      </w:r>
      <w:r>
        <w:rPr>
          <w:bCs/>
          <w:color w:val="000000"/>
          <w:sz w:val="24"/>
        </w:rPr>
        <w:t xml:space="preserve"> algorith</w:t>
      </w:r>
      <w:r w:rsidR="00914AB9">
        <w:rPr>
          <w:bCs/>
          <w:color w:val="000000"/>
          <w:sz w:val="24"/>
        </w:rPr>
        <w:t>m (</w:t>
      </w:r>
      <w:proofErr w:type="spellStart"/>
      <w:r w:rsidR="00914AB9">
        <w:rPr>
          <w:bCs/>
          <w:color w:val="000000"/>
          <w:sz w:val="24"/>
        </w:rPr>
        <w:t>trainlm</w:t>
      </w:r>
      <w:proofErr w:type="spellEnd"/>
      <w:r w:rsidR="00914AB9">
        <w:rPr>
          <w:bCs/>
          <w:color w:val="000000"/>
          <w:sz w:val="24"/>
        </w:rPr>
        <w:t>) as the training alg</w:t>
      </w:r>
      <w:r>
        <w:rPr>
          <w:bCs/>
          <w:color w:val="000000"/>
          <w:sz w:val="24"/>
        </w:rPr>
        <w:t xml:space="preserve">orithm; we use the </w:t>
      </w:r>
      <w:r w:rsidRPr="00743648">
        <w:rPr>
          <w:bCs/>
          <w:color w:val="000000"/>
          <w:sz w:val="24"/>
        </w:rPr>
        <w:t xml:space="preserve">Gradient descent with momentum weight and bias learning </w:t>
      </w:r>
      <w:proofErr w:type="gramStart"/>
      <w:r w:rsidRPr="00743648">
        <w:rPr>
          <w:bCs/>
          <w:color w:val="000000"/>
          <w:sz w:val="24"/>
        </w:rPr>
        <w:t>function</w:t>
      </w:r>
      <w:r>
        <w:rPr>
          <w:bCs/>
          <w:color w:val="000000"/>
          <w:sz w:val="24"/>
        </w:rPr>
        <w:t>(</w:t>
      </w:r>
      <w:proofErr w:type="spellStart"/>
      <w:proofErr w:type="gramEnd"/>
      <w:r w:rsidRPr="00F93DFA">
        <w:rPr>
          <w:bCs/>
          <w:color w:val="000000"/>
          <w:sz w:val="24"/>
        </w:rPr>
        <w:t>learngdm</w:t>
      </w:r>
      <w:proofErr w:type="spellEnd"/>
      <w:r>
        <w:rPr>
          <w:bCs/>
          <w:color w:val="000000"/>
          <w:sz w:val="24"/>
        </w:rPr>
        <w:t>) as the learning algorithm; We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14:paraId="7014E6E1" w14:textId="77777777" w:rsidR="00187F48" w:rsidRPr="00F93DFA" w:rsidRDefault="00187F48" w:rsidP="007D5CA9">
      <w:pPr>
        <w:ind w:left="105" w:hangingChars="50" w:hanging="105"/>
        <w:rPr>
          <w:bCs/>
          <w:color w:val="000000"/>
        </w:rPr>
      </w:pPr>
    </w:p>
    <w:p w14:paraId="6CEA3F58" w14:textId="77777777" w:rsidR="007D5CA9" w:rsidRDefault="007D5CA9" w:rsidP="007D5CA9">
      <w:pPr>
        <w:jc w:val="center"/>
        <w:rPr>
          <w:bCs/>
          <w:color w:val="000000"/>
          <w:sz w:val="24"/>
        </w:rPr>
      </w:pPr>
      <w:r w:rsidRPr="00F93DFA">
        <w:rPr>
          <w:bCs/>
          <w:noProof/>
          <w:color w:val="000000"/>
          <w:sz w:val="24"/>
        </w:rPr>
        <w:drawing>
          <wp:inline distT="0" distB="0" distL="0" distR="0" wp14:anchorId="0D3815F2" wp14:editId="3BAE8EE0">
            <wp:extent cx="3990975" cy="1171575"/>
            <wp:effectExtent l="0" t="0" r="9525" b="9525"/>
            <wp:docPr id="12" name="图片 12" descr="D:\学习\学习\高中\曾学课程\丘成桐\9.6\无标题 - 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学习\学习\高中\曾学课程\丘成桐\9.6\无标题 - 副本.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0975" cy="1171575"/>
                    </a:xfrm>
                    <a:prstGeom prst="rect">
                      <a:avLst/>
                    </a:prstGeom>
                    <a:noFill/>
                    <a:ln>
                      <a:noFill/>
                    </a:ln>
                  </pic:spPr>
                </pic:pic>
              </a:graphicData>
            </a:graphic>
          </wp:inline>
        </w:drawing>
      </w:r>
    </w:p>
    <w:p w14:paraId="718D0BAD" w14:textId="01075C61" w:rsidR="00187F48" w:rsidRPr="00187F48" w:rsidRDefault="00B34E9C" w:rsidP="00187F48">
      <w:pPr>
        <w:jc w:val="center"/>
        <w:rPr>
          <w:szCs w:val="36"/>
        </w:rPr>
      </w:pPr>
      <w:r>
        <w:rPr>
          <w:szCs w:val="36"/>
        </w:rPr>
        <w:t>Figure 10</w:t>
      </w:r>
      <w:r w:rsidR="00187F48" w:rsidRPr="00D550FF">
        <w:rPr>
          <w:szCs w:val="36"/>
        </w:rPr>
        <w:t>:</w:t>
      </w:r>
      <w:r w:rsidR="00187F48">
        <w:rPr>
          <w:szCs w:val="36"/>
        </w:rPr>
        <w:t xml:space="preserve"> BP Neural Network Structure</w:t>
      </w:r>
    </w:p>
    <w:p w14:paraId="4B05DDAA" w14:textId="77777777" w:rsidR="00187F48" w:rsidRPr="00187F48" w:rsidRDefault="00187F48" w:rsidP="007D5CA9">
      <w:pPr>
        <w:jc w:val="center"/>
        <w:rPr>
          <w:bCs/>
          <w:color w:val="000000"/>
          <w:sz w:val="24"/>
        </w:rPr>
      </w:pPr>
    </w:p>
    <w:p w14:paraId="3B15994D" w14:textId="77777777" w:rsidR="007D5CA9" w:rsidRDefault="007D5CA9" w:rsidP="007D5CA9">
      <w:pPr>
        <w:jc w:val="center"/>
        <w:rPr>
          <w:bCs/>
          <w:color w:val="000000"/>
          <w:sz w:val="24"/>
        </w:rPr>
      </w:pPr>
      <w:r w:rsidRPr="00834983">
        <w:rPr>
          <w:bCs/>
          <w:noProof/>
          <w:color w:val="000000"/>
          <w:sz w:val="24"/>
        </w:rPr>
        <w:drawing>
          <wp:inline distT="0" distB="0" distL="0" distR="0" wp14:anchorId="32ABF66D" wp14:editId="0A197F47">
            <wp:extent cx="5274310" cy="2613988"/>
            <wp:effectExtent l="0" t="0" r="2540" b="0"/>
            <wp:docPr id="13" name="图片 13" descr="D:\学习\学习\高中\曾学课程\丘成桐\9.6\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9.6\untitled.bmp"/>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2613988"/>
                    </a:xfrm>
                    <a:prstGeom prst="rect">
                      <a:avLst/>
                    </a:prstGeom>
                    <a:noFill/>
                    <a:ln>
                      <a:noFill/>
                    </a:ln>
                  </pic:spPr>
                </pic:pic>
              </a:graphicData>
            </a:graphic>
          </wp:inline>
        </w:drawing>
      </w:r>
    </w:p>
    <w:p w14:paraId="46A6F0F2" w14:textId="60AB2606" w:rsidR="007D5CA9" w:rsidRPr="00187F48" w:rsidRDefault="00187F48" w:rsidP="00187F48">
      <w:pPr>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p>
    <w:p w14:paraId="0D7642D1" w14:textId="77777777" w:rsidR="00187F48" w:rsidRDefault="00187F48" w:rsidP="007D5CA9">
      <w:pPr>
        <w:rPr>
          <w:sz w:val="24"/>
          <w:szCs w:val="36"/>
        </w:rPr>
      </w:pPr>
    </w:p>
    <w:p w14:paraId="0CEE09AC" w14:textId="0BB37C8C" w:rsidR="007D5CA9" w:rsidRDefault="00B34E9C" w:rsidP="007D5CA9">
      <w:pPr>
        <w:rPr>
          <w:sz w:val="24"/>
          <w:szCs w:val="36"/>
        </w:rPr>
      </w:pPr>
      <w:r>
        <w:rPr>
          <w:sz w:val="24"/>
          <w:szCs w:val="36"/>
        </w:rPr>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r>
          <w:rPr>
            <w:rFonts w:ascii="Cambria Math" w:hAnsi="Cambria Math"/>
            <w:sz w:val="24"/>
            <w:szCs w:val="36"/>
          </w:rPr>
          <m:t xml:space="preserve"> </m:t>
        </m:r>
      </m:oMath>
      <w:r w:rsidR="00914AB9">
        <w:rPr>
          <w:sz w:val="24"/>
          <w:szCs w:val="36"/>
        </w:rPr>
        <w:t xml:space="preserve">of the ensemble </w:t>
      </w:r>
      <w:r w:rsidR="007D5CA9" w:rsidRPr="00165464">
        <w:rPr>
          <w:sz w:val="24"/>
          <w:szCs w:val="36"/>
        </w:rPr>
        <w:t xml:space="preserve">as a </w:t>
      </w:r>
      <w:r w:rsidR="007D5CA9" w:rsidRPr="00165464">
        <w:rPr>
          <w:sz w:val="24"/>
          <w:szCs w:val="36"/>
        </w:rPr>
        <w:lastRenderedPageBreak/>
        <w:t>learning sample</w:t>
      </w:r>
      <w:r w:rsidR="00914AB9">
        <w:rPr>
          <w:sz w:val="24"/>
          <w:szCs w:val="36"/>
        </w:rPr>
        <w:t xml:space="preserve"> and</w:t>
      </w:r>
      <m:oMath>
        <m:r>
          <w:rPr>
            <w:rFonts w:ascii="Cambria Math" w:hAnsi="Cambria Math"/>
            <w:sz w:val="24"/>
            <w:szCs w:val="36"/>
          </w:rPr>
          <m:t xml:space="preserve"> </m:t>
        </m:r>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r>
          <w:rPr>
            <w:rFonts w:ascii="Cambria Math" w:hAnsi="Cambria Math"/>
            <w:sz w:val="24"/>
            <w:szCs w:val="36"/>
          </w:rPr>
          <m:t xml:space="preserve"> </m:t>
        </m:r>
      </m:oMath>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r w:rsidR="007D5CA9">
        <w:rPr>
          <w:sz w:val="24"/>
          <w:szCs w:val="36"/>
        </w:rPr>
        <w:t xml:space="preserve"> We divide the learning samples in to five groups, each time using four of the </w:t>
      </w:r>
      <w:r w:rsidR="00914AB9">
        <w:rPr>
          <w:sz w:val="24"/>
          <w:szCs w:val="36"/>
        </w:rPr>
        <w:t>group</w:t>
      </w:r>
      <w:r w:rsidR="007D5CA9">
        <w:rPr>
          <w:sz w:val="24"/>
          <w:szCs w:val="36"/>
        </w:rPr>
        <w:t>s to carry out a model and then test the test set. Therefore we can obtain five identical models, and then we use the BOOST algorithm to get the means of the five result. The result is in the appen</w:t>
      </w:r>
      <w:r w:rsidR="00A463EB">
        <w:rPr>
          <w:sz w:val="24"/>
          <w:szCs w:val="36"/>
        </w:rPr>
        <w:t>dix, part of which is as the following table 21</w:t>
      </w:r>
      <w:r w:rsidR="007D5CA9">
        <w:rPr>
          <w:sz w:val="24"/>
          <w:szCs w:val="36"/>
        </w:rPr>
        <w:t xml:space="preserve">. </w:t>
      </w:r>
    </w:p>
    <w:p w14:paraId="22F5B260" w14:textId="77777777" w:rsidR="007D5CA9" w:rsidRDefault="007D5CA9" w:rsidP="007D5CA9">
      <w:pPr>
        <w:rPr>
          <w:sz w:val="24"/>
          <w:szCs w:val="36"/>
        </w:rPr>
      </w:pPr>
    </w:p>
    <w:p w14:paraId="46C8CAC4" w14:textId="77777777" w:rsidR="000E4AE3" w:rsidRPr="000E4AE3" w:rsidRDefault="000E4AE3" w:rsidP="000E4AE3">
      <w:pPr>
        <w:jc w:val="center"/>
        <w:rPr>
          <w:szCs w:val="36"/>
        </w:rPr>
      </w:pPr>
      <w:r>
        <w:rPr>
          <w:szCs w:val="36"/>
        </w:rPr>
        <w:t>Table 21</w:t>
      </w:r>
      <w:r w:rsidRPr="00D550FF">
        <w:rPr>
          <w:szCs w:val="36"/>
        </w:rPr>
        <w:t xml:space="preserve">: </w:t>
      </w:r>
      <w:r>
        <w:rPr>
          <w:szCs w:val="36"/>
        </w:rPr>
        <w:t>BP Neural Network Result</w:t>
      </w:r>
    </w:p>
    <w:p w14:paraId="20179C65" w14:textId="77777777" w:rsidR="007D5CA9" w:rsidRDefault="007D5CA9" w:rsidP="007D5CA9">
      <w:pPr>
        <w:rPr>
          <w:sz w:val="24"/>
          <w:szCs w:val="36"/>
        </w:rPr>
      </w:pPr>
      <w:r w:rsidRPr="009A11F4">
        <w:rPr>
          <w:noProof/>
          <w:sz w:val="24"/>
          <w:szCs w:val="36"/>
        </w:rPr>
        <w:drawing>
          <wp:inline distT="0" distB="0" distL="0" distR="0" wp14:anchorId="0F348BCE" wp14:editId="6DE41C79">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14:paraId="44D78457" w14:textId="77777777" w:rsidR="007D5CA9" w:rsidRDefault="007D5CA9" w:rsidP="007D5CA9">
      <w:pPr>
        <w:rPr>
          <w:b/>
          <w:bCs/>
          <w:color w:val="000000"/>
          <w:sz w:val="24"/>
        </w:rPr>
      </w:pPr>
    </w:p>
    <w:p w14:paraId="1AFCD98C" w14:textId="644A1CA9" w:rsidR="007D5CA9" w:rsidRDefault="007D5CA9" w:rsidP="000928CF">
      <w:pPr>
        <w:rPr>
          <w:ins w:id="426" w:author="Windows 用户" w:date="2018-09-20T18:18:00Z"/>
          <w:bCs/>
          <w:color w:val="000000"/>
          <w:sz w:val="24"/>
        </w:rPr>
      </w:pPr>
      <w:r>
        <w:rPr>
          <w:bCs/>
          <w:color w:val="000000"/>
          <w:sz w:val="24"/>
        </w:rPr>
        <w:t>It can be seen that some of the predicted da</w:t>
      </w:r>
      <w:r w:rsidR="003E681E">
        <w:rPr>
          <w:bCs/>
          <w:color w:val="000000"/>
          <w:sz w:val="24"/>
        </w:rPr>
        <w:t>ta run an accuracy that are</w:t>
      </w:r>
      <w:r w:rsidR="000928CF">
        <w:rPr>
          <w:bCs/>
          <w:color w:val="000000"/>
          <w:sz w:val="24"/>
        </w:rPr>
        <w:t xml:space="preserve"> higher than 99%</w:t>
      </w:r>
      <w:r w:rsidR="000928CF">
        <w:rPr>
          <w:rFonts w:hint="eastAsia"/>
          <w:bCs/>
          <w:color w:val="000000"/>
          <w:sz w:val="24"/>
        </w:rPr>
        <w:t>.</w:t>
      </w:r>
      <w:r w:rsidR="000928CF">
        <w:rPr>
          <w:bCs/>
          <w:color w:val="000000"/>
          <w:sz w:val="24"/>
        </w:rPr>
        <w:t xml:space="preserve"> </w:t>
      </w:r>
      <w:ins w:id="427" w:author="Windows 用户" w:date="2018-09-20T18:17:00Z">
        <w:r w:rsidR="00EA54EF">
          <w:rPr>
            <w:bCs/>
            <w:color w:val="000000"/>
            <w:sz w:val="24"/>
          </w:rPr>
          <w:t>We also utilizes a formula to measure the error of our estimation, reaping a</w:t>
        </w:r>
      </w:ins>
      <w:ins w:id="428" w:author="Windows 用户" w:date="2018-09-20T18:18:00Z">
        <w:r w:rsidR="00EA54EF">
          <w:rPr>
            <w:bCs/>
            <w:color w:val="000000"/>
            <w:sz w:val="24"/>
          </w:rPr>
          <w:t>n</w:t>
        </w:r>
      </w:ins>
      <w:ins w:id="429" w:author="Windows 用户" w:date="2018-09-20T18:17:00Z">
        <w:r w:rsidR="00EA54EF">
          <w:rPr>
            <w:bCs/>
            <w:color w:val="000000"/>
            <w:sz w:val="24"/>
          </w:rPr>
          <w:t xml:space="preserve"> </w:t>
        </w:r>
      </w:ins>
      <w:ins w:id="430" w:author="Windows 用户" w:date="2018-09-20T18:18:00Z">
        <w:r w:rsidR="00EA54EF">
          <w:rPr>
            <w:bCs/>
            <w:color w:val="000000"/>
            <w:sz w:val="24"/>
          </w:rPr>
          <w:t xml:space="preserve">average </w:t>
        </w:r>
      </w:ins>
      <w:ins w:id="431" w:author="Windows 用户" w:date="2018-09-20T18:17:00Z">
        <w:r w:rsidR="00EA54EF">
          <w:rPr>
            <w:bCs/>
            <w:color w:val="000000"/>
            <w:sz w:val="24"/>
          </w:rPr>
          <w:t>score of</w:t>
        </w:r>
      </w:ins>
      <w:ins w:id="432" w:author="Windows 用户" w:date="2018-09-20T18:18:00Z">
        <w:r w:rsidR="00EA54EF">
          <w:rPr>
            <w:bCs/>
            <w:color w:val="000000"/>
            <w:sz w:val="24"/>
          </w:rPr>
          <w:t xml:space="preserve"> 9.45 of click rate and 9.46 of convert rate out of 10, </w:t>
        </w:r>
      </w:ins>
      <w:r>
        <w:rPr>
          <w:bCs/>
          <w:color w:val="000000"/>
          <w:sz w:val="24"/>
        </w:rPr>
        <w:t xml:space="preserve">which shows that this model can successfully reflect the trend. </w:t>
      </w:r>
      <w:ins w:id="433" w:author="Windows 用户" w:date="2018-09-20T18:17:00Z">
        <w:r w:rsidR="00EA54EF">
          <w:rPr>
            <w:bCs/>
            <w:color w:val="000000"/>
            <w:sz w:val="24"/>
          </w:rPr>
          <w:t>The formula is as follows</w:t>
        </w:r>
      </w:ins>
      <w:ins w:id="434" w:author="Windows 用户" w:date="2018-09-20T18:18:00Z">
        <w:r w:rsidR="00EA54EF">
          <w:rPr>
            <w:bCs/>
            <w:color w:val="000000"/>
            <w:sz w:val="24"/>
          </w:rPr>
          <w:t xml:space="preserve">. </w:t>
        </w:r>
      </w:ins>
    </w:p>
    <w:p w14:paraId="0A3A5C89" w14:textId="77777777" w:rsidR="00EA54EF" w:rsidRDefault="00EA54EF" w:rsidP="000928CF">
      <w:pPr>
        <w:rPr>
          <w:ins w:id="435" w:author="Windows 用户" w:date="2018-09-20T18:18:00Z"/>
          <w:bCs/>
          <w:color w:val="000000"/>
          <w:sz w:val="24"/>
        </w:rPr>
      </w:pPr>
    </w:p>
    <w:p w14:paraId="7BFC9EC6" w14:textId="0ED73377" w:rsidR="00EA54EF" w:rsidRPr="009A11F4" w:rsidRDefault="001676A7" w:rsidP="000928CF">
      <w:pPr>
        <w:rPr>
          <w:bCs/>
          <w:color w:val="000000"/>
          <w:sz w:val="24"/>
        </w:rPr>
      </w:pPr>
      <m:oMathPara>
        <m:oMath>
          <m:sSub>
            <m:sSubPr>
              <m:ctrlPr>
                <w:ins w:id="436" w:author="Windows 用户" w:date="2018-09-20T18:19:00Z">
                  <w:rPr>
                    <w:rFonts w:ascii="Cambria Math" w:hAnsi="Cambria Math"/>
                    <w:bCs/>
                    <w:color w:val="000000"/>
                    <w:sz w:val="24"/>
                  </w:rPr>
                </w:ins>
              </m:ctrlPr>
            </m:sSubPr>
            <m:e>
              <m:r>
                <w:ins w:id="437" w:author="Windows 用户" w:date="2018-09-20T18:19:00Z">
                  <w:rPr>
                    <w:rFonts w:ascii="Cambria Math" w:hAnsi="Cambria Math"/>
                    <w:color w:val="000000"/>
                    <w:sz w:val="24"/>
                  </w:rPr>
                  <m:t>S</m:t>
                </w:ins>
              </m:r>
            </m:e>
            <m:sub>
              <m:r>
                <w:ins w:id="438" w:author="Windows 用户" w:date="2018-09-20T18:20:00Z">
                  <w:rPr>
                    <w:rFonts w:ascii="Cambria Math" w:hAnsi="Cambria Math"/>
                    <w:color w:val="000000"/>
                    <w:sz w:val="24"/>
                  </w:rPr>
                  <m:t>k</m:t>
                </w:ins>
              </m:r>
            </m:sub>
          </m:sSub>
          <m:r>
            <w:ins w:id="439" w:author="Windows 用户" w:date="2018-09-20T18:20:00Z">
              <w:rPr>
                <w:rFonts w:ascii="Cambria Math" w:hAnsi="Cambria Math"/>
                <w:color w:val="000000"/>
                <w:sz w:val="24"/>
              </w:rPr>
              <m:t>=</m:t>
            </w:ins>
          </m:r>
          <m:r>
            <w:ins w:id="440" w:author="Windows 用户" w:date="2018-09-20T18:22:00Z">
              <w:rPr>
                <w:rFonts w:ascii="Cambria Math" w:hAnsi="Cambria Math"/>
                <w:color w:val="000000"/>
                <w:sz w:val="24"/>
              </w:rPr>
              <m:t>max</m:t>
            </w:ins>
          </m:r>
          <m:d>
            <m:dPr>
              <m:ctrlPr>
                <w:ins w:id="441" w:author="Windows 用户" w:date="2018-09-20T18:22:00Z">
                  <w:rPr>
                    <w:rFonts w:ascii="Cambria Math" w:hAnsi="Cambria Math"/>
                    <w:bCs/>
                    <w:i/>
                    <w:color w:val="000000"/>
                    <w:sz w:val="24"/>
                  </w:rPr>
                </w:ins>
              </m:ctrlPr>
            </m:dPr>
            <m:e>
              <m:r>
                <w:ins w:id="442" w:author="Windows 用户" w:date="2018-09-20T18:22:00Z">
                  <w:rPr>
                    <w:rFonts w:ascii="Cambria Math" w:hAnsi="Cambria Math"/>
                    <w:color w:val="000000"/>
                    <w:sz w:val="24"/>
                  </w:rPr>
                  <m:t>0,10-10×</m:t>
                </w:ins>
              </m:r>
              <m:d>
                <m:dPr>
                  <m:begChr m:val="|"/>
                  <m:endChr m:val="|"/>
                  <m:ctrlPr>
                    <w:ins w:id="443" w:author="Windows 用户" w:date="2018-09-20T18:22:00Z">
                      <w:rPr>
                        <w:rFonts w:ascii="Cambria Math" w:hAnsi="Cambria Math"/>
                        <w:bCs/>
                        <w:i/>
                        <w:color w:val="000000"/>
                        <w:sz w:val="24"/>
                      </w:rPr>
                    </w:ins>
                  </m:ctrlPr>
                </m:dPr>
                <m:e>
                  <m:f>
                    <m:fPr>
                      <m:ctrlPr>
                        <w:ins w:id="444" w:author="Windows 用户" w:date="2018-09-20T18:22:00Z">
                          <w:rPr>
                            <w:rFonts w:ascii="Cambria Math" w:hAnsi="Cambria Math"/>
                            <w:bCs/>
                            <w:i/>
                            <w:color w:val="000000"/>
                            <w:sz w:val="24"/>
                          </w:rPr>
                        </w:ins>
                      </m:ctrlPr>
                    </m:fPr>
                    <m:num>
                      <m:sSub>
                        <m:sSubPr>
                          <m:ctrlPr>
                            <w:ins w:id="445" w:author="Windows 用户" w:date="2018-09-20T18:22:00Z">
                              <w:rPr>
                                <w:rFonts w:ascii="Cambria Math" w:hAnsi="Cambria Math"/>
                                <w:bCs/>
                                <w:i/>
                                <w:color w:val="000000"/>
                                <w:sz w:val="24"/>
                              </w:rPr>
                            </w:ins>
                          </m:ctrlPr>
                        </m:sSubPr>
                        <m:e>
                          <m:r>
                            <w:ins w:id="446" w:author="Windows 用户" w:date="2018-09-20T18:22:00Z">
                              <w:rPr>
                                <w:rFonts w:ascii="Cambria Math" w:hAnsi="Cambria Math"/>
                                <w:color w:val="000000"/>
                                <w:sz w:val="24"/>
                              </w:rPr>
                              <m:t>log</m:t>
                            </w:ins>
                          </m:r>
                        </m:e>
                        <m:sub>
                          <m:r>
                            <w:ins w:id="447" w:author="Windows 用户" w:date="2018-09-20T18:22:00Z">
                              <w:rPr>
                                <w:rFonts w:ascii="Cambria Math" w:hAnsi="Cambria Math"/>
                                <w:color w:val="000000"/>
                                <w:sz w:val="24"/>
                              </w:rPr>
                              <m:t>10</m:t>
                            </w:ins>
                          </m:r>
                        </m:sub>
                      </m:sSub>
                      <m:d>
                        <m:dPr>
                          <m:begChr m:val="|"/>
                          <m:endChr m:val="|"/>
                          <m:ctrlPr>
                            <w:ins w:id="448" w:author="Windows 用户" w:date="2018-09-20T18:22:00Z">
                              <w:rPr>
                                <w:rFonts w:ascii="Cambria Math" w:hAnsi="Cambria Math"/>
                                <w:bCs/>
                                <w:i/>
                                <w:color w:val="000000"/>
                                <w:sz w:val="24"/>
                              </w:rPr>
                            </w:ins>
                          </m:ctrlPr>
                        </m:dPr>
                        <m:e>
                          <m:f>
                            <m:fPr>
                              <m:ctrlPr>
                                <w:ins w:id="449" w:author="Windows 用户" w:date="2018-09-20T18:22:00Z">
                                  <w:rPr>
                                    <w:rFonts w:ascii="Cambria Math" w:hAnsi="Cambria Math"/>
                                    <w:bCs/>
                                    <w:i/>
                                    <w:color w:val="000000"/>
                                    <w:sz w:val="24"/>
                                  </w:rPr>
                                </w:ins>
                              </m:ctrlPr>
                            </m:fPr>
                            <m:num>
                              <m:sSub>
                                <m:sSubPr>
                                  <m:ctrlPr>
                                    <w:ins w:id="450" w:author="Windows 用户" w:date="2018-09-20T18:22:00Z">
                                      <w:rPr>
                                        <w:rFonts w:ascii="Cambria Math" w:hAnsi="Cambria Math"/>
                                        <w:bCs/>
                                        <w:i/>
                                        <w:color w:val="000000"/>
                                        <w:sz w:val="24"/>
                                      </w:rPr>
                                    </w:ins>
                                  </m:ctrlPr>
                                </m:sSubPr>
                                <m:e>
                                  <m:r>
                                    <w:ins w:id="451" w:author="Windows 用户" w:date="2018-09-20T18:22:00Z">
                                      <w:rPr>
                                        <w:rFonts w:ascii="Cambria Math" w:hAnsi="Cambria Math"/>
                                        <w:color w:val="000000"/>
                                        <w:sz w:val="24"/>
                                      </w:rPr>
                                      <m:t>x</m:t>
                                    </w:ins>
                                  </m:r>
                                </m:e>
                                <m:sub>
                                  <m:r>
                                    <w:ins w:id="452" w:author="Windows 用户" w:date="2018-09-20T18:22:00Z">
                                      <w:rPr>
                                        <w:rFonts w:ascii="Cambria Math" w:hAnsi="Cambria Math"/>
                                        <w:color w:val="000000"/>
                                        <w:sz w:val="24"/>
                                      </w:rPr>
                                      <m:t>predict</m:t>
                                    </w:ins>
                                  </m:r>
                                </m:sub>
                              </m:sSub>
                            </m:num>
                            <m:den>
                              <m:sSub>
                                <m:sSubPr>
                                  <m:ctrlPr>
                                    <w:ins w:id="453" w:author="Windows 用户" w:date="2018-09-20T18:22:00Z">
                                      <w:rPr>
                                        <w:rFonts w:ascii="Cambria Math" w:hAnsi="Cambria Math"/>
                                        <w:bCs/>
                                        <w:i/>
                                        <w:color w:val="000000"/>
                                        <w:sz w:val="24"/>
                                      </w:rPr>
                                    </w:ins>
                                  </m:ctrlPr>
                                </m:sSubPr>
                                <m:e>
                                  <m:r>
                                    <w:ins w:id="454" w:author="Windows 用户" w:date="2018-09-20T18:22:00Z">
                                      <w:rPr>
                                        <w:rFonts w:ascii="Cambria Math" w:hAnsi="Cambria Math"/>
                                        <w:color w:val="000000"/>
                                        <w:sz w:val="24"/>
                                      </w:rPr>
                                      <m:t>x</m:t>
                                    </w:ins>
                                  </m:r>
                                </m:e>
                                <m:sub>
                                  <m:r>
                                    <w:ins w:id="455" w:author="Windows 用户" w:date="2018-09-20T18:22:00Z">
                                      <w:rPr>
                                        <w:rFonts w:ascii="Cambria Math" w:hAnsi="Cambria Math"/>
                                        <w:color w:val="000000"/>
                                        <w:sz w:val="24"/>
                                      </w:rPr>
                                      <m:t>real</m:t>
                                    </w:ins>
                                  </m:r>
                                </m:sub>
                              </m:sSub>
                            </m:den>
                          </m:f>
                        </m:e>
                      </m:d>
                    </m:num>
                    <m:den>
                      <m:r>
                        <w:ins w:id="456" w:author="Windows 用户" w:date="2018-09-20T18:22:00Z">
                          <w:rPr>
                            <w:rFonts w:ascii="Cambria Math" w:hAnsi="Cambria Math"/>
                            <w:color w:val="000000"/>
                            <w:sz w:val="24"/>
                          </w:rPr>
                          <m:t>5</m:t>
                        </w:ins>
                      </m:r>
                    </m:den>
                  </m:f>
                </m:e>
              </m:d>
            </m:e>
          </m:d>
        </m:oMath>
      </m:oMathPara>
    </w:p>
    <w:p w14:paraId="71327E76" w14:textId="77777777" w:rsidR="007D5CA9" w:rsidRPr="003E681E" w:rsidRDefault="007D5CA9" w:rsidP="007D5CA9">
      <w:pPr>
        <w:spacing w:line="360" w:lineRule="auto"/>
        <w:rPr>
          <w:b/>
          <w:sz w:val="24"/>
          <w:szCs w:val="36"/>
        </w:rPr>
      </w:pPr>
    </w:p>
    <w:p w14:paraId="392A7452" w14:textId="77777777" w:rsidR="007D5CA9" w:rsidRDefault="007D5CA9" w:rsidP="009F1835">
      <w:pPr>
        <w:pStyle w:val="a5"/>
        <w:numPr>
          <w:ilvl w:val="1"/>
          <w:numId w:val="7"/>
        </w:numPr>
        <w:spacing w:line="360" w:lineRule="auto"/>
        <w:ind w:firstLineChars="0"/>
        <w:rPr>
          <w:rFonts w:ascii="Times New Roman"/>
          <w:b/>
          <w:sz w:val="24"/>
          <w:szCs w:val="36"/>
          <w:lang w:eastAsia="zh-CN"/>
        </w:rPr>
      </w:pPr>
      <w:r>
        <w:rPr>
          <w:rFonts w:ascii="Times New Roman" w:hint="eastAsia"/>
          <w:b/>
          <w:sz w:val="24"/>
          <w:szCs w:val="36"/>
          <w:lang w:eastAsia="zh-CN"/>
        </w:rPr>
        <w:t>B</w:t>
      </w:r>
      <w:r>
        <w:rPr>
          <w:rFonts w:ascii="Times New Roman"/>
          <w:b/>
          <w:sz w:val="24"/>
          <w:szCs w:val="36"/>
          <w:lang w:eastAsia="zh-CN"/>
        </w:rPr>
        <w:t>OOST Algorithm</w:t>
      </w:r>
    </w:p>
    <w:p w14:paraId="2CBD4695" w14:textId="77777777" w:rsidR="007D5CA9" w:rsidRDefault="007D5CA9" w:rsidP="007D5CA9">
      <w:pPr>
        <w:rPr>
          <w:b/>
          <w:sz w:val="24"/>
          <w:szCs w:val="36"/>
        </w:rPr>
      </w:pPr>
    </w:p>
    <w:p w14:paraId="74497EF8" w14:textId="181AB496" w:rsidR="007D5CA9" w:rsidRDefault="00B55A50" w:rsidP="007D5CA9">
      <w:pPr>
        <w:rPr>
          <w:sz w:val="24"/>
          <w:szCs w:val="36"/>
        </w:rPr>
      </w:pPr>
      <w:r>
        <w:rPr>
          <w:rFonts w:ascii="仿宋_GB2312" w:eastAsia="仿宋_GB2312"/>
          <w:noProof/>
          <w:sz w:val="24"/>
          <w:szCs w:val="21"/>
        </w:rPr>
        <mc:AlternateContent>
          <mc:Choice Requires="wps">
            <w:drawing>
              <wp:anchor distT="0" distB="0" distL="114300" distR="114300" simplePos="0" relativeHeight="251719680" behindDoc="0" locked="0" layoutInCell="1" allowOverlap="1" wp14:anchorId="63254877" wp14:editId="184E8A42">
                <wp:simplePos x="0" y="0"/>
                <wp:positionH relativeFrom="margin">
                  <wp:align>right</wp:align>
                </wp:positionH>
                <wp:positionV relativeFrom="paragraph">
                  <wp:posOffset>492760</wp:posOffset>
                </wp:positionV>
                <wp:extent cx="428625" cy="304800"/>
                <wp:effectExtent l="0" t="0" r="0" b="0"/>
                <wp:wrapNone/>
                <wp:docPr id="1097"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5794DD" w14:textId="77777777" w:rsidR="003D1226" w:rsidRPr="008A1391" w:rsidRDefault="003D1226" w:rsidP="00A463EB">
                            <w:pPr>
                              <w:rPr>
                                <w:rFonts w:eastAsia="仿宋_GB2312"/>
                              </w:rPr>
                            </w:pPr>
                            <w:r>
                              <w:rPr>
                                <w:rFonts w:eastAsia="仿宋_GB2312"/>
                              </w:rPr>
                              <w:t>(3</w:t>
                            </w:r>
                            <w:r>
                              <w:rPr>
                                <w:rFonts w:eastAsia="仿宋_GB2312" w:hint="eastAsia"/>
                              </w:rPr>
                              <w:t>4</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54877" id="文本框 1097" o:spid="_x0000_s1154" type="#_x0000_t202" style="position:absolute;left:0;text-align:left;margin-left:-17.45pt;margin-top:38.8pt;width:33.75pt;height:2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" fillcolor="white [3201]" stroked="f" strokeweight=".5pt">
                <v:path arrowok="t"/>
                <v:textbox>
                  <w:txbxContent>
                    <w:p w14:paraId="6C5794DD" w14:textId="77777777" w:rsidR="003D1226" w:rsidRPr="008A1391" w:rsidRDefault="003D1226" w:rsidP="00A463EB">
                      <w:pPr>
                        <w:rPr>
                          <w:rFonts w:eastAsia="仿宋_GB2312"/>
                        </w:rPr>
                      </w:pPr>
                      <w:r>
                        <w:rPr>
                          <w:rFonts w:eastAsia="仿宋_GB2312"/>
                        </w:rPr>
                        <w:t>(3</w:t>
                      </w:r>
                      <w:r>
                        <w:rPr>
                          <w:rFonts w:eastAsia="仿宋_GB2312" w:hint="eastAsia"/>
                        </w:rPr>
                        <w:t>4</w:t>
                      </w:r>
                      <w:r>
                        <w:rPr>
                          <w:rFonts w:eastAsia="仿宋_GB2312"/>
                        </w:rPr>
                        <w:t>)</w:t>
                      </w:r>
                    </w:p>
                  </w:txbxContent>
                </v:textbox>
                <w10:wrap anchorx="margin"/>
              </v:shape>
            </w:pict>
          </mc:Fallback>
        </mc:AlternateContent>
      </w:r>
      <w:r w:rsidR="00F45570">
        <w:rPr>
          <w:rFonts w:hint="eastAsia"/>
          <w:sz w:val="24"/>
          <w:szCs w:val="36"/>
        </w:rPr>
        <w:t>W</w:t>
      </w:r>
      <w:r w:rsidR="003E681E">
        <w:rPr>
          <w:sz w:val="24"/>
          <w:szCs w:val="36"/>
        </w:rPr>
        <w:t>e utilize</w:t>
      </w:r>
      <w:r w:rsidR="00914AB9">
        <w:rPr>
          <w:sz w:val="24"/>
          <w:szCs w:val="36"/>
        </w:rPr>
        <w:t xml:space="preserve"> BOOST a</w:t>
      </w:r>
      <w:r w:rsidR="00F45570">
        <w:rPr>
          <w:sz w:val="24"/>
          <w:szCs w:val="36"/>
        </w:rPr>
        <w:t>lgorithm to obtain the average value of each methods of the sa</w:t>
      </w:r>
      <w:r w:rsidR="00A463EB">
        <w:rPr>
          <w:sz w:val="24"/>
          <w:szCs w:val="36"/>
        </w:rPr>
        <w:t>mples. The formula is as the following formula</w:t>
      </w:r>
      <w:r w:rsidR="00314BE1">
        <w:rPr>
          <w:sz w:val="24"/>
          <w:szCs w:val="36"/>
        </w:rPr>
        <w:t xml:space="preserve"> 3</w:t>
      </w:r>
      <w:r w:rsidR="00314BE1">
        <w:rPr>
          <w:rFonts w:hint="eastAsia"/>
          <w:sz w:val="24"/>
          <w:szCs w:val="36"/>
        </w:rPr>
        <w:t>4</w:t>
      </w:r>
    </w:p>
    <w:p w14:paraId="4298DCD1" w14:textId="77777777" w:rsidR="00914AB9" w:rsidRDefault="00914AB9" w:rsidP="007D5CA9">
      <w:pPr>
        <w:rPr>
          <w:sz w:val="24"/>
          <w:szCs w:val="36"/>
        </w:rPr>
      </w:pPr>
    </w:p>
    <w:p w14:paraId="7D5C06FA" w14:textId="77777777" w:rsidR="00F45570" w:rsidRPr="00F45570" w:rsidRDefault="001676A7" w:rsidP="007D5CA9">
      <w:pPr>
        <w:rPr>
          <w:sz w:val="24"/>
          <w:szCs w:val="36"/>
        </w:rPr>
      </w:pPr>
      <m:oMathPara>
        <m:oMath>
          <m:acc>
            <m:accPr>
              <m:chr m:val="̅"/>
              <m:ctrlPr>
                <w:rPr>
                  <w:rFonts w:ascii="Cambria Math" w:hAnsi="Cambria Math"/>
                  <w:i/>
                  <w:sz w:val="24"/>
                  <w:szCs w:val="36"/>
                </w:rPr>
              </m:ctrlPr>
            </m:accPr>
            <m:e>
              <m:r>
                <w:rPr>
                  <w:rFonts w:ascii="Cambria Math" w:hAnsi="Cambria Math"/>
                  <w:sz w:val="24"/>
                  <w:szCs w:val="36"/>
                </w:rPr>
                <m:t>x</m:t>
              </m:r>
            </m:e>
          </m:acc>
          <m:r>
            <w:rPr>
              <w:rFonts w:ascii="Cambria Math" w:hAnsi="Cambria Math"/>
              <w:sz w:val="24"/>
              <w:szCs w:val="36"/>
            </w:rPr>
            <m:t>=</m:t>
          </m:r>
          <m:nary>
            <m:naryPr>
              <m:chr m:val="∑"/>
              <m:limLoc m:val="undOvr"/>
              <m:ctrlPr>
                <w:rPr>
                  <w:rFonts w:ascii="Cambria Math" w:hAnsi="Cambria Math"/>
                  <w:sz w:val="24"/>
                  <w:szCs w:val="36"/>
                </w:rPr>
              </m:ctrlPr>
            </m:naryPr>
            <m:sub>
              <m:r>
                <w:rPr>
                  <w:rFonts w:ascii="Cambria Math" w:hAnsi="Cambria Math"/>
                  <w:sz w:val="24"/>
                  <w:szCs w:val="36"/>
                </w:rPr>
                <m:t>i=1</m:t>
              </m:r>
            </m:sub>
            <m:sup>
              <m:r>
                <w:rPr>
                  <w:rFonts w:ascii="Cambria Math" w:hAnsi="Cambria Math"/>
                  <w:sz w:val="24"/>
                  <w:szCs w:val="36"/>
                </w:rPr>
                <m:t>3</m:t>
              </m:r>
            </m:sup>
            <m:e>
              <m:f>
                <m:fPr>
                  <m:ctrlPr>
                    <w:rPr>
                      <w:rFonts w:ascii="Cambria Math" w:hAnsi="Cambria Math"/>
                      <w:sz w:val="24"/>
                      <w:szCs w:val="36"/>
                    </w:rPr>
                  </m:ctrlPr>
                </m:fPr>
                <m:num>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i</m:t>
                      </m:r>
                    </m:sub>
                  </m:sSub>
                </m:num>
                <m:den>
                  <m:r>
                    <w:rPr>
                      <w:rFonts w:ascii="Cambria Math" w:hAnsi="Cambria Math"/>
                      <w:sz w:val="24"/>
                      <w:szCs w:val="36"/>
                    </w:rPr>
                    <m:t>3</m:t>
                  </m:r>
                </m:den>
              </m:f>
            </m:e>
          </m:nary>
        </m:oMath>
      </m:oMathPara>
    </w:p>
    <w:p w14:paraId="4E84A8D8" w14:textId="77777777" w:rsidR="00914AB9" w:rsidRDefault="00914AB9" w:rsidP="007D5CA9">
      <w:pPr>
        <w:rPr>
          <w:sz w:val="24"/>
          <w:szCs w:val="36"/>
        </w:rPr>
      </w:pPr>
    </w:p>
    <w:p w14:paraId="1BBA59E7" w14:textId="77777777" w:rsidR="002610A5" w:rsidRDefault="00F31D16" w:rsidP="007D5CA9">
      <w:pPr>
        <w:rPr>
          <w:ins w:id="457" w:author="Windows 用户" w:date="2018-09-20T20:23:00Z"/>
          <w:sz w:val="24"/>
          <w:szCs w:val="36"/>
        </w:rPr>
      </w:pPr>
      <w:r>
        <w:rPr>
          <w:sz w:val="24"/>
          <w:szCs w:val="36"/>
        </w:rPr>
        <w:lastRenderedPageBreak/>
        <w:t xml:space="preserve">In the formula,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1</m:t>
            </m:r>
          </m:sub>
        </m:sSub>
      </m:oMath>
      <w:r>
        <w:rPr>
          <w:sz w:val="24"/>
          <w:szCs w:val="36"/>
        </w:rPr>
        <w:t xml:space="preserve">denotes the original result of principle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r>
          <w:rPr>
            <w:rFonts w:ascii="Cambria Math" w:hAnsi="Cambria Math"/>
            <w:sz w:val="24"/>
            <w:szCs w:val="36"/>
          </w:rPr>
          <m:t xml:space="preserve"> </m:t>
        </m:r>
      </m:oMath>
      <w:proofErr w:type="gramStart"/>
      <w:r>
        <w:rPr>
          <w:sz w:val="24"/>
          <w:szCs w:val="36"/>
        </w:rPr>
        <w:t>denotes</w:t>
      </w:r>
      <w:proofErr w:type="gramEnd"/>
      <w:r>
        <w:rPr>
          <w:sz w:val="24"/>
          <w:szCs w:val="36"/>
        </w:rPr>
        <w:t xml:space="preserve">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r>
          <w:rPr>
            <w:rFonts w:ascii="Cambria Math" w:hAnsi="Cambria Math"/>
            <w:sz w:val="24"/>
            <w:szCs w:val="36"/>
          </w:rPr>
          <m:t xml:space="preserve"> </m:t>
        </m:r>
      </m:oMath>
      <w:proofErr w:type="gramStart"/>
      <w:r>
        <w:rPr>
          <w:sz w:val="24"/>
          <w:szCs w:val="36"/>
        </w:rPr>
        <w:t>denotes</w:t>
      </w:r>
      <w:proofErr w:type="gramEnd"/>
      <w:r>
        <w:rPr>
          <w:sz w:val="24"/>
          <w:szCs w:val="36"/>
        </w:rPr>
        <w:t xml:space="preserve"> the original result of BP neural network fitting.</w:t>
      </w:r>
      <w:r w:rsidR="00B9546E">
        <w:rPr>
          <w:sz w:val="24"/>
          <w:szCs w:val="36"/>
        </w:rPr>
        <w:t xml:space="preserve"> </w:t>
      </w:r>
    </w:p>
    <w:p w14:paraId="43488BFD" w14:textId="77777777" w:rsidR="002610A5" w:rsidRDefault="002610A5" w:rsidP="007D5CA9">
      <w:pPr>
        <w:rPr>
          <w:ins w:id="458" w:author="Windows 用户" w:date="2018-09-20T20:23:00Z"/>
          <w:sz w:val="24"/>
          <w:szCs w:val="36"/>
        </w:rPr>
      </w:pPr>
    </w:p>
    <w:p w14:paraId="512F5242" w14:textId="6A199A1B" w:rsidR="002610A5" w:rsidRDefault="002610A5" w:rsidP="007D5CA9">
      <w:pPr>
        <w:rPr>
          <w:ins w:id="459" w:author="Windows 用户" w:date="2018-09-20T20:23:00Z"/>
          <w:sz w:val="24"/>
          <w:szCs w:val="36"/>
        </w:rPr>
      </w:pPr>
      <w:ins w:id="460" w:author="Windows 用户" w:date="2018-09-20T20:23:00Z">
        <w:r w:rsidRPr="002610A5">
          <w:rPr>
            <w:sz w:val="24"/>
            <w:szCs w:val="36"/>
          </w:rPr>
          <w:t>The theory of BOOST algorithm is as follows. For a complicated issue, it is a better judgement when synthesizing the judgment of each experts than that of a sole expert. For each step we generate a model accumulate each model to a whole model, which enables us to analyze the problems.</w:t>
        </w:r>
        <w:r>
          <w:rPr>
            <w:sz w:val="24"/>
            <w:szCs w:val="36"/>
          </w:rPr>
          <w:t xml:space="preserve"> </w:t>
        </w:r>
        <w:bookmarkStart w:id="461" w:name="_GoBack"/>
        <w:bookmarkEnd w:id="461"/>
      </w:ins>
    </w:p>
    <w:p w14:paraId="1F7396A7" w14:textId="77777777" w:rsidR="002610A5" w:rsidRDefault="002610A5" w:rsidP="007D5CA9">
      <w:pPr>
        <w:rPr>
          <w:ins w:id="462" w:author="Windows 用户" w:date="2018-09-20T20:23:00Z"/>
          <w:sz w:val="24"/>
          <w:szCs w:val="36"/>
        </w:rPr>
      </w:pPr>
    </w:p>
    <w:p w14:paraId="524E4268" w14:textId="5717B35B" w:rsidR="007D5CA9" w:rsidRPr="00F31D16" w:rsidRDefault="00B9546E" w:rsidP="007D5CA9">
      <w:pPr>
        <w:rPr>
          <w:sz w:val="24"/>
          <w:szCs w:val="36"/>
        </w:rPr>
      </w:pPr>
      <w:r>
        <w:rPr>
          <w:sz w:val="24"/>
          <w:szCs w:val="36"/>
        </w:rPr>
        <w:t xml:space="preserve">For each categories in Bayes distinction, we utilizes the mid-value of each interval to </w:t>
      </w:r>
      <w:r w:rsidRPr="00B9546E">
        <w:rPr>
          <w:sz w:val="24"/>
          <w:szCs w:val="36"/>
        </w:rPr>
        <w:t>numerate</w:t>
      </w:r>
      <w:r>
        <w:rPr>
          <w:sz w:val="24"/>
          <w:szCs w:val="36"/>
        </w:rPr>
        <w:t xml:space="preserve"> each category. W</w:t>
      </w:r>
      <w:r>
        <w:rPr>
          <w:rFonts w:eastAsia="仿宋_GB2312"/>
          <w:sz w:val="24"/>
        </w:rPr>
        <w:t xml:space="preserve">e divide the click rate into 5 categories, which are 0-0.1, 0.1-0.2, 0.2-0.225, 0.225-0.3, 0.3-0.464, as well as the convert rate into 5 categories, which are 0-0.1, 0.1-0.2, 0.20-0.22, 0.22-0.23, </w:t>
      </w:r>
      <w:proofErr w:type="gramStart"/>
      <w:r>
        <w:rPr>
          <w:rFonts w:eastAsia="仿宋_GB2312"/>
          <w:sz w:val="24"/>
        </w:rPr>
        <w:t>0.23</w:t>
      </w:r>
      <w:proofErr w:type="gramEnd"/>
      <w:r>
        <w:rPr>
          <w:rFonts w:eastAsia="仿宋_GB2312"/>
          <w:sz w:val="24"/>
        </w:rPr>
        <w:t xml:space="preserve">-0.468. Therefore, we use 0.05, 0.15, 0.2125, 0.2625, and 0.382 to denote the 5 result of the categories. We use 0.05, 0.15, 0.21, 0.225, and 0.349 to denote the 5 result of the categories. </w:t>
      </w:r>
    </w:p>
    <w:p w14:paraId="1F5664C1" w14:textId="77777777" w:rsidR="00F31D16" w:rsidRPr="007D5CA9" w:rsidRDefault="00F31D16" w:rsidP="007D5CA9">
      <w:pPr>
        <w:rPr>
          <w:b/>
          <w:sz w:val="24"/>
          <w:szCs w:val="36"/>
        </w:rPr>
      </w:pPr>
    </w:p>
    <w:p w14:paraId="5063F2D7" w14:textId="77777777" w:rsidR="002971E8" w:rsidRDefault="007D5CA9" w:rsidP="002971E8">
      <w:pPr>
        <w:pStyle w:val="a5"/>
        <w:numPr>
          <w:ilvl w:val="0"/>
          <w:numId w:val="7"/>
        </w:numPr>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14:paraId="2567FAD3" w14:textId="77777777" w:rsidR="007D5CA9" w:rsidRDefault="007D5CA9" w:rsidP="007D5CA9">
      <w:pPr>
        <w:rPr>
          <w:b/>
          <w:sz w:val="24"/>
        </w:rPr>
      </w:pPr>
    </w:p>
    <w:p w14:paraId="210E2687" w14:textId="2F519706" w:rsidR="007D5CA9" w:rsidRDefault="002C129F" w:rsidP="007D5CA9">
      <w:pPr>
        <w:rPr>
          <w:sz w:val="24"/>
        </w:rPr>
      </w:pPr>
      <w:r w:rsidRPr="002C129F">
        <w:rPr>
          <w:rFonts w:hint="eastAsia"/>
          <w:sz w:val="24"/>
        </w:rPr>
        <w:t>W</w:t>
      </w:r>
      <w:r w:rsidRPr="002C129F">
        <w:rPr>
          <w:sz w:val="24"/>
        </w:rPr>
        <w:t>e</w:t>
      </w:r>
      <w:r w:rsidR="00F76591">
        <w:rPr>
          <w:sz w:val="24"/>
        </w:rPr>
        <w:t xml:space="preserve"> </w:t>
      </w:r>
      <w:r w:rsidR="004D773A">
        <w:rPr>
          <w:sz w:val="24"/>
        </w:rPr>
        <w:t xml:space="preserve">use the </w:t>
      </w:r>
      <w:r w:rsidR="00035D91">
        <w:rPr>
          <w:sz w:val="24"/>
        </w:rPr>
        <w:t>data which have</w:t>
      </w:r>
      <w:r w:rsidR="0005635E">
        <w:rPr>
          <w:sz w:val="24"/>
        </w:rPr>
        <w:t xml:space="preserve"> </w:t>
      </w:r>
      <w:r w:rsidR="00BC13BF">
        <w:rPr>
          <w:sz w:val="24"/>
        </w:rPr>
        <w:t xml:space="preserve">exactly </w:t>
      </w:r>
      <w:r w:rsidR="0005635E">
        <w:rPr>
          <w:sz w:val="24"/>
        </w:rPr>
        <w:t>one</w:t>
      </w:r>
      <w:r w:rsidR="00BC13BF">
        <w:rPr>
          <w:sz w:val="24"/>
        </w:rPr>
        <w:t xml:space="preserve"> zero</w:t>
      </w:r>
      <w:r w:rsidR="00035D91">
        <w:rPr>
          <w:sz w:val="24"/>
        </w:rPr>
        <w:t xml:space="preserve"> </w:t>
      </w:r>
      <w:r w:rsidR="00B702C1">
        <w:rPr>
          <w:sz w:val="24"/>
        </w:rPr>
        <w:t xml:space="preserve">of each data </w:t>
      </w:r>
      <w:r w:rsidR="0005635E">
        <w:rPr>
          <w:sz w:val="24"/>
        </w:rPr>
        <w:t xml:space="preserve">as the </w:t>
      </w:r>
      <w:r w:rsidR="004D773A">
        <w:rPr>
          <w:sz w:val="24"/>
        </w:rPr>
        <w:t xml:space="preserve">test sets and conduct the </w:t>
      </w:r>
      <w:r w:rsidR="00B702C1">
        <w:rPr>
          <w:sz w:val="24"/>
        </w:rPr>
        <w:t>BP neural network 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r w:rsidR="00B702C1">
        <w:rPr>
          <w:sz w:val="24"/>
        </w:rPr>
        <w:t>W</w:t>
      </w:r>
      <w:r w:rsidR="0005635E">
        <w:rPr>
          <w:sz w:val="24"/>
        </w:rPr>
        <w:t xml:space="preserve">e use the data after </w:t>
      </w:r>
      <w:ins w:id="463" w:author="Windows 用户" w:date="2018-09-20T20:10:00Z">
        <w:r w:rsidR="00946A82">
          <w:rPr>
            <w:sz w:val="24"/>
          </w:rPr>
          <w:t xml:space="preserve">principal Component Analysis for </w:t>
        </w:r>
      </w:ins>
      <w:ins w:id="464" w:author="Windows 用户" w:date="2018-09-20T20:11:00Z">
        <w:r w:rsidR="00946A82">
          <w:rPr>
            <w:sz w:val="24"/>
          </w:rPr>
          <w:t xml:space="preserve">Principal Component Regression and Bayes Distinction </w:t>
        </w:r>
      </w:ins>
      <w:ins w:id="465" w:author="Windows 用户" w:date="2018-09-20T20:10:00Z">
        <w:r w:rsidR="00946A82">
          <w:rPr>
            <w:sz w:val="24"/>
          </w:rPr>
          <w:t xml:space="preserve">and </w:t>
        </w:r>
      </w:ins>
      <w:ins w:id="466" w:author="Windows 用户" w:date="2018-09-20T20:11:00Z">
        <w:r w:rsidR="00143AB3">
          <w:rPr>
            <w:sz w:val="24"/>
          </w:rPr>
          <w:t xml:space="preserve">data </w:t>
        </w:r>
      </w:ins>
      <w:ins w:id="467" w:author="Windows 用户" w:date="2018-09-20T20:10:00Z">
        <w:r w:rsidR="00946A82">
          <w:rPr>
            <w:sz w:val="24"/>
          </w:rPr>
          <w:t xml:space="preserve">after </w:t>
        </w:r>
      </w:ins>
      <w:r w:rsidR="00690751">
        <w:rPr>
          <w:sz w:val="24"/>
        </w:rPr>
        <w:t>Information Entropy</w:t>
      </w:r>
      <w:r w:rsidR="0005635E">
        <w:rPr>
          <w:sz w:val="24"/>
        </w:rPr>
        <w:t xml:space="preserve"> for BP neural network Fitting. </w:t>
      </w:r>
      <w:r w:rsidR="00A463EB">
        <w:rPr>
          <w:sz w:val="24"/>
        </w:rPr>
        <w:t xml:space="preserve">The following table 22 </w:t>
      </w:r>
      <w:r w:rsidR="00CF1423">
        <w:rPr>
          <w:sz w:val="24"/>
        </w:rPr>
        <w:t xml:space="preserve">is a part of the final result. </w:t>
      </w:r>
    </w:p>
    <w:p w14:paraId="36E8D386" w14:textId="77777777" w:rsidR="00CF1423" w:rsidRDefault="00CF1423" w:rsidP="007D5CA9">
      <w:pPr>
        <w:rPr>
          <w:sz w:val="24"/>
        </w:rPr>
      </w:pPr>
    </w:p>
    <w:p w14:paraId="1D07844A" w14:textId="77777777" w:rsidR="000E4AE3" w:rsidRPr="000E4AE3" w:rsidRDefault="000E4AE3" w:rsidP="000E4AE3">
      <w:pPr>
        <w:jc w:val="center"/>
        <w:rPr>
          <w:szCs w:val="36"/>
        </w:rPr>
      </w:pPr>
      <w:r>
        <w:rPr>
          <w:szCs w:val="36"/>
        </w:rPr>
        <w:t>Table 22</w:t>
      </w:r>
      <w:r w:rsidRPr="00D550FF">
        <w:rPr>
          <w:szCs w:val="36"/>
        </w:rPr>
        <w:t xml:space="preserve">: </w:t>
      </w:r>
      <w:r>
        <w:rPr>
          <w:szCs w:val="36"/>
        </w:rPr>
        <w:t>Final Result</w:t>
      </w:r>
    </w:p>
    <w:p w14:paraId="446ABEBC" w14:textId="77777777" w:rsidR="00CF1423" w:rsidRDefault="00BC13BF" w:rsidP="007D5CA9">
      <w:pPr>
        <w:rPr>
          <w:sz w:val="24"/>
        </w:rPr>
      </w:pPr>
      <w:r>
        <w:rPr>
          <w:noProof/>
          <w:sz w:val="24"/>
        </w:rPr>
        <w:drawing>
          <wp:inline distT="0" distB="0" distL="0" distR="0" wp14:anchorId="2859D679" wp14:editId="1985A040">
            <wp:extent cx="5267325" cy="19240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67325" cy="1924050"/>
                    </a:xfrm>
                    <a:prstGeom prst="rect">
                      <a:avLst/>
                    </a:prstGeom>
                    <a:noFill/>
                    <a:ln>
                      <a:noFill/>
                    </a:ln>
                  </pic:spPr>
                </pic:pic>
              </a:graphicData>
            </a:graphic>
          </wp:inline>
        </w:drawing>
      </w:r>
    </w:p>
    <w:p w14:paraId="4E240072" w14:textId="77777777" w:rsidR="00083F5B" w:rsidRPr="007D5CA9" w:rsidRDefault="00083F5B" w:rsidP="007D5CA9">
      <w:pPr>
        <w:rPr>
          <w:b/>
          <w:sz w:val="24"/>
        </w:rPr>
      </w:pPr>
    </w:p>
    <w:p w14:paraId="5632008F" w14:textId="77777777" w:rsidR="007D5CA9" w:rsidRPr="002971E8" w:rsidRDefault="007D5CA9" w:rsidP="002971E8">
      <w:pPr>
        <w:pStyle w:val="a5"/>
        <w:numPr>
          <w:ilvl w:val="0"/>
          <w:numId w:val="7"/>
        </w:numPr>
        <w:ind w:firstLineChars="0"/>
        <w:rPr>
          <w:rFonts w:ascii="Times New Roman"/>
          <w:b/>
          <w:sz w:val="32"/>
          <w:szCs w:val="36"/>
        </w:rPr>
      </w:pPr>
      <w:r w:rsidRPr="002971E8">
        <w:rPr>
          <w:rFonts w:ascii="Times New Roman"/>
          <w:b/>
          <w:sz w:val="32"/>
          <w:szCs w:val="36"/>
        </w:rPr>
        <w:t>Conclusion</w:t>
      </w:r>
    </w:p>
    <w:p w14:paraId="574C6469" w14:textId="77777777" w:rsidR="002971E8" w:rsidRPr="002971E8" w:rsidRDefault="002971E8" w:rsidP="002971E8">
      <w:pPr>
        <w:rPr>
          <w:b/>
          <w:sz w:val="24"/>
          <w:szCs w:val="36"/>
        </w:rPr>
      </w:pPr>
    </w:p>
    <w:p w14:paraId="28B4F0A7" w14:textId="77777777" w:rsidR="002971E8" w:rsidRPr="002971E8" w:rsidRDefault="002971E8" w:rsidP="002971E8">
      <w:pPr>
        <w:pStyle w:val="a5"/>
        <w:numPr>
          <w:ilvl w:val="1"/>
          <w:numId w:val="7"/>
        </w:numPr>
        <w:ind w:left="1077" w:firstLineChars="0"/>
        <w:rPr>
          <w:rFonts w:ascii="Times New Roman"/>
          <w:b/>
          <w:sz w:val="24"/>
          <w:szCs w:val="36"/>
          <w:lang w:eastAsia="zh-CN"/>
        </w:rPr>
      </w:pPr>
      <w:r w:rsidRPr="002971E8">
        <w:rPr>
          <w:rFonts w:ascii="Times New Roman"/>
          <w:b/>
          <w:sz w:val="24"/>
          <w:szCs w:val="36"/>
          <w:lang w:eastAsia="zh-CN"/>
        </w:rPr>
        <w:t>Sensitivity Analysis</w:t>
      </w:r>
    </w:p>
    <w:p w14:paraId="40810EB6" w14:textId="77777777" w:rsidR="002F4E77" w:rsidRDefault="002F4E77" w:rsidP="002F4E77">
      <w:pPr>
        <w:rPr>
          <w:bCs/>
          <w:color w:val="000000" w:themeColor="text1"/>
          <w:sz w:val="24"/>
        </w:rPr>
      </w:pPr>
    </w:p>
    <w:p w14:paraId="321E2001" w14:textId="77777777" w:rsidR="00B52564" w:rsidRPr="00B52564" w:rsidRDefault="00B52564" w:rsidP="00B52564">
      <w:pPr>
        <w:rPr>
          <w:rFonts w:eastAsia="仿宋_GB2312"/>
          <w:sz w:val="24"/>
        </w:rPr>
      </w:pPr>
      <w:r w:rsidRPr="00B52564">
        <w:rPr>
          <w:rFonts w:eastAsia="仿宋_GB2312"/>
          <w:sz w:val="24"/>
        </w:rPr>
        <w:t xml:space="preserve">Sensitivity analysis is a method of studying and analyzing the sensitivity of the model </w:t>
      </w:r>
      <w:r w:rsidRPr="00B52564">
        <w:rPr>
          <w:rFonts w:eastAsia="仿宋_GB2312"/>
          <w:sz w:val="24"/>
        </w:rPr>
        <w:lastRenderedPageBreak/>
        <w:t xml:space="preserve">to changes in system parameters or surrounding conditions. In our team's optimization methods, it can detect the stability of our model, especially when the given data is not accurate. </w:t>
      </w:r>
    </w:p>
    <w:p w14:paraId="48BE8F91" w14:textId="77777777" w:rsidR="00B52564" w:rsidRPr="00B52564" w:rsidRDefault="00B52564" w:rsidP="00B52564">
      <w:pPr>
        <w:rPr>
          <w:rFonts w:eastAsia="仿宋_GB2312"/>
          <w:sz w:val="24"/>
        </w:rPr>
      </w:pPr>
    </w:p>
    <w:p w14:paraId="51969946" w14:textId="77777777" w:rsidR="00B52564" w:rsidRDefault="00B52564" w:rsidP="00B52564">
      <w:pPr>
        <w:rPr>
          <w:ins w:id="468" w:author="Windows 用户" w:date="2018-09-20T19:56:00Z"/>
          <w:rFonts w:eastAsia="仿宋_GB2312"/>
          <w:sz w:val="24"/>
        </w:rPr>
      </w:pPr>
      <w:r w:rsidRPr="00B52564">
        <w:rPr>
          <w:rFonts w:eastAsia="仿宋_GB2312"/>
          <w:sz w:val="24"/>
        </w:rPr>
        <w:t xml:space="preserve">In this part we will mainly discuss the sensitivity of </w:t>
      </w:r>
      <w:r>
        <w:rPr>
          <w:rFonts w:eastAsia="仿宋_GB2312"/>
          <w:sz w:val="24"/>
        </w:rPr>
        <w:t xml:space="preserve">the application part. </w:t>
      </w:r>
      <w:r w:rsidRPr="00B52564">
        <w:rPr>
          <w:rFonts w:eastAsia="仿宋_GB2312"/>
          <w:sz w:val="24"/>
        </w:rPr>
        <w:t xml:space="preserve">If we give </w:t>
      </w:r>
      <w:r>
        <w:rPr>
          <w:rFonts w:eastAsia="仿宋_GB2312"/>
          <w:sz w:val="24"/>
        </w:rPr>
        <w:t xml:space="preserve">the </w:t>
      </w:r>
      <w:r w:rsidR="0005635E">
        <w:rPr>
          <w:rFonts w:eastAsia="仿宋_GB2312"/>
          <w:sz w:val="24"/>
        </w:rPr>
        <w:t>test set</w:t>
      </w:r>
      <w:r>
        <w:rPr>
          <w:rFonts w:eastAsia="仿宋_GB2312"/>
          <w:sz w:val="24"/>
        </w:rPr>
        <w:t xml:space="preserve"> of the data </w:t>
      </w:r>
      <w:r w:rsidRPr="00B52564">
        <w:rPr>
          <w:rFonts w:eastAsia="仿宋_GB2312"/>
          <w:sz w:val="24"/>
        </w:rPr>
        <w:t>an increase</w:t>
      </w:r>
      <w:r w:rsidR="0005635E">
        <w:rPr>
          <w:rFonts w:eastAsia="仿宋_GB2312"/>
          <w:sz w:val="24"/>
        </w:rPr>
        <w:t xml:space="preserve"> or an decrease</w:t>
      </w:r>
      <w:r w:rsidRPr="00B52564">
        <w:rPr>
          <w:rFonts w:eastAsia="仿宋_GB2312"/>
          <w:sz w:val="24"/>
        </w:rPr>
        <w:t xml:space="preserve"> of </w:t>
      </w:r>
      <w:r w:rsidR="0005635E">
        <w:rPr>
          <w:rFonts w:eastAsia="仿宋_GB2312"/>
          <w:sz w:val="24"/>
        </w:rPr>
        <w:t>1</w:t>
      </w:r>
      <w:r>
        <w:rPr>
          <w:rFonts w:eastAsia="仿宋_GB2312"/>
          <w:sz w:val="24"/>
        </w:rPr>
        <w:t>%</w:t>
      </w:r>
      <w:r w:rsidRPr="00B52564">
        <w:rPr>
          <w:rFonts w:eastAsia="仿宋_GB2312"/>
          <w:sz w:val="24"/>
        </w:rPr>
        <w:t xml:space="preserve">, by changing the value of </w:t>
      </w:r>
      <w:r>
        <w:rPr>
          <w:rFonts w:eastAsia="仿宋_GB2312"/>
          <w:sz w:val="24"/>
        </w:rPr>
        <w:t>the original data matrix</w:t>
      </w:r>
      <w:r w:rsidRPr="00B52564">
        <w:rPr>
          <w:rFonts w:eastAsia="仿宋_GB2312"/>
          <w:sz w:val="24"/>
        </w:rPr>
        <w:t xml:space="preserve"> on the program, we discover that </w:t>
      </w:r>
      <w:r w:rsidR="0005635E">
        <w:rPr>
          <w:rFonts w:eastAsia="仿宋_GB2312"/>
          <w:sz w:val="24"/>
        </w:rPr>
        <w:t xml:space="preserve">the output data of the principal component regression changes exactly 1%; almost all the results in the Bayes Distinction part have no change in categories; </w:t>
      </w:r>
      <w:r w:rsidRPr="00B52564">
        <w:rPr>
          <w:rFonts w:eastAsia="仿宋_GB2312"/>
          <w:sz w:val="24"/>
        </w:rPr>
        <w:t xml:space="preserve">the </w:t>
      </w:r>
      <w:r>
        <w:rPr>
          <w:rFonts w:eastAsia="仿宋_GB2312"/>
          <w:sz w:val="24"/>
        </w:rPr>
        <w:t xml:space="preserve">majority of the output </w:t>
      </w:r>
      <w:r w:rsidR="0005635E">
        <w:rPr>
          <w:rFonts w:eastAsia="仿宋_GB2312"/>
          <w:sz w:val="24"/>
        </w:rPr>
        <w:t xml:space="preserve">of BP neural network model </w:t>
      </w:r>
      <w:r>
        <w:rPr>
          <w:rFonts w:eastAsia="仿宋_GB2312"/>
          <w:sz w:val="24"/>
        </w:rPr>
        <w:t xml:space="preserve">fluctuates 1% </w:t>
      </w:r>
      <w:r w:rsidR="0005635E">
        <w:rPr>
          <w:rFonts w:eastAsia="仿宋_GB2312"/>
          <w:sz w:val="24"/>
        </w:rPr>
        <w:t>approximately</w:t>
      </w:r>
      <w:r w:rsidRPr="00B52564">
        <w:rPr>
          <w:rFonts w:eastAsia="仿宋_GB2312"/>
          <w:sz w:val="24"/>
        </w:rPr>
        <w:t xml:space="preserve">. The </w:t>
      </w:r>
      <w:r>
        <w:rPr>
          <w:rFonts w:eastAsia="仿宋_GB2312"/>
          <w:sz w:val="24"/>
        </w:rPr>
        <w:t xml:space="preserve">output </w:t>
      </w:r>
      <w:r w:rsidRPr="00B52564">
        <w:rPr>
          <w:rFonts w:eastAsia="仿宋_GB2312"/>
          <w:sz w:val="24"/>
        </w:rPr>
        <w:t xml:space="preserve">after the change is small enough for us to make further </w:t>
      </w:r>
      <w:proofErr w:type="spellStart"/>
      <w:r w:rsidRPr="00B52564">
        <w:rPr>
          <w:rFonts w:eastAsia="仿宋_GB2312"/>
          <w:sz w:val="24"/>
        </w:rPr>
        <w:t>adjustment</w:t>
      </w:r>
      <w:r w:rsidRPr="00B52564">
        <w:rPr>
          <w:rFonts w:eastAsia="仿宋_GB2312" w:hint="eastAsia"/>
          <w:sz w:val="24"/>
        </w:rPr>
        <w:t>.T</w:t>
      </w:r>
      <w:r w:rsidRPr="00B52564">
        <w:rPr>
          <w:rFonts w:eastAsia="仿宋_GB2312"/>
          <w:sz w:val="24"/>
        </w:rPr>
        <w:t>herefore</w:t>
      </w:r>
      <w:proofErr w:type="spellEnd"/>
      <w:r w:rsidRPr="00B52564">
        <w:rPr>
          <w:rFonts w:eastAsia="仿宋_GB2312"/>
          <w:sz w:val="24"/>
        </w:rPr>
        <w:t>, it is acceptable in the modeling. This sensitive analysis also indicates that our model has universality and can be applied to more situations</w:t>
      </w:r>
      <w:r>
        <w:rPr>
          <w:rFonts w:eastAsia="仿宋_GB2312"/>
          <w:sz w:val="24"/>
        </w:rPr>
        <w:t>. For instance, if there is some error in the data, out final result does not vary rapidly</w:t>
      </w:r>
      <w:r w:rsidR="0005635E">
        <w:rPr>
          <w:rFonts w:eastAsia="仿宋_GB2312"/>
          <w:sz w:val="24"/>
        </w:rPr>
        <w:t xml:space="preserve"> correspondingly</w:t>
      </w:r>
      <w:r>
        <w:rPr>
          <w:rFonts w:eastAsia="仿宋_GB2312"/>
          <w:sz w:val="24"/>
        </w:rPr>
        <w:t xml:space="preserve">. </w:t>
      </w:r>
      <w:r w:rsidRPr="00B52564">
        <w:rPr>
          <w:rFonts w:eastAsia="仿宋_GB2312"/>
          <w:sz w:val="24"/>
        </w:rPr>
        <w:t>Therefore, our model is relatively stable.</w:t>
      </w:r>
      <w:r w:rsidR="00BC13BF">
        <w:rPr>
          <w:rFonts w:eastAsia="仿宋_GB2312"/>
          <w:sz w:val="24"/>
        </w:rPr>
        <w:t xml:space="preserve"> The data of Sensitivity </w:t>
      </w:r>
      <w:r w:rsidR="00F82230">
        <w:rPr>
          <w:rFonts w:eastAsia="仿宋_GB2312"/>
          <w:sz w:val="24"/>
        </w:rPr>
        <w:t>A</w:t>
      </w:r>
      <w:r w:rsidR="00BC13BF">
        <w:rPr>
          <w:rFonts w:eastAsia="仿宋_GB2312"/>
          <w:sz w:val="24"/>
        </w:rPr>
        <w:t xml:space="preserve">nalysis can be referred to the appendix part. </w:t>
      </w:r>
    </w:p>
    <w:p w14:paraId="1A2BF8A6" w14:textId="77777777" w:rsidR="00236258" w:rsidRDefault="00236258" w:rsidP="00B52564">
      <w:pPr>
        <w:rPr>
          <w:ins w:id="469" w:author="Windows 用户" w:date="2018-09-20T19:56:00Z"/>
          <w:rFonts w:eastAsia="仿宋_GB2312"/>
          <w:sz w:val="24"/>
        </w:rPr>
      </w:pPr>
    </w:p>
    <w:tbl>
      <w:tblPr>
        <w:tblStyle w:val="a6"/>
        <w:tblW w:w="8217" w:type="dxa"/>
        <w:jc w:val="center"/>
        <w:tblLayout w:type="fixed"/>
        <w:tblLook w:val="04A0" w:firstRow="1" w:lastRow="0" w:firstColumn="1" w:lastColumn="0" w:noHBand="0" w:noVBand="1"/>
        <w:tblPrChange w:id="470" w:author="Windows 用户" w:date="2018-09-20T19:58:00Z">
          <w:tblPr>
            <w:tblStyle w:val="a6"/>
            <w:tblW w:w="5400" w:type="dxa"/>
            <w:tblLook w:val="04A0" w:firstRow="1" w:lastRow="0" w:firstColumn="1" w:lastColumn="0" w:noHBand="0" w:noVBand="1"/>
          </w:tblPr>
        </w:tblPrChange>
      </w:tblPr>
      <w:tblGrid>
        <w:gridCol w:w="1980"/>
        <w:gridCol w:w="2128"/>
        <w:gridCol w:w="2054"/>
        <w:gridCol w:w="2055"/>
        <w:tblGridChange w:id="471">
          <w:tblGrid>
            <w:gridCol w:w="1096"/>
            <w:gridCol w:w="1096"/>
            <w:gridCol w:w="1096"/>
            <w:gridCol w:w="1096"/>
          </w:tblGrid>
        </w:tblGridChange>
      </w:tblGrid>
      <w:tr w:rsidR="00236258" w:rsidRPr="00236258" w14:paraId="55CE40DF" w14:textId="77777777" w:rsidTr="00236258">
        <w:trPr>
          <w:trHeight w:val="270"/>
          <w:jc w:val="center"/>
          <w:ins w:id="472" w:author="Windows 用户" w:date="2018-09-20T19:56:00Z"/>
          <w:trPrChange w:id="473" w:author="Windows 用户" w:date="2018-09-20T19:58:00Z">
            <w:trPr>
              <w:trHeight w:val="270"/>
            </w:trPr>
          </w:trPrChange>
        </w:trPr>
        <w:tc>
          <w:tcPr>
            <w:tcW w:w="1980" w:type="dxa"/>
            <w:noWrap/>
            <w:tcPrChange w:id="474" w:author="Windows 用户" w:date="2018-09-20T19:58:00Z">
              <w:tcPr>
                <w:tcW w:w="1080" w:type="dxa"/>
                <w:noWrap/>
              </w:tcPr>
            </w:tcPrChange>
          </w:tcPr>
          <w:p w14:paraId="31BF2F9F" w14:textId="0EEDF271" w:rsidR="00236258" w:rsidRPr="00236258" w:rsidRDefault="00236258">
            <w:pPr>
              <w:widowControl/>
              <w:wordWrap w:val="0"/>
              <w:jc w:val="right"/>
              <w:rPr>
                <w:ins w:id="475" w:author="Windows 用户" w:date="2018-09-20T19:56:00Z"/>
                <w:rFonts w:ascii="宋体" w:hAnsi="宋体" w:cs="宋体"/>
                <w:color w:val="000000"/>
                <w:kern w:val="0"/>
                <w:sz w:val="22"/>
                <w:szCs w:val="22"/>
              </w:rPr>
              <w:pPrChange w:id="476" w:author="Windows 用户" w:date="2018-09-20T19:58:00Z">
                <w:pPr>
                  <w:widowControl/>
                  <w:jc w:val="right"/>
                </w:pPr>
              </w:pPrChange>
            </w:pPr>
            <w:ins w:id="477" w:author="Windows 用户" w:date="2018-09-20T19:57:00Z">
              <w:r>
                <w:rPr>
                  <w:rFonts w:ascii="宋体" w:hAnsi="宋体" w:cs="宋体" w:hint="eastAsia"/>
                  <w:color w:val="000000"/>
                  <w:kern w:val="0"/>
                  <w:sz w:val="22"/>
                  <w:szCs w:val="22"/>
                </w:rPr>
                <w:t>C</w:t>
              </w:r>
              <w:r>
                <w:rPr>
                  <w:rFonts w:ascii="宋体" w:hAnsi="宋体" w:cs="宋体"/>
                  <w:color w:val="000000"/>
                  <w:kern w:val="0"/>
                  <w:sz w:val="22"/>
                  <w:szCs w:val="22"/>
                </w:rPr>
                <w:t>lick Rate Up 1%</w:t>
              </w:r>
            </w:ins>
          </w:p>
        </w:tc>
        <w:tc>
          <w:tcPr>
            <w:tcW w:w="2128" w:type="dxa"/>
            <w:noWrap/>
            <w:tcPrChange w:id="478" w:author="Windows 用户" w:date="2018-09-20T19:58:00Z">
              <w:tcPr>
                <w:tcW w:w="1080" w:type="dxa"/>
                <w:noWrap/>
              </w:tcPr>
            </w:tcPrChange>
          </w:tcPr>
          <w:p w14:paraId="0E92B657" w14:textId="0B3A48DA" w:rsidR="00236258" w:rsidRPr="00236258" w:rsidRDefault="00236258" w:rsidP="00236258">
            <w:pPr>
              <w:widowControl/>
              <w:jc w:val="right"/>
              <w:rPr>
                <w:ins w:id="479" w:author="Windows 用户" w:date="2018-09-20T19:56:00Z"/>
                <w:rFonts w:ascii="宋体" w:hAnsi="宋体" w:cs="宋体"/>
                <w:color w:val="000000"/>
                <w:kern w:val="0"/>
                <w:sz w:val="22"/>
                <w:szCs w:val="22"/>
              </w:rPr>
            </w:pPr>
            <w:proofErr w:type="spellStart"/>
            <w:ins w:id="480" w:author="Windows 用户" w:date="2018-09-20T19:58:00Z">
              <w:r>
                <w:rPr>
                  <w:rFonts w:ascii="宋体" w:hAnsi="宋体" w:cs="宋体" w:hint="eastAsia"/>
                  <w:color w:val="000000"/>
                  <w:kern w:val="0"/>
                  <w:sz w:val="22"/>
                  <w:szCs w:val="22"/>
                </w:rPr>
                <w:t>C</w:t>
              </w:r>
              <w:r>
                <w:rPr>
                  <w:rFonts w:ascii="宋体" w:hAnsi="宋体" w:cs="宋体"/>
                  <w:color w:val="000000"/>
                  <w:kern w:val="0"/>
                  <w:sz w:val="22"/>
                  <w:szCs w:val="22"/>
                </w:rPr>
                <w:t>lickRate</w:t>
              </w:r>
              <w:proofErr w:type="spellEnd"/>
              <w:r>
                <w:rPr>
                  <w:rFonts w:ascii="宋体" w:hAnsi="宋体" w:cs="宋体"/>
                  <w:color w:val="000000"/>
                  <w:kern w:val="0"/>
                  <w:sz w:val="22"/>
                  <w:szCs w:val="22"/>
                </w:rPr>
                <w:t xml:space="preserve"> Down 1%</w:t>
              </w:r>
            </w:ins>
          </w:p>
        </w:tc>
        <w:tc>
          <w:tcPr>
            <w:tcW w:w="2054" w:type="dxa"/>
            <w:noWrap/>
            <w:tcPrChange w:id="481" w:author="Windows 用户" w:date="2018-09-20T19:58:00Z">
              <w:tcPr>
                <w:tcW w:w="1080" w:type="dxa"/>
                <w:noWrap/>
              </w:tcPr>
            </w:tcPrChange>
          </w:tcPr>
          <w:p w14:paraId="5076CCC4" w14:textId="58C7CD92" w:rsidR="00236258" w:rsidRPr="00236258" w:rsidRDefault="00236258">
            <w:pPr>
              <w:widowControl/>
              <w:wordWrap w:val="0"/>
              <w:jc w:val="right"/>
              <w:rPr>
                <w:ins w:id="482" w:author="Windows 用户" w:date="2018-09-20T19:56:00Z"/>
                <w:rFonts w:ascii="宋体" w:hAnsi="宋体" w:cs="宋体"/>
                <w:color w:val="000000"/>
                <w:kern w:val="0"/>
                <w:sz w:val="22"/>
                <w:szCs w:val="22"/>
              </w:rPr>
              <w:pPrChange w:id="483" w:author="Windows 用户" w:date="2018-09-20T19:58:00Z">
                <w:pPr>
                  <w:widowControl/>
                  <w:jc w:val="right"/>
                </w:pPr>
              </w:pPrChange>
            </w:pPr>
            <w:ins w:id="484" w:author="Windows 用户" w:date="2018-09-20T19:58:00Z">
              <w:r>
                <w:rPr>
                  <w:rFonts w:ascii="宋体" w:hAnsi="宋体" w:cs="宋体"/>
                  <w:color w:val="000000"/>
                  <w:kern w:val="0"/>
                  <w:sz w:val="22"/>
                  <w:szCs w:val="22"/>
                </w:rPr>
                <w:t>Convert Up 1%</w:t>
              </w:r>
            </w:ins>
          </w:p>
        </w:tc>
        <w:tc>
          <w:tcPr>
            <w:tcW w:w="2055" w:type="dxa"/>
            <w:noWrap/>
            <w:tcPrChange w:id="485" w:author="Windows 用户" w:date="2018-09-20T19:58:00Z">
              <w:tcPr>
                <w:tcW w:w="1080" w:type="dxa"/>
                <w:noWrap/>
              </w:tcPr>
            </w:tcPrChange>
          </w:tcPr>
          <w:p w14:paraId="789A62D3" w14:textId="53081141" w:rsidR="00236258" w:rsidRPr="00236258" w:rsidRDefault="00236258" w:rsidP="00236258">
            <w:pPr>
              <w:widowControl/>
              <w:jc w:val="right"/>
              <w:rPr>
                <w:ins w:id="486" w:author="Windows 用户" w:date="2018-09-20T19:56:00Z"/>
                <w:rFonts w:ascii="宋体" w:hAnsi="宋体" w:cs="宋体"/>
                <w:color w:val="000000"/>
                <w:kern w:val="0"/>
                <w:sz w:val="22"/>
                <w:szCs w:val="22"/>
              </w:rPr>
            </w:pPr>
            <w:ins w:id="487" w:author="Windows 用户" w:date="2018-09-20T19:58:00Z">
              <w:r>
                <w:rPr>
                  <w:rFonts w:ascii="宋体" w:hAnsi="宋体" w:cs="宋体"/>
                  <w:color w:val="000000"/>
                  <w:kern w:val="0"/>
                  <w:sz w:val="22"/>
                  <w:szCs w:val="22"/>
                </w:rPr>
                <w:t>Convert Down 1%</w:t>
              </w:r>
            </w:ins>
          </w:p>
        </w:tc>
      </w:tr>
      <w:tr w:rsidR="00236258" w:rsidRPr="00236258" w14:paraId="686A9456" w14:textId="77777777" w:rsidTr="00236258">
        <w:tblPrEx>
          <w:tblPrExChange w:id="488" w:author="Windows 用户" w:date="2018-09-20T19:58:00Z">
            <w:tblPrEx>
              <w:tblW w:w="4384" w:type="dxa"/>
              <w:jc w:val="center"/>
            </w:tblPrEx>
          </w:tblPrExChange>
        </w:tblPrEx>
        <w:trPr>
          <w:trHeight w:val="270"/>
          <w:jc w:val="center"/>
          <w:ins w:id="489" w:author="Windows 用户" w:date="2018-09-20T19:57:00Z"/>
          <w:trPrChange w:id="490" w:author="Windows 用户" w:date="2018-09-20T19:58:00Z">
            <w:trPr>
              <w:trHeight w:val="270"/>
              <w:jc w:val="center"/>
            </w:trPr>
          </w:trPrChange>
        </w:trPr>
        <w:tc>
          <w:tcPr>
            <w:tcW w:w="1980" w:type="dxa"/>
            <w:noWrap/>
            <w:tcPrChange w:id="491" w:author="Windows 用户" w:date="2018-09-20T19:58:00Z">
              <w:tcPr>
                <w:tcW w:w="1096" w:type="dxa"/>
                <w:noWrap/>
              </w:tcPr>
            </w:tcPrChange>
          </w:tcPr>
          <w:p w14:paraId="76611167" w14:textId="4F61947F" w:rsidR="00236258" w:rsidRPr="00236258" w:rsidRDefault="00236258" w:rsidP="00236258">
            <w:pPr>
              <w:widowControl/>
              <w:jc w:val="right"/>
              <w:rPr>
                <w:ins w:id="492" w:author="Windows 用户" w:date="2018-09-20T19:57:00Z"/>
                <w:rFonts w:ascii="宋体" w:hAnsi="宋体" w:cs="宋体"/>
                <w:color w:val="000000"/>
                <w:kern w:val="0"/>
                <w:sz w:val="22"/>
                <w:szCs w:val="22"/>
              </w:rPr>
            </w:pPr>
            <w:ins w:id="493" w:author="Windows 用户" w:date="2018-09-20T19:57:00Z">
              <w:r w:rsidRPr="00236258">
                <w:rPr>
                  <w:rFonts w:ascii="宋体" w:hAnsi="宋体" w:cs="宋体" w:hint="eastAsia"/>
                  <w:color w:val="000000"/>
                  <w:kern w:val="0"/>
                  <w:sz w:val="22"/>
                  <w:szCs w:val="22"/>
                </w:rPr>
                <w:t>-0.00451</w:t>
              </w:r>
            </w:ins>
          </w:p>
        </w:tc>
        <w:tc>
          <w:tcPr>
            <w:tcW w:w="2128" w:type="dxa"/>
            <w:noWrap/>
            <w:tcPrChange w:id="494" w:author="Windows 用户" w:date="2018-09-20T19:58:00Z">
              <w:tcPr>
                <w:tcW w:w="1096" w:type="dxa"/>
                <w:noWrap/>
              </w:tcPr>
            </w:tcPrChange>
          </w:tcPr>
          <w:p w14:paraId="04E59895" w14:textId="6D8AB7A8" w:rsidR="00236258" w:rsidRPr="00236258" w:rsidRDefault="00236258" w:rsidP="00236258">
            <w:pPr>
              <w:widowControl/>
              <w:jc w:val="right"/>
              <w:rPr>
                <w:ins w:id="495" w:author="Windows 用户" w:date="2018-09-20T19:57:00Z"/>
                <w:rFonts w:ascii="宋体" w:hAnsi="宋体" w:cs="宋体"/>
                <w:color w:val="000000"/>
                <w:kern w:val="0"/>
                <w:sz w:val="22"/>
                <w:szCs w:val="22"/>
              </w:rPr>
            </w:pPr>
            <w:ins w:id="496" w:author="Windows 用户" w:date="2018-09-20T19:57:00Z">
              <w:r w:rsidRPr="00236258">
                <w:rPr>
                  <w:rFonts w:ascii="宋体" w:hAnsi="宋体" w:cs="宋体" w:hint="eastAsia"/>
                  <w:color w:val="000000"/>
                  <w:kern w:val="0"/>
                  <w:sz w:val="22"/>
                  <w:szCs w:val="22"/>
                </w:rPr>
                <w:t>-0.00442</w:t>
              </w:r>
            </w:ins>
          </w:p>
        </w:tc>
        <w:tc>
          <w:tcPr>
            <w:tcW w:w="2054" w:type="dxa"/>
            <w:noWrap/>
            <w:tcPrChange w:id="497" w:author="Windows 用户" w:date="2018-09-20T19:58:00Z">
              <w:tcPr>
                <w:tcW w:w="1096" w:type="dxa"/>
                <w:noWrap/>
              </w:tcPr>
            </w:tcPrChange>
          </w:tcPr>
          <w:p w14:paraId="771B2F6B" w14:textId="7DB49AF8" w:rsidR="00236258" w:rsidRPr="00236258" w:rsidRDefault="00236258" w:rsidP="00236258">
            <w:pPr>
              <w:widowControl/>
              <w:jc w:val="right"/>
              <w:rPr>
                <w:ins w:id="498" w:author="Windows 用户" w:date="2018-09-20T19:57:00Z"/>
                <w:rFonts w:ascii="宋体" w:hAnsi="宋体" w:cs="宋体"/>
                <w:color w:val="000000"/>
                <w:kern w:val="0"/>
                <w:sz w:val="22"/>
                <w:szCs w:val="22"/>
              </w:rPr>
            </w:pPr>
            <w:ins w:id="499" w:author="Windows 用户" w:date="2018-09-20T19:57:00Z">
              <w:r w:rsidRPr="00236258">
                <w:rPr>
                  <w:rFonts w:ascii="宋体" w:hAnsi="宋体" w:cs="宋体" w:hint="eastAsia"/>
                  <w:color w:val="000000"/>
                  <w:kern w:val="0"/>
                  <w:sz w:val="22"/>
                  <w:szCs w:val="22"/>
                </w:rPr>
                <w:t>0.027265</w:t>
              </w:r>
            </w:ins>
          </w:p>
        </w:tc>
        <w:tc>
          <w:tcPr>
            <w:tcW w:w="2055" w:type="dxa"/>
            <w:noWrap/>
            <w:tcPrChange w:id="500" w:author="Windows 用户" w:date="2018-09-20T19:58:00Z">
              <w:tcPr>
                <w:tcW w:w="1096" w:type="dxa"/>
                <w:noWrap/>
              </w:tcPr>
            </w:tcPrChange>
          </w:tcPr>
          <w:p w14:paraId="68F70AEA" w14:textId="14AA0E83" w:rsidR="00236258" w:rsidRPr="00236258" w:rsidRDefault="00236258" w:rsidP="00236258">
            <w:pPr>
              <w:widowControl/>
              <w:jc w:val="right"/>
              <w:rPr>
                <w:ins w:id="501" w:author="Windows 用户" w:date="2018-09-20T19:57:00Z"/>
                <w:rFonts w:ascii="宋体" w:hAnsi="宋体" w:cs="宋体"/>
                <w:color w:val="000000"/>
                <w:kern w:val="0"/>
                <w:sz w:val="22"/>
                <w:szCs w:val="22"/>
              </w:rPr>
            </w:pPr>
            <w:ins w:id="502" w:author="Windows 用户" w:date="2018-09-20T19:57:00Z">
              <w:r w:rsidRPr="00236258">
                <w:rPr>
                  <w:rFonts w:ascii="宋体" w:hAnsi="宋体" w:cs="宋体" w:hint="eastAsia"/>
                  <w:color w:val="000000"/>
                  <w:kern w:val="0"/>
                  <w:sz w:val="22"/>
                  <w:szCs w:val="22"/>
                </w:rPr>
                <w:t>0.026825</w:t>
              </w:r>
            </w:ins>
          </w:p>
        </w:tc>
      </w:tr>
      <w:tr w:rsidR="00236258" w:rsidRPr="00236258" w14:paraId="2B685BFA" w14:textId="77777777" w:rsidTr="00236258">
        <w:trPr>
          <w:trHeight w:val="270"/>
          <w:jc w:val="center"/>
          <w:ins w:id="503" w:author="Windows 用户" w:date="2018-09-20T19:56:00Z"/>
          <w:trPrChange w:id="504" w:author="Windows 用户" w:date="2018-09-20T19:58:00Z">
            <w:trPr>
              <w:trHeight w:val="270"/>
            </w:trPr>
          </w:trPrChange>
        </w:trPr>
        <w:tc>
          <w:tcPr>
            <w:tcW w:w="1980" w:type="dxa"/>
            <w:noWrap/>
            <w:hideMark/>
            <w:tcPrChange w:id="505" w:author="Windows 用户" w:date="2018-09-20T19:58:00Z">
              <w:tcPr>
                <w:tcW w:w="1080" w:type="dxa"/>
                <w:noWrap/>
                <w:hideMark/>
              </w:tcPr>
            </w:tcPrChange>
          </w:tcPr>
          <w:p w14:paraId="649B8D8A" w14:textId="77777777" w:rsidR="00236258" w:rsidRPr="00236258" w:rsidRDefault="00236258" w:rsidP="00236258">
            <w:pPr>
              <w:widowControl/>
              <w:jc w:val="right"/>
              <w:rPr>
                <w:ins w:id="506" w:author="Windows 用户" w:date="2018-09-20T19:56:00Z"/>
                <w:rFonts w:ascii="宋体" w:hAnsi="宋体" w:cs="宋体"/>
                <w:color w:val="000000"/>
                <w:kern w:val="0"/>
                <w:sz w:val="22"/>
                <w:szCs w:val="22"/>
              </w:rPr>
            </w:pPr>
            <w:ins w:id="507" w:author="Windows 用户" w:date="2018-09-20T19:56:00Z">
              <w:r w:rsidRPr="00236258">
                <w:rPr>
                  <w:rFonts w:ascii="宋体" w:hAnsi="宋体" w:cs="宋体" w:hint="eastAsia"/>
                  <w:color w:val="000000"/>
                  <w:kern w:val="0"/>
                  <w:sz w:val="22"/>
                  <w:szCs w:val="22"/>
                </w:rPr>
                <w:t>-0.0143</w:t>
              </w:r>
            </w:ins>
          </w:p>
        </w:tc>
        <w:tc>
          <w:tcPr>
            <w:tcW w:w="2128" w:type="dxa"/>
            <w:noWrap/>
            <w:hideMark/>
            <w:tcPrChange w:id="508" w:author="Windows 用户" w:date="2018-09-20T19:58:00Z">
              <w:tcPr>
                <w:tcW w:w="1080" w:type="dxa"/>
                <w:noWrap/>
                <w:hideMark/>
              </w:tcPr>
            </w:tcPrChange>
          </w:tcPr>
          <w:p w14:paraId="3E91E1DE" w14:textId="77777777" w:rsidR="00236258" w:rsidRPr="00236258" w:rsidRDefault="00236258" w:rsidP="00236258">
            <w:pPr>
              <w:widowControl/>
              <w:jc w:val="right"/>
              <w:rPr>
                <w:ins w:id="509" w:author="Windows 用户" w:date="2018-09-20T19:56:00Z"/>
                <w:rFonts w:ascii="宋体" w:hAnsi="宋体" w:cs="宋体"/>
                <w:color w:val="000000"/>
                <w:kern w:val="0"/>
                <w:sz w:val="22"/>
                <w:szCs w:val="22"/>
              </w:rPr>
            </w:pPr>
            <w:ins w:id="510" w:author="Windows 用户" w:date="2018-09-20T19:56:00Z">
              <w:r w:rsidRPr="00236258">
                <w:rPr>
                  <w:rFonts w:ascii="宋体" w:hAnsi="宋体" w:cs="宋体" w:hint="eastAsia"/>
                  <w:color w:val="000000"/>
                  <w:kern w:val="0"/>
                  <w:sz w:val="22"/>
                  <w:szCs w:val="22"/>
                </w:rPr>
                <w:t>-0.01402</w:t>
              </w:r>
            </w:ins>
          </w:p>
        </w:tc>
        <w:tc>
          <w:tcPr>
            <w:tcW w:w="2054" w:type="dxa"/>
            <w:noWrap/>
            <w:hideMark/>
            <w:tcPrChange w:id="511" w:author="Windows 用户" w:date="2018-09-20T19:58:00Z">
              <w:tcPr>
                <w:tcW w:w="1080" w:type="dxa"/>
                <w:noWrap/>
                <w:hideMark/>
              </w:tcPr>
            </w:tcPrChange>
          </w:tcPr>
          <w:p w14:paraId="03437B62" w14:textId="77777777" w:rsidR="00236258" w:rsidRPr="00236258" w:rsidRDefault="00236258" w:rsidP="00236258">
            <w:pPr>
              <w:widowControl/>
              <w:jc w:val="right"/>
              <w:rPr>
                <w:ins w:id="512" w:author="Windows 用户" w:date="2018-09-20T19:56:00Z"/>
                <w:rFonts w:ascii="宋体" w:hAnsi="宋体" w:cs="宋体"/>
                <w:color w:val="000000"/>
                <w:kern w:val="0"/>
                <w:sz w:val="22"/>
                <w:szCs w:val="22"/>
              </w:rPr>
            </w:pPr>
            <w:ins w:id="513" w:author="Windows 用户" w:date="2018-09-20T19:56:00Z">
              <w:r w:rsidRPr="00236258">
                <w:rPr>
                  <w:rFonts w:ascii="宋体" w:hAnsi="宋体" w:cs="宋体" w:hint="eastAsia"/>
                  <w:color w:val="000000"/>
                  <w:kern w:val="0"/>
                  <w:sz w:val="22"/>
                  <w:szCs w:val="22"/>
                </w:rPr>
                <w:t>0.032006</w:t>
              </w:r>
            </w:ins>
          </w:p>
        </w:tc>
        <w:tc>
          <w:tcPr>
            <w:tcW w:w="2055" w:type="dxa"/>
            <w:noWrap/>
            <w:hideMark/>
            <w:tcPrChange w:id="514" w:author="Windows 用户" w:date="2018-09-20T19:58:00Z">
              <w:tcPr>
                <w:tcW w:w="1080" w:type="dxa"/>
                <w:noWrap/>
                <w:hideMark/>
              </w:tcPr>
            </w:tcPrChange>
          </w:tcPr>
          <w:p w14:paraId="4EE1117A" w14:textId="77777777" w:rsidR="00236258" w:rsidRPr="00236258" w:rsidRDefault="00236258" w:rsidP="00236258">
            <w:pPr>
              <w:widowControl/>
              <w:jc w:val="right"/>
              <w:rPr>
                <w:ins w:id="515" w:author="Windows 用户" w:date="2018-09-20T19:56:00Z"/>
                <w:rFonts w:ascii="宋体" w:hAnsi="宋体" w:cs="宋体"/>
                <w:color w:val="000000"/>
                <w:kern w:val="0"/>
                <w:sz w:val="22"/>
                <w:szCs w:val="22"/>
              </w:rPr>
            </w:pPr>
            <w:ins w:id="516" w:author="Windows 用户" w:date="2018-09-20T19:56:00Z">
              <w:r w:rsidRPr="00236258">
                <w:rPr>
                  <w:rFonts w:ascii="宋体" w:hAnsi="宋体" w:cs="宋体" w:hint="eastAsia"/>
                  <w:color w:val="000000"/>
                  <w:kern w:val="0"/>
                  <w:sz w:val="22"/>
                  <w:szCs w:val="22"/>
                </w:rPr>
                <w:t>0.031313</w:t>
              </w:r>
            </w:ins>
          </w:p>
        </w:tc>
      </w:tr>
      <w:tr w:rsidR="00236258" w:rsidRPr="00236258" w14:paraId="5BAC7DB8" w14:textId="77777777" w:rsidTr="00236258">
        <w:trPr>
          <w:trHeight w:val="270"/>
          <w:jc w:val="center"/>
          <w:ins w:id="517" w:author="Windows 用户" w:date="2018-09-20T19:56:00Z"/>
          <w:trPrChange w:id="518" w:author="Windows 用户" w:date="2018-09-20T19:58:00Z">
            <w:trPr>
              <w:trHeight w:val="270"/>
            </w:trPr>
          </w:trPrChange>
        </w:trPr>
        <w:tc>
          <w:tcPr>
            <w:tcW w:w="1980" w:type="dxa"/>
            <w:noWrap/>
            <w:hideMark/>
            <w:tcPrChange w:id="519" w:author="Windows 用户" w:date="2018-09-20T19:58:00Z">
              <w:tcPr>
                <w:tcW w:w="1080" w:type="dxa"/>
                <w:noWrap/>
                <w:hideMark/>
              </w:tcPr>
            </w:tcPrChange>
          </w:tcPr>
          <w:p w14:paraId="5D9D4A74" w14:textId="77777777" w:rsidR="00236258" w:rsidRPr="00236258" w:rsidRDefault="00236258" w:rsidP="00236258">
            <w:pPr>
              <w:widowControl/>
              <w:jc w:val="right"/>
              <w:rPr>
                <w:ins w:id="520" w:author="Windows 用户" w:date="2018-09-20T19:56:00Z"/>
                <w:rFonts w:ascii="宋体" w:hAnsi="宋体" w:cs="宋体"/>
                <w:color w:val="000000"/>
                <w:kern w:val="0"/>
                <w:sz w:val="22"/>
                <w:szCs w:val="22"/>
              </w:rPr>
            </w:pPr>
            <w:ins w:id="521" w:author="Windows 用户" w:date="2018-09-20T19:56:00Z">
              <w:r w:rsidRPr="00236258">
                <w:rPr>
                  <w:rFonts w:ascii="宋体" w:hAnsi="宋体" w:cs="宋体" w:hint="eastAsia"/>
                  <w:color w:val="000000"/>
                  <w:kern w:val="0"/>
                  <w:sz w:val="22"/>
                  <w:szCs w:val="22"/>
                </w:rPr>
                <w:t>0.00902</w:t>
              </w:r>
            </w:ins>
          </w:p>
        </w:tc>
        <w:tc>
          <w:tcPr>
            <w:tcW w:w="2128" w:type="dxa"/>
            <w:noWrap/>
            <w:hideMark/>
            <w:tcPrChange w:id="522" w:author="Windows 用户" w:date="2018-09-20T19:58:00Z">
              <w:tcPr>
                <w:tcW w:w="1080" w:type="dxa"/>
                <w:noWrap/>
                <w:hideMark/>
              </w:tcPr>
            </w:tcPrChange>
          </w:tcPr>
          <w:p w14:paraId="763E2CAA" w14:textId="77777777" w:rsidR="00236258" w:rsidRPr="00236258" w:rsidRDefault="00236258" w:rsidP="00236258">
            <w:pPr>
              <w:widowControl/>
              <w:jc w:val="right"/>
              <w:rPr>
                <w:ins w:id="523" w:author="Windows 用户" w:date="2018-09-20T19:56:00Z"/>
                <w:rFonts w:ascii="宋体" w:hAnsi="宋体" w:cs="宋体"/>
                <w:color w:val="000000"/>
                <w:kern w:val="0"/>
                <w:sz w:val="22"/>
                <w:szCs w:val="22"/>
              </w:rPr>
            </w:pPr>
            <w:ins w:id="524" w:author="Windows 用户" w:date="2018-09-20T19:56:00Z">
              <w:r w:rsidRPr="00236258">
                <w:rPr>
                  <w:rFonts w:ascii="宋体" w:hAnsi="宋体" w:cs="宋体" w:hint="eastAsia"/>
                  <w:color w:val="000000"/>
                  <w:kern w:val="0"/>
                  <w:sz w:val="22"/>
                  <w:szCs w:val="22"/>
                </w:rPr>
                <w:t>0.008841</w:t>
              </w:r>
            </w:ins>
          </w:p>
        </w:tc>
        <w:tc>
          <w:tcPr>
            <w:tcW w:w="2054" w:type="dxa"/>
            <w:noWrap/>
            <w:hideMark/>
            <w:tcPrChange w:id="525" w:author="Windows 用户" w:date="2018-09-20T19:58:00Z">
              <w:tcPr>
                <w:tcW w:w="1080" w:type="dxa"/>
                <w:noWrap/>
                <w:hideMark/>
              </w:tcPr>
            </w:tcPrChange>
          </w:tcPr>
          <w:p w14:paraId="3BEA78AB" w14:textId="77777777" w:rsidR="00236258" w:rsidRPr="00236258" w:rsidRDefault="00236258" w:rsidP="00236258">
            <w:pPr>
              <w:widowControl/>
              <w:jc w:val="right"/>
              <w:rPr>
                <w:ins w:id="526" w:author="Windows 用户" w:date="2018-09-20T19:56:00Z"/>
                <w:rFonts w:ascii="宋体" w:hAnsi="宋体" w:cs="宋体"/>
                <w:color w:val="000000"/>
                <w:kern w:val="0"/>
                <w:sz w:val="22"/>
                <w:szCs w:val="22"/>
              </w:rPr>
            </w:pPr>
            <w:ins w:id="527" w:author="Windows 用户" w:date="2018-09-20T19:56:00Z">
              <w:r w:rsidRPr="00236258">
                <w:rPr>
                  <w:rFonts w:ascii="宋体" w:hAnsi="宋体" w:cs="宋体" w:hint="eastAsia"/>
                  <w:color w:val="000000"/>
                  <w:kern w:val="0"/>
                  <w:sz w:val="22"/>
                  <w:szCs w:val="22"/>
                </w:rPr>
                <w:t>0.022866</w:t>
              </w:r>
            </w:ins>
          </w:p>
        </w:tc>
        <w:tc>
          <w:tcPr>
            <w:tcW w:w="2055" w:type="dxa"/>
            <w:noWrap/>
            <w:hideMark/>
            <w:tcPrChange w:id="528" w:author="Windows 用户" w:date="2018-09-20T19:58:00Z">
              <w:tcPr>
                <w:tcW w:w="1080" w:type="dxa"/>
                <w:noWrap/>
                <w:hideMark/>
              </w:tcPr>
            </w:tcPrChange>
          </w:tcPr>
          <w:p w14:paraId="2D2410FD" w14:textId="77777777" w:rsidR="00236258" w:rsidRPr="00236258" w:rsidRDefault="00236258" w:rsidP="00236258">
            <w:pPr>
              <w:widowControl/>
              <w:jc w:val="right"/>
              <w:rPr>
                <w:ins w:id="529" w:author="Windows 用户" w:date="2018-09-20T19:56:00Z"/>
                <w:rFonts w:ascii="宋体" w:hAnsi="宋体" w:cs="宋体"/>
                <w:color w:val="000000"/>
                <w:kern w:val="0"/>
                <w:sz w:val="22"/>
                <w:szCs w:val="22"/>
              </w:rPr>
            </w:pPr>
            <w:ins w:id="530" w:author="Windows 用户" w:date="2018-09-20T19:56:00Z">
              <w:r w:rsidRPr="00236258">
                <w:rPr>
                  <w:rFonts w:ascii="宋体" w:hAnsi="宋体" w:cs="宋体" w:hint="eastAsia"/>
                  <w:color w:val="000000"/>
                  <w:kern w:val="0"/>
                  <w:sz w:val="22"/>
                  <w:szCs w:val="22"/>
                </w:rPr>
                <w:t>0.022424</w:t>
              </w:r>
            </w:ins>
          </w:p>
        </w:tc>
      </w:tr>
      <w:tr w:rsidR="00236258" w:rsidRPr="00236258" w14:paraId="40A7A875" w14:textId="77777777" w:rsidTr="00236258">
        <w:trPr>
          <w:trHeight w:val="270"/>
          <w:jc w:val="center"/>
          <w:ins w:id="531" w:author="Windows 用户" w:date="2018-09-20T19:56:00Z"/>
          <w:trPrChange w:id="532" w:author="Windows 用户" w:date="2018-09-20T19:58:00Z">
            <w:trPr>
              <w:trHeight w:val="270"/>
            </w:trPr>
          </w:trPrChange>
        </w:trPr>
        <w:tc>
          <w:tcPr>
            <w:tcW w:w="1980" w:type="dxa"/>
            <w:noWrap/>
            <w:hideMark/>
            <w:tcPrChange w:id="533" w:author="Windows 用户" w:date="2018-09-20T19:58:00Z">
              <w:tcPr>
                <w:tcW w:w="1080" w:type="dxa"/>
                <w:noWrap/>
                <w:hideMark/>
              </w:tcPr>
            </w:tcPrChange>
          </w:tcPr>
          <w:p w14:paraId="035FE473" w14:textId="77777777" w:rsidR="00236258" w:rsidRPr="00236258" w:rsidRDefault="00236258" w:rsidP="00236258">
            <w:pPr>
              <w:widowControl/>
              <w:jc w:val="right"/>
              <w:rPr>
                <w:ins w:id="534" w:author="Windows 用户" w:date="2018-09-20T19:56:00Z"/>
                <w:rFonts w:ascii="宋体" w:hAnsi="宋体" w:cs="宋体"/>
                <w:color w:val="000000"/>
                <w:kern w:val="0"/>
                <w:sz w:val="22"/>
                <w:szCs w:val="22"/>
              </w:rPr>
            </w:pPr>
            <w:ins w:id="535" w:author="Windows 用户" w:date="2018-09-20T19:56:00Z">
              <w:r w:rsidRPr="00236258">
                <w:rPr>
                  <w:rFonts w:ascii="宋体" w:hAnsi="宋体" w:cs="宋体" w:hint="eastAsia"/>
                  <w:color w:val="000000"/>
                  <w:kern w:val="0"/>
                  <w:sz w:val="22"/>
                  <w:szCs w:val="22"/>
                </w:rPr>
                <w:t>0.007732</w:t>
              </w:r>
            </w:ins>
          </w:p>
        </w:tc>
        <w:tc>
          <w:tcPr>
            <w:tcW w:w="2128" w:type="dxa"/>
            <w:noWrap/>
            <w:hideMark/>
            <w:tcPrChange w:id="536" w:author="Windows 用户" w:date="2018-09-20T19:58:00Z">
              <w:tcPr>
                <w:tcW w:w="1080" w:type="dxa"/>
                <w:noWrap/>
                <w:hideMark/>
              </w:tcPr>
            </w:tcPrChange>
          </w:tcPr>
          <w:p w14:paraId="10CBB2C6" w14:textId="77777777" w:rsidR="00236258" w:rsidRPr="00236258" w:rsidRDefault="00236258" w:rsidP="00236258">
            <w:pPr>
              <w:widowControl/>
              <w:jc w:val="right"/>
              <w:rPr>
                <w:ins w:id="537" w:author="Windows 用户" w:date="2018-09-20T19:56:00Z"/>
                <w:rFonts w:ascii="宋体" w:hAnsi="宋体" w:cs="宋体"/>
                <w:color w:val="000000"/>
                <w:kern w:val="0"/>
                <w:sz w:val="22"/>
                <w:szCs w:val="22"/>
              </w:rPr>
            </w:pPr>
            <w:ins w:id="538" w:author="Windows 用户" w:date="2018-09-20T19:56:00Z">
              <w:r w:rsidRPr="00236258">
                <w:rPr>
                  <w:rFonts w:ascii="宋体" w:hAnsi="宋体" w:cs="宋体" w:hint="eastAsia"/>
                  <w:color w:val="000000"/>
                  <w:kern w:val="0"/>
                  <w:sz w:val="22"/>
                  <w:szCs w:val="22"/>
                </w:rPr>
                <w:t>0.007579</w:t>
              </w:r>
            </w:ins>
          </w:p>
        </w:tc>
        <w:tc>
          <w:tcPr>
            <w:tcW w:w="2054" w:type="dxa"/>
            <w:noWrap/>
            <w:hideMark/>
            <w:tcPrChange w:id="539" w:author="Windows 用户" w:date="2018-09-20T19:58:00Z">
              <w:tcPr>
                <w:tcW w:w="1080" w:type="dxa"/>
                <w:noWrap/>
                <w:hideMark/>
              </w:tcPr>
            </w:tcPrChange>
          </w:tcPr>
          <w:p w14:paraId="22F3D7F7" w14:textId="77777777" w:rsidR="00236258" w:rsidRPr="00236258" w:rsidRDefault="00236258" w:rsidP="00236258">
            <w:pPr>
              <w:widowControl/>
              <w:jc w:val="right"/>
              <w:rPr>
                <w:ins w:id="540" w:author="Windows 用户" w:date="2018-09-20T19:56:00Z"/>
                <w:rFonts w:ascii="宋体" w:hAnsi="宋体" w:cs="宋体"/>
                <w:color w:val="000000"/>
                <w:kern w:val="0"/>
                <w:sz w:val="22"/>
                <w:szCs w:val="22"/>
              </w:rPr>
            </w:pPr>
            <w:ins w:id="541" w:author="Windows 用户" w:date="2018-09-20T19:56:00Z">
              <w:r w:rsidRPr="00236258">
                <w:rPr>
                  <w:rFonts w:ascii="宋体" w:hAnsi="宋体" w:cs="宋体" w:hint="eastAsia"/>
                  <w:color w:val="000000"/>
                  <w:kern w:val="0"/>
                  <w:sz w:val="22"/>
                  <w:szCs w:val="22"/>
                </w:rPr>
                <w:t>0.023144</w:t>
              </w:r>
            </w:ins>
          </w:p>
        </w:tc>
        <w:tc>
          <w:tcPr>
            <w:tcW w:w="2055" w:type="dxa"/>
            <w:noWrap/>
            <w:hideMark/>
            <w:tcPrChange w:id="542" w:author="Windows 用户" w:date="2018-09-20T19:58:00Z">
              <w:tcPr>
                <w:tcW w:w="1080" w:type="dxa"/>
                <w:noWrap/>
                <w:hideMark/>
              </w:tcPr>
            </w:tcPrChange>
          </w:tcPr>
          <w:p w14:paraId="7FB0E755" w14:textId="77777777" w:rsidR="00236258" w:rsidRPr="00236258" w:rsidRDefault="00236258" w:rsidP="00236258">
            <w:pPr>
              <w:widowControl/>
              <w:jc w:val="right"/>
              <w:rPr>
                <w:ins w:id="543" w:author="Windows 用户" w:date="2018-09-20T19:56:00Z"/>
                <w:rFonts w:ascii="宋体" w:hAnsi="宋体" w:cs="宋体"/>
                <w:color w:val="000000"/>
                <w:kern w:val="0"/>
                <w:sz w:val="22"/>
                <w:szCs w:val="22"/>
              </w:rPr>
            </w:pPr>
            <w:ins w:id="544" w:author="Windows 用户" w:date="2018-09-20T19:56:00Z">
              <w:r w:rsidRPr="00236258">
                <w:rPr>
                  <w:rFonts w:ascii="宋体" w:hAnsi="宋体" w:cs="宋体" w:hint="eastAsia"/>
                  <w:color w:val="000000"/>
                  <w:kern w:val="0"/>
                  <w:sz w:val="22"/>
                  <w:szCs w:val="22"/>
                </w:rPr>
                <w:t>0.023051</w:t>
              </w:r>
            </w:ins>
          </w:p>
        </w:tc>
      </w:tr>
      <w:tr w:rsidR="00236258" w:rsidRPr="00236258" w14:paraId="31ACE37A" w14:textId="77777777" w:rsidTr="00236258">
        <w:trPr>
          <w:trHeight w:val="270"/>
          <w:jc w:val="center"/>
          <w:ins w:id="545" w:author="Windows 用户" w:date="2018-09-20T19:56:00Z"/>
          <w:trPrChange w:id="546" w:author="Windows 用户" w:date="2018-09-20T19:58:00Z">
            <w:trPr>
              <w:trHeight w:val="270"/>
            </w:trPr>
          </w:trPrChange>
        </w:trPr>
        <w:tc>
          <w:tcPr>
            <w:tcW w:w="1980" w:type="dxa"/>
            <w:noWrap/>
            <w:hideMark/>
            <w:tcPrChange w:id="547" w:author="Windows 用户" w:date="2018-09-20T19:58:00Z">
              <w:tcPr>
                <w:tcW w:w="1080" w:type="dxa"/>
                <w:noWrap/>
                <w:hideMark/>
              </w:tcPr>
            </w:tcPrChange>
          </w:tcPr>
          <w:p w14:paraId="7AF65EA7" w14:textId="77777777" w:rsidR="00236258" w:rsidRPr="00236258" w:rsidRDefault="00236258" w:rsidP="00236258">
            <w:pPr>
              <w:widowControl/>
              <w:jc w:val="right"/>
              <w:rPr>
                <w:ins w:id="548" w:author="Windows 用户" w:date="2018-09-20T19:56:00Z"/>
                <w:rFonts w:ascii="宋体" w:hAnsi="宋体" w:cs="宋体"/>
                <w:color w:val="000000"/>
                <w:kern w:val="0"/>
                <w:sz w:val="22"/>
                <w:szCs w:val="22"/>
              </w:rPr>
            </w:pPr>
            <w:ins w:id="549" w:author="Windows 用户" w:date="2018-09-20T19:56:00Z">
              <w:r w:rsidRPr="00236258">
                <w:rPr>
                  <w:rFonts w:ascii="宋体" w:hAnsi="宋体" w:cs="宋体" w:hint="eastAsia"/>
                  <w:color w:val="000000"/>
                  <w:kern w:val="0"/>
                  <w:sz w:val="22"/>
                  <w:szCs w:val="22"/>
                </w:rPr>
                <w:t>-0.01184</w:t>
              </w:r>
            </w:ins>
          </w:p>
        </w:tc>
        <w:tc>
          <w:tcPr>
            <w:tcW w:w="2128" w:type="dxa"/>
            <w:noWrap/>
            <w:hideMark/>
            <w:tcPrChange w:id="550" w:author="Windows 用户" w:date="2018-09-20T19:58:00Z">
              <w:tcPr>
                <w:tcW w:w="1080" w:type="dxa"/>
                <w:noWrap/>
                <w:hideMark/>
              </w:tcPr>
            </w:tcPrChange>
          </w:tcPr>
          <w:p w14:paraId="589A17D0" w14:textId="77777777" w:rsidR="00236258" w:rsidRPr="00236258" w:rsidRDefault="00236258" w:rsidP="00236258">
            <w:pPr>
              <w:widowControl/>
              <w:jc w:val="right"/>
              <w:rPr>
                <w:ins w:id="551" w:author="Windows 用户" w:date="2018-09-20T19:56:00Z"/>
                <w:rFonts w:ascii="宋体" w:hAnsi="宋体" w:cs="宋体"/>
                <w:color w:val="000000"/>
                <w:kern w:val="0"/>
                <w:sz w:val="22"/>
                <w:szCs w:val="22"/>
              </w:rPr>
            </w:pPr>
            <w:ins w:id="552" w:author="Windows 用户" w:date="2018-09-20T19:56:00Z">
              <w:r w:rsidRPr="00236258">
                <w:rPr>
                  <w:rFonts w:ascii="宋体" w:hAnsi="宋体" w:cs="宋体" w:hint="eastAsia"/>
                  <w:color w:val="000000"/>
                  <w:kern w:val="0"/>
                  <w:sz w:val="22"/>
                  <w:szCs w:val="22"/>
                </w:rPr>
                <w:t>-0.01161</w:t>
              </w:r>
            </w:ins>
          </w:p>
        </w:tc>
        <w:tc>
          <w:tcPr>
            <w:tcW w:w="2054" w:type="dxa"/>
            <w:noWrap/>
            <w:hideMark/>
            <w:tcPrChange w:id="553" w:author="Windows 用户" w:date="2018-09-20T19:58:00Z">
              <w:tcPr>
                <w:tcW w:w="1080" w:type="dxa"/>
                <w:noWrap/>
                <w:hideMark/>
              </w:tcPr>
            </w:tcPrChange>
          </w:tcPr>
          <w:p w14:paraId="041EEF6F" w14:textId="77777777" w:rsidR="00236258" w:rsidRPr="00236258" w:rsidRDefault="00236258" w:rsidP="00236258">
            <w:pPr>
              <w:widowControl/>
              <w:jc w:val="right"/>
              <w:rPr>
                <w:ins w:id="554" w:author="Windows 用户" w:date="2018-09-20T19:56:00Z"/>
                <w:rFonts w:ascii="宋体" w:hAnsi="宋体" w:cs="宋体"/>
                <w:color w:val="000000"/>
                <w:kern w:val="0"/>
                <w:sz w:val="22"/>
                <w:szCs w:val="22"/>
              </w:rPr>
            </w:pPr>
            <w:ins w:id="555" w:author="Windows 用户" w:date="2018-09-20T19:56:00Z">
              <w:r w:rsidRPr="00236258">
                <w:rPr>
                  <w:rFonts w:ascii="宋体" w:hAnsi="宋体" w:cs="宋体" w:hint="eastAsia"/>
                  <w:color w:val="000000"/>
                  <w:kern w:val="0"/>
                  <w:sz w:val="22"/>
                  <w:szCs w:val="22"/>
                </w:rPr>
                <w:t>0.021167</w:t>
              </w:r>
            </w:ins>
          </w:p>
        </w:tc>
        <w:tc>
          <w:tcPr>
            <w:tcW w:w="2055" w:type="dxa"/>
            <w:noWrap/>
            <w:hideMark/>
            <w:tcPrChange w:id="556" w:author="Windows 用户" w:date="2018-09-20T19:58:00Z">
              <w:tcPr>
                <w:tcW w:w="1080" w:type="dxa"/>
                <w:noWrap/>
                <w:hideMark/>
              </w:tcPr>
            </w:tcPrChange>
          </w:tcPr>
          <w:p w14:paraId="31D41EC3" w14:textId="77777777" w:rsidR="00236258" w:rsidRPr="00236258" w:rsidRDefault="00236258" w:rsidP="00236258">
            <w:pPr>
              <w:widowControl/>
              <w:jc w:val="right"/>
              <w:rPr>
                <w:ins w:id="557" w:author="Windows 用户" w:date="2018-09-20T19:56:00Z"/>
                <w:rFonts w:ascii="宋体" w:hAnsi="宋体" w:cs="宋体"/>
                <w:color w:val="000000"/>
                <w:kern w:val="0"/>
                <w:sz w:val="22"/>
                <w:szCs w:val="22"/>
              </w:rPr>
            </w:pPr>
            <w:ins w:id="558" w:author="Windows 用户" w:date="2018-09-20T19:56:00Z">
              <w:r w:rsidRPr="00236258">
                <w:rPr>
                  <w:rFonts w:ascii="宋体" w:hAnsi="宋体" w:cs="宋体" w:hint="eastAsia"/>
                  <w:color w:val="000000"/>
                  <w:kern w:val="0"/>
                  <w:sz w:val="22"/>
                  <w:szCs w:val="22"/>
                </w:rPr>
                <w:t>0.021168</w:t>
              </w:r>
            </w:ins>
          </w:p>
        </w:tc>
      </w:tr>
      <w:tr w:rsidR="00236258" w:rsidRPr="00236258" w14:paraId="5A3A4586" w14:textId="77777777" w:rsidTr="00236258">
        <w:trPr>
          <w:trHeight w:val="270"/>
          <w:jc w:val="center"/>
          <w:ins w:id="559" w:author="Windows 用户" w:date="2018-09-20T19:56:00Z"/>
          <w:trPrChange w:id="560" w:author="Windows 用户" w:date="2018-09-20T19:58:00Z">
            <w:trPr>
              <w:trHeight w:val="270"/>
            </w:trPr>
          </w:trPrChange>
        </w:trPr>
        <w:tc>
          <w:tcPr>
            <w:tcW w:w="1980" w:type="dxa"/>
            <w:noWrap/>
            <w:hideMark/>
            <w:tcPrChange w:id="561" w:author="Windows 用户" w:date="2018-09-20T19:58:00Z">
              <w:tcPr>
                <w:tcW w:w="1080" w:type="dxa"/>
                <w:noWrap/>
                <w:hideMark/>
              </w:tcPr>
            </w:tcPrChange>
          </w:tcPr>
          <w:p w14:paraId="509F817B" w14:textId="77777777" w:rsidR="00236258" w:rsidRPr="00236258" w:rsidRDefault="00236258" w:rsidP="00236258">
            <w:pPr>
              <w:widowControl/>
              <w:jc w:val="right"/>
              <w:rPr>
                <w:ins w:id="562" w:author="Windows 用户" w:date="2018-09-20T19:56:00Z"/>
                <w:rFonts w:ascii="宋体" w:hAnsi="宋体" w:cs="宋体"/>
                <w:color w:val="000000"/>
                <w:kern w:val="0"/>
                <w:sz w:val="22"/>
                <w:szCs w:val="22"/>
              </w:rPr>
            </w:pPr>
            <w:ins w:id="563" w:author="Windows 用户" w:date="2018-09-20T19:56:00Z">
              <w:r w:rsidRPr="00236258">
                <w:rPr>
                  <w:rFonts w:ascii="宋体" w:hAnsi="宋体" w:cs="宋体" w:hint="eastAsia"/>
                  <w:color w:val="000000"/>
                  <w:kern w:val="0"/>
                  <w:sz w:val="22"/>
                  <w:szCs w:val="22"/>
                </w:rPr>
                <w:t>0.006252</w:t>
              </w:r>
            </w:ins>
          </w:p>
        </w:tc>
        <w:tc>
          <w:tcPr>
            <w:tcW w:w="2128" w:type="dxa"/>
            <w:noWrap/>
            <w:hideMark/>
            <w:tcPrChange w:id="564" w:author="Windows 用户" w:date="2018-09-20T19:58:00Z">
              <w:tcPr>
                <w:tcW w:w="1080" w:type="dxa"/>
                <w:noWrap/>
                <w:hideMark/>
              </w:tcPr>
            </w:tcPrChange>
          </w:tcPr>
          <w:p w14:paraId="12373470" w14:textId="77777777" w:rsidR="00236258" w:rsidRPr="00236258" w:rsidRDefault="00236258" w:rsidP="00236258">
            <w:pPr>
              <w:widowControl/>
              <w:jc w:val="right"/>
              <w:rPr>
                <w:ins w:id="565" w:author="Windows 用户" w:date="2018-09-20T19:56:00Z"/>
                <w:rFonts w:ascii="宋体" w:hAnsi="宋体" w:cs="宋体"/>
                <w:color w:val="000000"/>
                <w:kern w:val="0"/>
                <w:sz w:val="22"/>
                <w:szCs w:val="22"/>
              </w:rPr>
            </w:pPr>
            <w:ins w:id="566" w:author="Windows 用户" w:date="2018-09-20T19:56:00Z">
              <w:r w:rsidRPr="00236258">
                <w:rPr>
                  <w:rFonts w:ascii="宋体" w:hAnsi="宋体" w:cs="宋体" w:hint="eastAsia"/>
                  <w:color w:val="000000"/>
                  <w:kern w:val="0"/>
                  <w:sz w:val="22"/>
                  <w:szCs w:val="22"/>
                </w:rPr>
                <w:t>0.006128</w:t>
              </w:r>
            </w:ins>
          </w:p>
        </w:tc>
        <w:tc>
          <w:tcPr>
            <w:tcW w:w="2054" w:type="dxa"/>
            <w:noWrap/>
            <w:hideMark/>
            <w:tcPrChange w:id="567" w:author="Windows 用户" w:date="2018-09-20T19:58:00Z">
              <w:tcPr>
                <w:tcW w:w="1080" w:type="dxa"/>
                <w:noWrap/>
                <w:hideMark/>
              </w:tcPr>
            </w:tcPrChange>
          </w:tcPr>
          <w:p w14:paraId="2F8B4154" w14:textId="77777777" w:rsidR="00236258" w:rsidRPr="00236258" w:rsidRDefault="00236258" w:rsidP="00236258">
            <w:pPr>
              <w:widowControl/>
              <w:jc w:val="right"/>
              <w:rPr>
                <w:ins w:id="568" w:author="Windows 用户" w:date="2018-09-20T19:56:00Z"/>
                <w:rFonts w:ascii="宋体" w:hAnsi="宋体" w:cs="宋体"/>
                <w:color w:val="000000"/>
                <w:kern w:val="0"/>
                <w:sz w:val="22"/>
                <w:szCs w:val="22"/>
              </w:rPr>
            </w:pPr>
            <w:ins w:id="569" w:author="Windows 用户" w:date="2018-09-20T19:56:00Z">
              <w:r w:rsidRPr="00236258">
                <w:rPr>
                  <w:rFonts w:ascii="宋体" w:hAnsi="宋体" w:cs="宋体" w:hint="eastAsia"/>
                  <w:color w:val="000000"/>
                  <w:kern w:val="0"/>
                  <w:sz w:val="22"/>
                  <w:szCs w:val="22"/>
                </w:rPr>
                <w:t>0.022617</w:t>
              </w:r>
            </w:ins>
          </w:p>
        </w:tc>
        <w:tc>
          <w:tcPr>
            <w:tcW w:w="2055" w:type="dxa"/>
            <w:noWrap/>
            <w:hideMark/>
            <w:tcPrChange w:id="570" w:author="Windows 用户" w:date="2018-09-20T19:58:00Z">
              <w:tcPr>
                <w:tcW w:w="1080" w:type="dxa"/>
                <w:noWrap/>
                <w:hideMark/>
              </w:tcPr>
            </w:tcPrChange>
          </w:tcPr>
          <w:p w14:paraId="0C55FF92" w14:textId="77777777" w:rsidR="00236258" w:rsidRPr="00236258" w:rsidRDefault="00236258" w:rsidP="00236258">
            <w:pPr>
              <w:widowControl/>
              <w:jc w:val="right"/>
              <w:rPr>
                <w:ins w:id="571" w:author="Windows 用户" w:date="2018-09-20T19:56:00Z"/>
                <w:rFonts w:ascii="宋体" w:hAnsi="宋体" w:cs="宋体"/>
                <w:color w:val="000000"/>
                <w:kern w:val="0"/>
                <w:sz w:val="22"/>
                <w:szCs w:val="22"/>
              </w:rPr>
            </w:pPr>
            <w:ins w:id="572" w:author="Windows 用户" w:date="2018-09-20T19:56:00Z">
              <w:r w:rsidRPr="00236258">
                <w:rPr>
                  <w:rFonts w:ascii="宋体" w:hAnsi="宋体" w:cs="宋体" w:hint="eastAsia"/>
                  <w:color w:val="000000"/>
                  <w:kern w:val="0"/>
                  <w:sz w:val="22"/>
                  <w:szCs w:val="22"/>
                </w:rPr>
                <w:t>0.022476</w:t>
              </w:r>
            </w:ins>
          </w:p>
        </w:tc>
      </w:tr>
      <w:tr w:rsidR="00236258" w:rsidRPr="00236258" w14:paraId="385FD0C3" w14:textId="77777777" w:rsidTr="00236258">
        <w:trPr>
          <w:trHeight w:val="270"/>
          <w:jc w:val="center"/>
          <w:ins w:id="573" w:author="Windows 用户" w:date="2018-09-20T19:56:00Z"/>
          <w:trPrChange w:id="574" w:author="Windows 用户" w:date="2018-09-20T19:58:00Z">
            <w:trPr>
              <w:trHeight w:val="270"/>
            </w:trPr>
          </w:trPrChange>
        </w:trPr>
        <w:tc>
          <w:tcPr>
            <w:tcW w:w="1980" w:type="dxa"/>
            <w:noWrap/>
            <w:hideMark/>
            <w:tcPrChange w:id="575" w:author="Windows 用户" w:date="2018-09-20T19:58:00Z">
              <w:tcPr>
                <w:tcW w:w="1080" w:type="dxa"/>
                <w:noWrap/>
                <w:hideMark/>
              </w:tcPr>
            </w:tcPrChange>
          </w:tcPr>
          <w:p w14:paraId="088A1C72" w14:textId="77777777" w:rsidR="00236258" w:rsidRPr="00236258" w:rsidRDefault="00236258" w:rsidP="00236258">
            <w:pPr>
              <w:widowControl/>
              <w:jc w:val="right"/>
              <w:rPr>
                <w:ins w:id="576" w:author="Windows 用户" w:date="2018-09-20T19:56:00Z"/>
                <w:rFonts w:ascii="宋体" w:hAnsi="宋体" w:cs="宋体"/>
                <w:color w:val="000000"/>
                <w:kern w:val="0"/>
                <w:sz w:val="22"/>
                <w:szCs w:val="22"/>
              </w:rPr>
            </w:pPr>
            <w:ins w:id="577" w:author="Windows 用户" w:date="2018-09-20T19:56:00Z">
              <w:r w:rsidRPr="00236258">
                <w:rPr>
                  <w:rFonts w:ascii="宋体" w:hAnsi="宋体" w:cs="宋体" w:hint="eastAsia"/>
                  <w:color w:val="000000"/>
                  <w:kern w:val="0"/>
                  <w:sz w:val="22"/>
                  <w:szCs w:val="22"/>
                </w:rPr>
                <w:t>0.005123</w:t>
              </w:r>
            </w:ins>
          </w:p>
        </w:tc>
        <w:tc>
          <w:tcPr>
            <w:tcW w:w="2128" w:type="dxa"/>
            <w:noWrap/>
            <w:hideMark/>
            <w:tcPrChange w:id="578" w:author="Windows 用户" w:date="2018-09-20T19:58:00Z">
              <w:tcPr>
                <w:tcW w:w="1080" w:type="dxa"/>
                <w:noWrap/>
                <w:hideMark/>
              </w:tcPr>
            </w:tcPrChange>
          </w:tcPr>
          <w:p w14:paraId="3571F112" w14:textId="77777777" w:rsidR="00236258" w:rsidRPr="00236258" w:rsidRDefault="00236258" w:rsidP="00236258">
            <w:pPr>
              <w:widowControl/>
              <w:jc w:val="right"/>
              <w:rPr>
                <w:ins w:id="579" w:author="Windows 用户" w:date="2018-09-20T19:56:00Z"/>
                <w:rFonts w:ascii="宋体" w:hAnsi="宋体" w:cs="宋体"/>
                <w:color w:val="000000"/>
                <w:kern w:val="0"/>
                <w:sz w:val="22"/>
                <w:szCs w:val="22"/>
              </w:rPr>
            </w:pPr>
            <w:ins w:id="580" w:author="Windows 用户" w:date="2018-09-20T19:56:00Z">
              <w:r w:rsidRPr="00236258">
                <w:rPr>
                  <w:rFonts w:ascii="宋体" w:hAnsi="宋体" w:cs="宋体" w:hint="eastAsia"/>
                  <w:color w:val="000000"/>
                  <w:kern w:val="0"/>
                  <w:sz w:val="22"/>
                  <w:szCs w:val="22"/>
                </w:rPr>
                <w:t>0.005021</w:t>
              </w:r>
            </w:ins>
          </w:p>
        </w:tc>
        <w:tc>
          <w:tcPr>
            <w:tcW w:w="2054" w:type="dxa"/>
            <w:noWrap/>
            <w:hideMark/>
            <w:tcPrChange w:id="581" w:author="Windows 用户" w:date="2018-09-20T19:58:00Z">
              <w:tcPr>
                <w:tcW w:w="1080" w:type="dxa"/>
                <w:noWrap/>
                <w:hideMark/>
              </w:tcPr>
            </w:tcPrChange>
          </w:tcPr>
          <w:p w14:paraId="202F0F78" w14:textId="77777777" w:rsidR="00236258" w:rsidRPr="00236258" w:rsidRDefault="00236258" w:rsidP="00236258">
            <w:pPr>
              <w:widowControl/>
              <w:jc w:val="right"/>
              <w:rPr>
                <w:ins w:id="582" w:author="Windows 用户" w:date="2018-09-20T19:56:00Z"/>
                <w:rFonts w:ascii="宋体" w:hAnsi="宋体" w:cs="宋体"/>
                <w:color w:val="000000"/>
                <w:kern w:val="0"/>
                <w:sz w:val="22"/>
                <w:szCs w:val="22"/>
              </w:rPr>
            </w:pPr>
            <w:ins w:id="583" w:author="Windows 用户" w:date="2018-09-20T19:56:00Z">
              <w:r w:rsidRPr="00236258">
                <w:rPr>
                  <w:rFonts w:ascii="宋体" w:hAnsi="宋体" w:cs="宋体" w:hint="eastAsia"/>
                  <w:color w:val="000000"/>
                  <w:kern w:val="0"/>
                  <w:sz w:val="22"/>
                  <w:szCs w:val="22"/>
                </w:rPr>
                <w:t>0.021363</w:t>
              </w:r>
            </w:ins>
          </w:p>
        </w:tc>
        <w:tc>
          <w:tcPr>
            <w:tcW w:w="2055" w:type="dxa"/>
            <w:noWrap/>
            <w:hideMark/>
            <w:tcPrChange w:id="584" w:author="Windows 用户" w:date="2018-09-20T19:58:00Z">
              <w:tcPr>
                <w:tcW w:w="1080" w:type="dxa"/>
                <w:noWrap/>
                <w:hideMark/>
              </w:tcPr>
            </w:tcPrChange>
          </w:tcPr>
          <w:p w14:paraId="487129DD" w14:textId="77777777" w:rsidR="00236258" w:rsidRPr="00236258" w:rsidRDefault="00236258" w:rsidP="00236258">
            <w:pPr>
              <w:widowControl/>
              <w:jc w:val="right"/>
              <w:rPr>
                <w:ins w:id="585" w:author="Windows 用户" w:date="2018-09-20T19:56:00Z"/>
                <w:rFonts w:ascii="宋体" w:hAnsi="宋体" w:cs="宋体"/>
                <w:color w:val="000000"/>
                <w:kern w:val="0"/>
                <w:sz w:val="22"/>
                <w:szCs w:val="22"/>
              </w:rPr>
            </w:pPr>
            <w:ins w:id="586" w:author="Windows 用户" w:date="2018-09-20T19:56:00Z">
              <w:r w:rsidRPr="00236258">
                <w:rPr>
                  <w:rFonts w:ascii="宋体" w:hAnsi="宋体" w:cs="宋体" w:hint="eastAsia"/>
                  <w:color w:val="000000"/>
                  <w:kern w:val="0"/>
                  <w:sz w:val="22"/>
                  <w:szCs w:val="22"/>
                </w:rPr>
                <w:t>0.021351</w:t>
              </w:r>
            </w:ins>
          </w:p>
        </w:tc>
      </w:tr>
      <w:tr w:rsidR="00236258" w:rsidRPr="00236258" w14:paraId="1E1F86A1" w14:textId="77777777" w:rsidTr="00236258">
        <w:trPr>
          <w:trHeight w:val="270"/>
          <w:jc w:val="center"/>
          <w:ins w:id="587" w:author="Windows 用户" w:date="2018-09-20T19:56:00Z"/>
          <w:trPrChange w:id="588" w:author="Windows 用户" w:date="2018-09-20T19:58:00Z">
            <w:trPr>
              <w:trHeight w:val="270"/>
            </w:trPr>
          </w:trPrChange>
        </w:trPr>
        <w:tc>
          <w:tcPr>
            <w:tcW w:w="1980" w:type="dxa"/>
            <w:noWrap/>
            <w:hideMark/>
            <w:tcPrChange w:id="589" w:author="Windows 用户" w:date="2018-09-20T19:58:00Z">
              <w:tcPr>
                <w:tcW w:w="1080" w:type="dxa"/>
                <w:noWrap/>
                <w:hideMark/>
              </w:tcPr>
            </w:tcPrChange>
          </w:tcPr>
          <w:p w14:paraId="4ED89BA3" w14:textId="77777777" w:rsidR="00236258" w:rsidRPr="00236258" w:rsidRDefault="00236258" w:rsidP="00236258">
            <w:pPr>
              <w:widowControl/>
              <w:jc w:val="right"/>
              <w:rPr>
                <w:ins w:id="590" w:author="Windows 用户" w:date="2018-09-20T19:56:00Z"/>
                <w:rFonts w:ascii="宋体" w:hAnsi="宋体" w:cs="宋体"/>
                <w:color w:val="000000"/>
                <w:kern w:val="0"/>
                <w:sz w:val="22"/>
                <w:szCs w:val="22"/>
              </w:rPr>
            </w:pPr>
            <w:ins w:id="591" w:author="Windows 用户" w:date="2018-09-20T19:56:00Z">
              <w:r w:rsidRPr="00236258">
                <w:rPr>
                  <w:rFonts w:ascii="宋体" w:hAnsi="宋体" w:cs="宋体" w:hint="eastAsia"/>
                  <w:color w:val="000000"/>
                  <w:kern w:val="0"/>
                  <w:sz w:val="22"/>
                  <w:szCs w:val="22"/>
                </w:rPr>
                <w:t>0.015393</w:t>
              </w:r>
            </w:ins>
          </w:p>
        </w:tc>
        <w:tc>
          <w:tcPr>
            <w:tcW w:w="2128" w:type="dxa"/>
            <w:noWrap/>
            <w:hideMark/>
            <w:tcPrChange w:id="592" w:author="Windows 用户" w:date="2018-09-20T19:58:00Z">
              <w:tcPr>
                <w:tcW w:w="1080" w:type="dxa"/>
                <w:noWrap/>
                <w:hideMark/>
              </w:tcPr>
            </w:tcPrChange>
          </w:tcPr>
          <w:p w14:paraId="66D78B0A" w14:textId="77777777" w:rsidR="00236258" w:rsidRPr="00236258" w:rsidRDefault="00236258" w:rsidP="00236258">
            <w:pPr>
              <w:widowControl/>
              <w:jc w:val="right"/>
              <w:rPr>
                <w:ins w:id="593" w:author="Windows 用户" w:date="2018-09-20T19:56:00Z"/>
                <w:rFonts w:ascii="宋体" w:hAnsi="宋体" w:cs="宋体"/>
                <w:color w:val="000000"/>
                <w:kern w:val="0"/>
                <w:sz w:val="22"/>
                <w:szCs w:val="22"/>
              </w:rPr>
            </w:pPr>
            <w:ins w:id="594" w:author="Windows 用户" w:date="2018-09-20T19:56:00Z">
              <w:r w:rsidRPr="00236258">
                <w:rPr>
                  <w:rFonts w:ascii="宋体" w:hAnsi="宋体" w:cs="宋体" w:hint="eastAsia"/>
                  <w:color w:val="000000"/>
                  <w:kern w:val="0"/>
                  <w:sz w:val="22"/>
                  <w:szCs w:val="22"/>
                </w:rPr>
                <w:t>0.015088</w:t>
              </w:r>
            </w:ins>
          </w:p>
        </w:tc>
        <w:tc>
          <w:tcPr>
            <w:tcW w:w="2054" w:type="dxa"/>
            <w:noWrap/>
            <w:hideMark/>
            <w:tcPrChange w:id="595" w:author="Windows 用户" w:date="2018-09-20T19:58:00Z">
              <w:tcPr>
                <w:tcW w:w="1080" w:type="dxa"/>
                <w:noWrap/>
                <w:hideMark/>
              </w:tcPr>
            </w:tcPrChange>
          </w:tcPr>
          <w:p w14:paraId="26E4E5F1" w14:textId="77777777" w:rsidR="00236258" w:rsidRPr="00236258" w:rsidRDefault="00236258" w:rsidP="00236258">
            <w:pPr>
              <w:widowControl/>
              <w:jc w:val="right"/>
              <w:rPr>
                <w:ins w:id="596" w:author="Windows 用户" w:date="2018-09-20T19:56:00Z"/>
                <w:rFonts w:ascii="宋体" w:hAnsi="宋体" w:cs="宋体"/>
                <w:color w:val="000000"/>
                <w:kern w:val="0"/>
                <w:sz w:val="22"/>
                <w:szCs w:val="22"/>
              </w:rPr>
            </w:pPr>
            <w:ins w:id="597" w:author="Windows 用户" w:date="2018-09-20T19:56:00Z">
              <w:r w:rsidRPr="00236258">
                <w:rPr>
                  <w:rFonts w:ascii="宋体" w:hAnsi="宋体" w:cs="宋体" w:hint="eastAsia"/>
                  <w:color w:val="000000"/>
                  <w:kern w:val="0"/>
                  <w:sz w:val="22"/>
                  <w:szCs w:val="22"/>
                </w:rPr>
                <w:t>0.021119</w:t>
              </w:r>
            </w:ins>
          </w:p>
        </w:tc>
        <w:tc>
          <w:tcPr>
            <w:tcW w:w="2055" w:type="dxa"/>
            <w:noWrap/>
            <w:hideMark/>
            <w:tcPrChange w:id="598" w:author="Windows 用户" w:date="2018-09-20T19:58:00Z">
              <w:tcPr>
                <w:tcW w:w="1080" w:type="dxa"/>
                <w:noWrap/>
                <w:hideMark/>
              </w:tcPr>
            </w:tcPrChange>
          </w:tcPr>
          <w:p w14:paraId="36560C38" w14:textId="77777777" w:rsidR="00236258" w:rsidRPr="00236258" w:rsidRDefault="00236258" w:rsidP="00236258">
            <w:pPr>
              <w:widowControl/>
              <w:jc w:val="right"/>
              <w:rPr>
                <w:ins w:id="599" w:author="Windows 用户" w:date="2018-09-20T19:56:00Z"/>
                <w:rFonts w:ascii="宋体" w:hAnsi="宋体" w:cs="宋体"/>
                <w:color w:val="000000"/>
                <w:kern w:val="0"/>
                <w:sz w:val="22"/>
                <w:szCs w:val="22"/>
              </w:rPr>
            </w:pPr>
            <w:ins w:id="600" w:author="Windows 用户" w:date="2018-09-20T19:56:00Z">
              <w:r w:rsidRPr="00236258">
                <w:rPr>
                  <w:rFonts w:ascii="宋体" w:hAnsi="宋体" w:cs="宋体" w:hint="eastAsia"/>
                  <w:color w:val="000000"/>
                  <w:kern w:val="0"/>
                  <w:sz w:val="22"/>
                  <w:szCs w:val="22"/>
                </w:rPr>
                <w:t>0.021119</w:t>
              </w:r>
            </w:ins>
          </w:p>
        </w:tc>
      </w:tr>
      <w:tr w:rsidR="00236258" w:rsidRPr="00236258" w14:paraId="5C725E98" w14:textId="77777777" w:rsidTr="00236258">
        <w:trPr>
          <w:trHeight w:val="270"/>
          <w:jc w:val="center"/>
          <w:ins w:id="601" w:author="Windows 用户" w:date="2018-09-20T19:56:00Z"/>
          <w:trPrChange w:id="602" w:author="Windows 用户" w:date="2018-09-20T19:58:00Z">
            <w:trPr>
              <w:trHeight w:val="270"/>
            </w:trPr>
          </w:trPrChange>
        </w:trPr>
        <w:tc>
          <w:tcPr>
            <w:tcW w:w="1980" w:type="dxa"/>
            <w:noWrap/>
            <w:hideMark/>
            <w:tcPrChange w:id="603" w:author="Windows 用户" w:date="2018-09-20T19:58:00Z">
              <w:tcPr>
                <w:tcW w:w="1080" w:type="dxa"/>
                <w:noWrap/>
                <w:hideMark/>
              </w:tcPr>
            </w:tcPrChange>
          </w:tcPr>
          <w:p w14:paraId="3A7C9080" w14:textId="77777777" w:rsidR="00236258" w:rsidRPr="00236258" w:rsidRDefault="00236258" w:rsidP="00236258">
            <w:pPr>
              <w:widowControl/>
              <w:jc w:val="right"/>
              <w:rPr>
                <w:ins w:id="604" w:author="Windows 用户" w:date="2018-09-20T19:56:00Z"/>
                <w:rFonts w:ascii="宋体" w:hAnsi="宋体" w:cs="宋体"/>
                <w:color w:val="000000"/>
                <w:kern w:val="0"/>
                <w:sz w:val="22"/>
                <w:szCs w:val="22"/>
              </w:rPr>
            </w:pPr>
            <w:ins w:id="605" w:author="Windows 用户" w:date="2018-09-20T19:56:00Z">
              <w:r w:rsidRPr="00236258">
                <w:rPr>
                  <w:rFonts w:ascii="宋体" w:hAnsi="宋体" w:cs="宋体" w:hint="eastAsia"/>
                  <w:color w:val="000000"/>
                  <w:kern w:val="0"/>
                  <w:sz w:val="22"/>
                  <w:szCs w:val="22"/>
                </w:rPr>
                <w:t>0.010786</w:t>
              </w:r>
            </w:ins>
          </w:p>
        </w:tc>
        <w:tc>
          <w:tcPr>
            <w:tcW w:w="2128" w:type="dxa"/>
            <w:noWrap/>
            <w:hideMark/>
            <w:tcPrChange w:id="606" w:author="Windows 用户" w:date="2018-09-20T19:58:00Z">
              <w:tcPr>
                <w:tcW w:w="1080" w:type="dxa"/>
                <w:noWrap/>
                <w:hideMark/>
              </w:tcPr>
            </w:tcPrChange>
          </w:tcPr>
          <w:p w14:paraId="57C05950" w14:textId="77777777" w:rsidR="00236258" w:rsidRPr="00236258" w:rsidRDefault="00236258" w:rsidP="00236258">
            <w:pPr>
              <w:widowControl/>
              <w:jc w:val="right"/>
              <w:rPr>
                <w:ins w:id="607" w:author="Windows 用户" w:date="2018-09-20T19:56:00Z"/>
                <w:rFonts w:ascii="宋体" w:hAnsi="宋体" w:cs="宋体"/>
                <w:color w:val="000000"/>
                <w:kern w:val="0"/>
                <w:sz w:val="22"/>
                <w:szCs w:val="22"/>
              </w:rPr>
            </w:pPr>
            <w:ins w:id="608" w:author="Windows 用户" w:date="2018-09-20T19:56:00Z">
              <w:r w:rsidRPr="00236258">
                <w:rPr>
                  <w:rFonts w:ascii="宋体" w:hAnsi="宋体" w:cs="宋体" w:hint="eastAsia"/>
                  <w:color w:val="000000"/>
                  <w:kern w:val="0"/>
                  <w:sz w:val="22"/>
                  <w:szCs w:val="22"/>
                </w:rPr>
                <w:t>0.010573</w:t>
              </w:r>
            </w:ins>
          </w:p>
        </w:tc>
        <w:tc>
          <w:tcPr>
            <w:tcW w:w="2054" w:type="dxa"/>
            <w:noWrap/>
            <w:hideMark/>
            <w:tcPrChange w:id="609" w:author="Windows 用户" w:date="2018-09-20T19:58:00Z">
              <w:tcPr>
                <w:tcW w:w="1080" w:type="dxa"/>
                <w:noWrap/>
                <w:hideMark/>
              </w:tcPr>
            </w:tcPrChange>
          </w:tcPr>
          <w:p w14:paraId="728E84C2" w14:textId="77777777" w:rsidR="00236258" w:rsidRPr="00236258" w:rsidRDefault="00236258" w:rsidP="00236258">
            <w:pPr>
              <w:widowControl/>
              <w:jc w:val="right"/>
              <w:rPr>
                <w:ins w:id="610" w:author="Windows 用户" w:date="2018-09-20T19:56:00Z"/>
                <w:rFonts w:ascii="宋体" w:hAnsi="宋体" w:cs="宋体"/>
                <w:color w:val="000000"/>
                <w:kern w:val="0"/>
                <w:sz w:val="22"/>
                <w:szCs w:val="22"/>
              </w:rPr>
            </w:pPr>
            <w:ins w:id="611" w:author="Windows 用户" w:date="2018-09-20T19:56:00Z">
              <w:r w:rsidRPr="00236258">
                <w:rPr>
                  <w:rFonts w:ascii="宋体" w:hAnsi="宋体" w:cs="宋体" w:hint="eastAsia"/>
                  <w:color w:val="000000"/>
                  <w:kern w:val="0"/>
                  <w:sz w:val="22"/>
                  <w:szCs w:val="22"/>
                </w:rPr>
                <w:t>0.025716</w:t>
              </w:r>
            </w:ins>
          </w:p>
        </w:tc>
        <w:tc>
          <w:tcPr>
            <w:tcW w:w="2055" w:type="dxa"/>
            <w:noWrap/>
            <w:hideMark/>
            <w:tcPrChange w:id="612" w:author="Windows 用户" w:date="2018-09-20T19:58:00Z">
              <w:tcPr>
                <w:tcW w:w="1080" w:type="dxa"/>
                <w:noWrap/>
                <w:hideMark/>
              </w:tcPr>
            </w:tcPrChange>
          </w:tcPr>
          <w:p w14:paraId="6087FFEF" w14:textId="77777777" w:rsidR="00236258" w:rsidRPr="00236258" w:rsidRDefault="00236258" w:rsidP="00236258">
            <w:pPr>
              <w:widowControl/>
              <w:jc w:val="right"/>
              <w:rPr>
                <w:ins w:id="613" w:author="Windows 用户" w:date="2018-09-20T19:56:00Z"/>
                <w:rFonts w:ascii="宋体" w:hAnsi="宋体" w:cs="宋体"/>
                <w:color w:val="000000"/>
                <w:kern w:val="0"/>
                <w:sz w:val="22"/>
                <w:szCs w:val="22"/>
              </w:rPr>
            </w:pPr>
            <w:ins w:id="614" w:author="Windows 用户" w:date="2018-09-20T19:56:00Z">
              <w:r w:rsidRPr="00236258">
                <w:rPr>
                  <w:rFonts w:ascii="宋体" w:hAnsi="宋体" w:cs="宋体" w:hint="eastAsia"/>
                  <w:color w:val="000000"/>
                  <w:kern w:val="0"/>
                  <w:sz w:val="22"/>
                  <w:szCs w:val="22"/>
                </w:rPr>
                <w:t>0.025673</w:t>
              </w:r>
            </w:ins>
          </w:p>
        </w:tc>
      </w:tr>
      <w:tr w:rsidR="00236258" w:rsidRPr="00236258" w14:paraId="684734AF" w14:textId="77777777" w:rsidTr="00236258">
        <w:trPr>
          <w:trHeight w:val="270"/>
          <w:jc w:val="center"/>
          <w:ins w:id="615" w:author="Windows 用户" w:date="2018-09-20T19:56:00Z"/>
          <w:trPrChange w:id="616" w:author="Windows 用户" w:date="2018-09-20T19:58:00Z">
            <w:trPr>
              <w:trHeight w:val="270"/>
            </w:trPr>
          </w:trPrChange>
        </w:trPr>
        <w:tc>
          <w:tcPr>
            <w:tcW w:w="1980" w:type="dxa"/>
            <w:noWrap/>
            <w:hideMark/>
            <w:tcPrChange w:id="617" w:author="Windows 用户" w:date="2018-09-20T19:58:00Z">
              <w:tcPr>
                <w:tcW w:w="1080" w:type="dxa"/>
                <w:noWrap/>
                <w:hideMark/>
              </w:tcPr>
            </w:tcPrChange>
          </w:tcPr>
          <w:p w14:paraId="2AA3E734" w14:textId="77777777" w:rsidR="00236258" w:rsidRPr="00236258" w:rsidRDefault="00236258" w:rsidP="00236258">
            <w:pPr>
              <w:widowControl/>
              <w:jc w:val="right"/>
              <w:rPr>
                <w:ins w:id="618" w:author="Windows 用户" w:date="2018-09-20T19:56:00Z"/>
                <w:rFonts w:ascii="宋体" w:hAnsi="宋体" w:cs="宋体"/>
                <w:color w:val="000000"/>
                <w:kern w:val="0"/>
                <w:sz w:val="22"/>
                <w:szCs w:val="22"/>
              </w:rPr>
            </w:pPr>
            <w:ins w:id="619" w:author="Windows 用户" w:date="2018-09-20T19:56:00Z">
              <w:r w:rsidRPr="00236258">
                <w:rPr>
                  <w:rFonts w:ascii="宋体" w:hAnsi="宋体" w:cs="宋体" w:hint="eastAsia"/>
                  <w:color w:val="000000"/>
                  <w:kern w:val="0"/>
                  <w:sz w:val="22"/>
                  <w:szCs w:val="22"/>
                </w:rPr>
                <w:t>0.005559</w:t>
              </w:r>
            </w:ins>
          </w:p>
        </w:tc>
        <w:tc>
          <w:tcPr>
            <w:tcW w:w="2128" w:type="dxa"/>
            <w:noWrap/>
            <w:hideMark/>
            <w:tcPrChange w:id="620" w:author="Windows 用户" w:date="2018-09-20T19:58:00Z">
              <w:tcPr>
                <w:tcW w:w="1080" w:type="dxa"/>
                <w:noWrap/>
                <w:hideMark/>
              </w:tcPr>
            </w:tcPrChange>
          </w:tcPr>
          <w:p w14:paraId="6CE984A3" w14:textId="77777777" w:rsidR="00236258" w:rsidRPr="00236258" w:rsidRDefault="00236258" w:rsidP="00236258">
            <w:pPr>
              <w:widowControl/>
              <w:jc w:val="right"/>
              <w:rPr>
                <w:ins w:id="621" w:author="Windows 用户" w:date="2018-09-20T19:56:00Z"/>
                <w:rFonts w:ascii="宋体" w:hAnsi="宋体" w:cs="宋体"/>
                <w:color w:val="000000"/>
                <w:kern w:val="0"/>
                <w:sz w:val="22"/>
                <w:szCs w:val="22"/>
              </w:rPr>
            </w:pPr>
            <w:ins w:id="622" w:author="Windows 用户" w:date="2018-09-20T19:56:00Z">
              <w:r w:rsidRPr="00236258">
                <w:rPr>
                  <w:rFonts w:ascii="宋体" w:hAnsi="宋体" w:cs="宋体" w:hint="eastAsia"/>
                  <w:color w:val="000000"/>
                  <w:kern w:val="0"/>
                  <w:sz w:val="22"/>
                  <w:szCs w:val="22"/>
                </w:rPr>
                <w:t>0.005448</w:t>
              </w:r>
            </w:ins>
          </w:p>
        </w:tc>
        <w:tc>
          <w:tcPr>
            <w:tcW w:w="2054" w:type="dxa"/>
            <w:noWrap/>
            <w:hideMark/>
            <w:tcPrChange w:id="623" w:author="Windows 用户" w:date="2018-09-20T19:58:00Z">
              <w:tcPr>
                <w:tcW w:w="1080" w:type="dxa"/>
                <w:noWrap/>
                <w:hideMark/>
              </w:tcPr>
            </w:tcPrChange>
          </w:tcPr>
          <w:p w14:paraId="6B233E07" w14:textId="77777777" w:rsidR="00236258" w:rsidRPr="00236258" w:rsidRDefault="00236258" w:rsidP="00236258">
            <w:pPr>
              <w:widowControl/>
              <w:jc w:val="right"/>
              <w:rPr>
                <w:ins w:id="624" w:author="Windows 用户" w:date="2018-09-20T19:56:00Z"/>
                <w:rFonts w:ascii="宋体" w:hAnsi="宋体" w:cs="宋体"/>
                <w:color w:val="000000"/>
                <w:kern w:val="0"/>
                <w:sz w:val="22"/>
                <w:szCs w:val="22"/>
              </w:rPr>
            </w:pPr>
            <w:ins w:id="625" w:author="Windows 用户" w:date="2018-09-20T19:56:00Z">
              <w:r w:rsidRPr="00236258">
                <w:rPr>
                  <w:rFonts w:ascii="宋体" w:hAnsi="宋体" w:cs="宋体" w:hint="eastAsia"/>
                  <w:color w:val="000000"/>
                  <w:kern w:val="0"/>
                  <w:sz w:val="22"/>
                  <w:szCs w:val="22"/>
                </w:rPr>
                <w:t>0.021705</w:t>
              </w:r>
            </w:ins>
          </w:p>
        </w:tc>
        <w:tc>
          <w:tcPr>
            <w:tcW w:w="2055" w:type="dxa"/>
            <w:noWrap/>
            <w:hideMark/>
            <w:tcPrChange w:id="626" w:author="Windows 用户" w:date="2018-09-20T19:58:00Z">
              <w:tcPr>
                <w:tcW w:w="1080" w:type="dxa"/>
                <w:noWrap/>
                <w:hideMark/>
              </w:tcPr>
            </w:tcPrChange>
          </w:tcPr>
          <w:p w14:paraId="420F83FC" w14:textId="77777777" w:rsidR="00236258" w:rsidRPr="00236258" w:rsidRDefault="00236258" w:rsidP="00236258">
            <w:pPr>
              <w:widowControl/>
              <w:jc w:val="right"/>
              <w:rPr>
                <w:ins w:id="627" w:author="Windows 用户" w:date="2018-09-20T19:56:00Z"/>
                <w:rFonts w:ascii="宋体" w:hAnsi="宋体" w:cs="宋体"/>
                <w:color w:val="000000"/>
                <w:kern w:val="0"/>
                <w:sz w:val="22"/>
                <w:szCs w:val="22"/>
              </w:rPr>
            </w:pPr>
            <w:ins w:id="628" w:author="Windows 用户" w:date="2018-09-20T19:56:00Z">
              <w:r w:rsidRPr="00236258">
                <w:rPr>
                  <w:rFonts w:ascii="宋体" w:hAnsi="宋体" w:cs="宋体" w:hint="eastAsia"/>
                  <w:color w:val="000000"/>
                  <w:kern w:val="0"/>
                  <w:sz w:val="22"/>
                  <w:szCs w:val="22"/>
                </w:rPr>
                <w:t>0.021669</w:t>
              </w:r>
            </w:ins>
          </w:p>
        </w:tc>
      </w:tr>
    </w:tbl>
    <w:p w14:paraId="23EEB3CD" w14:textId="77777777" w:rsidR="00236258" w:rsidRPr="00B52564" w:rsidRDefault="00236258" w:rsidP="00B52564">
      <w:pPr>
        <w:rPr>
          <w:rFonts w:eastAsia="仿宋_GB2312"/>
          <w:sz w:val="24"/>
        </w:rPr>
      </w:pPr>
    </w:p>
    <w:p w14:paraId="1982E5FA" w14:textId="798DC476" w:rsidR="002971E8" w:rsidRPr="00236258" w:rsidRDefault="00236258" w:rsidP="002971E8">
      <w:pPr>
        <w:rPr>
          <w:ins w:id="629" w:author="Windows 用户" w:date="2018-09-20T20:00:00Z"/>
          <w:sz w:val="24"/>
          <w:szCs w:val="36"/>
          <w:rPrChange w:id="630" w:author="Windows 用户" w:date="2018-09-20T20:00:00Z">
            <w:rPr>
              <w:ins w:id="631" w:author="Windows 用户" w:date="2018-09-20T20:00:00Z"/>
              <w:b/>
              <w:sz w:val="24"/>
              <w:szCs w:val="36"/>
            </w:rPr>
          </w:rPrChange>
        </w:rPr>
      </w:pPr>
      <w:ins w:id="632" w:author="Windows 用户" w:date="2018-09-20T20:00:00Z">
        <w:r>
          <w:rPr>
            <w:rFonts w:hint="eastAsia"/>
            <w:sz w:val="24"/>
            <w:szCs w:val="36"/>
          </w:rPr>
          <w:t>T</w:t>
        </w:r>
        <w:r>
          <w:rPr>
            <w:sz w:val="24"/>
            <w:szCs w:val="36"/>
          </w:rPr>
          <w:t xml:space="preserve">he </w:t>
        </w:r>
        <w:proofErr w:type="gramStart"/>
        <w:r>
          <w:rPr>
            <w:sz w:val="24"/>
            <w:szCs w:val="36"/>
          </w:rPr>
          <w:t>table ??</w:t>
        </w:r>
        <w:proofErr w:type="gramEnd"/>
        <w:r>
          <w:rPr>
            <w:sz w:val="24"/>
            <w:szCs w:val="36"/>
          </w:rPr>
          <w:t xml:space="preserve"> </w:t>
        </w:r>
        <w:proofErr w:type="gramStart"/>
        <w:r>
          <w:rPr>
            <w:sz w:val="24"/>
            <w:szCs w:val="36"/>
          </w:rPr>
          <w:t>shows</w:t>
        </w:r>
        <w:proofErr w:type="gramEnd"/>
        <w:r>
          <w:rPr>
            <w:sz w:val="24"/>
            <w:szCs w:val="36"/>
          </w:rPr>
          <w:t xml:space="preserve"> the data </w:t>
        </w:r>
      </w:ins>
      <w:ins w:id="633" w:author="Windows 用户" w:date="2018-09-20T20:01:00Z">
        <w:r>
          <w:rPr>
            <w:sz w:val="24"/>
            <w:szCs w:val="36"/>
          </w:rPr>
          <w:t xml:space="preserve">of BP Neural Network after </w:t>
        </w:r>
      </w:ins>
      <w:ins w:id="634" w:author="Windows 用户" w:date="2018-09-20T20:03:00Z">
        <w:r w:rsidR="00D8497E">
          <w:rPr>
            <w:sz w:val="24"/>
            <w:szCs w:val="36"/>
          </w:rPr>
          <w:t xml:space="preserve">floating 1%. </w:t>
        </w:r>
      </w:ins>
    </w:p>
    <w:p w14:paraId="778AD66F" w14:textId="77777777" w:rsidR="00236258" w:rsidRPr="0005635E" w:rsidRDefault="00236258" w:rsidP="002971E8">
      <w:pPr>
        <w:rPr>
          <w:b/>
          <w:sz w:val="24"/>
          <w:szCs w:val="36"/>
        </w:rPr>
      </w:pPr>
    </w:p>
    <w:p w14:paraId="4DBD6F9A" w14:textId="77777777" w:rsidR="002971E8" w:rsidRPr="002971E8" w:rsidRDefault="002971E8" w:rsidP="002971E8">
      <w:pPr>
        <w:pStyle w:val="a5"/>
        <w:numPr>
          <w:ilvl w:val="1"/>
          <w:numId w:val="7"/>
        </w:numPr>
        <w:ind w:left="1077" w:firstLineChars="0"/>
        <w:rPr>
          <w:rFonts w:ascii="Times New Roman"/>
          <w:b/>
          <w:sz w:val="24"/>
          <w:szCs w:val="36"/>
          <w:lang w:eastAsia="zh-CN"/>
        </w:rPr>
      </w:pPr>
      <w:r w:rsidRPr="002971E8">
        <w:rPr>
          <w:rFonts w:ascii="Times New Roman"/>
          <w:b/>
          <w:sz w:val="24"/>
          <w:szCs w:val="36"/>
          <w:lang w:eastAsia="zh-CN"/>
        </w:rPr>
        <w:t>Strength and Weakness</w:t>
      </w:r>
    </w:p>
    <w:p w14:paraId="776F413B" w14:textId="77777777" w:rsidR="002F4E77" w:rsidRDefault="002F4E77" w:rsidP="002F4E77">
      <w:pPr>
        <w:rPr>
          <w:bCs/>
          <w:color w:val="000000" w:themeColor="text1"/>
          <w:sz w:val="24"/>
        </w:rPr>
      </w:pPr>
    </w:p>
    <w:p w14:paraId="02266FEB" w14:textId="6AE73F3E" w:rsidR="00B04DC0" w:rsidRPr="00B04DC0" w:rsidRDefault="00B04DC0" w:rsidP="00B04DC0">
      <w:pPr>
        <w:rPr>
          <w:bCs/>
          <w:color w:val="000000" w:themeColor="text1"/>
          <w:sz w:val="24"/>
        </w:rPr>
      </w:pPr>
      <w:r w:rsidRPr="00B04DC0">
        <w:rPr>
          <w:rFonts w:hint="eastAsia"/>
          <w:bCs/>
          <w:color w:val="000000" w:themeColor="text1"/>
          <w:sz w:val="24"/>
        </w:rPr>
        <w:t xml:space="preserve">The method we propose in the paper has effectively made up the vacancy and </w:t>
      </w:r>
      <w:r w:rsidRPr="00B04DC0">
        <w:rPr>
          <w:bCs/>
          <w:color w:val="000000" w:themeColor="text1"/>
          <w:sz w:val="24"/>
        </w:rPr>
        <w:t>deficiency</w:t>
      </w:r>
      <w:r w:rsidRPr="00B04DC0">
        <w:rPr>
          <w:rFonts w:hint="eastAsia"/>
          <w:bCs/>
          <w:color w:val="000000" w:themeColor="text1"/>
          <w:sz w:val="24"/>
        </w:rPr>
        <w:t xml:space="preserve"> of the previous evaluating process regarding to the sale </w:t>
      </w:r>
      <w:r w:rsidR="00B06544">
        <w:rPr>
          <w:bCs/>
          <w:color w:val="000000" w:themeColor="text1"/>
          <w:sz w:val="24"/>
        </w:rPr>
        <w:t xml:space="preserve">volume </w:t>
      </w:r>
      <w:r w:rsidRPr="00B04DC0">
        <w:rPr>
          <w:rFonts w:hint="eastAsia"/>
          <w:bCs/>
          <w:color w:val="000000" w:themeColor="text1"/>
          <w:sz w:val="24"/>
        </w:rPr>
        <w:t>of cell phone</w:t>
      </w:r>
      <w:r w:rsidR="00B06544">
        <w:rPr>
          <w:bCs/>
          <w:color w:val="000000" w:themeColor="text1"/>
          <w:sz w:val="24"/>
        </w:rPr>
        <w:t>s</w:t>
      </w:r>
      <w:r w:rsidRPr="00B04DC0">
        <w:rPr>
          <w:rFonts w:hint="eastAsia"/>
          <w:bCs/>
          <w:color w:val="000000" w:themeColor="text1"/>
          <w:sz w:val="24"/>
        </w:rPr>
        <w:t>, and several main advantages are as the following. For a start, it presents the ranking of the most important individual variables within the cell phone market, the result</w:t>
      </w:r>
      <w:r w:rsidR="00B06544">
        <w:rPr>
          <w:bCs/>
          <w:color w:val="000000" w:themeColor="text1"/>
          <w:sz w:val="24"/>
        </w:rPr>
        <w:t>s</w:t>
      </w:r>
      <w:r w:rsidRPr="00B04DC0">
        <w:rPr>
          <w:rFonts w:hint="eastAsia"/>
          <w:bCs/>
          <w:color w:val="000000" w:themeColor="text1"/>
          <w:sz w:val="24"/>
        </w:rPr>
        <w:t xml:space="preserve"> of which are seldom considered by manufacturers but actually of great significance. </w:t>
      </w:r>
      <w:r w:rsidR="00B133F3">
        <w:rPr>
          <w:bCs/>
          <w:color w:val="000000" w:themeColor="text1"/>
          <w:sz w:val="24"/>
        </w:rPr>
        <w:t>M</w:t>
      </w:r>
      <w:r w:rsidRPr="00B04DC0">
        <w:rPr>
          <w:rFonts w:hint="eastAsia"/>
          <w:bCs/>
          <w:color w:val="000000" w:themeColor="text1"/>
          <w:sz w:val="24"/>
        </w:rPr>
        <w:t xml:space="preserve">anufacturers can take specific traits of </w:t>
      </w:r>
      <w:r w:rsidR="00B133F3">
        <w:rPr>
          <w:bCs/>
          <w:color w:val="000000" w:themeColor="text1"/>
          <w:sz w:val="24"/>
        </w:rPr>
        <w:t>cell</w:t>
      </w:r>
      <w:r w:rsidR="00280AC7">
        <w:rPr>
          <w:rFonts w:hint="eastAsia"/>
          <w:bCs/>
          <w:color w:val="000000" w:themeColor="text1"/>
          <w:sz w:val="24"/>
        </w:rPr>
        <w:t>phones into consideration,</w:t>
      </w:r>
      <w:r w:rsidRPr="00B04DC0">
        <w:rPr>
          <w:rFonts w:hint="eastAsia"/>
          <w:bCs/>
          <w:color w:val="000000" w:themeColor="text1"/>
          <w:sz w:val="24"/>
        </w:rPr>
        <w:t xml:space="preserve"> deciding which types or combinations of traits are more profitable to produce and fit</w:t>
      </w:r>
      <w:r w:rsidR="00280AC7">
        <w:rPr>
          <w:bCs/>
          <w:color w:val="000000" w:themeColor="text1"/>
          <w:sz w:val="24"/>
        </w:rPr>
        <w:t>ting</w:t>
      </w:r>
      <w:r w:rsidRPr="00B04DC0">
        <w:rPr>
          <w:rFonts w:hint="eastAsia"/>
          <w:bCs/>
          <w:color w:val="000000" w:themeColor="text1"/>
          <w:sz w:val="24"/>
        </w:rPr>
        <w:t xml:space="preserve"> the need of their target customers. Furthermore, as the application section in the paper indicates, the process we propose can also be applied </w:t>
      </w:r>
      <w:r w:rsidR="00AA096C">
        <w:rPr>
          <w:bCs/>
          <w:color w:val="000000" w:themeColor="text1"/>
          <w:sz w:val="24"/>
        </w:rPr>
        <w:t>to</w:t>
      </w:r>
      <w:r w:rsidRPr="00B04DC0">
        <w:rPr>
          <w:rFonts w:hint="eastAsia"/>
          <w:bCs/>
          <w:color w:val="000000" w:themeColor="text1"/>
          <w:sz w:val="24"/>
        </w:rPr>
        <w:t xml:space="preserve"> pragmatic purpose</w:t>
      </w:r>
      <w:r w:rsidR="00AA096C">
        <w:rPr>
          <w:bCs/>
          <w:color w:val="000000" w:themeColor="text1"/>
          <w:sz w:val="24"/>
        </w:rPr>
        <w:t>s</w:t>
      </w:r>
      <w:r w:rsidRPr="00B04DC0">
        <w:rPr>
          <w:rFonts w:hint="eastAsia"/>
          <w:bCs/>
          <w:color w:val="000000" w:themeColor="text1"/>
          <w:sz w:val="24"/>
        </w:rPr>
        <w:t xml:space="preserve">. By using the method linked with BP neural network, the process can successfully predict the outcome of the sale </w:t>
      </w:r>
      <w:r w:rsidR="00AA096C">
        <w:rPr>
          <w:bCs/>
          <w:color w:val="000000" w:themeColor="text1"/>
          <w:sz w:val="24"/>
        </w:rPr>
        <w:t xml:space="preserve">volume </w:t>
      </w:r>
      <w:r w:rsidR="00AA096C">
        <w:rPr>
          <w:rFonts w:hint="eastAsia"/>
          <w:bCs/>
          <w:color w:val="000000" w:themeColor="text1"/>
          <w:sz w:val="24"/>
        </w:rPr>
        <w:t>of cell</w:t>
      </w:r>
      <w:r w:rsidRPr="00B04DC0">
        <w:rPr>
          <w:rFonts w:hint="eastAsia"/>
          <w:bCs/>
          <w:color w:val="000000" w:themeColor="text1"/>
          <w:sz w:val="24"/>
        </w:rPr>
        <w:t xml:space="preserve">phones before they are released into the market, and the margin of error is within </w:t>
      </w:r>
      <w:r w:rsidR="00047D25">
        <w:rPr>
          <w:bCs/>
          <w:color w:val="000000" w:themeColor="text1"/>
          <w:sz w:val="24"/>
        </w:rPr>
        <w:t xml:space="preserve">an </w:t>
      </w:r>
      <w:r w:rsidRPr="00B04DC0">
        <w:rPr>
          <w:rFonts w:hint="eastAsia"/>
          <w:bCs/>
          <w:color w:val="000000" w:themeColor="text1"/>
          <w:sz w:val="24"/>
        </w:rPr>
        <w:t xml:space="preserve">acceptable level. Besides the application of the evaluating process in </w:t>
      </w:r>
      <w:r w:rsidRPr="00B04DC0">
        <w:rPr>
          <w:rFonts w:hint="eastAsia"/>
          <w:bCs/>
          <w:color w:val="000000" w:themeColor="text1"/>
          <w:sz w:val="24"/>
        </w:rPr>
        <w:lastRenderedPageBreak/>
        <w:t xml:space="preserve">the real life, the 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w:t>
      </w:r>
      <w:r w:rsidR="006B5519">
        <w:rPr>
          <w:bCs/>
          <w:color w:val="000000" w:themeColor="text1"/>
          <w:sz w:val="24"/>
        </w:rPr>
        <w:t xml:space="preserve">they </w:t>
      </w:r>
      <w:r w:rsidRPr="00B04DC0">
        <w:rPr>
          <w:rFonts w:hint="eastAsia"/>
          <w:bCs/>
          <w:color w:val="000000" w:themeColor="text1"/>
          <w:sz w:val="24"/>
        </w:rPr>
        <w:t>are also more precise and reliable, ensuring the credibility of the model as a whole.</w:t>
      </w:r>
    </w:p>
    <w:p w14:paraId="17A04B09" w14:textId="77777777" w:rsidR="00B04DC0" w:rsidRPr="006B5519" w:rsidRDefault="00B04DC0" w:rsidP="00B04DC0">
      <w:pPr>
        <w:rPr>
          <w:bCs/>
          <w:color w:val="000000" w:themeColor="text1"/>
          <w:sz w:val="24"/>
        </w:rPr>
      </w:pPr>
    </w:p>
    <w:p w14:paraId="7B6B68BE" w14:textId="548D526E" w:rsidR="00B04DC0" w:rsidRPr="00B04DC0" w:rsidRDefault="00B04DC0" w:rsidP="00B04DC0">
      <w:pPr>
        <w:rPr>
          <w:bCs/>
          <w:color w:val="000000" w:themeColor="text1"/>
          <w:sz w:val="24"/>
        </w:rPr>
      </w:pPr>
      <w:r w:rsidRPr="00B04DC0">
        <w:rPr>
          <w:rFonts w:hint="eastAsia"/>
          <w:bCs/>
          <w:color w:val="000000" w:themeColor="text1"/>
          <w:sz w:val="24"/>
        </w:rPr>
        <w:t xml:space="preserve">Admittedly, there are several shortcomings concerning the whole paper, like for some particular methods including Grey Relational Analysis, the results are not very desirable, and they are not quite useful for the later optimization. However, considering the methods being applied as a whole, the advantages </w:t>
      </w:r>
      <w:r w:rsidR="00696D3E">
        <w:rPr>
          <w:rFonts w:hint="eastAsia"/>
          <w:bCs/>
          <w:color w:val="000000" w:themeColor="text1"/>
          <w:sz w:val="24"/>
        </w:rPr>
        <w:t>obviously outweigh the deficiencies</w:t>
      </w:r>
      <w:r w:rsidRPr="00B04DC0">
        <w:rPr>
          <w:rFonts w:hint="eastAsia"/>
          <w:bCs/>
          <w:color w:val="000000" w:themeColor="text1"/>
          <w:sz w:val="24"/>
        </w:rPr>
        <w:t>, thus making the modeling reliable for reference and have high practical value.</w:t>
      </w:r>
    </w:p>
    <w:p w14:paraId="629E3503" w14:textId="77777777" w:rsidR="002971E8" w:rsidRPr="00B04DC0" w:rsidRDefault="002971E8" w:rsidP="002971E8">
      <w:pPr>
        <w:rPr>
          <w:b/>
          <w:sz w:val="24"/>
          <w:szCs w:val="36"/>
        </w:rPr>
      </w:pPr>
    </w:p>
    <w:p w14:paraId="6A6494D2" w14:textId="77777777" w:rsidR="002971E8" w:rsidRPr="002971E8" w:rsidRDefault="002971E8" w:rsidP="002971E8">
      <w:pPr>
        <w:pStyle w:val="a5"/>
        <w:numPr>
          <w:ilvl w:val="1"/>
          <w:numId w:val="7"/>
        </w:numPr>
        <w:ind w:left="1077" w:firstLineChars="0"/>
        <w:rPr>
          <w:rFonts w:ascii="Times New Roman"/>
          <w:b/>
          <w:sz w:val="24"/>
          <w:szCs w:val="36"/>
          <w:lang w:eastAsia="zh-CN"/>
        </w:rPr>
      </w:pPr>
      <w:r w:rsidRPr="002971E8">
        <w:rPr>
          <w:rFonts w:ascii="Times New Roman"/>
          <w:b/>
          <w:sz w:val="24"/>
          <w:szCs w:val="36"/>
          <w:lang w:eastAsia="zh-CN"/>
        </w:rPr>
        <w:t>Conclusion</w:t>
      </w:r>
    </w:p>
    <w:p w14:paraId="2FAE293C" w14:textId="77777777" w:rsidR="002F4E77" w:rsidRDefault="002F4E77" w:rsidP="002F4E77">
      <w:pPr>
        <w:rPr>
          <w:bCs/>
          <w:color w:val="000000" w:themeColor="text1"/>
          <w:sz w:val="24"/>
        </w:rPr>
      </w:pPr>
    </w:p>
    <w:p w14:paraId="3AC24606" w14:textId="77777777" w:rsidR="0001699F" w:rsidRDefault="00B04DC0" w:rsidP="00B04DC0">
      <w:pPr>
        <w:rPr>
          <w:bCs/>
          <w:color w:val="000000" w:themeColor="text1"/>
          <w:sz w:val="24"/>
        </w:rPr>
      </w:pPr>
      <w:r w:rsidRPr="00B04DC0">
        <w:rPr>
          <w:rFonts w:hint="eastAsia"/>
          <w:bCs/>
          <w:color w:val="000000" w:themeColor="text1"/>
          <w:sz w:val="24"/>
        </w:rPr>
        <w:t xml:space="preserve">In conclusion, </w:t>
      </w:r>
      <w:r w:rsidR="0001699F">
        <w:rPr>
          <w:bCs/>
          <w:color w:val="000000" w:themeColor="text1"/>
          <w:sz w:val="24"/>
        </w:rPr>
        <w:t xml:space="preserve">our research </w:t>
      </w:r>
      <w:r w:rsidR="0001699F">
        <w:rPr>
          <w:rFonts w:hint="eastAsia"/>
          <w:bCs/>
          <w:color w:val="000000" w:themeColor="text1"/>
          <w:sz w:val="24"/>
        </w:rPr>
        <w:t>yield</w:t>
      </w:r>
      <w:r w:rsidR="0001699F">
        <w:rPr>
          <w:bCs/>
          <w:color w:val="000000" w:themeColor="text1"/>
          <w:sz w:val="24"/>
        </w:rPr>
        <w:t>s</w:t>
      </w:r>
      <w:r w:rsidR="0001699F">
        <w:rPr>
          <w:rFonts w:hint="eastAsia"/>
          <w:bCs/>
          <w:color w:val="000000" w:themeColor="text1"/>
          <w:sz w:val="24"/>
        </w:rPr>
        <w:t xml:space="preserve"> significant results</w:t>
      </w:r>
      <w:r w:rsidRPr="00B04DC0">
        <w:rPr>
          <w:rFonts w:hint="eastAsia"/>
          <w:bCs/>
          <w:color w:val="000000" w:themeColor="text1"/>
          <w:sz w:val="24"/>
        </w:rPr>
        <w:t xml:space="preserve"> in the following four aspects. </w:t>
      </w:r>
    </w:p>
    <w:p w14:paraId="35A96DF6" w14:textId="77777777" w:rsidR="00133BA0" w:rsidRDefault="00133BA0" w:rsidP="00B04DC0">
      <w:pPr>
        <w:rPr>
          <w:bCs/>
          <w:color w:val="000000" w:themeColor="text1"/>
          <w:sz w:val="24"/>
        </w:rPr>
      </w:pPr>
    </w:p>
    <w:p w14:paraId="4770C0AF" w14:textId="4A052DF2" w:rsidR="00B04DC0" w:rsidRPr="00B04DC0" w:rsidRDefault="00B04DC0" w:rsidP="00B04DC0">
      <w:pPr>
        <w:rPr>
          <w:bCs/>
          <w:color w:val="000000" w:themeColor="text1"/>
          <w:sz w:val="24"/>
        </w:rPr>
      </w:pPr>
      <w:r w:rsidRPr="00B04DC0">
        <w:rPr>
          <w:rFonts w:hint="eastAsia"/>
          <w:bCs/>
          <w:color w:val="000000" w:themeColor="text1"/>
          <w:sz w:val="24"/>
        </w:rPr>
        <w:t>First, the method concerning AHP produces qualitative analysis of which specific traits in the individual variables promote the sale of the phones the best way. For example, regarding to the display resolution, target readers can clearly make out the third category as bringing more profit and contributing more to the sale. The results can be compiled into graphs and thus providing the whole picture in a straightforward way. Besides, AHP is an easily accessible method and produces relatively reliable result.</w:t>
      </w:r>
    </w:p>
    <w:p w14:paraId="4B9CC3E7" w14:textId="77777777" w:rsidR="00B04DC0" w:rsidRPr="00B04DC0" w:rsidRDefault="00B04DC0" w:rsidP="00B04DC0">
      <w:pPr>
        <w:rPr>
          <w:bCs/>
          <w:color w:val="000000" w:themeColor="text1"/>
          <w:sz w:val="24"/>
        </w:rPr>
      </w:pPr>
    </w:p>
    <w:p w14:paraId="581455F3" w14:textId="77777777" w:rsidR="00B04DC0" w:rsidRPr="00B04DC0" w:rsidRDefault="00B04DC0" w:rsidP="00B04DC0">
      <w:pPr>
        <w:rPr>
          <w:bCs/>
          <w:color w:val="000000" w:themeColor="text1"/>
          <w:sz w:val="24"/>
        </w:rPr>
      </w:pPr>
      <w:r w:rsidRPr="00B04DC0">
        <w:rPr>
          <w:rFonts w:hint="eastAsia"/>
          <w:bCs/>
          <w:color w:val="000000" w:themeColor="text1"/>
          <w:sz w:val="24"/>
        </w:rPr>
        <w:t xml:space="preserve">Second, the quantitative research can be used to rank the factors and determine which </w:t>
      </w:r>
      <w:r w:rsidR="00A463EB">
        <w:rPr>
          <w:bCs/>
          <w:color w:val="000000" w:themeColor="text1"/>
          <w:sz w:val="24"/>
        </w:rPr>
        <w:t xml:space="preserve">factors </w:t>
      </w:r>
      <w:r w:rsidRPr="00B04DC0">
        <w:rPr>
          <w:rFonts w:hint="eastAsia"/>
          <w:bCs/>
          <w:color w:val="000000" w:themeColor="text1"/>
          <w:sz w:val="24"/>
        </w:rPr>
        <w:t>are the most crucial ones that the manufacturers should take into consideration. The results reflect the customers' tendency towards different types of cell phones, and their preference is carefully studied using information entropy in the data processing. The ranking of individual variables gives the target readers a broader view of which ones are the keys promoting the sale and lays the stepping stone for the further optimization relating to the different traits in individual variables.</w:t>
      </w:r>
    </w:p>
    <w:p w14:paraId="1F322DBC" w14:textId="77777777" w:rsidR="00B04DC0" w:rsidRPr="00B04DC0" w:rsidRDefault="00B04DC0" w:rsidP="00B04DC0">
      <w:pPr>
        <w:rPr>
          <w:bCs/>
          <w:color w:val="000000" w:themeColor="text1"/>
          <w:sz w:val="24"/>
        </w:rPr>
      </w:pPr>
    </w:p>
    <w:p w14:paraId="631152B2" w14:textId="77777777" w:rsidR="00B04DC0" w:rsidRPr="00B04DC0" w:rsidRDefault="00B04DC0" w:rsidP="00B04DC0">
      <w:pPr>
        <w:rPr>
          <w:bCs/>
          <w:color w:val="000000" w:themeColor="text1"/>
          <w:sz w:val="24"/>
        </w:rPr>
      </w:pPr>
      <w:r w:rsidRPr="00B04DC0">
        <w:rPr>
          <w:rFonts w:hint="eastAsia"/>
          <w:bCs/>
          <w:color w:val="000000" w:themeColor="text1"/>
          <w:sz w:val="24"/>
        </w:rPr>
        <w:t>Third, the optimization process allows the determination of specific characteristics that contribute to the highest sales volume. The optimization using Bayes distinction and BP neural network further explores the result in specific details. For example, as for the individual variable like color, it can be analyzed that gold contributes to the highest sale, the fact of which will definitely give the manufacturers more detailed references when making decisions about the production of certain cell phone. For other variables, the same method can be applied, either, yielding valuable insight to specific traits.</w:t>
      </w:r>
    </w:p>
    <w:p w14:paraId="2A9E68DB" w14:textId="77777777" w:rsidR="00B04DC0" w:rsidRPr="00B04DC0" w:rsidRDefault="00B04DC0" w:rsidP="00B04DC0">
      <w:pPr>
        <w:rPr>
          <w:bCs/>
          <w:color w:val="000000" w:themeColor="text1"/>
          <w:sz w:val="24"/>
        </w:rPr>
      </w:pPr>
    </w:p>
    <w:p w14:paraId="1A296C82" w14:textId="77777777" w:rsidR="00B04DC0" w:rsidRPr="00B04DC0" w:rsidRDefault="00B04DC0" w:rsidP="00B04DC0">
      <w:pPr>
        <w:rPr>
          <w:bCs/>
          <w:color w:val="000000" w:themeColor="text1"/>
          <w:sz w:val="24"/>
        </w:rPr>
      </w:pPr>
      <w:r w:rsidRPr="00B04DC0">
        <w:rPr>
          <w:rFonts w:hint="eastAsia"/>
          <w:bCs/>
          <w:color w:val="000000" w:themeColor="text1"/>
          <w:sz w:val="24"/>
        </w:rPr>
        <w:t xml:space="preserve">Last but not least, the sales volume of the cell phones can be successfully predicted applying the method in the optimization process, as mentioned in the application section. This enables the manufacturers to predict the sale with given characteristics and according to the sensitivity analysis and data testing, the model is reliable and can be </w:t>
      </w:r>
      <w:r w:rsidRPr="00B04DC0">
        <w:rPr>
          <w:rFonts w:hint="eastAsia"/>
          <w:bCs/>
          <w:color w:val="000000" w:themeColor="text1"/>
          <w:sz w:val="24"/>
        </w:rPr>
        <w:lastRenderedPageBreak/>
        <w:t>applied for other practical uses.</w:t>
      </w:r>
    </w:p>
    <w:p w14:paraId="42346DA0" w14:textId="77777777" w:rsidR="002971E8" w:rsidRPr="00B04DC0" w:rsidRDefault="002971E8" w:rsidP="002971E8">
      <w:pPr>
        <w:rPr>
          <w:bCs/>
          <w:color w:val="000000" w:themeColor="text1"/>
          <w:sz w:val="24"/>
        </w:rPr>
      </w:pPr>
    </w:p>
    <w:p w14:paraId="705E6804" w14:textId="77777777" w:rsidR="002971E8" w:rsidRPr="002971E8" w:rsidRDefault="002971E8" w:rsidP="002971E8">
      <w:pPr>
        <w:pStyle w:val="a5"/>
        <w:numPr>
          <w:ilvl w:val="0"/>
          <w:numId w:val="7"/>
        </w:numPr>
        <w:ind w:firstLineChars="0"/>
        <w:rPr>
          <w:rFonts w:ascii="Times New Roman"/>
          <w:b/>
          <w:sz w:val="32"/>
          <w:szCs w:val="36"/>
        </w:rPr>
      </w:pPr>
      <w:r w:rsidRPr="002971E8">
        <w:rPr>
          <w:rFonts w:ascii="Times New Roman"/>
          <w:b/>
          <w:sz w:val="32"/>
          <w:szCs w:val="36"/>
        </w:rPr>
        <w:t>Reference</w:t>
      </w:r>
    </w:p>
    <w:p w14:paraId="70C959EF" w14:textId="77777777" w:rsidR="002F4E77" w:rsidRDefault="002F4E77" w:rsidP="002F4E77">
      <w:pPr>
        <w:rPr>
          <w:bCs/>
          <w:color w:val="000000" w:themeColor="text1"/>
          <w:sz w:val="24"/>
        </w:rPr>
      </w:pPr>
    </w:p>
    <w:p w14:paraId="2E356D8C" w14:textId="77777777" w:rsidR="0030646B" w:rsidRPr="00B26DCD" w:rsidRDefault="0030646B" w:rsidP="0030646B">
      <w:pPr>
        <w:rPr>
          <w:sz w:val="24"/>
        </w:rPr>
      </w:pPr>
      <w:r w:rsidRPr="00B26DCD">
        <w:rPr>
          <w:sz w:val="24"/>
        </w:rPr>
        <w:t xml:space="preserve">[1] </w:t>
      </w:r>
      <w:proofErr w:type="spellStart"/>
      <w:r w:rsidRPr="00B26DCD">
        <w:rPr>
          <w:sz w:val="24"/>
        </w:rPr>
        <w:t>Jie</w:t>
      </w:r>
      <w:proofErr w:type="spellEnd"/>
      <w:r w:rsidRPr="00B26DCD">
        <w:rPr>
          <w:sz w:val="24"/>
        </w:rPr>
        <w:t xml:space="preserve"> Z</w:t>
      </w:r>
      <w:r w:rsidRPr="00B26DCD">
        <w:rPr>
          <w:rFonts w:hint="eastAsia"/>
          <w:sz w:val="24"/>
        </w:rPr>
        <w:t>.</w:t>
      </w:r>
      <w:r w:rsidRPr="00B26DCD">
        <w:rPr>
          <w:sz w:val="24"/>
        </w:rPr>
        <w:t xml:space="preserve">, </w:t>
      </w:r>
      <w:proofErr w:type="spellStart"/>
      <w:r w:rsidRPr="00B26DCD">
        <w:rPr>
          <w:sz w:val="24"/>
        </w:rPr>
        <w:t>Jianan</w:t>
      </w:r>
      <w:proofErr w:type="spellEnd"/>
      <w:r w:rsidRPr="00B26DCD">
        <w:rPr>
          <w:sz w:val="24"/>
        </w:rPr>
        <w:t xml:space="preserve"> Z. Research of promotion’s influence to customers’ purchasing behaviors [A]. In The 11th National Conference on Psychology [C]. Kaifeng, China, 2007: 278</w:t>
      </w:r>
      <w:r>
        <w:rPr>
          <w:sz w:val="24"/>
        </w:rPr>
        <w:t xml:space="preserve">. </w:t>
      </w:r>
    </w:p>
    <w:p w14:paraId="52B865FB" w14:textId="77777777" w:rsidR="0030646B" w:rsidRDefault="0030646B" w:rsidP="0030646B">
      <w:pPr>
        <w:rPr>
          <w:sz w:val="24"/>
        </w:rPr>
      </w:pPr>
      <w:r w:rsidRPr="00B26DCD">
        <w:rPr>
          <w:sz w:val="24"/>
        </w:rPr>
        <w:t xml:space="preserve">[2] Gang D., </w:t>
      </w:r>
      <w:proofErr w:type="spellStart"/>
      <w:r w:rsidRPr="00B26DCD">
        <w:rPr>
          <w:sz w:val="24"/>
        </w:rPr>
        <w:t>Zhenyu</w:t>
      </w:r>
      <w:proofErr w:type="spellEnd"/>
      <w:r w:rsidRPr="00B26DCD">
        <w:rPr>
          <w:sz w:val="24"/>
        </w:rPr>
        <w:t xml:space="preserve"> H. Prediction of customers’ purchasing behaviors in the Big Data environment [J]. </w:t>
      </w:r>
      <w:r w:rsidRPr="00A07CA0">
        <w:rPr>
          <w:rFonts w:hint="eastAsia"/>
          <w:sz w:val="24"/>
        </w:rPr>
        <w:t>Modernization of Management</w:t>
      </w:r>
      <w:r>
        <w:rPr>
          <w:sz w:val="24"/>
        </w:rPr>
        <w:t xml:space="preserve">, </w:t>
      </w:r>
      <w:r w:rsidRPr="00B26DCD">
        <w:rPr>
          <w:sz w:val="24"/>
        </w:rPr>
        <w:t>2015, 1(14): 40-42</w:t>
      </w:r>
      <w:r>
        <w:rPr>
          <w:sz w:val="24"/>
        </w:rPr>
        <w:t xml:space="preserve">. </w:t>
      </w:r>
    </w:p>
    <w:p w14:paraId="072D2B06" w14:textId="77777777" w:rsidR="0030646B" w:rsidRDefault="0030646B" w:rsidP="0030646B">
      <w:pPr>
        <w:rPr>
          <w:sz w:val="24"/>
        </w:rPr>
      </w:pPr>
      <w:r>
        <w:rPr>
          <w:sz w:val="24"/>
        </w:rPr>
        <w:t xml:space="preserve">[3] </w:t>
      </w:r>
      <w:proofErr w:type="spellStart"/>
      <w:r w:rsidRPr="00A07CA0">
        <w:rPr>
          <w:sz w:val="24"/>
        </w:rPr>
        <w:t>Zhanbo</w:t>
      </w:r>
      <w:proofErr w:type="spellEnd"/>
      <w:r w:rsidRPr="00A07CA0">
        <w:rPr>
          <w:sz w:val="24"/>
        </w:rPr>
        <w:t xml:space="preserve"> Z., </w:t>
      </w:r>
      <w:proofErr w:type="spellStart"/>
      <w:r w:rsidRPr="00A07CA0">
        <w:rPr>
          <w:sz w:val="24"/>
        </w:rPr>
        <w:t>Luping</w:t>
      </w:r>
      <w:proofErr w:type="spellEnd"/>
      <w:r w:rsidRPr="00A07CA0">
        <w:rPr>
          <w:sz w:val="24"/>
        </w:rPr>
        <w:t xml:space="preserve"> S. and </w:t>
      </w:r>
      <w:proofErr w:type="spellStart"/>
      <w:r w:rsidRPr="00A07CA0">
        <w:rPr>
          <w:sz w:val="24"/>
        </w:rPr>
        <w:t>Meng</w:t>
      </w:r>
      <w:proofErr w:type="spellEnd"/>
      <w:r w:rsidRPr="00A07CA0">
        <w:rPr>
          <w:sz w:val="24"/>
        </w:rPr>
        <w:t xml:space="preserve"> S., Research of comparison between factors in C2C influencing page view and sales volume</w:t>
      </w:r>
      <w:r>
        <w:rPr>
          <w:sz w:val="24"/>
        </w:rPr>
        <w:t xml:space="preserve"> </w:t>
      </w:r>
      <w:r w:rsidRPr="00A07CA0">
        <w:rPr>
          <w:rFonts w:hint="eastAsia"/>
          <w:sz w:val="24"/>
        </w:rPr>
        <w:t>[J].</w:t>
      </w:r>
      <w:r w:rsidRPr="00A07CA0">
        <w:rPr>
          <w:sz w:val="24"/>
        </w:rPr>
        <w:t xml:space="preserve"> </w:t>
      </w:r>
      <w:r w:rsidRPr="00A07CA0">
        <w:rPr>
          <w:rFonts w:hint="eastAsia"/>
          <w:sz w:val="24"/>
        </w:rPr>
        <w:t>Journal of Management Science</w:t>
      </w:r>
      <w:r>
        <w:rPr>
          <w:rFonts w:hint="eastAsia"/>
          <w:sz w:val="24"/>
        </w:rPr>
        <w:t>,</w:t>
      </w:r>
      <w:r>
        <w:rPr>
          <w:sz w:val="24"/>
        </w:rPr>
        <w:t xml:space="preserve"> </w:t>
      </w:r>
      <w:r w:rsidRPr="00A07CA0">
        <w:rPr>
          <w:rFonts w:hint="eastAsia"/>
          <w:sz w:val="24"/>
        </w:rPr>
        <w:t>2013</w:t>
      </w:r>
      <w:r>
        <w:rPr>
          <w:rFonts w:hint="eastAsia"/>
          <w:sz w:val="24"/>
        </w:rPr>
        <w:t>,</w:t>
      </w:r>
      <w:r>
        <w:rPr>
          <w:sz w:val="24"/>
        </w:rPr>
        <w:t xml:space="preserve"> </w:t>
      </w:r>
      <w:r w:rsidRPr="00A07CA0">
        <w:rPr>
          <w:rFonts w:hint="eastAsia"/>
          <w:sz w:val="24"/>
        </w:rPr>
        <w:t>26</w:t>
      </w:r>
      <w:r>
        <w:rPr>
          <w:sz w:val="24"/>
        </w:rPr>
        <w:t xml:space="preserve"> </w:t>
      </w:r>
      <w:r>
        <w:rPr>
          <w:rFonts w:hint="eastAsia"/>
          <w:sz w:val="24"/>
        </w:rPr>
        <w:t>(</w:t>
      </w:r>
      <w:r w:rsidRPr="00A07CA0">
        <w:rPr>
          <w:rFonts w:hint="eastAsia"/>
          <w:sz w:val="24"/>
        </w:rPr>
        <w:t>1</w:t>
      </w:r>
      <w:r>
        <w:rPr>
          <w:rFonts w:hint="eastAsia"/>
          <w:sz w:val="24"/>
        </w:rPr>
        <w:t>)</w:t>
      </w:r>
      <w:r>
        <w:rPr>
          <w:sz w:val="24"/>
        </w:rPr>
        <w:t xml:space="preserve">: </w:t>
      </w:r>
      <w:r w:rsidRPr="00A07CA0">
        <w:rPr>
          <w:rFonts w:hint="eastAsia"/>
          <w:sz w:val="24"/>
        </w:rPr>
        <w:t>58-67</w:t>
      </w:r>
      <w:r>
        <w:rPr>
          <w:sz w:val="24"/>
        </w:rPr>
        <w:t xml:space="preserve">. </w:t>
      </w:r>
    </w:p>
    <w:p w14:paraId="6AD83AAD" w14:textId="77777777" w:rsidR="0030646B" w:rsidRDefault="0030646B" w:rsidP="0030646B">
      <w:pPr>
        <w:rPr>
          <w:sz w:val="24"/>
        </w:rPr>
      </w:pPr>
      <w:r>
        <w:rPr>
          <w:sz w:val="24"/>
        </w:rPr>
        <w:t xml:space="preserve">[4] </w:t>
      </w:r>
      <w:proofErr w:type="spellStart"/>
      <w:r w:rsidRPr="00443280">
        <w:rPr>
          <w:sz w:val="24"/>
        </w:rPr>
        <w:t>Zhihai</w:t>
      </w:r>
      <w:proofErr w:type="spellEnd"/>
      <w:r w:rsidRPr="00443280">
        <w:rPr>
          <w:sz w:val="24"/>
        </w:rPr>
        <w:t xml:space="preserve"> H., </w:t>
      </w:r>
      <w:proofErr w:type="spellStart"/>
      <w:r w:rsidRPr="00443280">
        <w:rPr>
          <w:sz w:val="24"/>
        </w:rPr>
        <w:t>Dandan</w:t>
      </w:r>
      <w:proofErr w:type="spellEnd"/>
      <w:r w:rsidRPr="00443280">
        <w:rPr>
          <w:sz w:val="24"/>
        </w:rPr>
        <w:t xml:space="preserve"> Z. and Yi Z., </w:t>
      </w:r>
      <w:proofErr w:type="gramStart"/>
      <w:r w:rsidRPr="00443280">
        <w:rPr>
          <w:rFonts w:hint="eastAsia"/>
          <w:sz w:val="24"/>
        </w:rPr>
        <w:t>An</w:t>
      </w:r>
      <w:proofErr w:type="gramEnd"/>
      <w:r w:rsidRPr="00443280">
        <w:rPr>
          <w:rFonts w:hint="eastAsia"/>
          <w:sz w:val="24"/>
        </w:rPr>
        <w:t xml:space="preserve"> Empirical Study on the Effect of Online Reviews on Product Sales</w:t>
      </w:r>
      <w:r w:rsidRPr="00443280">
        <w:rPr>
          <w:sz w:val="24"/>
        </w:rPr>
        <w:t xml:space="preserve"> [J]. </w:t>
      </w:r>
      <w:r w:rsidRPr="00443280">
        <w:rPr>
          <w:rFonts w:hint="eastAsia"/>
          <w:sz w:val="24"/>
        </w:rPr>
        <w:t>Journal of Chongqing Technology and Business University</w:t>
      </w:r>
      <w:r w:rsidRPr="00443280">
        <w:rPr>
          <w:sz w:val="24"/>
        </w:rPr>
        <w:t xml:space="preserve"> </w:t>
      </w:r>
      <w:r w:rsidRPr="00443280">
        <w:rPr>
          <w:rFonts w:hint="eastAsia"/>
          <w:sz w:val="24"/>
        </w:rPr>
        <w:t>(Natural Science Edition)</w:t>
      </w:r>
      <w:r w:rsidRPr="00443280">
        <w:rPr>
          <w:sz w:val="24"/>
        </w:rPr>
        <w:t>, 2015, 12(11</w:t>
      </w:r>
      <w:r>
        <w:rPr>
          <w:sz w:val="24"/>
        </w:rPr>
        <w:t>):</w:t>
      </w:r>
      <w:r w:rsidRPr="00443280">
        <w:rPr>
          <w:sz w:val="24"/>
        </w:rPr>
        <w:t xml:space="preserve"> 52-55.</w:t>
      </w:r>
      <w:r>
        <w:rPr>
          <w:sz w:val="24"/>
        </w:rPr>
        <w:t xml:space="preserve"> </w:t>
      </w:r>
    </w:p>
    <w:p w14:paraId="044FF337" w14:textId="77777777" w:rsidR="0030646B" w:rsidRDefault="0030646B" w:rsidP="0030646B">
      <w:pPr>
        <w:rPr>
          <w:sz w:val="24"/>
        </w:rPr>
      </w:pPr>
      <w:r w:rsidRPr="00B7227D">
        <w:rPr>
          <w:sz w:val="24"/>
        </w:rPr>
        <w:t xml:space="preserve">[5] </w:t>
      </w:r>
      <w:proofErr w:type="spellStart"/>
      <w:r w:rsidRPr="00B7227D">
        <w:rPr>
          <w:sz w:val="24"/>
        </w:rPr>
        <w:t>Naicong</w:t>
      </w:r>
      <w:proofErr w:type="spellEnd"/>
      <w:r w:rsidRPr="00B7227D">
        <w:rPr>
          <w:sz w:val="24"/>
        </w:rPr>
        <w:t xml:space="preserve"> H., Xu Z., </w:t>
      </w:r>
      <w:proofErr w:type="spellStart"/>
      <w:r w:rsidRPr="00B7227D">
        <w:rPr>
          <w:sz w:val="24"/>
        </w:rPr>
        <w:t>Enjun</w:t>
      </w:r>
      <w:proofErr w:type="spellEnd"/>
      <w:r w:rsidRPr="00B7227D">
        <w:rPr>
          <w:sz w:val="24"/>
        </w:rPr>
        <w:t xml:space="preserve"> Z. Grey Relational Analysis of online reputation and sales volume——movie data as an </w:t>
      </w:r>
      <w:proofErr w:type="gramStart"/>
      <w:r w:rsidRPr="00B7227D">
        <w:rPr>
          <w:sz w:val="24"/>
        </w:rPr>
        <w:t>example[</w:t>
      </w:r>
      <w:proofErr w:type="gramEnd"/>
      <w:r w:rsidRPr="00B7227D">
        <w:rPr>
          <w:sz w:val="24"/>
        </w:rPr>
        <w:t xml:space="preserve">J], </w:t>
      </w:r>
      <w:r w:rsidRPr="00A07CA0">
        <w:rPr>
          <w:rFonts w:hint="eastAsia"/>
          <w:sz w:val="24"/>
        </w:rPr>
        <w:t>Modernization of Management</w:t>
      </w:r>
      <w:r w:rsidRPr="00B7227D">
        <w:rPr>
          <w:sz w:val="24"/>
        </w:rPr>
        <w:t>, 2015</w:t>
      </w:r>
      <w:r>
        <w:rPr>
          <w:sz w:val="24"/>
        </w:rPr>
        <w:t>, 2</w:t>
      </w:r>
      <w:r w:rsidRPr="00B7227D">
        <w:rPr>
          <w:sz w:val="24"/>
        </w:rPr>
        <w:t>(</w:t>
      </w:r>
      <w:r>
        <w:rPr>
          <w:sz w:val="24"/>
        </w:rPr>
        <w:t>10</w:t>
      </w:r>
      <w:r w:rsidRPr="00B7227D">
        <w:rPr>
          <w:sz w:val="24"/>
        </w:rPr>
        <w:t>):</w:t>
      </w:r>
      <w:r>
        <w:rPr>
          <w:sz w:val="24"/>
        </w:rPr>
        <w:t xml:space="preserve"> </w:t>
      </w:r>
      <w:r w:rsidRPr="00B7227D">
        <w:rPr>
          <w:sz w:val="24"/>
        </w:rPr>
        <w:t>28-30</w:t>
      </w:r>
      <w:r>
        <w:rPr>
          <w:sz w:val="24"/>
        </w:rPr>
        <w:t xml:space="preserve">. </w:t>
      </w:r>
    </w:p>
    <w:p w14:paraId="0A323BE8" w14:textId="77777777" w:rsidR="0030646B" w:rsidRPr="00087E2E" w:rsidRDefault="0030646B" w:rsidP="0030646B">
      <w:pPr>
        <w:rPr>
          <w:sz w:val="24"/>
        </w:rPr>
      </w:pPr>
      <w:r>
        <w:rPr>
          <w:sz w:val="24"/>
        </w:rPr>
        <w:t>[6] Xiao S</w:t>
      </w:r>
      <w:r w:rsidRPr="00087E2E">
        <w:rPr>
          <w:sz w:val="24"/>
        </w:rPr>
        <w:t>. Research of influential factors of online sales based on Grey Relational Analysis</w:t>
      </w:r>
      <w:r>
        <w:rPr>
          <w:sz w:val="24"/>
        </w:rPr>
        <w:t xml:space="preserve"> [D], Yunnan University of Finance and Economics, Yunnan, 2017</w:t>
      </w:r>
      <w:r w:rsidRPr="00087E2E">
        <w:rPr>
          <w:sz w:val="24"/>
        </w:rPr>
        <w:t>.</w:t>
      </w:r>
    </w:p>
    <w:p w14:paraId="4430EC3A" w14:textId="77777777" w:rsidR="0030646B" w:rsidRPr="00087E2E" w:rsidRDefault="0030646B" w:rsidP="0030646B">
      <w:pPr>
        <w:rPr>
          <w:sz w:val="24"/>
        </w:rPr>
      </w:pPr>
      <w:r>
        <w:rPr>
          <w:sz w:val="24"/>
        </w:rPr>
        <w:t xml:space="preserve">[7] </w:t>
      </w:r>
      <w:proofErr w:type="spellStart"/>
      <w:r w:rsidRPr="00087E2E">
        <w:rPr>
          <w:sz w:val="24"/>
        </w:rPr>
        <w:t>Youzhi</w:t>
      </w:r>
      <w:proofErr w:type="spellEnd"/>
      <w:r w:rsidRPr="00087E2E">
        <w:rPr>
          <w:sz w:val="24"/>
        </w:rPr>
        <w:t xml:space="preserve"> X</w:t>
      </w:r>
      <w:r>
        <w:rPr>
          <w:sz w:val="24"/>
        </w:rPr>
        <w:t>.,</w:t>
      </w:r>
      <w:r w:rsidRPr="00087E2E">
        <w:rPr>
          <w:sz w:val="24"/>
        </w:rPr>
        <w:t xml:space="preserve"> </w:t>
      </w:r>
      <w:proofErr w:type="spellStart"/>
      <w:r w:rsidRPr="00087E2E">
        <w:rPr>
          <w:sz w:val="24"/>
        </w:rPr>
        <w:t>Yongfeng</w:t>
      </w:r>
      <w:proofErr w:type="spellEnd"/>
      <w:r w:rsidRPr="00087E2E">
        <w:rPr>
          <w:sz w:val="24"/>
        </w:rPr>
        <w:t xml:space="preserve"> G</w:t>
      </w:r>
      <w:r>
        <w:rPr>
          <w:sz w:val="24"/>
        </w:rPr>
        <w:t>.</w:t>
      </w:r>
      <w:r w:rsidRPr="00087E2E">
        <w:rPr>
          <w:sz w:val="24"/>
        </w:rPr>
        <w:t xml:space="preserve"> </w:t>
      </w:r>
      <w:r w:rsidRPr="00695EB7">
        <w:rPr>
          <w:sz w:val="24"/>
        </w:rPr>
        <w:t xml:space="preserve">Competitive Strategy of </w:t>
      </w:r>
      <w:r>
        <w:rPr>
          <w:sz w:val="24"/>
        </w:rPr>
        <w:t>E-business Sellers on Consumer-</w:t>
      </w:r>
      <w:r w:rsidRPr="00695EB7">
        <w:rPr>
          <w:sz w:val="24"/>
        </w:rPr>
        <w:t>to-Consumer Platform: Based on Data from Taobao.com</w:t>
      </w:r>
      <w:r w:rsidRPr="00087E2E">
        <w:rPr>
          <w:sz w:val="24"/>
        </w:rPr>
        <w:t xml:space="preserve"> </w:t>
      </w:r>
      <w:r>
        <w:rPr>
          <w:sz w:val="24"/>
        </w:rPr>
        <w:t>[J</w:t>
      </w:r>
      <w:r w:rsidRPr="00087E2E">
        <w:rPr>
          <w:sz w:val="24"/>
        </w:rPr>
        <w:t xml:space="preserve">], </w:t>
      </w:r>
      <w:proofErr w:type="spellStart"/>
      <w:r>
        <w:rPr>
          <w:sz w:val="24"/>
        </w:rPr>
        <w:t>Nankai</w:t>
      </w:r>
      <w:proofErr w:type="spellEnd"/>
      <w:r>
        <w:rPr>
          <w:sz w:val="24"/>
        </w:rPr>
        <w:t xml:space="preserve"> Business Review</w:t>
      </w:r>
      <w:r w:rsidRPr="00087E2E">
        <w:rPr>
          <w:sz w:val="24"/>
        </w:rPr>
        <w:t>, 2012</w:t>
      </w:r>
      <w:r>
        <w:rPr>
          <w:sz w:val="24"/>
        </w:rPr>
        <w:t>, 15</w:t>
      </w:r>
      <w:r w:rsidRPr="00087E2E">
        <w:rPr>
          <w:sz w:val="24"/>
        </w:rPr>
        <w:t>(</w:t>
      </w:r>
      <w:r>
        <w:rPr>
          <w:sz w:val="24"/>
        </w:rPr>
        <w:t xml:space="preserve">1): </w:t>
      </w:r>
      <w:r w:rsidRPr="00087E2E">
        <w:rPr>
          <w:sz w:val="24"/>
        </w:rPr>
        <w:t>129-140</w:t>
      </w:r>
      <w:r>
        <w:rPr>
          <w:sz w:val="24"/>
        </w:rPr>
        <w:t xml:space="preserve">. </w:t>
      </w:r>
    </w:p>
    <w:p w14:paraId="23E348B6" w14:textId="77777777" w:rsidR="0030646B" w:rsidRPr="00087E2E" w:rsidRDefault="0030646B" w:rsidP="0030646B">
      <w:pPr>
        <w:rPr>
          <w:sz w:val="24"/>
        </w:rPr>
      </w:pPr>
      <w:r>
        <w:rPr>
          <w:sz w:val="24"/>
        </w:rPr>
        <w:t xml:space="preserve">[8] </w:t>
      </w:r>
      <w:proofErr w:type="spellStart"/>
      <w:r>
        <w:rPr>
          <w:sz w:val="24"/>
        </w:rPr>
        <w:t>Jingsha</w:t>
      </w:r>
      <w:proofErr w:type="spellEnd"/>
      <w:r>
        <w:rPr>
          <w:sz w:val="24"/>
        </w:rPr>
        <w:t xml:space="preserve"> F</w:t>
      </w:r>
      <w:r w:rsidRPr="00087E2E">
        <w:rPr>
          <w:sz w:val="24"/>
        </w:rPr>
        <w:t xml:space="preserve">. </w:t>
      </w:r>
      <w:r w:rsidRPr="005426CE">
        <w:rPr>
          <w:sz w:val="24"/>
        </w:rPr>
        <w:t>The S</w:t>
      </w:r>
      <w:r>
        <w:rPr>
          <w:sz w:val="24"/>
        </w:rPr>
        <w:t>tudy of Influencing Factors and</w:t>
      </w:r>
      <w:r>
        <w:rPr>
          <w:rFonts w:hint="eastAsia"/>
          <w:sz w:val="24"/>
        </w:rPr>
        <w:t xml:space="preserve"> </w:t>
      </w:r>
      <w:r w:rsidRPr="005426CE">
        <w:rPr>
          <w:sz w:val="24"/>
        </w:rPr>
        <w:t xml:space="preserve">Index </w:t>
      </w:r>
      <w:r>
        <w:rPr>
          <w:sz w:val="24"/>
        </w:rPr>
        <w:t>System of C2C Online Shop Sales</w:t>
      </w:r>
      <w:r>
        <w:rPr>
          <w:rFonts w:hint="eastAsia"/>
          <w:sz w:val="24"/>
        </w:rPr>
        <w:t xml:space="preserve"> </w:t>
      </w:r>
      <w:r w:rsidRPr="005426CE">
        <w:rPr>
          <w:sz w:val="24"/>
        </w:rPr>
        <w:t>Volume Based on the Soft Set Theory</w:t>
      </w:r>
      <w:r>
        <w:rPr>
          <w:sz w:val="24"/>
        </w:rPr>
        <w:t xml:space="preserve"> [D], </w:t>
      </w:r>
      <w:r w:rsidRPr="005426CE">
        <w:rPr>
          <w:sz w:val="24"/>
        </w:rPr>
        <w:t xml:space="preserve">Chongqing </w:t>
      </w:r>
      <w:proofErr w:type="spellStart"/>
      <w:r w:rsidRPr="005426CE">
        <w:rPr>
          <w:sz w:val="24"/>
        </w:rPr>
        <w:t>Jiaotong</w:t>
      </w:r>
      <w:proofErr w:type="spellEnd"/>
      <w:r w:rsidRPr="005426CE">
        <w:rPr>
          <w:sz w:val="24"/>
        </w:rPr>
        <w:t xml:space="preserve"> University, Chongqing,</w:t>
      </w:r>
      <w:r>
        <w:rPr>
          <w:sz w:val="24"/>
        </w:rPr>
        <w:t xml:space="preserve"> 2016</w:t>
      </w:r>
      <w:r w:rsidRPr="00087E2E">
        <w:rPr>
          <w:sz w:val="24"/>
        </w:rPr>
        <w:t>.</w:t>
      </w:r>
    </w:p>
    <w:p w14:paraId="1A122C32" w14:textId="77777777" w:rsidR="0030646B" w:rsidRDefault="0030646B" w:rsidP="0030646B">
      <w:pPr>
        <w:rPr>
          <w:sz w:val="24"/>
        </w:rPr>
      </w:pPr>
      <w:r>
        <w:rPr>
          <w:sz w:val="24"/>
        </w:rPr>
        <w:t xml:space="preserve">[9] </w:t>
      </w:r>
      <w:proofErr w:type="spellStart"/>
      <w:r>
        <w:rPr>
          <w:sz w:val="24"/>
        </w:rPr>
        <w:t>Wenxuan</w:t>
      </w:r>
      <w:proofErr w:type="spellEnd"/>
      <w:r>
        <w:rPr>
          <w:sz w:val="24"/>
        </w:rPr>
        <w:t xml:space="preserve"> H. </w:t>
      </w:r>
      <w:r w:rsidRPr="00D612DD">
        <w:rPr>
          <w:sz w:val="24"/>
        </w:rPr>
        <w:t>S</w:t>
      </w:r>
      <w:r>
        <w:rPr>
          <w:sz w:val="24"/>
        </w:rPr>
        <w:t>tudy on the factors influencing</w:t>
      </w:r>
      <w:r>
        <w:rPr>
          <w:rFonts w:hint="eastAsia"/>
          <w:sz w:val="24"/>
        </w:rPr>
        <w:t xml:space="preserve"> </w:t>
      </w:r>
      <w:r w:rsidRPr="00D612DD">
        <w:rPr>
          <w:sz w:val="24"/>
        </w:rPr>
        <w:t xml:space="preserve">the purchase behavior of </w:t>
      </w:r>
      <w:proofErr w:type="spellStart"/>
      <w:r w:rsidRPr="00D612DD">
        <w:rPr>
          <w:sz w:val="24"/>
        </w:rPr>
        <w:t>Wechat</w:t>
      </w:r>
      <w:proofErr w:type="spellEnd"/>
      <w:r w:rsidRPr="00D612DD">
        <w:rPr>
          <w:sz w:val="24"/>
        </w:rPr>
        <w:t xml:space="preserve"> business customers</w:t>
      </w:r>
      <w:r>
        <w:rPr>
          <w:sz w:val="24"/>
        </w:rPr>
        <w:t xml:space="preserve"> [D], Nanchang University, Nanchang, 2016. </w:t>
      </w:r>
    </w:p>
    <w:p w14:paraId="46362B04" w14:textId="77777777" w:rsidR="0030646B" w:rsidRDefault="0030646B" w:rsidP="0030646B">
      <w:pPr>
        <w:rPr>
          <w:sz w:val="24"/>
        </w:rPr>
      </w:pPr>
      <w:r>
        <w:rPr>
          <w:sz w:val="24"/>
        </w:rPr>
        <w:t xml:space="preserve">[10] Jiao L. </w:t>
      </w:r>
      <w:r w:rsidRPr="00834ED5">
        <w:rPr>
          <w:sz w:val="24"/>
        </w:rPr>
        <w:t>Research on customer purchase behavior analysis system based on Data Mining</w:t>
      </w:r>
      <w:r>
        <w:rPr>
          <w:sz w:val="24"/>
        </w:rPr>
        <w:t xml:space="preserve"> [J], Time Finance, 2015, 2(2): 320-321. </w:t>
      </w:r>
    </w:p>
    <w:p w14:paraId="271D22C7" w14:textId="77777777" w:rsidR="0030646B" w:rsidRPr="00C0088B" w:rsidRDefault="0030646B" w:rsidP="0030646B">
      <w:pPr>
        <w:snapToGrid w:val="0"/>
        <w:spacing w:line="180" w:lineRule="atLeast"/>
        <w:jc w:val="left"/>
        <w:rPr>
          <w:sz w:val="24"/>
        </w:rPr>
      </w:pPr>
      <w:r w:rsidRPr="008F0BC0">
        <w:rPr>
          <w:rFonts w:hint="eastAsia"/>
          <w:sz w:val="24"/>
        </w:rPr>
        <w:t>[</w:t>
      </w:r>
      <w:r>
        <w:rPr>
          <w:sz w:val="24"/>
        </w:rPr>
        <w:t>11</w:t>
      </w:r>
      <w:r w:rsidRPr="008F0BC0">
        <w:rPr>
          <w:rFonts w:hint="eastAsia"/>
          <w:sz w:val="24"/>
        </w:rPr>
        <w:t xml:space="preserve">] </w:t>
      </w:r>
      <w:hyperlink r:id="rId32"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r w:rsidRPr="008F0BC0">
        <w:rPr>
          <w:rFonts w:hint="eastAsia"/>
          <w:sz w:val="24"/>
        </w:rPr>
        <w:t xml:space="preserve"> </w:t>
      </w:r>
    </w:p>
    <w:p w14:paraId="23CBFC78" w14:textId="77777777" w:rsidR="0030646B" w:rsidRDefault="0030646B" w:rsidP="0030646B">
      <w:pPr>
        <w:widowControl/>
        <w:snapToGrid w:val="0"/>
        <w:spacing w:line="180" w:lineRule="atLeast"/>
        <w:jc w:val="left"/>
        <w:rPr>
          <w:sz w:val="24"/>
        </w:rPr>
      </w:pPr>
      <w:r w:rsidRPr="008F0BC0">
        <w:rPr>
          <w:rFonts w:hint="eastAsia"/>
          <w:sz w:val="24"/>
        </w:rPr>
        <w:t>[</w:t>
      </w:r>
      <w:r>
        <w:rPr>
          <w:sz w:val="24"/>
        </w:rPr>
        <w:t>12</w:t>
      </w:r>
      <w:r w:rsidRPr="008F0BC0">
        <w:rPr>
          <w:rFonts w:hint="eastAsia"/>
          <w:sz w:val="24"/>
        </w:rPr>
        <w:t xml:space="preserve">] </w:t>
      </w:r>
      <w:proofErr w:type="spellStart"/>
      <w:r>
        <w:rPr>
          <w:rFonts w:hint="eastAsia"/>
          <w:sz w:val="24"/>
        </w:rPr>
        <w:t>M</w:t>
      </w:r>
      <w:r>
        <w:rPr>
          <w:sz w:val="24"/>
        </w:rPr>
        <w:t>ingbei</w:t>
      </w:r>
      <w:proofErr w:type="spellEnd"/>
      <w:r>
        <w:rPr>
          <w:sz w:val="24"/>
        </w:rPr>
        <w:t xml:space="preserve"> C.</w:t>
      </w:r>
      <w:r w:rsidRPr="008F0BC0">
        <w:rPr>
          <w:rFonts w:hint="eastAsia"/>
          <w:sz w:val="24"/>
        </w:rPr>
        <w:t xml:space="preserve">, </w:t>
      </w:r>
      <w:r>
        <w:rPr>
          <w:rFonts w:hint="eastAsia"/>
          <w:sz w:val="24"/>
        </w:rPr>
        <w:t>G</w:t>
      </w:r>
      <w:r>
        <w:rPr>
          <w:sz w:val="24"/>
        </w:rPr>
        <w:t>ang H.</w:t>
      </w:r>
      <w:r w:rsidRPr="008F0BC0">
        <w:rPr>
          <w:rFonts w:hint="eastAsia"/>
          <w:sz w:val="24"/>
        </w:rPr>
        <w:t xml:space="preserve">, </w:t>
      </w:r>
      <w:proofErr w:type="spellStart"/>
      <w:r>
        <w:rPr>
          <w:sz w:val="24"/>
        </w:rPr>
        <w:t>Guoufu</w:t>
      </w:r>
      <w:proofErr w:type="spellEnd"/>
      <w:r>
        <w:rPr>
          <w:sz w:val="24"/>
        </w:rPr>
        <w:t xml:space="preserve"> Z.</w:t>
      </w:r>
      <w:r w:rsidRPr="008F0BC0">
        <w:rPr>
          <w:rFonts w:hint="eastAsia"/>
          <w:sz w:val="24"/>
        </w:rPr>
        <w:t xml:space="preserve"> </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14:paraId="63A148B4" w14:textId="77777777" w:rsidR="0030646B" w:rsidRPr="00C0088B" w:rsidRDefault="0030646B" w:rsidP="0030646B">
      <w:pPr>
        <w:widowControl/>
        <w:snapToGrid w:val="0"/>
        <w:spacing w:line="180" w:lineRule="atLeast"/>
        <w:jc w:val="left"/>
        <w:rPr>
          <w:sz w:val="24"/>
        </w:rPr>
      </w:pPr>
      <w:r>
        <w:rPr>
          <w:rFonts w:hint="eastAsia"/>
          <w:sz w:val="24"/>
        </w:rPr>
        <w:t>[</w:t>
      </w:r>
      <w:r>
        <w:rPr>
          <w:sz w:val="24"/>
        </w:rPr>
        <w:t>13</w:t>
      </w:r>
      <w:r w:rsidRPr="008F0BC0">
        <w:rPr>
          <w:rFonts w:hint="eastAsia"/>
          <w:sz w:val="24"/>
        </w:rPr>
        <w:t xml:space="preserve">] </w:t>
      </w:r>
      <w:hyperlink r:id="rId33"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14:paraId="3D6F1BAD" w14:textId="77777777" w:rsidR="0030646B" w:rsidRPr="008F0BC0" w:rsidRDefault="0030646B" w:rsidP="0030646B">
      <w:pPr>
        <w:snapToGrid w:val="0"/>
        <w:spacing w:line="180" w:lineRule="atLeast"/>
        <w:jc w:val="left"/>
        <w:rPr>
          <w:sz w:val="24"/>
        </w:rPr>
      </w:pPr>
      <w:r w:rsidRPr="008F0BC0">
        <w:rPr>
          <w:rFonts w:hint="eastAsia"/>
          <w:sz w:val="24"/>
        </w:rPr>
        <w:t>[</w:t>
      </w:r>
      <w:r>
        <w:rPr>
          <w:sz w:val="24"/>
        </w:rPr>
        <w:t>14</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 xml:space="preserve">Comparative Study of Fisher Discriminant and </w:t>
      </w:r>
      <w:proofErr w:type="spellStart"/>
      <w:r w:rsidRPr="0034520C">
        <w:rPr>
          <w:sz w:val="24"/>
        </w:rPr>
        <w:t>Mahalanobis</w:t>
      </w:r>
      <w:proofErr w:type="spellEnd"/>
      <w:r w:rsidRPr="0034520C">
        <w:rPr>
          <w:sz w:val="24"/>
        </w:rPr>
        <w:t xml:space="preserve"> Distance Discriminant</w:t>
      </w:r>
      <w:r w:rsidRPr="0034520C">
        <w:rPr>
          <w:rFonts w:hint="eastAsia"/>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proofErr w:type="gramStart"/>
      <w:r w:rsidRPr="008F0BC0">
        <w:rPr>
          <w:rFonts w:hint="eastAsia"/>
          <w:sz w:val="24"/>
        </w:rPr>
        <w:t>)</w:t>
      </w:r>
      <w:r>
        <w:rPr>
          <w:sz w:val="24"/>
        </w:rPr>
        <w:t xml:space="preserve"> ;</w:t>
      </w:r>
      <w:proofErr w:type="gramEnd"/>
      <w:r>
        <w:rPr>
          <w:sz w:val="24"/>
        </w:rPr>
        <w:t xml:space="preserve"> 91-94</w:t>
      </w:r>
      <w:r w:rsidRPr="008F0BC0">
        <w:rPr>
          <w:rFonts w:hint="eastAsia"/>
          <w:sz w:val="24"/>
        </w:rPr>
        <w:t xml:space="preserve">. </w:t>
      </w:r>
    </w:p>
    <w:p w14:paraId="6A85801B" w14:textId="77777777" w:rsidR="0030646B" w:rsidRDefault="0030646B" w:rsidP="0030646B">
      <w:pPr>
        <w:rPr>
          <w:sz w:val="24"/>
        </w:rPr>
      </w:pPr>
      <w:r>
        <w:rPr>
          <w:sz w:val="24"/>
        </w:rPr>
        <w:t xml:space="preserve">[15] </w:t>
      </w:r>
      <w:proofErr w:type="spellStart"/>
      <w:r>
        <w:rPr>
          <w:sz w:val="24"/>
        </w:rPr>
        <w:t>Yimeng</w:t>
      </w:r>
      <w:proofErr w:type="spellEnd"/>
      <w:r>
        <w:rPr>
          <w:sz w:val="24"/>
        </w:rPr>
        <w:t xml:space="preserve"> F. </w:t>
      </w:r>
      <w:r w:rsidRPr="003C510E">
        <w:rPr>
          <w:sz w:val="24"/>
        </w:rPr>
        <w:t xml:space="preserve">Analysis of influencing factors of customer purchase behavior </w:t>
      </w:r>
      <w:r>
        <w:rPr>
          <w:sz w:val="24"/>
        </w:rPr>
        <w:t xml:space="preserve">in E-commerce [J], Industrial &amp; Science Tribune, 2014, 13(8): 138-139. </w:t>
      </w:r>
    </w:p>
    <w:p w14:paraId="1E9077DC" w14:textId="77777777" w:rsidR="0030646B" w:rsidRDefault="0030646B" w:rsidP="0030646B">
      <w:pPr>
        <w:rPr>
          <w:sz w:val="24"/>
        </w:rPr>
      </w:pPr>
      <w:r>
        <w:rPr>
          <w:sz w:val="24"/>
        </w:rPr>
        <w:t xml:space="preserve">[16] </w:t>
      </w:r>
      <w:proofErr w:type="spellStart"/>
      <w:r>
        <w:rPr>
          <w:sz w:val="24"/>
        </w:rPr>
        <w:t>Haiwei</w:t>
      </w:r>
      <w:proofErr w:type="spellEnd"/>
      <w:r>
        <w:rPr>
          <w:sz w:val="24"/>
        </w:rPr>
        <w:t xml:space="preserve"> W. Yu X., </w:t>
      </w:r>
      <w:proofErr w:type="spellStart"/>
      <w:r>
        <w:rPr>
          <w:sz w:val="24"/>
        </w:rPr>
        <w:t>Yalin</w:t>
      </w:r>
      <w:proofErr w:type="spellEnd"/>
      <w:r>
        <w:rPr>
          <w:sz w:val="24"/>
        </w:rPr>
        <w:t xml:space="preserve"> W., </w:t>
      </w:r>
      <w:r w:rsidRPr="00D612DD">
        <w:rPr>
          <w:sz w:val="24"/>
        </w:rPr>
        <w:t xml:space="preserve">A bivariate hierarchical </w:t>
      </w:r>
      <w:r>
        <w:rPr>
          <w:sz w:val="24"/>
        </w:rPr>
        <w:t>Bayesian approach to predicting</w:t>
      </w:r>
      <w:r>
        <w:rPr>
          <w:rFonts w:hint="eastAsia"/>
          <w:sz w:val="24"/>
        </w:rPr>
        <w:t xml:space="preserve"> </w:t>
      </w:r>
      <w:r w:rsidRPr="00D612DD">
        <w:rPr>
          <w:sz w:val="24"/>
        </w:rPr>
        <w:t>customer purchase behavior</w:t>
      </w:r>
      <w:r>
        <w:rPr>
          <w:sz w:val="24"/>
        </w:rPr>
        <w:t xml:space="preserve"> [J], </w:t>
      </w:r>
      <w:r w:rsidRPr="00D612DD">
        <w:rPr>
          <w:rFonts w:hint="eastAsia"/>
          <w:sz w:val="24"/>
        </w:rPr>
        <w:t>Journal of Harbin Engineering University</w:t>
      </w:r>
      <w:r>
        <w:rPr>
          <w:rFonts w:hint="eastAsia"/>
          <w:sz w:val="24"/>
        </w:rPr>
        <w:t>,</w:t>
      </w:r>
      <w:r>
        <w:rPr>
          <w:sz w:val="24"/>
        </w:rPr>
        <w:t xml:space="preserve"> </w:t>
      </w:r>
      <w:r>
        <w:rPr>
          <w:sz w:val="24"/>
        </w:rPr>
        <w:lastRenderedPageBreak/>
        <w:t xml:space="preserve">2007, 28(8): 949-954. </w:t>
      </w:r>
    </w:p>
    <w:p w14:paraId="2752E38D" w14:textId="77777777" w:rsidR="0030646B" w:rsidRDefault="0030646B" w:rsidP="0030646B">
      <w:pPr>
        <w:rPr>
          <w:sz w:val="24"/>
        </w:rPr>
      </w:pPr>
      <w:r>
        <w:rPr>
          <w:sz w:val="24"/>
        </w:rPr>
        <w:t xml:space="preserve">[17] Wu P. </w:t>
      </w:r>
      <w:r w:rsidRPr="0098220E">
        <w:rPr>
          <w:sz w:val="24"/>
        </w:rPr>
        <w:t>Application of Cigarette Sales Forecasting Based on Neural Network</w:t>
      </w:r>
      <w:r>
        <w:rPr>
          <w:sz w:val="24"/>
        </w:rPr>
        <w:t xml:space="preserve"> [J], Computer Simulation, 2012, 29(3): 227-230. </w:t>
      </w:r>
    </w:p>
    <w:p w14:paraId="570EA71E" w14:textId="77777777" w:rsidR="002F4E77" w:rsidRPr="0030646B" w:rsidRDefault="002F4E77" w:rsidP="002F4E77">
      <w:pPr>
        <w:rPr>
          <w:rFonts w:ascii="Palatino"/>
          <w:bCs/>
          <w:color w:val="000000" w:themeColor="text1"/>
          <w:sz w:val="24"/>
          <w:szCs w:val="20"/>
        </w:rPr>
      </w:pPr>
    </w:p>
    <w:p w14:paraId="682DFEF1" w14:textId="77777777" w:rsidR="002971E8" w:rsidRPr="007D5CA9" w:rsidRDefault="002971E8" w:rsidP="007D5CA9">
      <w:pPr>
        <w:pStyle w:val="a5"/>
        <w:numPr>
          <w:ilvl w:val="0"/>
          <w:numId w:val="7"/>
        </w:numPr>
        <w:ind w:firstLineChars="0"/>
        <w:rPr>
          <w:rFonts w:ascii="Times New Roman"/>
          <w:b/>
          <w:sz w:val="32"/>
          <w:szCs w:val="36"/>
        </w:rPr>
      </w:pPr>
      <w:r w:rsidRPr="007D5CA9">
        <w:rPr>
          <w:rFonts w:ascii="Times New Roman"/>
          <w:b/>
          <w:sz w:val="32"/>
          <w:szCs w:val="36"/>
        </w:rPr>
        <w:t>Acknowledgement</w:t>
      </w:r>
    </w:p>
    <w:p w14:paraId="479A439C" w14:textId="77777777" w:rsidR="002F4E77" w:rsidRDefault="002F4E77" w:rsidP="002F4E77">
      <w:pPr>
        <w:rPr>
          <w:bCs/>
          <w:color w:val="000000" w:themeColor="text1"/>
          <w:sz w:val="24"/>
        </w:rPr>
      </w:pPr>
    </w:p>
    <w:p w14:paraId="04208C45" w14:textId="77777777" w:rsidR="002971E8" w:rsidRDefault="002F4E77" w:rsidP="002971E8">
      <w:pPr>
        <w:rPr>
          <w:bCs/>
          <w:color w:val="000000" w:themeColor="text1"/>
          <w:sz w:val="24"/>
        </w:rPr>
      </w:pPr>
      <w:r w:rsidRPr="002F4E77">
        <w:rPr>
          <w:bCs/>
          <w:color w:val="000000" w:themeColor="text1"/>
          <w:sz w:val="24"/>
        </w:rPr>
        <w:t>Blablabla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
    <w:p w14:paraId="6FB1E950" w14:textId="77777777" w:rsidR="002F4E77" w:rsidRPr="002F4E77" w:rsidRDefault="002F4E77" w:rsidP="002971E8">
      <w:pPr>
        <w:rPr>
          <w:bCs/>
          <w:color w:val="000000" w:themeColor="text1"/>
          <w:sz w:val="24"/>
        </w:rPr>
      </w:pPr>
    </w:p>
    <w:p w14:paraId="17508F63" w14:textId="77777777" w:rsidR="002971E8" w:rsidRPr="007D5CA9" w:rsidRDefault="002971E8" w:rsidP="007D5CA9">
      <w:pPr>
        <w:pStyle w:val="a5"/>
        <w:numPr>
          <w:ilvl w:val="0"/>
          <w:numId w:val="7"/>
        </w:numPr>
        <w:ind w:firstLineChars="0"/>
        <w:rPr>
          <w:rFonts w:ascii="Times New Roman"/>
          <w:b/>
          <w:sz w:val="32"/>
          <w:szCs w:val="36"/>
        </w:rPr>
      </w:pPr>
      <w:r w:rsidRPr="007D5CA9">
        <w:rPr>
          <w:rFonts w:ascii="Times New Roman"/>
          <w:b/>
          <w:sz w:val="32"/>
          <w:szCs w:val="36"/>
        </w:rPr>
        <w:t>Appendix</w:t>
      </w:r>
    </w:p>
    <w:p w14:paraId="08997D0B" w14:textId="77777777" w:rsidR="002F4E77" w:rsidRDefault="002F4E77" w:rsidP="002F4E77">
      <w:pPr>
        <w:rPr>
          <w:bCs/>
          <w:color w:val="000000" w:themeColor="text1"/>
          <w:sz w:val="24"/>
        </w:rPr>
      </w:pPr>
    </w:p>
    <w:p w14:paraId="035ECBB1" w14:textId="77777777" w:rsidR="002971E8" w:rsidRDefault="002F4E77" w:rsidP="00D60425">
      <w:pPr>
        <w:rPr>
          <w:bCs/>
          <w:color w:val="000000" w:themeColor="text1"/>
          <w:sz w:val="24"/>
        </w:rPr>
      </w:pPr>
      <w:r w:rsidRPr="002F4E77">
        <w:rPr>
          <w:bCs/>
          <w:color w:val="000000" w:themeColor="text1"/>
          <w:sz w:val="24"/>
        </w:rPr>
        <w:t>Blablabla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
    <w:p w14:paraId="66B8FDB8" w14:textId="77777777" w:rsidR="002F4E77" w:rsidRPr="002F4E77" w:rsidRDefault="002F4E77" w:rsidP="00D60425">
      <w:pPr>
        <w:rPr>
          <w:bCs/>
          <w:color w:val="000000" w:themeColor="text1"/>
          <w:sz w:val="24"/>
        </w:rPr>
      </w:pPr>
    </w:p>
    <w:p w14:paraId="61EA736D" w14:textId="77777777" w:rsidR="00801B61" w:rsidRDefault="00C1129F" w:rsidP="00801B61">
      <w:pPr>
        <w:rPr>
          <w:b/>
          <w:bCs/>
          <w:color w:val="808080"/>
          <w:sz w:val="24"/>
        </w:rPr>
      </w:pPr>
      <w:r>
        <w:rPr>
          <w:b/>
          <w:bCs/>
          <w:color w:val="808080"/>
          <w:sz w:val="24"/>
        </w:rPr>
        <w:br w:type="page"/>
      </w:r>
      <w:r w:rsidR="007E64A8">
        <w:rPr>
          <w:rFonts w:hint="eastAsia"/>
          <w:b/>
          <w:bCs/>
          <w:color w:val="808080"/>
          <w:sz w:val="24"/>
        </w:rPr>
        <w:lastRenderedPageBreak/>
        <w:t>此页开始为致谢页</w:t>
      </w:r>
    </w:p>
    <w:p w14:paraId="7A5B18E7" w14:textId="77777777" w:rsidR="007E64A8" w:rsidRDefault="007E64A8">
      <w:pPr>
        <w:rPr>
          <w:b/>
          <w:sz w:val="32"/>
          <w:szCs w:val="32"/>
        </w:rPr>
      </w:pPr>
      <w:r>
        <w:rPr>
          <w:rFonts w:hint="eastAsia"/>
          <w:b/>
          <w:sz w:val="32"/>
          <w:szCs w:val="32"/>
        </w:rPr>
        <w:t>请说明</w:t>
      </w:r>
      <w:r w:rsidRPr="007E64A8">
        <w:rPr>
          <w:rFonts w:hint="eastAsia"/>
          <w:b/>
          <w:sz w:val="32"/>
          <w:szCs w:val="32"/>
        </w:rPr>
        <w:t>每一个队员在研究报告撰写中承担的工作以及贡献；</w:t>
      </w:r>
      <w:r>
        <w:rPr>
          <w:rFonts w:hint="eastAsia"/>
          <w:b/>
          <w:sz w:val="32"/>
          <w:szCs w:val="32"/>
        </w:rPr>
        <w:t>并对</w:t>
      </w:r>
      <w:r w:rsidRPr="007E64A8">
        <w:rPr>
          <w:rFonts w:hint="eastAsia"/>
          <w:b/>
          <w:sz w:val="32"/>
          <w:szCs w:val="32"/>
        </w:rPr>
        <w:t>他人协助完成的研究成果</w:t>
      </w:r>
      <w:r>
        <w:rPr>
          <w:rFonts w:hint="eastAsia"/>
          <w:b/>
          <w:sz w:val="32"/>
          <w:szCs w:val="32"/>
        </w:rPr>
        <w:t>进行说明</w:t>
      </w:r>
      <w:r w:rsidRPr="007E64A8">
        <w:rPr>
          <w:rFonts w:hint="eastAsia"/>
          <w:b/>
          <w:sz w:val="32"/>
          <w:szCs w:val="32"/>
        </w:rPr>
        <w:t>。</w:t>
      </w:r>
    </w:p>
    <w:p w14:paraId="13D73CDF" w14:textId="77777777" w:rsidR="002119C3" w:rsidRDefault="002119C3">
      <w:pPr>
        <w:rPr>
          <w:b/>
          <w:sz w:val="32"/>
          <w:szCs w:val="32"/>
        </w:rPr>
      </w:pPr>
      <w:r w:rsidRPr="00C1129F">
        <w:rPr>
          <w:rFonts w:hint="eastAsia"/>
          <w:b/>
          <w:sz w:val="32"/>
          <w:szCs w:val="32"/>
        </w:rPr>
        <w:t>如果有</w:t>
      </w:r>
      <w:r w:rsidR="00801B61" w:rsidRPr="00C1129F">
        <w:rPr>
          <w:rFonts w:hint="eastAsia"/>
          <w:b/>
          <w:sz w:val="32"/>
          <w:szCs w:val="32"/>
        </w:rPr>
        <w:t>必要</w:t>
      </w:r>
      <w:r w:rsidR="00165464">
        <w:rPr>
          <w:rFonts w:hint="eastAsia"/>
          <w:b/>
          <w:sz w:val="32"/>
          <w:szCs w:val="32"/>
        </w:rPr>
        <w:t xml:space="preserve">, </w:t>
      </w:r>
      <w:r w:rsidR="00E71EF4" w:rsidRPr="00C1129F">
        <w:rPr>
          <w:rFonts w:hint="eastAsia"/>
          <w:b/>
          <w:sz w:val="32"/>
          <w:szCs w:val="32"/>
        </w:rPr>
        <w:t>最后</w:t>
      </w:r>
      <w:r w:rsidRPr="00C1129F">
        <w:rPr>
          <w:rFonts w:hint="eastAsia"/>
          <w:b/>
          <w:sz w:val="32"/>
          <w:szCs w:val="32"/>
        </w:rPr>
        <w:t>可以</w:t>
      </w:r>
      <w:r w:rsidR="00801B61" w:rsidRPr="00C1129F">
        <w:rPr>
          <w:rFonts w:hint="eastAsia"/>
          <w:b/>
          <w:sz w:val="32"/>
          <w:szCs w:val="32"/>
        </w:rPr>
        <w:t>列出</w:t>
      </w:r>
      <w:r w:rsidRPr="00C1129F">
        <w:rPr>
          <w:rFonts w:hint="eastAsia"/>
          <w:b/>
          <w:sz w:val="32"/>
          <w:szCs w:val="32"/>
        </w:rPr>
        <w:t>团队成员</w:t>
      </w:r>
      <w:r w:rsidR="00801B61" w:rsidRPr="00C1129F">
        <w:rPr>
          <w:rFonts w:hint="eastAsia"/>
          <w:b/>
          <w:sz w:val="32"/>
          <w:szCs w:val="32"/>
        </w:rPr>
        <w:t>和指导老师的</w:t>
      </w:r>
      <w:r w:rsidRPr="00C1129F">
        <w:rPr>
          <w:rFonts w:hint="eastAsia"/>
          <w:b/>
          <w:sz w:val="32"/>
          <w:szCs w:val="32"/>
        </w:rPr>
        <w:t>简历。</w:t>
      </w:r>
    </w:p>
    <w:p w14:paraId="434700AB" w14:textId="77777777" w:rsidR="00312124" w:rsidRDefault="00312124">
      <w:pPr>
        <w:rPr>
          <w:b/>
          <w:sz w:val="32"/>
          <w:szCs w:val="32"/>
        </w:rPr>
      </w:pPr>
    </w:p>
    <w:p w14:paraId="15F168CE" w14:textId="77777777" w:rsidR="00312124" w:rsidRDefault="00312124">
      <w:pPr>
        <w:rPr>
          <w:b/>
          <w:sz w:val="32"/>
          <w:szCs w:val="32"/>
        </w:rPr>
      </w:pPr>
    </w:p>
    <w:p w14:paraId="694E61A7" w14:textId="77777777" w:rsidR="00312124" w:rsidRDefault="00312124">
      <w:pPr>
        <w:rPr>
          <w:b/>
          <w:sz w:val="32"/>
          <w:szCs w:val="32"/>
        </w:rPr>
      </w:pPr>
    </w:p>
    <w:p w14:paraId="7F05340F" w14:textId="77777777" w:rsidR="00312124" w:rsidRDefault="00312124">
      <w:pPr>
        <w:rPr>
          <w:b/>
          <w:sz w:val="32"/>
          <w:szCs w:val="32"/>
        </w:rPr>
      </w:pPr>
    </w:p>
    <w:p w14:paraId="05AB0EFA" w14:textId="77777777" w:rsidR="00312124" w:rsidRDefault="00312124">
      <w:pPr>
        <w:rPr>
          <w:b/>
          <w:sz w:val="32"/>
          <w:szCs w:val="32"/>
        </w:rPr>
      </w:pPr>
    </w:p>
    <w:p w14:paraId="0E6A331D" w14:textId="77777777" w:rsidR="00312124" w:rsidRDefault="00312124">
      <w:pPr>
        <w:rPr>
          <w:b/>
          <w:sz w:val="32"/>
          <w:szCs w:val="32"/>
        </w:rPr>
      </w:pPr>
    </w:p>
    <w:p w14:paraId="1B378C0C" w14:textId="77777777" w:rsidR="00312124" w:rsidRDefault="00312124">
      <w:pPr>
        <w:rPr>
          <w:b/>
          <w:sz w:val="32"/>
          <w:szCs w:val="32"/>
        </w:rPr>
      </w:pPr>
    </w:p>
    <w:p w14:paraId="3D0457CA" w14:textId="77777777" w:rsidR="00312124" w:rsidRDefault="00312124">
      <w:pPr>
        <w:rPr>
          <w:b/>
          <w:sz w:val="32"/>
          <w:szCs w:val="32"/>
        </w:rPr>
      </w:pPr>
    </w:p>
    <w:p w14:paraId="6AA8B965" w14:textId="77777777" w:rsidR="00312124" w:rsidRDefault="00312124">
      <w:pPr>
        <w:rPr>
          <w:b/>
          <w:sz w:val="32"/>
          <w:szCs w:val="32"/>
        </w:rPr>
      </w:pPr>
    </w:p>
    <w:p w14:paraId="65DD4FCD" w14:textId="77777777" w:rsidR="00312124" w:rsidRDefault="00312124">
      <w:pPr>
        <w:rPr>
          <w:b/>
          <w:sz w:val="32"/>
          <w:szCs w:val="32"/>
        </w:rPr>
      </w:pPr>
    </w:p>
    <w:p w14:paraId="764B4BD4" w14:textId="77777777" w:rsidR="00312124" w:rsidRDefault="00312124">
      <w:pPr>
        <w:rPr>
          <w:b/>
          <w:sz w:val="32"/>
          <w:szCs w:val="32"/>
        </w:rPr>
      </w:pPr>
    </w:p>
    <w:p w14:paraId="41A8F47C" w14:textId="77777777" w:rsidR="00312124" w:rsidRDefault="00312124">
      <w:pPr>
        <w:rPr>
          <w:b/>
          <w:sz w:val="32"/>
          <w:szCs w:val="32"/>
        </w:rPr>
      </w:pPr>
    </w:p>
    <w:p w14:paraId="09B80541" w14:textId="77777777" w:rsidR="00312124" w:rsidRDefault="00312124">
      <w:pPr>
        <w:rPr>
          <w:b/>
          <w:sz w:val="32"/>
          <w:szCs w:val="32"/>
        </w:rPr>
      </w:pPr>
    </w:p>
    <w:p w14:paraId="73AE37AC" w14:textId="77777777" w:rsidR="00312124" w:rsidRDefault="00312124">
      <w:pPr>
        <w:rPr>
          <w:b/>
          <w:sz w:val="32"/>
          <w:szCs w:val="32"/>
        </w:rPr>
      </w:pPr>
    </w:p>
    <w:p w14:paraId="7D9AB000" w14:textId="77777777" w:rsidR="00312124" w:rsidRDefault="00312124">
      <w:pPr>
        <w:rPr>
          <w:b/>
          <w:sz w:val="32"/>
          <w:szCs w:val="32"/>
        </w:rPr>
      </w:pPr>
    </w:p>
    <w:p w14:paraId="325EED35" w14:textId="77777777" w:rsidR="00312124" w:rsidRDefault="00312124">
      <w:pPr>
        <w:rPr>
          <w:b/>
          <w:sz w:val="32"/>
          <w:szCs w:val="32"/>
        </w:rPr>
      </w:pPr>
    </w:p>
    <w:p w14:paraId="7EBED1CF" w14:textId="77777777" w:rsidR="00312124" w:rsidRDefault="00312124">
      <w:pPr>
        <w:rPr>
          <w:b/>
          <w:sz w:val="32"/>
          <w:szCs w:val="32"/>
        </w:rPr>
      </w:pPr>
    </w:p>
    <w:p w14:paraId="7983DDF1" w14:textId="77777777" w:rsidR="00312124" w:rsidRDefault="00312124">
      <w:pPr>
        <w:rPr>
          <w:b/>
          <w:sz w:val="32"/>
          <w:szCs w:val="32"/>
        </w:rPr>
      </w:pPr>
    </w:p>
    <w:p w14:paraId="52E66E8B" w14:textId="77777777" w:rsidR="00312124" w:rsidRDefault="00312124">
      <w:pPr>
        <w:rPr>
          <w:b/>
          <w:sz w:val="32"/>
          <w:szCs w:val="32"/>
        </w:rPr>
      </w:pPr>
    </w:p>
    <w:p w14:paraId="6D2BBE68" w14:textId="77777777" w:rsidR="00312124" w:rsidRDefault="00312124" w:rsidP="00312124">
      <w:pPr>
        <w:rPr>
          <w:b/>
          <w:bCs/>
          <w:color w:val="808080"/>
          <w:sz w:val="24"/>
        </w:rPr>
      </w:pPr>
      <w:r>
        <w:rPr>
          <w:rFonts w:hint="eastAsia"/>
          <w:b/>
          <w:bCs/>
          <w:color w:val="808080"/>
          <w:sz w:val="24"/>
        </w:rPr>
        <w:lastRenderedPageBreak/>
        <w:t>此</w:t>
      </w:r>
      <w:r w:rsidRPr="00AF30B5">
        <w:rPr>
          <w:rFonts w:hint="eastAsia"/>
          <w:b/>
          <w:bCs/>
          <w:color w:val="808080"/>
          <w:sz w:val="24"/>
        </w:rPr>
        <w:t>页为</w:t>
      </w:r>
      <w:r>
        <w:rPr>
          <w:rFonts w:hint="eastAsia"/>
          <w:b/>
          <w:bCs/>
          <w:color w:val="808080"/>
          <w:sz w:val="24"/>
        </w:rPr>
        <w:t>学术诚信声明</w:t>
      </w:r>
    </w:p>
    <w:p w14:paraId="42349BE9" w14:textId="77777777" w:rsidR="00312124" w:rsidRDefault="00312124" w:rsidP="00312124">
      <w:pPr>
        <w:rPr>
          <w:sz w:val="24"/>
        </w:rPr>
      </w:pPr>
    </w:p>
    <w:p w14:paraId="774E047F" w14:textId="77777777" w:rsidR="00312124" w:rsidRDefault="00312124" w:rsidP="00312124">
      <w:pPr>
        <w:ind w:firstLineChars="200" w:firstLine="562"/>
        <w:rPr>
          <w:b/>
          <w:sz w:val="28"/>
        </w:rPr>
      </w:pPr>
    </w:p>
    <w:p w14:paraId="070F6796" w14:textId="77777777" w:rsidR="00312124" w:rsidRDefault="00312124" w:rsidP="00312124">
      <w:pPr>
        <w:ind w:firstLineChars="200" w:firstLine="562"/>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w:t>
      </w:r>
      <w:proofErr w:type="gramStart"/>
      <w:r w:rsidRPr="009C75CF">
        <w:rPr>
          <w:rFonts w:hint="eastAsia"/>
          <w:b/>
          <w:sz w:val="28"/>
        </w:rPr>
        <w:t>尽</w:t>
      </w:r>
      <w:r>
        <w:rPr>
          <w:rFonts w:hint="eastAsia"/>
          <w:b/>
          <w:sz w:val="28"/>
        </w:rPr>
        <w:t>本团</w:t>
      </w:r>
      <w:r>
        <w:rPr>
          <w:b/>
          <w:sz w:val="28"/>
        </w:rPr>
        <w:t>队</w:t>
      </w:r>
      <w:proofErr w:type="gramEnd"/>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14:paraId="7505AB3F" w14:textId="77777777" w:rsidR="00312124" w:rsidRDefault="00312124" w:rsidP="00312124">
      <w:pPr>
        <w:ind w:right="560" w:firstLineChars="1550" w:firstLine="4357"/>
        <w:jc w:val="center"/>
        <w:rPr>
          <w:b/>
          <w:sz w:val="28"/>
        </w:rPr>
      </w:pPr>
    </w:p>
    <w:p w14:paraId="75879435" w14:textId="77777777" w:rsidR="00312124" w:rsidRDefault="00312124" w:rsidP="00312124">
      <w:pPr>
        <w:ind w:right="560"/>
        <w:jc w:val="left"/>
        <w:rPr>
          <w:b/>
          <w:sz w:val="28"/>
        </w:rPr>
      </w:pPr>
    </w:p>
    <w:p w14:paraId="6D4DAD10" w14:textId="77777777" w:rsidR="00312124" w:rsidRDefault="00312124" w:rsidP="00312124">
      <w:pPr>
        <w:ind w:right="560"/>
        <w:jc w:val="left"/>
        <w:rPr>
          <w:b/>
          <w:sz w:val="28"/>
        </w:rPr>
      </w:pPr>
    </w:p>
    <w:p w14:paraId="57F529BC" w14:textId="77777777" w:rsidR="00312124" w:rsidRDefault="00312124" w:rsidP="00312124">
      <w:pPr>
        <w:ind w:right="560"/>
        <w:jc w:val="left"/>
        <w:rPr>
          <w:b/>
          <w:sz w:val="28"/>
        </w:rPr>
      </w:pPr>
    </w:p>
    <w:p w14:paraId="734EF2ED" w14:textId="77777777" w:rsidR="00312124" w:rsidRDefault="00312124" w:rsidP="00312124">
      <w:pPr>
        <w:ind w:right="560"/>
        <w:jc w:val="left"/>
        <w:rPr>
          <w:b/>
          <w:sz w:val="28"/>
        </w:rPr>
      </w:pPr>
    </w:p>
    <w:p w14:paraId="36CA61F0" w14:textId="77777777" w:rsidR="00312124" w:rsidRDefault="00312124" w:rsidP="00312124">
      <w:pPr>
        <w:ind w:right="560"/>
        <w:jc w:val="left"/>
        <w:rPr>
          <w:b/>
          <w:sz w:val="28"/>
        </w:rPr>
      </w:pPr>
    </w:p>
    <w:p w14:paraId="0D1C0723" w14:textId="77777777" w:rsidR="00312124" w:rsidRPr="002D29BC" w:rsidRDefault="00312124" w:rsidP="00312124">
      <w:pPr>
        <w:ind w:right="560"/>
        <w:jc w:val="left"/>
        <w:rPr>
          <w:b/>
          <w:sz w:val="28"/>
          <w:u w:val="single"/>
        </w:rPr>
      </w:pPr>
      <w:r>
        <w:rPr>
          <w:rFonts w:hint="eastAsia"/>
          <w:b/>
          <w:sz w:val="28"/>
        </w:rPr>
        <w:t>参赛队员：指导老师：</w:t>
      </w:r>
    </w:p>
    <w:p w14:paraId="074A801E" w14:textId="77777777" w:rsidR="00312124" w:rsidRDefault="00312124" w:rsidP="00312124">
      <w:pPr>
        <w:ind w:firstLineChars="200" w:firstLine="562"/>
        <w:jc w:val="right"/>
        <w:rPr>
          <w:b/>
          <w:sz w:val="28"/>
        </w:rPr>
      </w:pPr>
    </w:p>
    <w:p w14:paraId="5021AD6E" w14:textId="77777777" w:rsidR="00312124" w:rsidRDefault="00312124" w:rsidP="00312124">
      <w:pPr>
        <w:ind w:firstLineChars="200" w:firstLine="562"/>
        <w:jc w:val="right"/>
        <w:rPr>
          <w:b/>
          <w:sz w:val="28"/>
        </w:rPr>
      </w:pPr>
    </w:p>
    <w:p w14:paraId="37072715" w14:textId="77777777" w:rsidR="00312124" w:rsidRDefault="00312124" w:rsidP="00312124">
      <w:pPr>
        <w:ind w:firstLineChars="200" w:firstLine="562"/>
        <w:jc w:val="right"/>
        <w:rPr>
          <w:b/>
          <w:sz w:val="28"/>
        </w:rPr>
      </w:pPr>
    </w:p>
    <w:p w14:paraId="28732D78" w14:textId="77777777" w:rsidR="00312124" w:rsidRDefault="00312124" w:rsidP="00312124">
      <w:pPr>
        <w:ind w:firstLineChars="350" w:firstLine="984"/>
        <w:jc w:val="right"/>
        <w:rPr>
          <w:b/>
          <w:sz w:val="28"/>
        </w:rPr>
      </w:pPr>
      <w:r>
        <w:rPr>
          <w:rFonts w:hint="eastAsia"/>
          <w:b/>
          <w:sz w:val="28"/>
        </w:rPr>
        <w:t>年月日</w:t>
      </w:r>
    </w:p>
    <w:p w14:paraId="65A40A17" w14:textId="77777777" w:rsidR="00312124" w:rsidRDefault="00312124" w:rsidP="00312124">
      <w:pPr>
        <w:rPr>
          <w:b/>
          <w:bCs/>
          <w:color w:val="808080"/>
          <w:sz w:val="24"/>
        </w:rPr>
      </w:pPr>
    </w:p>
    <w:p w14:paraId="612408B8" w14:textId="77777777" w:rsidR="00312124" w:rsidRDefault="00312124" w:rsidP="00312124">
      <w:pPr>
        <w:rPr>
          <w:b/>
          <w:sz w:val="32"/>
          <w:szCs w:val="32"/>
        </w:rPr>
      </w:pPr>
    </w:p>
    <w:p w14:paraId="3E6F580E" w14:textId="77777777" w:rsidR="00C1129F" w:rsidRPr="00C1129F" w:rsidRDefault="00C1129F">
      <w:pPr>
        <w:rPr>
          <w:b/>
          <w:sz w:val="32"/>
          <w:szCs w:val="32"/>
        </w:rPr>
      </w:pPr>
    </w:p>
    <w:sectPr w:rsidR="00C1129F" w:rsidRPr="00C1129F" w:rsidSect="007B58E9">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86EE38" w14:textId="77777777" w:rsidR="001676A7" w:rsidRDefault="001676A7" w:rsidP="000F3B03">
      <w:r>
        <w:separator/>
      </w:r>
    </w:p>
  </w:endnote>
  <w:endnote w:type="continuationSeparator" w:id="0">
    <w:p w14:paraId="3C37565C" w14:textId="77777777" w:rsidR="001676A7" w:rsidRDefault="001676A7"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A00002FF" w:usb1="7800205A" w:usb2="14600000" w:usb3="00000000" w:csb0="00000193"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9FE4F" w14:textId="77777777" w:rsidR="003D1226" w:rsidRDefault="003D1226">
    <w:pPr>
      <w:pStyle w:val="a4"/>
      <w:jc w:val="center"/>
    </w:pPr>
    <w:r>
      <w:fldChar w:fldCharType="begin"/>
    </w:r>
    <w:r>
      <w:instrText>PAGE   \* MERGEFORMAT</w:instrText>
    </w:r>
    <w:r>
      <w:fldChar w:fldCharType="separate"/>
    </w:r>
    <w:r w:rsidR="002610A5" w:rsidRPr="002610A5">
      <w:rPr>
        <w:noProof/>
        <w:lang w:val="zh-CN"/>
      </w:rPr>
      <w:t>36</w:t>
    </w:r>
    <w:r>
      <w:rPr>
        <w:noProof/>
        <w:lang w:val="zh-CN"/>
      </w:rPr>
      <w:fldChar w:fldCharType="end"/>
    </w:r>
  </w:p>
  <w:p w14:paraId="08FDD0DA" w14:textId="77777777" w:rsidR="003D1226" w:rsidRDefault="003D122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FEB65" w14:textId="77777777" w:rsidR="001676A7" w:rsidRDefault="001676A7" w:rsidP="000F3B03">
      <w:r>
        <w:separator/>
      </w:r>
    </w:p>
  </w:footnote>
  <w:footnote w:type="continuationSeparator" w:id="0">
    <w:p w14:paraId="5ED3F96E" w14:textId="77777777" w:rsidR="001676A7" w:rsidRDefault="001676A7" w:rsidP="000F3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8" w15:restartNumberingAfterBreak="0">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0"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1"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4"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4"/>
  </w:num>
  <w:num w:numId="4">
    <w:abstractNumId w:val="4"/>
  </w:num>
  <w:num w:numId="5">
    <w:abstractNumId w:val="9"/>
  </w:num>
  <w:num w:numId="6">
    <w:abstractNumId w:val="5"/>
  </w:num>
  <w:num w:numId="7">
    <w:abstractNumId w:val="11"/>
  </w:num>
  <w:num w:numId="8">
    <w:abstractNumId w:val="3"/>
  </w:num>
  <w:num w:numId="9">
    <w:abstractNumId w:val="1"/>
  </w:num>
  <w:num w:numId="10">
    <w:abstractNumId w:val="12"/>
  </w:num>
  <w:num w:numId="11">
    <w:abstractNumId w:val="13"/>
  </w:num>
  <w:num w:numId="12">
    <w:abstractNumId w:val="10"/>
  </w:num>
  <w:num w:numId="13">
    <w:abstractNumId w:val="6"/>
  </w:num>
  <w:num w:numId="14">
    <w:abstractNumId w:val="7"/>
  </w:num>
  <w:num w:numId="15">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FF"/>
    <w:rsid w:val="0000189C"/>
    <w:rsid w:val="0001699F"/>
    <w:rsid w:val="00034702"/>
    <w:rsid w:val="00035D91"/>
    <w:rsid w:val="00046027"/>
    <w:rsid w:val="000464DF"/>
    <w:rsid w:val="000464F7"/>
    <w:rsid w:val="00047D25"/>
    <w:rsid w:val="0005635E"/>
    <w:rsid w:val="00056768"/>
    <w:rsid w:val="00076284"/>
    <w:rsid w:val="00083F5B"/>
    <w:rsid w:val="0008697F"/>
    <w:rsid w:val="00091ADF"/>
    <w:rsid w:val="000928CF"/>
    <w:rsid w:val="000A6E05"/>
    <w:rsid w:val="000A77B7"/>
    <w:rsid w:val="000C2F68"/>
    <w:rsid w:val="000D5629"/>
    <w:rsid w:val="000D74DB"/>
    <w:rsid w:val="000E4AE3"/>
    <w:rsid w:val="000F3B03"/>
    <w:rsid w:val="00100787"/>
    <w:rsid w:val="001211E9"/>
    <w:rsid w:val="001228ED"/>
    <w:rsid w:val="00123E1B"/>
    <w:rsid w:val="00133BA0"/>
    <w:rsid w:val="0013622C"/>
    <w:rsid w:val="001428D2"/>
    <w:rsid w:val="00143AB3"/>
    <w:rsid w:val="00157139"/>
    <w:rsid w:val="00165464"/>
    <w:rsid w:val="001676A7"/>
    <w:rsid w:val="0017110E"/>
    <w:rsid w:val="0017129C"/>
    <w:rsid w:val="00171429"/>
    <w:rsid w:val="00172A4F"/>
    <w:rsid w:val="00180B9C"/>
    <w:rsid w:val="001811A3"/>
    <w:rsid w:val="00187F48"/>
    <w:rsid w:val="001A2278"/>
    <w:rsid w:val="001A2328"/>
    <w:rsid w:val="001C6E16"/>
    <w:rsid w:val="002119C3"/>
    <w:rsid w:val="00224B26"/>
    <w:rsid w:val="002312E0"/>
    <w:rsid w:val="002319FD"/>
    <w:rsid w:val="00236258"/>
    <w:rsid w:val="002445FD"/>
    <w:rsid w:val="00251423"/>
    <w:rsid w:val="00260E0B"/>
    <w:rsid w:val="002610A5"/>
    <w:rsid w:val="00280AC7"/>
    <w:rsid w:val="00293548"/>
    <w:rsid w:val="002971E8"/>
    <w:rsid w:val="002A5F4D"/>
    <w:rsid w:val="002A6C03"/>
    <w:rsid w:val="002A6EB1"/>
    <w:rsid w:val="002C129F"/>
    <w:rsid w:val="002D29BC"/>
    <w:rsid w:val="002D46A2"/>
    <w:rsid w:val="002D531C"/>
    <w:rsid w:val="002D5398"/>
    <w:rsid w:val="002D681E"/>
    <w:rsid w:val="002F4E77"/>
    <w:rsid w:val="0030646B"/>
    <w:rsid w:val="00312124"/>
    <w:rsid w:val="00314BE1"/>
    <w:rsid w:val="0031728E"/>
    <w:rsid w:val="00350E0F"/>
    <w:rsid w:val="00374C48"/>
    <w:rsid w:val="003A4C1E"/>
    <w:rsid w:val="003A5784"/>
    <w:rsid w:val="003B1538"/>
    <w:rsid w:val="003B2AAD"/>
    <w:rsid w:val="003C1421"/>
    <w:rsid w:val="003D1226"/>
    <w:rsid w:val="003D21EF"/>
    <w:rsid w:val="003E590A"/>
    <w:rsid w:val="003E681E"/>
    <w:rsid w:val="00410720"/>
    <w:rsid w:val="00417B7D"/>
    <w:rsid w:val="00422CB1"/>
    <w:rsid w:val="00433075"/>
    <w:rsid w:val="00444DE3"/>
    <w:rsid w:val="00445046"/>
    <w:rsid w:val="0045262C"/>
    <w:rsid w:val="00460C1E"/>
    <w:rsid w:val="004635B2"/>
    <w:rsid w:val="00466501"/>
    <w:rsid w:val="004719CD"/>
    <w:rsid w:val="00472F1A"/>
    <w:rsid w:val="004915B6"/>
    <w:rsid w:val="00493D23"/>
    <w:rsid w:val="004B3BCC"/>
    <w:rsid w:val="004C258E"/>
    <w:rsid w:val="004C5815"/>
    <w:rsid w:val="004D634A"/>
    <w:rsid w:val="004D773A"/>
    <w:rsid w:val="004E0CF1"/>
    <w:rsid w:val="004E1CDA"/>
    <w:rsid w:val="004E3A21"/>
    <w:rsid w:val="005011FA"/>
    <w:rsid w:val="00503B31"/>
    <w:rsid w:val="00511026"/>
    <w:rsid w:val="005217AE"/>
    <w:rsid w:val="00523306"/>
    <w:rsid w:val="00524236"/>
    <w:rsid w:val="00531E65"/>
    <w:rsid w:val="00541B0C"/>
    <w:rsid w:val="005607AF"/>
    <w:rsid w:val="00564CDE"/>
    <w:rsid w:val="00565340"/>
    <w:rsid w:val="00581F6F"/>
    <w:rsid w:val="0059580E"/>
    <w:rsid w:val="005A0ABF"/>
    <w:rsid w:val="005B20C6"/>
    <w:rsid w:val="005B4126"/>
    <w:rsid w:val="005D47B1"/>
    <w:rsid w:val="005E5E81"/>
    <w:rsid w:val="00617448"/>
    <w:rsid w:val="006525B4"/>
    <w:rsid w:val="006560FE"/>
    <w:rsid w:val="00663DD8"/>
    <w:rsid w:val="00667F38"/>
    <w:rsid w:val="00687EE5"/>
    <w:rsid w:val="00690751"/>
    <w:rsid w:val="00696D3E"/>
    <w:rsid w:val="006A1BAF"/>
    <w:rsid w:val="006B0D11"/>
    <w:rsid w:val="006B5519"/>
    <w:rsid w:val="006C7006"/>
    <w:rsid w:val="006E41D6"/>
    <w:rsid w:val="006F49F2"/>
    <w:rsid w:val="006F5F5B"/>
    <w:rsid w:val="00701E15"/>
    <w:rsid w:val="007034C5"/>
    <w:rsid w:val="007050B8"/>
    <w:rsid w:val="007144A0"/>
    <w:rsid w:val="0073235D"/>
    <w:rsid w:val="00734897"/>
    <w:rsid w:val="00735E75"/>
    <w:rsid w:val="00743648"/>
    <w:rsid w:val="007449A5"/>
    <w:rsid w:val="007910C1"/>
    <w:rsid w:val="007B1383"/>
    <w:rsid w:val="007B1C3E"/>
    <w:rsid w:val="007B2F80"/>
    <w:rsid w:val="007B536C"/>
    <w:rsid w:val="007B58E9"/>
    <w:rsid w:val="007B6242"/>
    <w:rsid w:val="007D4A12"/>
    <w:rsid w:val="007D5CA9"/>
    <w:rsid w:val="007D61E8"/>
    <w:rsid w:val="007E64A8"/>
    <w:rsid w:val="0080083D"/>
    <w:rsid w:val="00801B61"/>
    <w:rsid w:val="0080369C"/>
    <w:rsid w:val="00807045"/>
    <w:rsid w:val="00822A18"/>
    <w:rsid w:val="00830270"/>
    <w:rsid w:val="00834983"/>
    <w:rsid w:val="00835424"/>
    <w:rsid w:val="00864154"/>
    <w:rsid w:val="00864623"/>
    <w:rsid w:val="00865FA8"/>
    <w:rsid w:val="0087592D"/>
    <w:rsid w:val="0087785F"/>
    <w:rsid w:val="00884BA9"/>
    <w:rsid w:val="008857F2"/>
    <w:rsid w:val="008A1391"/>
    <w:rsid w:val="008A6203"/>
    <w:rsid w:val="008B7E50"/>
    <w:rsid w:val="008C1284"/>
    <w:rsid w:val="008D6F4C"/>
    <w:rsid w:val="008E30E1"/>
    <w:rsid w:val="008F3556"/>
    <w:rsid w:val="008F37D3"/>
    <w:rsid w:val="008F442E"/>
    <w:rsid w:val="00912BE0"/>
    <w:rsid w:val="00914AB9"/>
    <w:rsid w:val="00915793"/>
    <w:rsid w:val="009326A9"/>
    <w:rsid w:val="009331CA"/>
    <w:rsid w:val="00940D6E"/>
    <w:rsid w:val="0094108B"/>
    <w:rsid w:val="00944051"/>
    <w:rsid w:val="00946A82"/>
    <w:rsid w:val="009777BF"/>
    <w:rsid w:val="00981A4C"/>
    <w:rsid w:val="0098661C"/>
    <w:rsid w:val="00986F3F"/>
    <w:rsid w:val="009A11F4"/>
    <w:rsid w:val="009B0F8A"/>
    <w:rsid w:val="009C75CF"/>
    <w:rsid w:val="009D3083"/>
    <w:rsid w:val="009E669F"/>
    <w:rsid w:val="009F0449"/>
    <w:rsid w:val="009F1835"/>
    <w:rsid w:val="009F201C"/>
    <w:rsid w:val="009F4F4F"/>
    <w:rsid w:val="00A05341"/>
    <w:rsid w:val="00A05C4B"/>
    <w:rsid w:val="00A348D2"/>
    <w:rsid w:val="00A41A0E"/>
    <w:rsid w:val="00A463EB"/>
    <w:rsid w:val="00A55748"/>
    <w:rsid w:val="00A754FE"/>
    <w:rsid w:val="00A8567F"/>
    <w:rsid w:val="00A93ED2"/>
    <w:rsid w:val="00A977A6"/>
    <w:rsid w:val="00AA096C"/>
    <w:rsid w:val="00AA0F48"/>
    <w:rsid w:val="00AA2F3C"/>
    <w:rsid w:val="00AA5D78"/>
    <w:rsid w:val="00AB116B"/>
    <w:rsid w:val="00AB3DFF"/>
    <w:rsid w:val="00AE0095"/>
    <w:rsid w:val="00B04DC0"/>
    <w:rsid w:val="00B06544"/>
    <w:rsid w:val="00B1161C"/>
    <w:rsid w:val="00B133F3"/>
    <w:rsid w:val="00B13D45"/>
    <w:rsid w:val="00B142A6"/>
    <w:rsid w:val="00B243BB"/>
    <w:rsid w:val="00B24D11"/>
    <w:rsid w:val="00B31F49"/>
    <w:rsid w:val="00B34E9C"/>
    <w:rsid w:val="00B43657"/>
    <w:rsid w:val="00B43905"/>
    <w:rsid w:val="00B43912"/>
    <w:rsid w:val="00B45785"/>
    <w:rsid w:val="00B461CC"/>
    <w:rsid w:val="00B52512"/>
    <w:rsid w:val="00B52564"/>
    <w:rsid w:val="00B55A50"/>
    <w:rsid w:val="00B702C1"/>
    <w:rsid w:val="00B94332"/>
    <w:rsid w:val="00B9546E"/>
    <w:rsid w:val="00BB6B93"/>
    <w:rsid w:val="00BC13BF"/>
    <w:rsid w:val="00BC1D5D"/>
    <w:rsid w:val="00BC3976"/>
    <w:rsid w:val="00BC3EF6"/>
    <w:rsid w:val="00BD44EE"/>
    <w:rsid w:val="00BE30CE"/>
    <w:rsid w:val="00BF2B60"/>
    <w:rsid w:val="00BF52EC"/>
    <w:rsid w:val="00C008A0"/>
    <w:rsid w:val="00C032FA"/>
    <w:rsid w:val="00C050C1"/>
    <w:rsid w:val="00C067AD"/>
    <w:rsid w:val="00C1097C"/>
    <w:rsid w:val="00C1129F"/>
    <w:rsid w:val="00C1163A"/>
    <w:rsid w:val="00C11AB0"/>
    <w:rsid w:val="00C15D03"/>
    <w:rsid w:val="00C23900"/>
    <w:rsid w:val="00C42933"/>
    <w:rsid w:val="00C43E3D"/>
    <w:rsid w:val="00C51C08"/>
    <w:rsid w:val="00C53723"/>
    <w:rsid w:val="00C634AE"/>
    <w:rsid w:val="00C8078C"/>
    <w:rsid w:val="00C81EE6"/>
    <w:rsid w:val="00C869F9"/>
    <w:rsid w:val="00C92FA2"/>
    <w:rsid w:val="00CA2DA0"/>
    <w:rsid w:val="00CB4893"/>
    <w:rsid w:val="00CB7ED0"/>
    <w:rsid w:val="00CC2A1E"/>
    <w:rsid w:val="00CC392E"/>
    <w:rsid w:val="00CC472E"/>
    <w:rsid w:val="00CC68E9"/>
    <w:rsid w:val="00CD3392"/>
    <w:rsid w:val="00CF1423"/>
    <w:rsid w:val="00CF5008"/>
    <w:rsid w:val="00CF7CB0"/>
    <w:rsid w:val="00D11088"/>
    <w:rsid w:val="00D112B6"/>
    <w:rsid w:val="00D34FED"/>
    <w:rsid w:val="00D3533F"/>
    <w:rsid w:val="00D46C5C"/>
    <w:rsid w:val="00D54AA2"/>
    <w:rsid w:val="00D54D64"/>
    <w:rsid w:val="00D550FF"/>
    <w:rsid w:val="00D60425"/>
    <w:rsid w:val="00D71539"/>
    <w:rsid w:val="00D8497E"/>
    <w:rsid w:val="00D92845"/>
    <w:rsid w:val="00D96766"/>
    <w:rsid w:val="00D96E0A"/>
    <w:rsid w:val="00D97880"/>
    <w:rsid w:val="00DA2E4F"/>
    <w:rsid w:val="00DA43D9"/>
    <w:rsid w:val="00DC7E74"/>
    <w:rsid w:val="00DD7D2D"/>
    <w:rsid w:val="00DF511E"/>
    <w:rsid w:val="00DF64BF"/>
    <w:rsid w:val="00E0118E"/>
    <w:rsid w:val="00E264DF"/>
    <w:rsid w:val="00E354B3"/>
    <w:rsid w:val="00E35721"/>
    <w:rsid w:val="00E35E2C"/>
    <w:rsid w:val="00E719E9"/>
    <w:rsid w:val="00E71EF4"/>
    <w:rsid w:val="00E745DF"/>
    <w:rsid w:val="00E843A9"/>
    <w:rsid w:val="00E91EF8"/>
    <w:rsid w:val="00E96070"/>
    <w:rsid w:val="00EA54EF"/>
    <w:rsid w:val="00EB12A4"/>
    <w:rsid w:val="00EB72E6"/>
    <w:rsid w:val="00EC02A8"/>
    <w:rsid w:val="00EC52CC"/>
    <w:rsid w:val="00ED3E70"/>
    <w:rsid w:val="00ED6855"/>
    <w:rsid w:val="00EE67F5"/>
    <w:rsid w:val="00EF40AB"/>
    <w:rsid w:val="00F00A0C"/>
    <w:rsid w:val="00F014FA"/>
    <w:rsid w:val="00F0558B"/>
    <w:rsid w:val="00F06C0A"/>
    <w:rsid w:val="00F31D16"/>
    <w:rsid w:val="00F365C7"/>
    <w:rsid w:val="00F45570"/>
    <w:rsid w:val="00F5385B"/>
    <w:rsid w:val="00F76591"/>
    <w:rsid w:val="00F82230"/>
    <w:rsid w:val="00F86E22"/>
    <w:rsid w:val="00F93DFA"/>
    <w:rsid w:val="00F966B8"/>
    <w:rsid w:val="00FA3D57"/>
    <w:rsid w:val="00FA4701"/>
    <w:rsid w:val="00FC0343"/>
    <w:rsid w:val="00FE52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23FA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94108B"/>
    <w:rPr>
      <w:color w:val="808080"/>
    </w:rPr>
  </w:style>
  <w:style w:type="table" w:styleId="a8">
    <w:name w:val="Table Grid"/>
    <w:basedOn w:val="a1"/>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Balloon Text"/>
    <w:basedOn w:val="a"/>
    <w:link w:val="Char1"/>
    <w:rsid w:val="00667F38"/>
    <w:rPr>
      <w:sz w:val="18"/>
      <w:szCs w:val="18"/>
    </w:rPr>
  </w:style>
  <w:style w:type="character" w:customStyle="1" w:styleId="Char1">
    <w:name w:val="批注框文本 Char"/>
    <w:basedOn w:val="a0"/>
    <w:link w:val="aa"/>
    <w:rsid w:val="00667F3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185142960">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3222383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1957253355">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2.bin"/><Relationship Id="rId26" Type="http://schemas.openxmlformats.org/officeDocument/2006/relationships/chart" Target="charts/chart4.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wmf"/><Relationship Id="rId25" Type="http://schemas.openxmlformats.org/officeDocument/2006/relationships/image" Target="media/image13.wmf"/><Relationship Id="rId33" Type="http://schemas.openxmlformats.org/officeDocument/2006/relationships/hyperlink" Target="https://wenku.baidu.com/view/99c8408e6529647d272852cd.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wmf"/><Relationship Id="rId32" Type="http://schemas.openxmlformats.org/officeDocument/2006/relationships/hyperlink" Target="http://blog.csdn.net/MATLAB_matlab/article/details/59483185?locationNum=10&amp;fps=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11.wmf"/><Relationship Id="rId28" Type="http://schemas.openxmlformats.org/officeDocument/2006/relationships/image" Target="media/image12.png"/><Relationship Id="rId36"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chart" Target="charts/chart5.xml"/><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8468;&#20214;\AHP\AH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Sheet1!$B$19:$B$178</c:f>
              <c:numCache>
                <c:formatCode>General</c:formatCode>
                <c:ptCount val="160"/>
                <c:pt idx="0">
                  <c:v>0</c:v>
                </c:pt>
                <c:pt idx="1">
                  <c:v>100</c:v>
                </c:pt>
                <c:pt idx="2">
                  <c:v>260</c:v>
                </c:pt>
                <c:pt idx="3">
                  <c:v>300</c:v>
                </c:pt>
                <c:pt idx="4">
                  <c:v>320</c:v>
                </c:pt>
                <c:pt idx="5">
                  <c:v>350</c:v>
                </c:pt>
                <c:pt idx="6">
                  <c:v>380</c:v>
                </c:pt>
                <c:pt idx="7">
                  <c:v>400</c:v>
                </c:pt>
                <c:pt idx="8">
                  <c:v>420</c:v>
                </c:pt>
                <c:pt idx="9">
                  <c:v>450</c:v>
                </c:pt>
                <c:pt idx="10">
                  <c:v>500</c:v>
                </c:pt>
                <c:pt idx="11">
                  <c:v>600</c:v>
                </c:pt>
                <c:pt idx="12">
                  <c:v>650</c:v>
                </c:pt>
                <c:pt idx="13">
                  <c:v>700</c:v>
                </c:pt>
                <c:pt idx="14">
                  <c:v>760</c:v>
                </c:pt>
                <c:pt idx="15">
                  <c:v>800</c:v>
                </c:pt>
                <c:pt idx="16">
                  <c:v>820</c:v>
                </c:pt>
                <c:pt idx="17">
                  <c:v>850</c:v>
                </c:pt>
                <c:pt idx="18">
                  <c:v>860</c:v>
                </c:pt>
                <c:pt idx="19">
                  <c:v>900</c:v>
                </c:pt>
                <c:pt idx="20">
                  <c:v>930</c:v>
                </c:pt>
                <c:pt idx="21">
                  <c:v>950</c:v>
                </c:pt>
                <c:pt idx="22">
                  <c:v>960</c:v>
                </c:pt>
                <c:pt idx="23">
                  <c:v>970</c:v>
                </c:pt>
                <c:pt idx="24">
                  <c:v>1000</c:v>
                </c:pt>
                <c:pt idx="25">
                  <c:v>1020</c:v>
                </c:pt>
                <c:pt idx="26">
                  <c:v>1050</c:v>
                </c:pt>
                <c:pt idx="27">
                  <c:v>1080</c:v>
                </c:pt>
                <c:pt idx="28">
                  <c:v>1100</c:v>
                </c:pt>
                <c:pt idx="29">
                  <c:v>1200</c:v>
                </c:pt>
                <c:pt idx="30">
                  <c:v>1230</c:v>
                </c:pt>
                <c:pt idx="31">
                  <c:v>1250</c:v>
                </c:pt>
                <c:pt idx="32">
                  <c:v>1300</c:v>
                </c:pt>
                <c:pt idx="33">
                  <c:v>1320</c:v>
                </c:pt>
                <c:pt idx="34">
                  <c:v>1400</c:v>
                </c:pt>
                <c:pt idx="35">
                  <c:v>1420</c:v>
                </c:pt>
                <c:pt idx="36">
                  <c:v>1450</c:v>
                </c:pt>
                <c:pt idx="37">
                  <c:v>1500</c:v>
                </c:pt>
                <c:pt idx="38">
                  <c:v>1510</c:v>
                </c:pt>
                <c:pt idx="39">
                  <c:v>1550</c:v>
                </c:pt>
                <c:pt idx="40">
                  <c:v>1560</c:v>
                </c:pt>
                <c:pt idx="41">
                  <c:v>1600</c:v>
                </c:pt>
                <c:pt idx="42">
                  <c:v>1700</c:v>
                </c:pt>
                <c:pt idx="43">
                  <c:v>1715</c:v>
                </c:pt>
                <c:pt idx="44">
                  <c:v>1750</c:v>
                </c:pt>
                <c:pt idx="45">
                  <c:v>1800</c:v>
                </c:pt>
                <c:pt idx="46">
                  <c:v>1850</c:v>
                </c:pt>
                <c:pt idx="47">
                  <c:v>1900</c:v>
                </c:pt>
                <c:pt idx="48">
                  <c:v>1905</c:v>
                </c:pt>
                <c:pt idx="49">
                  <c:v>1950</c:v>
                </c:pt>
                <c:pt idx="50">
                  <c:v>2000</c:v>
                </c:pt>
                <c:pt idx="51">
                  <c:v>2040</c:v>
                </c:pt>
                <c:pt idx="52">
                  <c:v>2100</c:v>
                </c:pt>
                <c:pt idx="53">
                  <c:v>2150</c:v>
                </c:pt>
                <c:pt idx="54">
                  <c:v>2180</c:v>
                </c:pt>
                <c:pt idx="55">
                  <c:v>2200</c:v>
                </c:pt>
                <c:pt idx="56">
                  <c:v>2250</c:v>
                </c:pt>
                <c:pt idx="57">
                  <c:v>2300</c:v>
                </c:pt>
                <c:pt idx="58">
                  <c:v>2350</c:v>
                </c:pt>
                <c:pt idx="59">
                  <c:v>2400</c:v>
                </c:pt>
                <c:pt idx="60">
                  <c:v>2450</c:v>
                </c:pt>
                <c:pt idx="61">
                  <c:v>2500</c:v>
                </c:pt>
                <c:pt idx="62">
                  <c:v>2540</c:v>
                </c:pt>
                <c:pt idx="63">
                  <c:v>2550</c:v>
                </c:pt>
                <c:pt idx="64">
                  <c:v>2560</c:v>
                </c:pt>
                <c:pt idx="65">
                  <c:v>2570</c:v>
                </c:pt>
                <c:pt idx="66">
                  <c:v>2580</c:v>
                </c:pt>
                <c:pt idx="67">
                  <c:v>2600</c:v>
                </c:pt>
                <c:pt idx="68">
                  <c:v>2650</c:v>
                </c:pt>
                <c:pt idx="69">
                  <c:v>2660</c:v>
                </c:pt>
                <c:pt idx="70">
                  <c:v>2680</c:v>
                </c:pt>
                <c:pt idx="71">
                  <c:v>2700</c:v>
                </c:pt>
                <c:pt idx="72">
                  <c:v>2730</c:v>
                </c:pt>
                <c:pt idx="73">
                  <c:v>2750</c:v>
                </c:pt>
                <c:pt idx="74">
                  <c:v>2760</c:v>
                </c:pt>
                <c:pt idx="75">
                  <c:v>2800</c:v>
                </c:pt>
                <c:pt idx="76">
                  <c:v>2840</c:v>
                </c:pt>
                <c:pt idx="77">
                  <c:v>2850</c:v>
                </c:pt>
                <c:pt idx="78">
                  <c:v>2860</c:v>
                </c:pt>
                <c:pt idx="79">
                  <c:v>2880</c:v>
                </c:pt>
                <c:pt idx="80">
                  <c:v>2900</c:v>
                </c:pt>
                <c:pt idx="81">
                  <c:v>2910</c:v>
                </c:pt>
                <c:pt idx="82">
                  <c:v>2915</c:v>
                </c:pt>
                <c:pt idx="83">
                  <c:v>2920</c:v>
                </c:pt>
                <c:pt idx="84">
                  <c:v>2930</c:v>
                </c:pt>
                <c:pt idx="85">
                  <c:v>2950</c:v>
                </c:pt>
                <c:pt idx="86">
                  <c:v>3000</c:v>
                </c:pt>
                <c:pt idx="87">
                  <c:v>3020</c:v>
                </c:pt>
                <c:pt idx="88">
                  <c:v>3050</c:v>
                </c:pt>
                <c:pt idx="89">
                  <c:v>3060</c:v>
                </c:pt>
                <c:pt idx="90">
                  <c:v>3070</c:v>
                </c:pt>
                <c:pt idx="91">
                  <c:v>3080</c:v>
                </c:pt>
                <c:pt idx="92">
                  <c:v>3100</c:v>
                </c:pt>
                <c:pt idx="93">
                  <c:v>3120</c:v>
                </c:pt>
                <c:pt idx="94">
                  <c:v>3180</c:v>
                </c:pt>
                <c:pt idx="95">
                  <c:v>3200</c:v>
                </c:pt>
                <c:pt idx="96">
                  <c:v>3250</c:v>
                </c:pt>
                <c:pt idx="97">
                  <c:v>3260</c:v>
                </c:pt>
                <c:pt idx="98">
                  <c:v>3270</c:v>
                </c:pt>
                <c:pt idx="99">
                  <c:v>3300</c:v>
                </c:pt>
                <c:pt idx="100">
                  <c:v>3320</c:v>
                </c:pt>
                <c:pt idx="101">
                  <c:v>3340</c:v>
                </c:pt>
                <c:pt idx="102">
                  <c:v>3350</c:v>
                </c:pt>
                <c:pt idx="103">
                  <c:v>3360</c:v>
                </c:pt>
                <c:pt idx="104">
                  <c:v>3380</c:v>
                </c:pt>
                <c:pt idx="105">
                  <c:v>3400</c:v>
                </c:pt>
                <c:pt idx="106">
                  <c:v>3450</c:v>
                </c:pt>
                <c:pt idx="107">
                  <c:v>3500</c:v>
                </c:pt>
                <c:pt idx="108">
                  <c:v>3510</c:v>
                </c:pt>
                <c:pt idx="109">
                  <c:v>3600</c:v>
                </c:pt>
                <c:pt idx="110">
                  <c:v>3630</c:v>
                </c:pt>
                <c:pt idx="111">
                  <c:v>3680</c:v>
                </c:pt>
                <c:pt idx="112">
                  <c:v>3700</c:v>
                </c:pt>
                <c:pt idx="113">
                  <c:v>3730</c:v>
                </c:pt>
                <c:pt idx="114">
                  <c:v>3750</c:v>
                </c:pt>
                <c:pt idx="115">
                  <c:v>3780</c:v>
                </c:pt>
                <c:pt idx="116">
                  <c:v>3800</c:v>
                </c:pt>
                <c:pt idx="117">
                  <c:v>3850</c:v>
                </c:pt>
                <c:pt idx="118">
                  <c:v>4000</c:v>
                </c:pt>
                <c:pt idx="119">
                  <c:v>4015</c:v>
                </c:pt>
                <c:pt idx="120">
                  <c:v>4050</c:v>
                </c:pt>
                <c:pt idx="121">
                  <c:v>4060</c:v>
                </c:pt>
                <c:pt idx="122">
                  <c:v>4070</c:v>
                </c:pt>
                <c:pt idx="123">
                  <c:v>4080</c:v>
                </c:pt>
                <c:pt idx="124">
                  <c:v>4100</c:v>
                </c:pt>
                <c:pt idx="125">
                  <c:v>4150</c:v>
                </c:pt>
                <c:pt idx="126">
                  <c:v>4180</c:v>
                </c:pt>
                <c:pt idx="127">
                  <c:v>4200</c:v>
                </c:pt>
                <c:pt idx="128">
                  <c:v>4250</c:v>
                </c:pt>
                <c:pt idx="129">
                  <c:v>4300</c:v>
                </c:pt>
                <c:pt idx="130">
                  <c:v>4400</c:v>
                </c:pt>
                <c:pt idx="131">
                  <c:v>4500</c:v>
                </c:pt>
                <c:pt idx="132">
                  <c:v>4700</c:v>
                </c:pt>
                <c:pt idx="133">
                  <c:v>4780</c:v>
                </c:pt>
                <c:pt idx="134">
                  <c:v>4800</c:v>
                </c:pt>
                <c:pt idx="135">
                  <c:v>4850</c:v>
                </c:pt>
                <c:pt idx="136">
                  <c:v>5000</c:v>
                </c:pt>
                <c:pt idx="137">
                  <c:v>5020</c:v>
                </c:pt>
                <c:pt idx="138">
                  <c:v>5050</c:v>
                </c:pt>
                <c:pt idx="139">
                  <c:v>5100</c:v>
                </c:pt>
                <c:pt idx="140">
                  <c:v>5200</c:v>
                </c:pt>
                <c:pt idx="141">
                  <c:v>5300</c:v>
                </c:pt>
                <c:pt idx="142">
                  <c:v>5400</c:v>
                </c:pt>
                <c:pt idx="143">
                  <c:v>5500</c:v>
                </c:pt>
                <c:pt idx="144">
                  <c:v>5580</c:v>
                </c:pt>
                <c:pt idx="145">
                  <c:v>6000</c:v>
                </c:pt>
                <c:pt idx="146">
                  <c:v>6020</c:v>
                </c:pt>
                <c:pt idx="147">
                  <c:v>6050</c:v>
                </c:pt>
                <c:pt idx="148">
                  <c:v>6080</c:v>
                </c:pt>
                <c:pt idx="149">
                  <c:v>6150</c:v>
                </c:pt>
                <c:pt idx="150">
                  <c:v>6200</c:v>
                </c:pt>
                <c:pt idx="151">
                  <c:v>6250</c:v>
                </c:pt>
                <c:pt idx="152">
                  <c:v>6300</c:v>
                </c:pt>
                <c:pt idx="153">
                  <c:v>6800</c:v>
                </c:pt>
                <c:pt idx="154">
                  <c:v>7060</c:v>
                </c:pt>
                <c:pt idx="155">
                  <c:v>7500</c:v>
                </c:pt>
                <c:pt idx="156">
                  <c:v>8800</c:v>
                </c:pt>
                <c:pt idx="157">
                  <c:v>9800</c:v>
                </c:pt>
                <c:pt idx="158">
                  <c:v>10000</c:v>
                </c:pt>
                <c:pt idx="159">
                  <c:v>13800</c:v>
                </c:pt>
              </c:numCache>
            </c:numRef>
          </c:xVal>
          <c:yVal>
            <c:numRef>
              <c:f>Sheet1!$C$19:$C$178</c:f>
              <c:numCache>
                <c:formatCode>General</c:formatCode>
                <c:ptCount val="160"/>
                <c:pt idx="0">
                  <c:v>143</c:v>
                </c:pt>
                <c:pt idx="1">
                  <c:v>1</c:v>
                </c:pt>
                <c:pt idx="2">
                  <c:v>3</c:v>
                </c:pt>
                <c:pt idx="3">
                  <c:v>20</c:v>
                </c:pt>
                <c:pt idx="4">
                  <c:v>7</c:v>
                </c:pt>
                <c:pt idx="5">
                  <c:v>1</c:v>
                </c:pt>
                <c:pt idx="6">
                  <c:v>3</c:v>
                </c:pt>
                <c:pt idx="7">
                  <c:v>5</c:v>
                </c:pt>
                <c:pt idx="8">
                  <c:v>1</c:v>
                </c:pt>
                <c:pt idx="9">
                  <c:v>2</c:v>
                </c:pt>
                <c:pt idx="10">
                  <c:v>9</c:v>
                </c:pt>
                <c:pt idx="11">
                  <c:v>11</c:v>
                </c:pt>
                <c:pt idx="12">
                  <c:v>6</c:v>
                </c:pt>
                <c:pt idx="13">
                  <c:v>2</c:v>
                </c:pt>
                <c:pt idx="14">
                  <c:v>9</c:v>
                </c:pt>
                <c:pt idx="15">
                  <c:v>25</c:v>
                </c:pt>
                <c:pt idx="16">
                  <c:v>1</c:v>
                </c:pt>
                <c:pt idx="17">
                  <c:v>5</c:v>
                </c:pt>
                <c:pt idx="18">
                  <c:v>4</c:v>
                </c:pt>
                <c:pt idx="19">
                  <c:v>3</c:v>
                </c:pt>
                <c:pt idx="20">
                  <c:v>1</c:v>
                </c:pt>
                <c:pt idx="21">
                  <c:v>1</c:v>
                </c:pt>
                <c:pt idx="22">
                  <c:v>2</c:v>
                </c:pt>
                <c:pt idx="23">
                  <c:v>4</c:v>
                </c:pt>
                <c:pt idx="24">
                  <c:v>11</c:v>
                </c:pt>
                <c:pt idx="25">
                  <c:v>3</c:v>
                </c:pt>
                <c:pt idx="26">
                  <c:v>9</c:v>
                </c:pt>
                <c:pt idx="27">
                  <c:v>1</c:v>
                </c:pt>
                <c:pt idx="28">
                  <c:v>1</c:v>
                </c:pt>
                <c:pt idx="29">
                  <c:v>1</c:v>
                </c:pt>
                <c:pt idx="30">
                  <c:v>2</c:v>
                </c:pt>
                <c:pt idx="31">
                  <c:v>11</c:v>
                </c:pt>
                <c:pt idx="32">
                  <c:v>5</c:v>
                </c:pt>
                <c:pt idx="33">
                  <c:v>1</c:v>
                </c:pt>
                <c:pt idx="34">
                  <c:v>7</c:v>
                </c:pt>
                <c:pt idx="35">
                  <c:v>1</c:v>
                </c:pt>
                <c:pt idx="36">
                  <c:v>24</c:v>
                </c:pt>
                <c:pt idx="37">
                  <c:v>26</c:v>
                </c:pt>
                <c:pt idx="38">
                  <c:v>4</c:v>
                </c:pt>
                <c:pt idx="39">
                  <c:v>1</c:v>
                </c:pt>
                <c:pt idx="40">
                  <c:v>2</c:v>
                </c:pt>
                <c:pt idx="41">
                  <c:v>4</c:v>
                </c:pt>
                <c:pt idx="42">
                  <c:v>1</c:v>
                </c:pt>
                <c:pt idx="43">
                  <c:v>2</c:v>
                </c:pt>
                <c:pt idx="44">
                  <c:v>1</c:v>
                </c:pt>
                <c:pt idx="45">
                  <c:v>17</c:v>
                </c:pt>
                <c:pt idx="46">
                  <c:v>4</c:v>
                </c:pt>
                <c:pt idx="47">
                  <c:v>2</c:v>
                </c:pt>
                <c:pt idx="48">
                  <c:v>1</c:v>
                </c:pt>
                <c:pt idx="49">
                  <c:v>3</c:v>
                </c:pt>
                <c:pt idx="50">
                  <c:v>89</c:v>
                </c:pt>
                <c:pt idx="51">
                  <c:v>2</c:v>
                </c:pt>
                <c:pt idx="52">
                  <c:v>7</c:v>
                </c:pt>
                <c:pt idx="53">
                  <c:v>2</c:v>
                </c:pt>
                <c:pt idx="54">
                  <c:v>1</c:v>
                </c:pt>
                <c:pt idx="55">
                  <c:v>31</c:v>
                </c:pt>
                <c:pt idx="56">
                  <c:v>1</c:v>
                </c:pt>
                <c:pt idx="57">
                  <c:v>26</c:v>
                </c:pt>
                <c:pt idx="58">
                  <c:v>5</c:v>
                </c:pt>
                <c:pt idx="59">
                  <c:v>18</c:v>
                </c:pt>
                <c:pt idx="60">
                  <c:v>11</c:v>
                </c:pt>
                <c:pt idx="61">
                  <c:v>56</c:v>
                </c:pt>
                <c:pt idx="62">
                  <c:v>1</c:v>
                </c:pt>
                <c:pt idx="63">
                  <c:v>1</c:v>
                </c:pt>
                <c:pt idx="64">
                  <c:v>1</c:v>
                </c:pt>
                <c:pt idx="65">
                  <c:v>13</c:v>
                </c:pt>
                <c:pt idx="66">
                  <c:v>13</c:v>
                </c:pt>
                <c:pt idx="67">
                  <c:v>45</c:v>
                </c:pt>
                <c:pt idx="68">
                  <c:v>2</c:v>
                </c:pt>
                <c:pt idx="69">
                  <c:v>2</c:v>
                </c:pt>
                <c:pt idx="70">
                  <c:v>5</c:v>
                </c:pt>
                <c:pt idx="71">
                  <c:v>16</c:v>
                </c:pt>
                <c:pt idx="72">
                  <c:v>3</c:v>
                </c:pt>
                <c:pt idx="73">
                  <c:v>3</c:v>
                </c:pt>
                <c:pt idx="74">
                  <c:v>1</c:v>
                </c:pt>
                <c:pt idx="75">
                  <c:v>74</c:v>
                </c:pt>
                <c:pt idx="76">
                  <c:v>10</c:v>
                </c:pt>
                <c:pt idx="77">
                  <c:v>5</c:v>
                </c:pt>
                <c:pt idx="78">
                  <c:v>5</c:v>
                </c:pt>
                <c:pt idx="79">
                  <c:v>1</c:v>
                </c:pt>
                <c:pt idx="80">
                  <c:v>14</c:v>
                </c:pt>
                <c:pt idx="81">
                  <c:v>2</c:v>
                </c:pt>
                <c:pt idx="82">
                  <c:v>2</c:v>
                </c:pt>
                <c:pt idx="83">
                  <c:v>1</c:v>
                </c:pt>
                <c:pt idx="84">
                  <c:v>2</c:v>
                </c:pt>
                <c:pt idx="85">
                  <c:v>11</c:v>
                </c:pt>
                <c:pt idx="86">
                  <c:v>366</c:v>
                </c:pt>
                <c:pt idx="87">
                  <c:v>3</c:v>
                </c:pt>
                <c:pt idx="88">
                  <c:v>9</c:v>
                </c:pt>
                <c:pt idx="89">
                  <c:v>11</c:v>
                </c:pt>
                <c:pt idx="90">
                  <c:v>7</c:v>
                </c:pt>
                <c:pt idx="91">
                  <c:v>17</c:v>
                </c:pt>
                <c:pt idx="92">
                  <c:v>7</c:v>
                </c:pt>
                <c:pt idx="93">
                  <c:v>15</c:v>
                </c:pt>
                <c:pt idx="94">
                  <c:v>8</c:v>
                </c:pt>
                <c:pt idx="95">
                  <c:v>57</c:v>
                </c:pt>
                <c:pt idx="96">
                  <c:v>7</c:v>
                </c:pt>
                <c:pt idx="97">
                  <c:v>1</c:v>
                </c:pt>
                <c:pt idx="98">
                  <c:v>1</c:v>
                </c:pt>
                <c:pt idx="99">
                  <c:v>42</c:v>
                </c:pt>
                <c:pt idx="100">
                  <c:v>2</c:v>
                </c:pt>
                <c:pt idx="101">
                  <c:v>3</c:v>
                </c:pt>
                <c:pt idx="102">
                  <c:v>15</c:v>
                </c:pt>
                <c:pt idx="103">
                  <c:v>35</c:v>
                </c:pt>
                <c:pt idx="104">
                  <c:v>15</c:v>
                </c:pt>
                <c:pt idx="105">
                  <c:v>28</c:v>
                </c:pt>
                <c:pt idx="106">
                  <c:v>1</c:v>
                </c:pt>
                <c:pt idx="107">
                  <c:v>104</c:v>
                </c:pt>
                <c:pt idx="108">
                  <c:v>1</c:v>
                </c:pt>
                <c:pt idx="109">
                  <c:v>12</c:v>
                </c:pt>
                <c:pt idx="110">
                  <c:v>1</c:v>
                </c:pt>
                <c:pt idx="111">
                  <c:v>29</c:v>
                </c:pt>
                <c:pt idx="112">
                  <c:v>23</c:v>
                </c:pt>
                <c:pt idx="113">
                  <c:v>2</c:v>
                </c:pt>
                <c:pt idx="114">
                  <c:v>1</c:v>
                </c:pt>
                <c:pt idx="115">
                  <c:v>4</c:v>
                </c:pt>
                <c:pt idx="116">
                  <c:v>8</c:v>
                </c:pt>
                <c:pt idx="117">
                  <c:v>1</c:v>
                </c:pt>
                <c:pt idx="118">
                  <c:v>110</c:v>
                </c:pt>
                <c:pt idx="119">
                  <c:v>2</c:v>
                </c:pt>
                <c:pt idx="120">
                  <c:v>10</c:v>
                </c:pt>
                <c:pt idx="121">
                  <c:v>8</c:v>
                </c:pt>
                <c:pt idx="122">
                  <c:v>6</c:v>
                </c:pt>
                <c:pt idx="123">
                  <c:v>1</c:v>
                </c:pt>
                <c:pt idx="124">
                  <c:v>117</c:v>
                </c:pt>
                <c:pt idx="125">
                  <c:v>7</c:v>
                </c:pt>
                <c:pt idx="126">
                  <c:v>3</c:v>
                </c:pt>
                <c:pt idx="127">
                  <c:v>29</c:v>
                </c:pt>
                <c:pt idx="128">
                  <c:v>2</c:v>
                </c:pt>
                <c:pt idx="129">
                  <c:v>5</c:v>
                </c:pt>
                <c:pt idx="130">
                  <c:v>5</c:v>
                </c:pt>
                <c:pt idx="131">
                  <c:v>19</c:v>
                </c:pt>
                <c:pt idx="132">
                  <c:v>3</c:v>
                </c:pt>
                <c:pt idx="133">
                  <c:v>1</c:v>
                </c:pt>
                <c:pt idx="134">
                  <c:v>4</c:v>
                </c:pt>
                <c:pt idx="135">
                  <c:v>1</c:v>
                </c:pt>
                <c:pt idx="136">
                  <c:v>47</c:v>
                </c:pt>
                <c:pt idx="137">
                  <c:v>9</c:v>
                </c:pt>
                <c:pt idx="138">
                  <c:v>2</c:v>
                </c:pt>
                <c:pt idx="139">
                  <c:v>10</c:v>
                </c:pt>
                <c:pt idx="140">
                  <c:v>8</c:v>
                </c:pt>
                <c:pt idx="141">
                  <c:v>19</c:v>
                </c:pt>
                <c:pt idx="142">
                  <c:v>6</c:v>
                </c:pt>
                <c:pt idx="143">
                  <c:v>8</c:v>
                </c:pt>
                <c:pt idx="144">
                  <c:v>8</c:v>
                </c:pt>
                <c:pt idx="145">
                  <c:v>35</c:v>
                </c:pt>
                <c:pt idx="146">
                  <c:v>1</c:v>
                </c:pt>
                <c:pt idx="147">
                  <c:v>7</c:v>
                </c:pt>
                <c:pt idx="148">
                  <c:v>6</c:v>
                </c:pt>
                <c:pt idx="149">
                  <c:v>6</c:v>
                </c:pt>
                <c:pt idx="150">
                  <c:v>9</c:v>
                </c:pt>
                <c:pt idx="151">
                  <c:v>2</c:v>
                </c:pt>
                <c:pt idx="152">
                  <c:v>1</c:v>
                </c:pt>
                <c:pt idx="153">
                  <c:v>2</c:v>
                </c:pt>
                <c:pt idx="154">
                  <c:v>7</c:v>
                </c:pt>
                <c:pt idx="155">
                  <c:v>2</c:v>
                </c:pt>
                <c:pt idx="156">
                  <c:v>1</c:v>
                </c:pt>
                <c:pt idx="157">
                  <c:v>3</c:v>
                </c:pt>
                <c:pt idx="158">
                  <c:v>25</c:v>
                </c:pt>
                <c:pt idx="159">
                  <c:v>1</c:v>
                </c:pt>
              </c:numCache>
            </c:numRef>
          </c:yVal>
          <c:smooth val="1"/>
        </c:ser>
        <c:dLbls>
          <c:showLegendKey val="0"/>
          <c:showVal val="0"/>
          <c:showCatName val="0"/>
          <c:showSerName val="0"/>
          <c:showPercent val="0"/>
          <c:showBubbleSize val="0"/>
        </c:dLbls>
        <c:axId val="-1553694160"/>
        <c:axId val="-1553687088"/>
      </c:scatterChart>
      <c:valAx>
        <c:axId val="-1553694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3687088"/>
        <c:crosses val="autoZero"/>
        <c:crossBetween val="midCat"/>
      </c:valAx>
      <c:valAx>
        <c:axId val="-1553687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3694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c:v>
                </c:pt>
                <c:pt idx="1">
                  <c:v>19</c:v>
                </c:pt>
                <c:pt idx="2">
                  <c:v>52</c:v>
                </c:pt>
                <c:pt idx="3">
                  <c:v>393</c:v>
                </c:pt>
                <c:pt idx="4">
                  <c:v>25</c:v>
                </c:pt>
                <c:pt idx="5">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Click Rate 1</c:v>
                </c:pt>
              </c:strCache>
            </c:strRef>
          </c:tx>
          <c:spPr>
            <a:solidFill>
              <a:schemeClr val="accent1"/>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Sheet1!$B$2:$B$6</c:f>
              <c:numCache>
                <c:formatCode>General</c:formatCode>
                <c:ptCount val="5"/>
                <c:pt idx="0">
                  <c:v>0.219858156028369</c:v>
                </c:pt>
                <c:pt idx="1">
                  <c:v>0.250327653997379</c:v>
                </c:pt>
                <c:pt idx="2">
                  <c:v>0.5625</c:v>
                </c:pt>
                <c:pt idx="3">
                  <c:v>0.227154046997389</c:v>
                </c:pt>
                <c:pt idx="4">
                  <c:v>0.46153846153846201</c:v>
                </c:pt>
              </c:numCache>
            </c:numRef>
          </c:val>
        </c:ser>
        <c:ser>
          <c:idx val="1"/>
          <c:order val="1"/>
          <c:tx>
            <c:strRef>
              <c:f>Sheet1!$C$1</c:f>
              <c:strCache>
                <c:ptCount val="1"/>
                <c:pt idx="0">
                  <c:v>Click Rate 2</c:v>
                </c:pt>
              </c:strCache>
            </c:strRef>
          </c:tx>
          <c:spPr>
            <a:solidFill>
              <a:schemeClr val="accent2"/>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Sheet1!$C$2:$C$6</c:f>
              <c:numCache>
                <c:formatCode>General</c:formatCode>
                <c:ptCount val="5"/>
                <c:pt idx="0">
                  <c:v>0.205673758865248</c:v>
                </c:pt>
                <c:pt idx="1">
                  <c:v>0.17562254259502</c:v>
                </c:pt>
                <c:pt idx="2">
                  <c:v>6.25E-2</c:v>
                </c:pt>
                <c:pt idx="3">
                  <c:v>0.138381201044386</c:v>
                </c:pt>
                <c:pt idx="4">
                  <c:v>0.230769230769231</c:v>
                </c:pt>
              </c:numCache>
            </c:numRef>
          </c:val>
        </c:ser>
        <c:ser>
          <c:idx val="2"/>
          <c:order val="2"/>
          <c:tx>
            <c:strRef>
              <c:f>Sheet1!$D$1</c:f>
              <c:strCache>
                <c:ptCount val="1"/>
                <c:pt idx="0">
                  <c:v>Click Rate 3</c:v>
                </c:pt>
              </c:strCache>
            </c:strRef>
          </c:tx>
          <c:spPr>
            <a:solidFill>
              <a:schemeClr val="accent3"/>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Sheet1!$D$2:$D$6</c:f>
              <c:numCache>
                <c:formatCode>General</c:formatCode>
                <c:ptCount val="5"/>
                <c:pt idx="0">
                  <c:v>0.290780141843972</c:v>
                </c:pt>
                <c:pt idx="1">
                  <c:v>0.28178243774574102</c:v>
                </c:pt>
                <c:pt idx="2">
                  <c:v>0.125</c:v>
                </c:pt>
                <c:pt idx="3">
                  <c:v>0.25848563968668398</c:v>
                </c:pt>
                <c:pt idx="4">
                  <c:v>0.15384615384615399</c:v>
                </c:pt>
              </c:numCache>
            </c:numRef>
          </c:val>
        </c:ser>
        <c:ser>
          <c:idx val="3"/>
          <c:order val="3"/>
          <c:tx>
            <c:strRef>
              <c:f>Sheet1!$E$1</c:f>
              <c:strCache>
                <c:ptCount val="1"/>
                <c:pt idx="0">
                  <c:v>Click Rate 4</c:v>
                </c:pt>
              </c:strCache>
            </c:strRef>
          </c:tx>
          <c:spPr>
            <a:solidFill>
              <a:schemeClr val="accent4"/>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Sheet1!$E$2:$E$6</c:f>
              <c:numCache>
                <c:formatCode>General</c:formatCode>
                <c:ptCount val="5"/>
                <c:pt idx="0">
                  <c:v>0.24822695035461001</c:v>
                </c:pt>
                <c:pt idx="1">
                  <c:v>0.228047182175623</c:v>
                </c:pt>
                <c:pt idx="2">
                  <c:v>0.125</c:v>
                </c:pt>
                <c:pt idx="3">
                  <c:v>0.28981723237597901</c:v>
                </c:pt>
                <c:pt idx="4">
                  <c:v>0.115384615384615</c:v>
                </c:pt>
              </c:numCache>
            </c:numRef>
          </c:val>
        </c:ser>
        <c:ser>
          <c:idx val="4"/>
          <c:order val="4"/>
          <c:tx>
            <c:strRef>
              <c:f>Sheet1!$F$1</c:f>
              <c:strCache>
                <c:ptCount val="1"/>
                <c:pt idx="0">
                  <c:v>Click Rate 5</c:v>
                </c:pt>
              </c:strCache>
            </c:strRef>
          </c:tx>
          <c:spPr>
            <a:solidFill>
              <a:schemeClr val="accent5"/>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Sheet1!$F$2:$F$6</c:f>
              <c:numCache>
                <c:formatCode>General</c:formatCode>
                <c:ptCount val="5"/>
                <c:pt idx="0">
                  <c:v>3.54609929078014E-2</c:v>
                </c:pt>
                <c:pt idx="1">
                  <c:v>6.4220183486238605E-2</c:v>
                </c:pt>
                <c:pt idx="2">
                  <c:v>0.125</c:v>
                </c:pt>
                <c:pt idx="3">
                  <c:v>8.61618798955614E-2</c:v>
                </c:pt>
                <c:pt idx="4">
                  <c:v>3.8461538461538498E-2</c:v>
                </c:pt>
              </c:numCache>
            </c:numRef>
          </c:val>
        </c:ser>
        <c:dLbls>
          <c:showLegendKey val="0"/>
          <c:showVal val="0"/>
          <c:showCatName val="0"/>
          <c:showSerName val="0"/>
          <c:showPercent val="0"/>
          <c:showBubbleSize val="0"/>
        </c:dLbls>
        <c:gapWidth val="150"/>
        <c:overlap val="100"/>
        <c:axId val="-1553686544"/>
        <c:axId val="-1553685456"/>
      </c:barChart>
      <c:catAx>
        <c:axId val="-1553686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3685456"/>
        <c:crosses val="autoZero"/>
        <c:auto val="1"/>
        <c:lblAlgn val="ctr"/>
        <c:lblOffset val="100"/>
        <c:noMultiLvlLbl val="0"/>
      </c:catAx>
      <c:valAx>
        <c:axId val="-1553685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3686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numRef>
              <c:f>Sheet1!$A$15:$A$18</c:f>
              <c:numCache>
                <c:formatCode>General</c:formatCode>
                <c:ptCount val="4"/>
                <c:pt idx="0">
                  <c:v>360</c:v>
                </c:pt>
                <c:pt idx="1">
                  <c:v>480</c:v>
                </c:pt>
                <c:pt idx="2">
                  <c:v>720</c:v>
                </c:pt>
                <c:pt idx="3">
                  <c:v>1080</c:v>
                </c:pt>
              </c:numCache>
            </c:numRef>
          </c:cat>
          <c:val>
            <c:numRef>
              <c:f>Sheet1!$B$15:$B$18</c:f>
              <c:numCache>
                <c:formatCode>General</c:formatCode>
                <c:ptCount val="4"/>
                <c:pt idx="0">
                  <c:v>3</c:v>
                </c:pt>
                <c:pt idx="1">
                  <c:v>15</c:v>
                </c:pt>
                <c:pt idx="2">
                  <c:v>14</c:v>
                </c:pt>
                <c:pt idx="3">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cat>
            <c:numRef>
              <c:f>Sheet1!$A$44:$A$55</c:f>
              <c:numCache>
                <c:formatCode>General</c:formatCode>
                <c:ptCount val="12"/>
                <c:pt idx="0">
                  <c:v>1</c:v>
                </c:pt>
                <c:pt idx="1">
                  <c:v>1.3</c:v>
                </c:pt>
                <c:pt idx="2">
                  <c:v>2</c:v>
                </c:pt>
                <c:pt idx="3">
                  <c:v>4</c:v>
                </c:pt>
                <c:pt idx="4">
                  <c:v>5</c:v>
                </c:pt>
                <c:pt idx="5">
                  <c:v>8</c:v>
                </c:pt>
                <c:pt idx="6">
                  <c:v>12</c:v>
                </c:pt>
                <c:pt idx="7">
                  <c:v>12.1</c:v>
                </c:pt>
                <c:pt idx="8">
                  <c:v>13</c:v>
                </c:pt>
                <c:pt idx="9">
                  <c:v>16</c:v>
                </c:pt>
                <c:pt idx="10">
                  <c:v>20</c:v>
                </c:pt>
                <c:pt idx="11">
                  <c:v>21</c:v>
                </c:pt>
              </c:numCache>
            </c:numRef>
          </c:cat>
          <c:val>
            <c:numRef>
              <c:f>Sheet1!$E$44:$E$55</c:f>
              <c:numCache>
                <c:formatCode>General</c:formatCode>
                <c:ptCount val="12"/>
                <c:pt idx="0">
                  <c:v>0</c:v>
                </c:pt>
                <c:pt idx="1">
                  <c:v>0</c:v>
                </c:pt>
                <c:pt idx="2">
                  <c:v>2</c:v>
                </c:pt>
                <c:pt idx="3">
                  <c:v>1</c:v>
                </c:pt>
                <c:pt idx="4">
                  <c:v>26</c:v>
                </c:pt>
                <c:pt idx="5">
                  <c:v>82</c:v>
                </c:pt>
                <c:pt idx="6">
                  <c:v>40</c:v>
                </c:pt>
                <c:pt idx="7">
                  <c:v>3</c:v>
                </c:pt>
                <c:pt idx="8">
                  <c:v>195</c:v>
                </c:pt>
                <c:pt idx="9">
                  <c:v>20</c:v>
                </c:pt>
                <c:pt idx="10">
                  <c:v>11</c:v>
                </c:pt>
                <c:pt idx="11">
                  <c:v>1</c:v>
                </c:pt>
              </c:numCache>
            </c:numRef>
          </c:val>
        </c:ser>
        <c:dLbls>
          <c:showLegendKey val="0"/>
          <c:showVal val="0"/>
          <c:showCatName val="0"/>
          <c:showSerName val="0"/>
          <c:showPercent val="0"/>
          <c:showBubbleSize val="0"/>
        </c:dLbls>
        <c:gapWidth val="182"/>
        <c:axId val="-1560308688"/>
        <c:axId val="-1560306512"/>
      </c:barChart>
      <c:catAx>
        <c:axId val="-15603086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60306512"/>
        <c:crosses val="autoZero"/>
        <c:auto val="1"/>
        <c:lblAlgn val="ctr"/>
        <c:lblOffset val="100"/>
        <c:noMultiLvlLbl val="0"/>
      </c:catAx>
      <c:valAx>
        <c:axId val="-1560306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60308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BD82B-3BF6-4465-A0D3-7C4E3811F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1</Pages>
  <Words>10382</Words>
  <Characters>59179</Characters>
  <Application>Microsoft Office Word</Application>
  <DocSecurity>0</DocSecurity>
  <Lines>493</Lines>
  <Paragraphs>138</Paragraphs>
  <ScaleCrop>false</ScaleCrop>
  <Company>番茄花园</Company>
  <LinksUpToDate>false</LinksUpToDate>
  <CharactersWithSpaces>69423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第一页为封面</dc:title>
  <dc:subject/>
  <dc:creator>番茄花园</dc:creator>
  <cp:keywords/>
  <dc:description/>
  <cp:lastModifiedBy>Windows 用户</cp:lastModifiedBy>
  <cp:revision>207</cp:revision>
  <dcterms:created xsi:type="dcterms:W3CDTF">2018-08-31T13:30:00Z</dcterms:created>
  <dcterms:modified xsi:type="dcterms:W3CDTF">2018-09-20T12:23:00Z</dcterms:modified>
</cp:coreProperties>
</file>